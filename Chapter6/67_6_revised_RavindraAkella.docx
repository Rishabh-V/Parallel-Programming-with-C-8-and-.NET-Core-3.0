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21E8" w14:textId="10B661A8" w:rsidR="00942C25" w:rsidRDefault="00CD4B2E">
      <w:pPr>
        <w:spacing w:before="360" w:after="80" w:line="240" w:lineRule="auto"/>
        <w:rPr>
          <w:rFonts w:ascii="Palatino Linotype" w:eastAsia="Palatino Linotype" w:hAnsi="Palatino Linotype" w:cs="Palatino Linotype"/>
          <w:b/>
          <w:color w:val="000000"/>
          <w:sz w:val="80"/>
          <w:szCs w:val="80"/>
        </w:rPr>
      </w:pPr>
      <w:sdt>
        <w:sdtPr>
          <w:tag w:val="goog_rdk_8"/>
          <w:id w:val="2020339407"/>
          <w:showingPlcHdr/>
        </w:sdtPr>
        <w:sdtContent>
          <w:r w:rsidR="0026033E">
            <w:t xml:space="preserve">     </w:t>
          </w:r>
          <w:commentRangeStart w:id="0"/>
        </w:sdtContent>
      </w:sdt>
      <w:r w:rsidR="009C5CA0">
        <w:rPr>
          <w:rFonts w:ascii="Palatino Linotype" w:eastAsia="Palatino Linotype" w:hAnsi="Palatino Linotype" w:cs="Palatino Linotype"/>
          <w:b/>
          <w:color w:val="000000"/>
          <w:sz w:val="80"/>
          <w:szCs w:val="80"/>
        </w:rPr>
        <w:t>Chapter 6:</w:t>
      </w:r>
      <w:commentRangeEnd w:id="0"/>
      <w:r w:rsidR="009C5CA0">
        <w:rPr>
          <w:rStyle w:val="CommentReference"/>
        </w:rPr>
        <w:commentReference w:id="0"/>
      </w:r>
      <w:r w:rsidR="009C5CA0">
        <w:rPr>
          <w:rFonts w:ascii="Palatino Linotype" w:eastAsia="Palatino Linotype" w:hAnsi="Palatino Linotype" w:cs="Palatino Linotype"/>
          <w:b/>
          <w:color w:val="000000"/>
          <w:sz w:val="80"/>
          <w:szCs w:val="80"/>
        </w:rPr>
        <w:t xml:space="preserve"> The </w:t>
      </w:r>
      <w:sdt>
        <w:sdtPr>
          <w:tag w:val="goog_rdk_14"/>
          <w:id w:val="1892765733"/>
        </w:sdtPr>
        <w:sdtContent>
          <w:commentRangeStart w:id="1"/>
        </w:sdtContent>
      </w:sdt>
      <w:r w:rsidR="009C5CA0">
        <w:rPr>
          <w:rFonts w:ascii="Palatino Linotype" w:eastAsia="Palatino Linotype" w:hAnsi="Palatino Linotype" w:cs="Palatino Linotype"/>
          <w:b/>
          <w:color w:val="000000"/>
          <w:sz w:val="80"/>
          <w:szCs w:val="80"/>
        </w:rPr>
        <w:t>Threading</w:t>
      </w:r>
      <w:commentRangeEnd w:id="1"/>
      <w:r w:rsidR="009C5CA0">
        <w:rPr>
          <w:rStyle w:val="CommentReference"/>
        </w:rPr>
        <w:commentReference w:id="1"/>
      </w:r>
      <w:r w:rsidR="009C5CA0">
        <w:rPr>
          <w:rFonts w:ascii="Palatino Linotype" w:eastAsia="Palatino Linotype" w:hAnsi="Palatino Linotype" w:cs="Palatino Linotype"/>
          <w:b/>
          <w:color w:val="000000"/>
          <w:sz w:val="80"/>
          <w:szCs w:val="80"/>
        </w:rPr>
        <w:t xml:space="preserve"> </w:t>
      </w:r>
      <w:sdt>
        <w:sdtPr>
          <w:tag w:val="goog_rdk_9"/>
          <w:id w:val="-1748110863"/>
        </w:sdtPr>
        <w:sdtContent>
          <w:commentRangeStart w:id="2"/>
          <w:commentRangeStart w:id="3"/>
        </w:sdtContent>
      </w:sdt>
      <w:r w:rsidR="009C5CA0">
        <w:rPr>
          <w:rFonts w:ascii="Palatino Linotype" w:eastAsia="Palatino Linotype" w:hAnsi="Palatino Linotype" w:cs="Palatino Linotype"/>
          <w:b/>
          <w:color w:val="000000"/>
          <w:sz w:val="80"/>
          <w:szCs w:val="80"/>
        </w:rPr>
        <w:t>Patterns</w:t>
      </w:r>
      <w:commentRangeEnd w:id="2"/>
      <w:r w:rsidR="009C5CA0">
        <w:rPr>
          <w:rStyle w:val="CommentReference"/>
        </w:rPr>
        <w:commentReference w:id="2"/>
      </w:r>
      <w:commentRangeEnd w:id="3"/>
      <w:r w:rsidR="00EB151F">
        <w:rPr>
          <w:rStyle w:val="CommentReference"/>
        </w:rPr>
        <w:commentReference w:id="3"/>
      </w:r>
      <w:r w:rsidR="009C5CA0">
        <w:rPr>
          <w:rFonts w:ascii="Palatino Linotype" w:eastAsia="Palatino Linotype" w:hAnsi="Palatino Linotype" w:cs="Palatino Linotype"/>
          <w:b/>
          <w:color w:val="000000"/>
          <w:sz w:val="80"/>
          <w:szCs w:val="80"/>
        </w:rPr>
        <w:t xml:space="preserve"> </w:t>
      </w:r>
    </w:p>
    <w:p w14:paraId="375D2F49" w14:textId="23D5D72A" w:rsidR="00285F20" w:rsidRDefault="00CD4B2E" w:rsidP="00285F20">
      <w:pPr>
        <w:spacing w:before="240" w:after="0" w:line="276" w:lineRule="auto"/>
        <w:rPr>
          <w:ins w:id="4" w:author="Ravindra Akella" w:date="2019-11-23T12:07:00Z"/>
          <w:rFonts w:ascii="Palatino Linotype" w:eastAsia="Palatino Linotype" w:hAnsi="Palatino Linotype" w:cs="Palatino Linotype"/>
          <w:b/>
          <w:sz w:val="36"/>
          <w:szCs w:val="36"/>
        </w:rPr>
      </w:pPr>
      <w:customXmlInsRangeStart w:id="5" w:author="JORDINA" w:date="2019-09-12T17:05:00Z"/>
      <w:sdt>
        <w:sdtPr>
          <w:tag w:val="goog_rdk_5"/>
          <w:id w:val="433560534"/>
        </w:sdtPr>
        <w:sdtContent>
          <w:customXmlInsRangeEnd w:id="5"/>
          <w:commentRangeStart w:id="6"/>
          <w:commentRangeStart w:id="7"/>
          <w:customXmlInsRangeStart w:id="8" w:author="JORDINA" w:date="2019-09-12T17:05:00Z"/>
        </w:sdtContent>
      </w:sdt>
      <w:customXmlInsRangeEnd w:id="8"/>
      <w:ins w:id="9" w:author="JORDINA" w:date="2019-09-12T17:05:00Z">
        <w:r w:rsidR="00285F20" w:rsidRPr="005E7A23">
          <w:rPr>
            <w:rFonts w:ascii="Palatino Linotype" w:eastAsia="Palatino Linotype" w:hAnsi="Palatino Linotype" w:cs="Palatino Linotype"/>
            <w:b/>
            <w:sz w:val="36"/>
            <w:szCs w:val="36"/>
          </w:rPr>
          <w:t>Introduction:</w:t>
        </w:r>
        <w:commentRangeEnd w:id="6"/>
        <w:r w:rsidR="00285F20">
          <w:rPr>
            <w:rStyle w:val="CommentReference"/>
          </w:rPr>
          <w:commentReference w:id="6"/>
        </w:r>
      </w:ins>
      <w:commentRangeEnd w:id="7"/>
      <w:r w:rsidR="00EB151F">
        <w:rPr>
          <w:rStyle w:val="CommentReference"/>
        </w:rPr>
        <w:commentReference w:id="7"/>
      </w:r>
    </w:p>
    <w:p w14:paraId="5DAC2712" w14:textId="2B5B5246" w:rsidR="002F6042" w:rsidRPr="002F6042" w:rsidRDefault="00CD4B2E" w:rsidP="00285F20">
      <w:pPr>
        <w:spacing w:before="240" w:after="0" w:line="276" w:lineRule="auto"/>
        <w:rPr>
          <w:ins w:id="10" w:author="JORDINA" w:date="2019-09-12T17:05:00Z"/>
          <w:rFonts w:ascii="Palatino Linotype" w:eastAsia="Palatino Linotype" w:hAnsi="Palatino Linotype" w:cs="Palatino Linotype"/>
          <w:bCs/>
          <w:rPrChange w:id="11" w:author="Ravindra Akella" w:date="2019-11-23T12:07:00Z">
            <w:rPr>
              <w:ins w:id="12" w:author="JORDINA" w:date="2019-09-12T17:05:00Z"/>
              <w:rFonts w:ascii="Palatino Linotype" w:eastAsia="Palatino Linotype" w:hAnsi="Palatino Linotype" w:cs="Palatino Linotype"/>
              <w:b/>
              <w:sz w:val="36"/>
              <w:szCs w:val="36"/>
            </w:rPr>
          </w:rPrChange>
        </w:rPr>
      </w:pPr>
      <w:ins w:id="13" w:author="Ravindra Akella" w:date="2019-11-23T13:44:00Z">
        <w:r>
          <w:rPr>
            <w:rFonts w:ascii="Palatino Linotype" w:eastAsia="Palatino Linotype" w:hAnsi="Palatino Linotype" w:cs="Palatino Linotype"/>
            <w:bCs/>
          </w:rPr>
          <w:t>Patterns are tried</w:t>
        </w:r>
      </w:ins>
      <w:ins w:id="14" w:author="Ravindra Akella" w:date="2019-11-23T13:46:00Z">
        <w:r>
          <w:rPr>
            <w:rFonts w:ascii="Palatino Linotype" w:eastAsia="Palatino Linotype" w:hAnsi="Palatino Linotype" w:cs="Palatino Linotype"/>
            <w:bCs/>
          </w:rPr>
          <w:t xml:space="preserve">, </w:t>
        </w:r>
      </w:ins>
      <w:ins w:id="15" w:author="Ravindra Akella" w:date="2019-11-23T13:44:00Z">
        <w:r>
          <w:rPr>
            <w:rFonts w:ascii="Palatino Linotype" w:eastAsia="Palatino Linotype" w:hAnsi="Palatino Linotype" w:cs="Palatino Linotype"/>
            <w:bCs/>
          </w:rPr>
          <w:t xml:space="preserve">tested </w:t>
        </w:r>
      </w:ins>
      <w:ins w:id="16" w:author="Ravindra Akella" w:date="2019-11-23T13:46:00Z">
        <w:r>
          <w:rPr>
            <w:rFonts w:ascii="Palatino Linotype" w:eastAsia="Palatino Linotype" w:hAnsi="Palatino Linotype" w:cs="Palatino Linotype"/>
            <w:bCs/>
          </w:rPr>
          <w:t xml:space="preserve">and recommended </w:t>
        </w:r>
      </w:ins>
      <w:ins w:id="17" w:author="Ravindra Akella" w:date="2019-11-23T13:44:00Z">
        <w:r>
          <w:rPr>
            <w:rFonts w:ascii="Palatino Linotype" w:eastAsia="Palatino Linotype" w:hAnsi="Palatino Linotype" w:cs="Palatino Linotype"/>
            <w:bCs/>
          </w:rPr>
          <w:t xml:space="preserve">way of implementing </w:t>
        </w:r>
      </w:ins>
      <w:ins w:id="18" w:author="Ravindra Akella" w:date="2019-11-23T13:45:00Z">
        <w:r>
          <w:rPr>
            <w:rFonts w:ascii="Palatino Linotype" w:eastAsia="Palatino Linotype" w:hAnsi="Palatino Linotype" w:cs="Palatino Linotype"/>
            <w:bCs/>
          </w:rPr>
          <w:t>a solutio</w:t>
        </w:r>
      </w:ins>
      <w:ins w:id="19" w:author="Ravindra Akella" w:date="2019-11-23T13:46:00Z">
        <w:r>
          <w:rPr>
            <w:rFonts w:ascii="Palatino Linotype" w:eastAsia="Palatino Linotype" w:hAnsi="Palatino Linotype" w:cs="Palatino Linotype"/>
            <w:bCs/>
          </w:rPr>
          <w:t>n</w:t>
        </w:r>
      </w:ins>
      <w:ins w:id="20" w:author="Ravindra Akella" w:date="2019-11-23T13:44:00Z">
        <w:r>
          <w:rPr>
            <w:rFonts w:ascii="Palatino Linotype" w:eastAsia="Palatino Linotype" w:hAnsi="Palatino Linotype" w:cs="Palatino Linotype"/>
            <w:bCs/>
          </w:rPr>
          <w:t xml:space="preserve"> to </w:t>
        </w:r>
      </w:ins>
      <w:ins w:id="21" w:author="Ravindra Akella" w:date="2019-11-23T13:46:00Z">
        <w:r>
          <w:rPr>
            <w:rFonts w:ascii="Palatino Linotype" w:eastAsia="Palatino Linotype" w:hAnsi="Palatino Linotype" w:cs="Palatino Linotype"/>
            <w:bCs/>
          </w:rPr>
          <w:t xml:space="preserve">for a standard problem, till now we have seen how easy it is </w:t>
        </w:r>
      </w:ins>
      <w:ins w:id="22" w:author="Ravindra Akella" w:date="2019-11-23T13:47:00Z">
        <w:r>
          <w:rPr>
            <w:rFonts w:ascii="Palatino Linotype" w:eastAsia="Palatino Linotype" w:hAnsi="Palatino Linotype" w:cs="Palatino Linotype"/>
            <w:bCs/>
          </w:rPr>
          <w:t xml:space="preserve">to </w:t>
        </w:r>
      </w:ins>
      <w:ins w:id="23" w:author="Ravindra Akella" w:date="2019-11-23T13:46:00Z">
        <w:r>
          <w:rPr>
            <w:rFonts w:ascii="Palatino Linotype" w:eastAsia="Palatino Linotype" w:hAnsi="Palatino Linotype" w:cs="Palatino Linotype"/>
            <w:bCs/>
          </w:rPr>
          <w:t xml:space="preserve">implement </w:t>
        </w:r>
      </w:ins>
      <w:ins w:id="24" w:author="Ravindra Akella" w:date="2019-11-23T14:02:00Z">
        <w:r w:rsidR="00F60BED">
          <w:rPr>
            <w:rFonts w:ascii="Palatino Linotype" w:eastAsia="Palatino Linotype" w:hAnsi="Palatino Linotype" w:cs="Palatino Linotype"/>
            <w:bCs/>
          </w:rPr>
          <w:t>an</w:t>
        </w:r>
      </w:ins>
      <w:ins w:id="25" w:author="Ravindra Akella" w:date="2019-11-23T13:46:00Z">
        <w:r>
          <w:rPr>
            <w:rFonts w:ascii="Palatino Linotype" w:eastAsia="Palatino Linotype" w:hAnsi="Palatino Linotype" w:cs="Palatino Linotype"/>
            <w:bCs/>
          </w:rPr>
          <w:t xml:space="preserve"> </w:t>
        </w:r>
      </w:ins>
      <w:ins w:id="26" w:author="Ravindra Akella" w:date="2019-11-23T13:47:00Z">
        <w:r>
          <w:rPr>
            <w:rFonts w:ascii="Palatino Linotype" w:eastAsia="Palatino Linotype" w:hAnsi="Palatino Linotype" w:cs="Palatino Linotype"/>
            <w:bCs/>
          </w:rPr>
          <w:t>asynchronous</w:t>
        </w:r>
      </w:ins>
      <w:ins w:id="27" w:author="Ravindra Akella" w:date="2019-11-23T13:46:00Z">
        <w:r>
          <w:rPr>
            <w:rFonts w:ascii="Palatino Linotype" w:eastAsia="Palatino Linotype" w:hAnsi="Palatino Linotype" w:cs="Palatino Linotype"/>
            <w:bCs/>
          </w:rPr>
          <w:t xml:space="preserve"> </w:t>
        </w:r>
      </w:ins>
      <w:ins w:id="28" w:author="Ravindra Akella" w:date="2019-11-23T13:47:00Z">
        <w:r>
          <w:rPr>
            <w:rFonts w:ascii="Palatino Linotype" w:eastAsia="Palatino Linotype" w:hAnsi="Palatino Linotype" w:cs="Palatino Linotype"/>
            <w:bCs/>
          </w:rPr>
          <w:t xml:space="preserve">method </w:t>
        </w:r>
      </w:ins>
      <w:ins w:id="29" w:author="Ravindra Akella" w:date="2019-11-23T13:46:00Z">
        <w:r>
          <w:rPr>
            <w:rFonts w:ascii="Palatino Linotype" w:eastAsia="Palatino Linotype" w:hAnsi="Palatino Linotype" w:cs="Palatino Linotype"/>
            <w:bCs/>
          </w:rPr>
          <w:t xml:space="preserve"> </w:t>
        </w:r>
      </w:ins>
      <w:ins w:id="30" w:author="Ravindra Akella" w:date="2019-11-23T13:47:00Z">
        <w:r>
          <w:rPr>
            <w:rFonts w:ascii="Palatino Linotype" w:eastAsia="Palatino Linotype" w:hAnsi="Palatino Linotype" w:cs="Palatino Linotype"/>
            <w:bCs/>
          </w:rPr>
          <w:t>using async</w:t>
        </w:r>
      </w:ins>
      <w:ins w:id="31" w:author="Ravindra Akella" w:date="2019-11-23T14:06:00Z">
        <w:r w:rsidR="00CA40A2">
          <w:rPr>
            <w:rFonts w:ascii="Palatino Linotype" w:eastAsia="Palatino Linotype" w:hAnsi="Palatino Linotype" w:cs="Palatino Linotype"/>
            <w:bCs/>
          </w:rPr>
          <w:t>/</w:t>
        </w:r>
      </w:ins>
      <w:ins w:id="32" w:author="Ravindra Akella" w:date="2019-11-23T13:47:00Z">
        <w:r>
          <w:rPr>
            <w:rFonts w:ascii="Palatino Linotype" w:eastAsia="Palatino Linotype" w:hAnsi="Palatino Linotype" w:cs="Palatino Linotype"/>
            <w:bCs/>
          </w:rPr>
          <w:t xml:space="preserve">await. In this chapter we will further see in detail on the patterns that </w:t>
        </w:r>
      </w:ins>
      <w:ins w:id="33" w:author="Ravindra Akella" w:date="2019-11-23T14:03:00Z">
        <w:r w:rsidR="00F60BED">
          <w:rPr>
            <w:rFonts w:ascii="Palatino Linotype" w:eastAsia="Palatino Linotype" w:hAnsi="Palatino Linotype" w:cs="Palatino Linotype"/>
            <w:bCs/>
          </w:rPr>
          <w:t>are available using async</w:t>
        </w:r>
      </w:ins>
      <w:ins w:id="34" w:author="Ravindra Akella" w:date="2019-11-23T14:06:00Z">
        <w:r w:rsidR="00CA40A2">
          <w:rPr>
            <w:rFonts w:ascii="Palatino Linotype" w:eastAsia="Palatino Linotype" w:hAnsi="Palatino Linotype" w:cs="Palatino Linotype"/>
            <w:bCs/>
          </w:rPr>
          <w:t>/</w:t>
        </w:r>
      </w:ins>
      <w:ins w:id="35" w:author="Ravindra Akella" w:date="2019-11-23T14:03:00Z">
        <w:r w:rsidR="00F60BED">
          <w:rPr>
            <w:rFonts w:ascii="Palatino Linotype" w:eastAsia="Palatino Linotype" w:hAnsi="Palatino Linotype" w:cs="Palatino Linotype"/>
            <w:bCs/>
          </w:rPr>
          <w:t>await and tasks which can be used in implementing enterprise application</w:t>
        </w:r>
        <w:r w:rsidR="009C4ED7">
          <w:rPr>
            <w:rFonts w:ascii="Palatino Linotype" w:eastAsia="Palatino Linotype" w:hAnsi="Palatino Linotype" w:cs="Palatino Linotype"/>
            <w:bCs/>
          </w:rPr>
          <w:t>.</w:t>
        </w:r>
      </w:ins>
      <w:ins w:id="36" w:author="Ravindra Akella" w:date="2019-11-23T14:05:00Z">
        <w:r w:rsidR="00811BC9">
          <w:rPr>
            <w:rFonts w:ascii="Palatino Linotype" w:eastAsia="Palatino Linotype" w:hAnsi="Palatino Linotype" w:cs="Palatino Linotype"/>
            <w:bCs/>
          </w:rPr>
          <w:t xml:space="preserve"> We will </w:t>
        </w:r>
      </w:ins>
      <w:ins w:id="37" w:author="Ravindra Akella" w:date="2019-11-23T14:06:00Z">
        <w:r w:rsidR="00CA40A2">
          <w:rPr>
            <w:rFonts w:ascii="Palatino Linotype" w:eastAsia="Palatino Linotype" w:hAnsi="Palatino Linotype" w:cs="Palatino Linotype"/>
            <w:bCs/>
          </w:rPr>
          <w:t xml:space="preserve">further investigate </w:t>
        </w:r>
      </w:ins>
      <w:ins w:id="38" w:author="Ravindra Akella" w:date="2019-11-23T14:05:00Z">
        <w:r w:rsidR="00811BC9">
          <w:rPr>
            <w:rFonts w:ascii="Palatino Linotype" w:eastAsia="Palatino Linotype" w:hAnsi="Palatino Linotype" w:cs="Palatino Linotype"/>
            <w:bCs/>
          </w:rPr>
          <w:t>exception handling, cancellation, progress tracking in tasks.</w:t>
        </w:r>
        <w:r w:rsidR="00CA40A2">
          <w:rPr>
            <w:rFonts w:ascii="Palatino Linotype" w:eastAsia="Palatino Linotype" w:hAnsi="Palatino Linotype" w:cs="Palatino Linotype"/>
            <w:bCs/>
          </w:rPr>
          <w:t xml:space="preserve"> Further we will touch base on patterns</w:t>
        </w:r>
      </w:ins>
      <w:ins w:id="39" w:author="Ravindra Akella" w:date="2019-11-23T14:06:00Z">
        <w:r w:rsidR="00CA40A2">
          <w:rPr>
            <w:rFonts w:ascii="Palatino Linotype" w:eastAsia="Palatino Linotype" w:hAnsi="Palatino Linotype" w:cs="Palatino Linotype"/>
            <w:bCs/>
          </w:rPr>
          <w:t xml:space="preserve"> to implement asynchronous methods without async/await</w:t>
        </w:r>
      </w:ins>
      <w:ins w:id="40" w:author="Ravindra Akella" w:date="2019-11-23T14:07:00Z">
        <w:r w:rsidR="00CA40A2">
          <w:rPr>
            <w:rFonts w:ascii="Palatino Linotype" w:eastAsia="Palatino Linotype" w:hAnsi="Palatino Linotype" w:cs="Palatino Linotype"/>
            <w:bCs/>
          </w:rPr>
          <w:t xml:space="preserve"> and how to implement async/await wrapper methods on legacy methods.</w:t>
        </w:r>
      </w:ins>
    </w:p>
    <w:p w14:paraId="7192BC9E" w14:textId="60222069" w:rsidR="00285F20" w:rsidRDefault="00CD4B2E" w:rsidP="00285F20">
      <w:pPr>
        <w:spacing w:before="240" w:after="0" w:line="276" w:lineRule="auto"/>
        <w:rPr>
          <w:ins w:id="41" w:author="Ravindra Akella" w:date="2019-11-23T15:03:00Z"/>
          <w:rFonts w:ascii="Palatino Linotype" w:eastAsia="Palatino Linotype" w:hAnsi="Palatino Linotype" w:cs="Palatino Linotype"/>
          <w:b/>
          <w:sz w:val="36"/>
          <w:szCs w:val="36"/>
        </w:rPr>
      </w:pPr>
      <w:customXmlInsRangeStart w:id="42" w:author="JORDINA" w:date="2019-09-12T17:05:00Z"/>
      <w:sdt>
        <w:sdtPr>
          <w:tag w:val="goog_rdk_32"/>
          <w:id w:val="1253397593"/>
        </w:sdtPr>
        <w:sdtContent>
          <w:customXmlInsRangeEnd w:id="42"/>
          <w:commentRangeStart w:id="43"/>
          <w:customXmlInsRangeStart w:id="44" w:author="JORDINA" w:date="2019-09-12T17:05:00Z"/>
        </w:sdtContent>
      </w:sdt>
      <w:customXmlInsRangeEnd w:id="44"/>
      <w:ins w:id="45" w:author="JORDINA" w:date="2019-09-12T17:05:00Z">
        <w:r w:rsidR="00285F20" w:rsidRPr="005E7A23">
          <w:rPr>
            <w:rFonts w:ascii="Palatino Linotype" w:eastAsia="Palatino Linotype" w:hAnsi="Palatino Linotype" w:cs="Palatino Linotype"/>
            <w:b/>
            <w:sz w:val="36"/>
            <w:szCs w:val="36"/>
          </w:rPr>
          <w:t>Structure:</w:t>
        </w:r>
        <w:commentRangeEnd w:id="43"/>
        <w:r w:rsidR="00285F20">
          <w:rPr>
            <w:rStyle w:val="CommentReference"/>
          </w:rPr>
          <w:commentReference w:id="43"/>
        </w:r>
      </w:ins>
    </w:p>
    <w:p w14:paraId="0648E523" w14:textId="657F2511" w:rsidR="00552C26" w:rsidRDefault="00552C26" w:rsidP="00777D04">
      <w:pPr>
        <w:pStyle w:val="ListParagraph"/>
        <w:numPr>
          <w:ilvl w:val="0"/>
          <w:numId w:val="11"/>
        </w:numPr>
        <w:spacing w:before="240" w:after="0" w:line="276" w:lineRule="auto"/>
        <w:rPr>
          <w:ins w:id="46" w:author="Ravindra Akella" w:date="2019-11-28T11:29:00Z"/>
          <w:rFonts w:ascii="Palatino Linotype" w:eastAsia="Palatino Linotype" w:hAnsi="Palatino Linotype" w:cs="Palatino Linotype"/>
        </w:rPr>
      </w:pPr>
      <w:ins w:id="47" w:author="Ravindra Akella" w:date="2019-11-28T11:29:00Z">
        <w:r>
          <w:rPr>
            <w:rFonts w:ascii="Palatino Linotype" w:eastAsia="Palatino Linotype" w:hAnsi="Palatino Linotype" w:cs="Palatino Linotype"/>
          </w:rPr>
          <w:t>Objectives</w:t>
        </w:r>
      </w:ins>
    </w:p>
    <w:p w14:paraId="1278F8BF" w14:textId="244F0393" w:rsidR="00777D04" w:rsidRPr="00777D04" w:rsidRDefault="00777D04" w:rsidP="00777D04">
      <w:pPr>
        <w:pStyle w:val="ListParagraph"/>
        <w:numPr>
          <w:ilvl w:val="0"/>
          <w:numId w:val="11"/>
        </w:numPr>
        <w:spacing w:before="240" w:after="0" w:line="276" w:lineRule="auto"/>
        <w:rPr>
          <w:ins w:id="48" w:author="Ravindra Akella" w:date="2019-11-23T15:05:00Z"/>
          <w:rFonts w:ascii="Palatino Linotype" w:eastAsia="Palatino Linotype" w:hAnsi="Palatino Linotype" w:cs="Palatino Linotype"/>
          <w:rPrChange w:id="49" w:author="Ravindra Akella" w:date="2019-11-23T15:05:00Z">
            <w:rPr>
              <w:ins w:id="50" w:author="Ravindra Akella" w:date="2019-11-23T15:05:00Z"/>
            </w:rPr>
          </w:rPrChange>
        </w:rPr>
        <w:pPrChange w:id="51" w:author="Ravindra Akella" w:date="2019-11-23T15:05:00Z">
          <w:pPr>
            <w:spacing w:before="240" w:after="0" w:line="276" w:lineRule="auto"/>
          </w:pPr>
        </w:pPrChange>
      </w:pPr>
      <w:ins w:id="52" w:author="Ravindra Akella" w:date="2019-11-23T15:05:00Z">
        <w:r w:rsidRPr="00777D04">
          <w:rPr>
            <w:rFonts w:ascii="Palatino Linotype" w:eastAsia="Palatino Linotype" w:hAnsi="Palatino Linotype" w:cs="Palatino Linotype"/>
            <w:rPrChange w:id="53" w:author="Ravindra Akella" w:date="2019-11-23T15:05:00Z">
              <w:rPr/>
            </w:rPrChange>
          </w:rPr>
          <w:t>Task based Asynchronous Pattern (TAP)</w:t>
        </w:r>
      </w:ins>
    </w:p>
    <w:p w14:paraId="3EB775D6" w14:textId="694863AE" w:rsidR="00777D04" w:rsidRDefault="00777D04" w:rsidP="00777D04">
      <w:pPr>
        <w:pStyle w:val="ListParagraph"/>
        <w:numPr>
          <w:ilvl w:val="1"/>
          <w:numId w:val="11"/>
        </w:numPr>
        <w:spacing w:before="240" w:after="0" w:line="276" w:lineRule="auto"/>
        <w:rPr>
          <w:ins w:id="54" w:author="Ravindra Akella" w:date="2019-11-23T15:05:00Z"/>
          <w:rFonts w:ascii="Palatino Linotype" w:eastAsia="Palatino Linotype" w:hAnsi="Palatino Linotype" w:cs="Palatino Linotype"/>
        </w:rPr>
      </w:pPr>
      <w:ins w:id="55" w:author="Ravindra Akella" w:date="2019-11-23T15:05:00Z">
        <w:r>
          <w:rPr>
            <w:rFonts w:ascii="Palatino Linotype" w:eastAsia="Palatino Linotype" w:hAnsi="Palatino Linotype" w:cs="Palatino Linotype"/>
          </w:rPr>
          <w:t>Overv</w:t>
        </w:r>
      </w:ins>
      <w:ins w:id="56" w:author="Ravindra Akella" w:date="2019-11-23T15:06:00Z">
        <w:r>
          <w:rPr>
            <w:rFonts w:ascii="Palatino Linotype" w:eastAsia="Palatino Linotype" w:hAnsi="Palatino Linotype" w:cs="Palatino Linotype"/>
          </w:rPr>
          <w:t>iew</w:t>
        </w:r>
      </w:ins>
    </w:p>
    <w:p w14:paraId="5CBCB653" w14:textId="35279963" w:rsidR="00777D04" w:rsidRDefault="00777D04" w:rsidP="00777D04">
      <w:pPr>
        <w:pStyle w:val="ListParagraph"/>
        <w:numPr>
          <w:ilvl w:val="1"/>
          <w:numId w:val="11"/>
        </w:numPr>
        <w:spacing w:before="240" w:after="0" w:line="276" w:lineRule="auto"/>
        <w:rPr>
          <w:ins w:id="57" w:author="Ravindra Akella" w:date="2019-11-23T15:06:00Z"/>
          <w:rFonts w:ascii="Palatino Linotype" w:eastAsia="Palatino Linotype" w:hAnsi="Palatino Linotype" w:cs="Palatino Linotype"/>
        </w:rPr>
      </w:pPr>
      <w:ins w:id="58" w:author="Ravindra Akella" w:date="2019-11-23T15:03:00Z">
        <w:r w:rsidRPr="00777D04">
          <w:rPr>
            <w:rFonts w:ascii="Palatino Linotype" w:eastAsia="Palatino Linotype" w:hAnsi="Palatino Linotype" w:cs="Palatino Linotype"/>
          </w:rPr>
          <w:t>Implement</w:t>
        </w:r>
      </w:ins>
      <w:ins w:id="59" w:author="Ravindra Akella" w:date="2019-11-23T15:05:00Z">
        <w:r>
          <w:rPr>
            <w:rFonts w:ascii="Palatino Linotype" w:eastAsia="Palatino Linotype" w:hAnsi="Palatino Linotype" w:cs="Palatino Linotype"/>
          </w:rPr>
          <w:t xml:space="preserve"> TAP</w:t>
        </w:r>
      </w:ins>
    </w:p>
    <w:p w14:paraId="4B343751" w14:textId="0FE48DAB" w:rsidR="00777D04" w:rsidRDefault="00777D04" w:rsidP="00777D04">
      <w:pPr>
        <w:pStyle w:val="ListParagraph"/>
        <w:numPr>
          <w:ilvl w:val="1"/>
          <w:numId w:val="11"/>
        </w:numPr>
        <w:spacing w:before="240" w:after="0" w:line="276" w:lineRule="auto"/>
        <w:rPr>
          <w:ins w:id="60" w:author="Ravindra Akella" w:date="2019-11-23T15:06:00Z"/>
          <w:rFonts w:ascii="Palatino Linotype" w:eastAsia="Palatino Linotype" w:hAnsi="Palatino Linotype" w:cs="Palatino Linotype"/>
        </w:rPr>
      </w:pPr>
      <w:ins w:id="61" w:author="Ravindra Akella" w:date="2019-11-23T15:06:00Z">
        <w:r>
          <w:rPr>
            <w:rFonts w:ascii="Palatino Linotype" w:eastAsia="Palatino Linotype" w:hAnsi="Palatino Linotype" w:cs="Palatino Linotype"/>
          </w:rPr>
          <w:t>CPU Bound vs I/O Bound</w:t>
        </w:r>
      </w:ins>
    </w:p>
    <w:p w14:paraId="167FFEA5" w14:textId="4E1B839B" w:rsidR="00777D04" w:rsidRDefault="00777D04" w:rsidP="00777D04">
      <w:pPr>
        <w:pStyle w:val="ListParagraph"/>
        <w:numPr>
          <w:ilvl w:val="1"/>
          <w:numId w:val="11"/>
        </w:numPr>
        <w:spacing w:before="240" w:after="0" w:line="276" w:lineRule="auto"/>
        <w:rPr>
          <w:ins w:id="62" w:author="Ravindra Akella" w:date="2019-11-23T15:09:00Z"/>
          <w:rFonts w:ascii="Palatino Linotype" w:eastAsia="Palatino Linotype" w:hAnsi="Palatino Linotype" w:cs="Palatino Linotype"/>
        </w:rPr>
      </w:pPr>
      <w:ins w:id="63" w:author="Ravindra Akella" w:date="2019-11-23T15:05:00Z">
        <w:r>
          <w:rPr>
            <w:rFonts w:ascii="Palatino Linotype" w:eastAsia="Palatino Linotype" w:hAnsi="Palatino Linotype" w:cs="Palatino Linotype"/>
          </w:rPr>
          <w:t>Exception handling</w:t>
        </w:r>
      </w:ins>
    </w:p>
    <w:p w14:paraId="1094AAC7" w14:textId="5FC4F0F4" w:rsidR="00777D04" w:rsidRDefault="00777D04" w:rsidP="00777D04">
      <w:pPr>
        <w:pStyle w:val="ListParagraph"/>
        <w:numPr>
          <w:ilvl w:val="1"/>
          <w:numId w:val="11"/>
        </w:numPr>
        <w:spacing w:before="240" w:after="0" w:line="276" w:lineRule="auto"/>
        <w:rPr>
          <w:ins w:id="64" w:author="Ravindra Akella" w:date="2019-11-23T15:09:00Z"/>
          <w:rFonts w:ascii="Palatino Linotype" w:eastAsia="Palatino Linotype" w:hAnsi="Palatino Linotype" w:cs="Palatino Linotype"/>
        </w:rPr>
      </w:pPr>
      <w:ins w:id="65" w:author="Ravindra Akella" w:date="2019-11-23T15:09:00Z">
        <w:r>
          <w:rPr>
            <w:rFonts w:ascii="Palatino Linotype" w:eastAsia="Palatino Linotype" w:hAnsi="Palatino Linotype" w:cs="Palatino Linotype"/>
          </w:rPr>
          <w:t>Cancellation</w:t>
        </w:r>
      </w:ins>
    </w:p>
    <w:p w14:paraId="6CFF6ADD" w14:textId="406DD040" w:rsidR="00777D04" w:rsidRDefault="00777D04" w:rsidP="00BB449D">
      <w:pPr>
        <w:pStyle w:val="ListParagraph"/>
        <w:numPr>
          <w:ilvl w:val="1"/>
          <w:numId w:val="11"/>
        </w:numPr>
        <w:spacing w:before="240" w:after="0" w:line="276" w:lineRule="auto"/>
        <w:rPr>
          <w:ins w:id="66" w:author="Ravindra Akella" w:date="2019-11-23T15:10:00Z"/>
          <w:rFonts w:ascii="Palatino Linotype" w:eastAsia="Palatino Linotype" w:hAnsi="Palatino Linotype" w:cs="Palatino Linotype"/>
        </w:rPr>
      </w:pPr>
      <w:ins w:id="67" w:author="Ravindra Akella" w:date="2019-11-23T15:09:00Z">
        <w:r>
          <w:rPr>
            <w:rFonts w:ascii="Palatino Linotype" w:eastAsia="Palatino Linotype" w:hAnsi="Palatino Linotype" w:cs="Palatino Linotype"/>
          </w:rPr>
          <w:t>P</w:t>
        </w:r>
      </w:ins>
      <w:ins w:id="68" w:author="Ravindra Akella" w:date="2019-11-23T15:10:00Z">
        <w:r>
          <w:rPr>
            <w:rFonts w:ascii="Palatino Linotype" w:eastAsia="Palatino Linotype" w:hAnsi="Palatino Linotype" w:cs="Palatino Linotype"/>
          </w:rPr>
          <w:t>r</w:t>
        </w:r>
      </w:ins>
      <w:ins w:id="69" w:author="Ravindra Akella" w:date="2019-11-23T15:09:00Z">
        <w:r>
          <w:rPr>
            <w:rFonts w:ascii="Palatino Linotype" w:eastAsia="Palatino Linotype" w:hAnsi="Palatino Linotype" w:cs="Palatino Linotype"/>
          </w:rPr>
          <w:t>ogress</w:t>
        </w:r>
      </w:ins>
      <w:ins w:id="70" w:author="Ravindra Akella" w:date="2019-11-23T15:10:00Z">
        <w:r>
          <w:rPr>
            <w:rFonts w:ascii="Palatino Linotype" w:eastAsia="Palatino Linotype" w:hAnsi="Palatino Linotype" w:cs="Palatino Linotype"/>
          </w:rPr>
          <w:t xml:space="preserve"> reporting</w:t>
        </w:r>
      </w:ins>
    </w:p>
    <w:p w14:paraId="4FDB0FC6" w14:textId="775D3C1C" w:rsidR="00BB449D" w:rsidRDefault="00BB449D" w:rsidP="00BB449D">
      <w:pPr>
        <w:pStyle w:val="ListParagraph"/>
        <w:numPr>
          <w:ilvl w:val="0"/>
          <w:numId w:val="11"/>
        </w:numPr>
        <w:spacing w:before="240" w:after="0" w:line="276" w:lineRule="auto"/>
        <w:rPr>
          <w:ins w:id="71" w:author="Ravindra Akella" w:date="2019-11-23T15:11:00Z"/>
          <w:rFonts w:ascii="Palatino Linotype" w:eastAsia="Palatino Linotype" w:hAnsi="Palatino Linotype" w:cs="Palatino Linotype"/>
        </w:rPr>
      </w:pPr>
      <w:ins w:id="72" w:author="Ravindra Akella" w:date="2019-11-23T15:10:00Z">
        <w:r>
          <w:rPr>
            <w:rFonts w:ascii="Palatino Linotype" w:eastAsia="Palatino Linotype" w:hAnsi="Palatino Linotype" w:cs="Palatino Linotype"/>
          </w:rPr>
          <w:t>Asynchr</w:t>
        </w:r>
      </w:ins>
      <w:ins w:id="73" w:author="Ravindra Akella" w:date="2019-11-23T15:11:00Z">
        <w:r>
          <w:rPr>
            <w:rFonts w:ascii="Palatino Linotype" w:eastAsia="Palatino Linotype" w:hAnsi="Palatino Linotype" w:cs="Palatino Linotype"/>
          </w:rPr>
          <w:t>onous Programming Model (APM)</w:t>
        </w:r>
      </w:ins>
    </w:p>
    <w:p w14:paraId="4ED7F635" w14:textId="430F9B9B" w:rsidR="00BB449D" w:rsidRDefault="00BB449D" w:rsidP="00BB449D">
      <w:pPr>
        <w:pStyle w:val="ListParagraph"/>
        <w:numPr>
          <w:ilvl w:val="1"/>
          <w:numId w:val="11"/>
        </w:numPr>
        <w:spacing w:before="240" w:after="0" w:line="276" w:lineRule="auto"/>
        <w:rPr>
          <w:ins w:id="74" w:author="Ravindra Akella" w:date="2019-11-23T15:11:00Z"/>
          <w:rFonts w:ascii="Palatino Linotype" w:eastAsia="Palatino Linotype" w:hAnsi="Palatino Linotype" w:cs="Palatino Linotype"/>
        </w:rPr>
      </w:pPr>
      <w:ins w:id="75" w:author="Ravindra Akella" w:date="2019-11-23T15:11:00Z">
        <w:r>
          <w:rPr>
            <w:rFonts w:ascii="Palatino Linotype" w:eastAsia="Palatino Linotype" w:hAnsi="Palatino Linotype" w:cs="Palatino Linotype"/>
          </w:rPr>
          <w:t>APM to TAP wrapper</w:t>
        </w:r>
      </w:ins>
    </w:p>
    <w:p w14:paraId="48D170EF" w14:textId="71CF3570" w:rsidR="00BB449D" w:rsidRDefault="00BB449D" w:rsidP="00BB449D">
      <w:pPr>
        <w:pStyle w:val="ListParagraph"/>
        <w:numPr>
          <w:ilvl w:val="1"/>
          <w:numId w:val="11"/>
        </w:numPr>
        <w:spacing w:before="240" w:after="0" w:line="276" w:lineRule="auto"/>
        <w:rPr>
          <w:ins w:id="76" w:author="Ravindra Akella" w:date="2019-11-23T15:12:00Z"/>
          <w:rFonts w:ascii="Palatino Linotype" w:eastAsia="Palatino Linotype" w:hAnsi="Palatino Linotype" w:cs="Palatino Linotype"/>
        </w:rPr>
      </w:pPr>
      <w:ins w:id="77" w:author="Ravindra Akella" w:date="2019-11-23T15:11:00Z">
        <w:r>
          <w:rPr>
            <w:rFonts w:ascii="Palatino Linotype" w:eastAsia="Palatino Linotype" w:hAnsi="Palatino Linotype" w:cs="Palatino Linotype"/>
          </w:rPr>
          <w:t>TAP to APM wrapper</w:t>
        </w:r>
      </w:ins>
    </w:p>
    <w:p w14:paraId="3541FC1B" w14:textId="116C33A5" w:rsidR="00BB449D" w:rsidRDefault="00BB449D" w:rsidP="00BB449D">
      <w:pPr>
        <w:pStyle w:val="ListParagraph"/>
        <w:numPr>
          <w:ilvl w:val="0"/>
          <w:numId w:val="11"/>
        </w:numPr>
        <w:spacing w:before="240" w:after="0" w:line="276" w:lineRule="auto"/>
        <w:rPr>
          <w:ins w:id="78" w:author="Ravindra Akella" w:date="2019-11-23T15:12:00Z"/>
          <w:rFonts w:ascii="Palatino Linotype" w:eastAsia="Palatino Linotype" w:hAnsi="Palatino Linotype" w:cs="Palatino Linotype"/>
        </w:rPr>
      </w:pPr>
      <w:ins w:id="79" w:author="Ravindra Akella" w:date="2019-11-23T15:12:00Z">
        <w:r>
          <w:rPr>
            <w:rFonts w:ascii="Palatino Linotype" w:eastAsia="Palatino Linotype" w:hAnsi="Palatino Linotype" w:cs="Palatino Linotype"/>
          </w:rPr>
          <w:t>Event based Asynchronous Pattern</w:t>
        </w:r>
      </w:ins>
      <w:ins w:id="80" w:author="Ravindra Akella" w:date="2019-11-23T15:13:00Z">
        <w:r>
          <w:rPr>
            <w:rFonts w:ascii="Palatino Linotype" w:eastAsia="Palatino Linotype" w:hAnsi="Palatino Linotype" w:cs="Palatino Linotype"/>
          </w:rPr>
          <w:t xml:space="preserve"> (EAP)</w:t>
        </w:r>
      </w:ins>
    </w:p>
    <w:p w14:paraId="248F414F" w14:textId="44A2E11B" w:rsidR="00BB449D" w:rsidRDefault="00BB449D" w:rsidP="00BB449D">
      <w:pPr>
        <w:pStyle w:val="ListParagraph"/>
        <w:numPr>
          <w:ilvl w:val="1"/>
          <w:numId w:val="11"/>
        </w:numPr>
        <w:spacing w:before="240" w:after="0" w:line="276" w:lineRule="auto"/>
        <w:rPr>
          <w:ins w:id="81" w:author="Ravindra Akella" w:date="2019-11-23T15:13:00Z"/>
          <w:rFonts w:ascii="Palatino Linotype" w:eastAsia="Palatino Linotype" w:hAnsi="Palatino Linotype" w:cs="Palatino Linotype"/>
        </w:rPr>
      </w:pPr>
      <w:ins w:id="82" w:author="Ravindra Akella" w:date="2019-11-23T15:13:00Z">
        <w:r>
          <w:rPr>
            <w:rFonts w:ascii="Palatino Linotype" w:eastAsia="Palatino Linotype" w:hAnsi="Palatino Linotype" w:cs="Palatino Linotype"/>
          </w:rPr>
          <w:t>EAP to TAP wrapper</w:t>
        </w:r>
      </w:ins>
    </w:p>
    <w:p w14:paraId="37A292D7" w14:textId="62DD1A0A" w:rsidR="00BB449D" w:rsidRDefault="00BB449D" w:rsidP="00BB449D">
      <w:pPr>
        <w:pStyle w:val="ListParagraph"/>
        <w:numPr>
          <w:ilvl w:val="0"/>
          <w:numId w:val="11"/>
        </w:numPr>
        <w:spacing w:before="240" w:after="0" w:line="276" w:lineRule="auto"/>
        <w:rPr>
          <w:ins w:id="83" w:author="Ravindra Akella" w:date="2019-11-23T15:14:00Z"/>
          <w:rFonts w:ascii="Palatino Linotype" w:eastAsia="Palatino Linotype" w:hAnsi="Palatino Linotype" w:cs="Palatino Linotype"/>
        </w:rPr>
      </w:pPr>
      <w:ins w:id="84" w:author="Ravindra Akella" w:date="2019-11-23T15:14:00Z">
        <w:r>
          <w:rPr>
            <w:rFonts w:ascii="Palatino Linotype" w:eastAsia="Palatino Linotype" w:hAnsi="Palatino Linotype" w:cs="Palatino Linotype"/>
          </w:rPr>
          <w:t>Summary</w:t>
        </w:r>
      </w:ins>
    </w:p>
    <w:p w14:paraId="184257B4" w14:textId="07223250" w:rsidR="00777D04" w:rsidDel="00A51234" w:rsidRDefault="00CF4CE0" w:rsidP="00552C26">
      <w:pPr>
        <w:pStyle w:val="ListParagraph"/>
        <w:rPr>
          <w:del w:id="85" w:author="Ravindra Akella" w:date="2019-11-23T15:14:00Z"/>
          <w:rFonts w:ascii="Palatino Linotype" w:eastAsia="Palatino Linotype" w:hAnsi="Palatino Linotype" w:cs="Palatino Linotype"/>
        </w:rPr>
      </w:pPr>
      <w:ins w:id="86" w:author="Ravindra Akella" w:date="2019-11-23T15:14:00Z">
        <w:r w:rsidRPr="00552C26">
          <w:rPr>
            <w:rFonts w:ascii="Palatino Linotype" w:eastAsia="Palatino Linotype" w:hAnsi="Palatino Linotype" w:cs="Palatino Linotype"/>
            <w:rPrChange w:id="87" w:author="Ravindra Akella" w:date="2019-11-28T11:29:00Z">
              <w:rPr>
                <w:rFonts w:ascii="Palatino Linotype" w:eastAsia="Palatino Linotype" w:hAnsi="Palatino Linotype" w:cs="Palatino Linotype"/>
              </w:rPr>
            </w:rPrChange>
          </w:rPr>
          <w:t>Exercise</w:t>
        </w:r>
      </w:ins>
    </w:p>
    <w:p w14:paraId="45F0EA20" w14:textId="77777777" w:rsidR="00A51234" w:rsidRPr="00552C26" w:rsidRDefault="00A51234" w:rsidP="00780DD4">
      <w:pPr>
        <w:pStyle w:val="ListParagraph"/>
        <w:numPr>
          <w:ilvl w:val="0"/>
          <w:numId w:val="11"/>
        </w:numPr>
        <w:spacing w:before="240" w:after="0" w:line="276" w:lineRule="auto"/>
        <w:rPr>
          <w:ins w:id="88" w:author="Ravindra Akella" w:date="2019-11-28T11:29:00Z"/>
          <w:rFonts w:ascii="Palatino Linotype" w:eastAsia="Palatino Linotype" w:hAnsi="Palatino Linotype" w:cs="Palatino Linotype"/>
          <w:rPrChange w:id="89" w:author="Ravindra Akella" w:date="2019-11-28T11:29:00Z">
            <w:rPr>
              <w:ins w:id="90" w:author="Ravindra Akella" w:date="2019-11-28T11:29:00Z"/>
              <w:rFonts w:ascii="Palatino Linotype" w:eastAsia="Palatino Linotype" w:hAnsi="Palatino Linotype" w:cs="Palatino Linotype"/>
            </w:rPr>
          </w:rPrChange>
        </w:rPr>
        <w:pPrChange w:id="91" w:author="Ravindra Akella" w:date="2019-11-28T11:29:00Z">
          <w:pPr>
            <w:spacing w:before="240" w:after="0" w:line="276" w:lineRule="auto"/>
          </w:pPr>
        </w:pPrChange>
      </w:pPr>
    </w:p>
    <w:p w14:paraId="79A34A4B" w14:textId="77777777" w:rsidR="00BB449D" w:rsidRPr="005E7A23" w:rsidRDefault="00BB449D" w:rsidP="00552C26">
      <w:pPr>
        <w:pStyle w:val="ListParagraph"/>
        <w:rPr>
          <w:ins w:id="92" w:author="Ravindra Akella" w:date="2019-11-23T15:14:00Z"/>
          <w:rFonts w:ascii="Palatino Linotype" w:eastAsia="Palatino Linotype" w:hAnsi="Palatino Linotype" w:cs="Palatino Linotype"/>
        </w:rPr>
        <w:pPrChange w:id="93" w:author="Ravindra Akella" w:date="2019-11-28T11:29:00Z">
          <w:pPr>
            <w:spacing w:before="240" w:after="0" w:line="276" w:lineRule="auto"/>
          </w:pPr>
        </w:pPrChange>
      </w:pPr>
    </w:p>
    <w:p w14:paraId="74A1EDB7" w14:textId="7F2E903E" w:rsidR="00285F20" w:rsidRDefault="00CD4B2E">
      <w:pPr>
        <w:spacing w:before="240" w:after="0" w:line="276" w:lineRule="auto"/>
        <w:rPr>
          <w:ins w:id="94" w:author="Ravindra Akella" w:date="2019-11-23T15:16:00Z"/>
          <w:rFonts w:ascii="Palatino Linotype" w:eastAsia="Palatino Linotype" w:hAnsi="Palatino Linotype" w:cs="Palatino Linotype"/>
          <w:b/>
          <w:sz w:val="36"/>
          <w:szCs w:val="36"/>
        </w:rPr>
      </w:pPr>
      <w:customXmlInsRangeStart w:id="95" w:author="JORDINA" w:date="2019-09-12T17:05:00Z"/>
      <w:sdt>
        <w:sdtPr>
          <w:tag w:val="goog_rdk_7"/>
          <w:id w:val="106157964"/>
        </w:sdtPr>
        <w:sdtContent>
          <w:customXmlInsRangeEnd w:id="95"/>
          <w:commentRangeStart w:id="96"/>
          <w:commentRangeStart w:id="97"/>
          <w:customXmlInsRangeStart w:id="98" w:author="JORDINA" w:date="2019-09-12T17:05:00Z"/>
        </w:sdtContent>
      </w:sdt>
      <w:customXmlInsRangeEnd w:id="98"/>
      <w:ins w:id="99" w:author="JORDINA" w:date="2019-09-12T17:05:00Z">
        <w:r w:rsidR="00285F20" w:rsidRPr="005E7A23">
          <w:rPr>
            <w:rFonts w:ascii="Palatino Linotype" w:eastAsia="Palatino Linotype" w:hAnsi="Palatino Linotype" w:cs="Palatino Linotype"/>
            <w:b/>
            <w:sz w:val="36"/>
            <w:szCs w:val="36"/>
          </w:rPr>
          <w:t>Objectives:</w:t>
        </w:r>
        <w:commentRangeEnd w:id="96"/>
        <w:r w:rsidR="00285F20">
          <w:rPr>
            <w:rStyle w:val="CommentReference"/>
          </w:rPr>
          <w:commentReference w:id="96"/>
        </w:r>
      </w:ins>
      <w:commentRangeEnd w:id="97"/>
      <w:r w:rsidR="007D4185">
        <w:rPr>
          <w:rStyle w:val="CommentReference"/>
        </w:rPr>
        <w:commentReference w:id="97"/>
      </w:r>
    </w:p>
    <w:p w14:paraId="38608C6A" w14:textId="19A3F134" w:rsidR="004C34B3" w:rsidRDefault="004C34B3">
      <w:pPr>
        <w:spacing w:before="240" w:after="0" w:line="276" w:lineRule="auto"/>
        <w:rPr>
          <w:ins w:id="100" w:author="Ravindra Akella" w:date="2019-11-23T15:16:00Z"/>
          <w:rFonts w:ascii="Palatino Linotype" w:eastAsia="Palatino Linotype" w:hAnsi="Palatino Linotype" w:cs="Palatino Linotype"/>
          <w:bCs/>
        </w:rPr>
      </w:pPr>
      <w:ins w:id="101" w:author="Ravindra Akella" w:date="2019-11-23T15:16:00Z">
        <w:r>
          <w:rPr>
            <w:rFonts w:ascii="Palatino Linotype" w:eastAsia="Palatino Linotype" w:hAnsi="Palatino Linotype" w:cs="Palatino Linotype"/>
            <w:bCs/>
          </w:rPr>
          <w:t>By end of this chapter read</w:t>
        </w:r>
      </w:ins>
      <w:ins w:id="102" w:author="Ravindra Akella" w:date="2019-11-28T11:29:00Z">
        <w:r w:rsidR="000957D2">
          <w:rPr>
            <w:rFonts w:ascii="Palatino Linotype" w:eastAsia="Palatino Linotype" w:hAnsi="Palatino Linotype" w:cs="Palatino Linotype"/>
            <w:bCs/>
          </w:rPr>
          <w:t>er</w:t>
        </w:r>
      </w:ins>
      <w:ins w:id="103" w:author="Ravindra Akella" w:date="2019-11-23T15:16:00Z">
        <w:r>
          <w:rPr>
            <w:rFonts w:ascii="Palatino Linotype" w:eastAsia="Palatino Linotype" w:hAnsi="Palatino Linotype" w:cs="Palatino Linotype"/>
            <w:bCs/>
          </w:rPr>
          <w:t xml:space="preserve"> should be able to understand</w:t>
        </w:r>
      </w:ins>
    </w:p>
    <w:p w14:paraId="5160C227" w14:textId="674E042E" w:rsidR="004C34B3" w:rsidRDefault="004C34B3" w:rsidP="004C34B3">
      <w:pPr>
        <w:pStyle w:val="ListParagraph"/>
        <w:numPr>
          <w:ilvl w:val="0"/>
          <w:numId w:val="12"/>
        </w:numPr>
        <w:spacing w:before="240" w:after="0" w:line="276" w:lineRule="auto"/>
        <w:rPr>
          <w:ins w:id="104" w:author="Ravindra Akella" w:date="2019-11-23T15:17:00Z"/>
          <w:rFonts w:ascii="Palatino Linotype" w:eastAsia="Palatino Linotype" w:hAnsi="Palatino Linotype" w:cs="Palatino Linotype"/>
          <w:bCs/>
        </w:rPr>
      </w:pPr>
      <w:ins w:id="105" w:author="Ravindra Akella" w:date="2019-11-23T15:16:00Z">
        <w:r>
          <w:rPr>
            <w:rFonts w:ascii="Palatino Linotype" w:eastAsia="Palatino Linotype" w:hAnsi="Palatino Linotype" w:cs="Palatino Linotype"/>
            <w:bCs/>
          </w:rPr>
          <w:t>What are the various threa</w:t>
        </w:r>
      </w:ins>
      <w:ins w:id="106" w:author="Ravindra Akella" w:date="2019-11-23T15:17:00Z">
        <w:r>
          <w:rPr>
            <w:rFonts w:ascii="Palatino Linotype" w:eastAsia="Palatino Linotype" w:hAnsi="Palatino Linotype" w:cs="Palatino Linotype"/>
            <w:bCs/>
          </w:rPr>
          <w:t xml:space="preserve">ding patterns </w:t>
        </w:r>
      </w:ins>
      <w:ins w:id="107" w:author="Ravindra Akella" w:date="2019-11-23T15:18:00Z">
        <w:r w:rsidR="007D4185">
          <w:rPr>
            <w:rFonts w:ascii="Palatino Linotype" w:eastAsia="Palatino Linotype" w:hAnsi="Palatino Linotype" w:cs="Palatino Linotype"/>
            <w:bCs/>
          </w:rPr>
          <w:t xml:space="preserve">available </w:t>
        </w:r>
      </w:ins>
      <w:ins w:id="108" w:author="Ravindra Akella" w:date="2019-11-23T15:17:00Z">
        <w:r>
          <w:rPr>
            <w:rFonts w:ascii="Palatino Linotype" w:eastAsia="Palatino Linotype" w:hAnsi="Palatino Linotype" w:cs="Palatino Linotype"/>
            <w:bCs/>
          </w:rPr>
          <w:t>in .Net</w:t>
        </w:r>
      </w:ins>
      <w:ins w:id="109" w:author="Ravindra Akella" w:date="2019-11-23T15:18:00Z">
        <w:r w:rsidR="007D4185">
          <w:rPr>
            <w:rFonts w:ascii="Palatino Linotype" w:eastAsia="Palatino Linotype" w:hAnsi="Palatino Linotype" w:cs="Palatino Linotype"/>
            <w:bCs/>
          </w:rPr>
          <w:t xml:space="preserve"> to develop asynchronous applications?</w:t>
        </w:r>
      </w:ins>
    </w:p>
    <w:p w14:paraId="14E74E42" w14:textId="1D0E8CAD" w:rsidR="004C34B3" w:rsidRDefault="004C34B3" w:rsidP="004C34B3">
      <w:pPr>
        <w:pStyle w:val="ListParagraph"/>
        <w:numPr>
          <w:ilvl w:val="0"/>
          <w:numId w:val="12"/>
        </w:numPr>
        <w:spacing w:before="240" w:after="0" w:line="276" w:lineRule="auto"/>
        <w:rPr>
          <w:ins w:id="110" w:author="Ravindra Akella" w:date="2019-11-23T15:17:00Z"/>
          <w:rFonts w:ascii="Palatino Linotype" w:eastAsia="Palatino Linotype" w:hAnsi="Palatino Linotype" w:cs="Palatino Linotype"/>
          <w:bCs/>
        </w:rPr>
      </w:pPr>
      <w:ins w:id="111" w:author="Ravindra Akella" w:date="2019-11-23T15:17:00Z">
        <w:r>
          <w:rPr>
            <w:rFonts w:ascii="Palatino Linotype" w:eastAsia="Palatino Linotype" w:hAnsi="Palatino Linotype" w:cs="Palatino Linotype"/>
            <w:bCs/>
          </w:rPr>
          <w:t>How to implement each of these patterns</w:t>
        </w:r>
      </w:ins>
      <w:ins w:id="112" w:author="Ravindra Akella" w:date="2019-11-23T15:19:00Z">
        <w:r w:rsidR="008D4732">
          <w:rPr>
            <w:rFonts w:ascii="Palatino Linotype" w:eastAsia="Palatino Linotype" w:hAnsi="Palatino Linotype" w:cs="Palatino Linotype"/>
            <w:bCs/>
          </w:rPr>
          <w:t xml:space="preserve"> in modern application development</w:t>
        </w:r>
        <w:r w:rsidR="00F548F8">
          <w:rPr>
            <w:rFonts w:ascii="Palatino Linotype" w:eastAsia="Palatino Linotype" w:hAnsi="Palatino Linotype" w:cs="Palatino Linotype"/>
            <w:bCs/>
          </w:rPr>
          <w:t>.</w:t>
        </w:r>
      </w:ins>
    </w:p>
    <w:p w14:paraId="0C1AF9DD" w14:textId="4EF16077" w:rsidR="004C34B3" w:rsidRPr="004C34B3" w:rsidRDefault="004C34B3" w:rsidP="004C34B3">
      <w:pPr>
        <w:pStyle w:val="ListParagraph"/>
        <w:numPr>
          <w:ilvl w:val="0"/>
          <w:numId w:val="12"/>
        </w:numPr>
        <w:spacing w:before="240" w:after="0" w:line="276" w:lineRule="auto"/>
        <w:rPr>
          <w:ins w:id="113" w:author="Ravindra Akella" w:date="2019-11-23T15:15:00Z"/>
          <w:rFonts w:ascii="Palatino Linotype" w:eastAsia="Palatino Linotype" w:hAnsi="Palatino Linotype" w:cs="Palatino Linotype"/>
          <w:bCs/>
          <w:rPrChange w:id="114" w:author="Ravindra Akella" w:date="2019-11-23T15:16:00Z">
            <w:rPr>
              <w:ins w:id="115" w:author="Ravindra Akella" w:date="2019-11-23T15:15:00Z"/>
              <w:rFonts w:ascii="Palatino Linotype" w:eastAsia="Palatino Linotype" w:hAnsi="Palatino Linotype" w:cs="Palatino Linotype"/>
              <w:b/>
              <w:sz w:val="36"/>
              <w:szCs w:val="36"/>
            </w:rPr>
          </w:rPrChange>
        </w:rPr>
        <w:pPrChange w:id="116" w:author="Ravindra Akella" w:date="2019-11-23T15:16:00Z">
          <w:pPr>
            <w:spacing w:before="240" w:after="0" w:line="276" w:lineRule="auto"/>
          </w:pPr>
        </w:pPrChange>
      </w:pPr>
      <w:ins w:id="117" w:author="Ravindra Akella" w:date="2019-11-23T15:17:00Z">
        <w:r>
          <w:rPr>
            <w:rFonts w:ascii="Palatino Linotype" w:eastAsia="Palatino Linotype" w:hAnsi="Palatino Linotype" w:cs="Palatino Linotype"/>
            <w:bCs/>
          </w:rPr>
          <w:t>How to implement wrapper over legacy patterns</w:t>
        </w:r>
      </w:ins>
      <w:ins w:id="118" w:author="Ravindra Akella" w:date="2019-11-23T15:19:00Z">
        <w:r w:rsidR="00F548F8">
          <w:rPr>
            <w:rFonts w:ascii="Palatino Linotype" w:eastAsia="Palatino Linotype" w:hAnsi="Palatino Linotype" w:cs="Palatino Linotype"/>
            <w:bCs/>
          </w:rPr>
          <w:t xml:space="preserve"> if need arises.</w:t>
        </w:r>
      </w:ins>
    </w:p>
    <w:p w14:paraId="09C51E83" w14:textId="77777777" w:rsidR="00EB151F" w:rsidRPr="00EB151F" w:rsidRDefault="00EB151F">
      <w:pPr>
        <w:spacing w:before="240" w:after="0" w:line="276" w:lineRule="auto"/>
        <w:rPr>
          <w:ins w:id="119" w:author="JORDINA" w:date="2019-09-12T17:05:00Z"/>
          <w:rFonts w:ascii="Palatino Linotype" w:eastAsia="Palatino Linotype" w:hAnsi="Palatino Linotype" w:cs="Palatino Linotype"/>
          <w:bCs/>
          <w:rPrChange w:id="120" w:author="Ravindra Akella" w:date="2019-11-23T15:15:00Z">
            <w:rPr>
              <w:ins w:id="121" w:author="JORDINA" w:date="2019-09-12T17:05:00Z"/>
              <w:rFonts w:ascii="Palatino Linotype" w:eastAsia="Palatino Linotype" w:hAnsi="Palatino Linotype" w:cs="Palatino Linotype"/>
              <w:b/>
              <w:sz w:val="40"/>
              <w:szCs w:val="40"/>
            </w:rPr>
          </w:rPrChange>
        </w:rPr>
        <w:pPrChange w:id="122" w:author="JORDINA" w:date="2019-09-12T17:05:00Z">
          <w:pPr/>
        </w:pPrChange>
      </w:pPr>
    </w:p>
    <w:p w14:paraId="0061B947" w14:textId="77777777" w:rsidR="00942C25" w:rsidRDefault="009C5CA0">
      <w:pPr>
        <w:rPr>
          <w:rFonts w:ascii="Palatino Linotype" w:eastAsia="Palatino Linotype" w:hAnsi="Palatino Linotype" w:cs="Palatino Linotype"/>
          <w:b/>
          <w:sz w:val="40"/>
          <w:szCs w:val="40"/>
        </w:rPr>
      </w:pPr>
      <w:r>
        <w:rPr>
          <w:rFonts w:ascii="Palatino Linotype" w:eastAsia="Palatino Linotype" w:hAnsi="Palatino Linotype" w:cs="Palatino Linotype"/>
          <w:b/>
          <w:sz w:val="40"/>
          <w:szCs w:val="40"/>
        </w:rPr>
        <w:t>Task-based Asynchronous Pattern (TAP)</w:t>
      </w:r>
    </w:p>
    <w:p w14:paraId="400D8F57" w14:textId="3A11B032" w:rsidR="00942C25" w:rsidDel="00CA69EA" w:rsidRDefault="009C5CA0">
      <w:pPr>
        <w:rPr>
          <w:del w:id="123" w:author="Ravindra Akella" w:date="2019-11-23T09:35:00Z"/>
          <w:b/>
          <w:sz w:val="36"/>
          <w:szCs w:val="36"/>
        </w:rPr>
      </w:pPr>
      <w:del w:id="124" w:author="Ravindra Akella" w:date="2019-11-23T09:35:00Z">
        <w:r w:rsidDel="00CA69EA">
          <w:rPr>
            <w:rFonts w:ascii="Palatino Linotype" w:eastAsia="Palatino Linotype" w:hAnsi="Palatino Linotype" w:cs="Palatino Linotype"/>
            <w:b/>
            <w:sz w:val="36"/>
            <w:szCs w:val="36"/>
          </w:rPr>
          <w:delText>Overview</w:delText>
        </w:r>
      </w:del>
    </w:p>
    <w:p w14:paraId="40D4ABA3" w14:textId="4C4FA837" w:rsidR="00866AB2" w:rsidRPr="00F65CD5" w:rsidRDefault="00CD4B2E">
      <w:pPr>
        <w:rPr>
          <w:ins w:id="125" w:author="Ravindra Akella" w:date="2019-11-28T09:01:00Z"/>
          <w:rFonts w:ascii="Palatino Linotype" w:eastAsia="Palatino Linotype" w:hAnsi="Palatino Linotype" w:cs="Palatino Linotype"/>
          <w:sz w:val="21"/>
          <w:szCs w:val="21"/>
          <w:rPrChange w:id="126" w:author="Ravindra Akella" w:date="2019-11-28T09:09:00Z">
            <w:rPr>
              <w:ins w:id="127" w:author="Ravindra Akella" w:date="2019-11-28T09:01:00Z"/>
            </w:rPr>
          </w:rPrChange>
        </w:rPr>
      </w:pPr>
      <w:sdt>
        <w:sdtPr>
          <w:tag w:val="goog_rdk_31"/>
          <w:id w:val="-1785717619"/>
        </w:sdtPr>
        <w:sdtContent>
          <w:commentRangeStart w:id="128"/>
          <w:commentRangeStart w:id="129"/>
        </w:sdtContent>
      </w:sdt>
      <w:ins w:id="130" w:author="Ravindra Akella" w:date="2019-11-28T09:01:00Z">
        <w:r w:rsidR="00866AB2" w:rsidRPr="00F65CD5">
          <w:rPr>
            <w:rFonts w:ascii="Palatino Linotype" w:eastAsia="Palatino Linotype" w:hAnsi="Palatino Linotype" w:cs="Palatino Linotype"/>
            <w:sz w:val="21"/>
            <w:szCs w:val="21"/>
            <w:rPrChange w:id="131" w:author="Ravindra Akella" w:date="2019-11-28T09:09:00Z">
              <w:rPr/>
            </w:rPrChange>
          </w:rPr>
          <w:t>Task based Asynchronous Pattern also known as TAP is modern way of implementing asynchronous methods in enterprise applications.</w:t>
        </w:r>
      </w:ins>
      <w:ins w:id="132" w:author="Ravindra Akella" w:date="2019-11-28T09:02:00Z">
        <w:r w:rsidR="00866AB2" w:rsidRPr="00F65CD5">
          <w:rPr>
            <w:rFonts w:ascii="Palatino Linotype" w:eastAsia="Palatino Linotype" w:hAnsi="Palatino Linotype" w:cs="Palatino Linotype"/>
            <w:sz w:val="21"/>
            <w:szCs w:val="21"/>
            <w:rPrChange w:id="133" w:author="Ravindra Akella" w:date="2019-11-28T09:09:00Z">
              <w:rPr/>
            </w:rPrChange>
          </w:rPr>
          <w:t xml:space="preserve"> TAP pattern</w:t>
        </w:r>
      </w:ins>
      <w:ins w:id="134" w:author="Ravindra Akella" w:date="2019-11-28T09:09:00Z">
        <w:r w:rsidR="00F65CD5">
          <w:rPr>
            <w:rFonts w:ascii="Palatino Linotype" w:eastAsia="Palatino Linotype" w:hAnsi="Palatino Linotype" w:cs="Palatino Linotype"/>
            <w:sz w:val="21"/>
            <w:szCs w:val="21"/>
          </w:rPr>
          <w:t xml:space="preserve"> is</w:t>
        </w:r>
      </w:ins>
      <w:ins w:id="135" w:author="Ravindra Akella" w:date="2019-11-28T09:05:00Z">
        <w:r w:rsidR="00866AB2" w:rsidRPr="00F65CD5">
          <w:rPr>
            <w:rFonts w:ascii="Palatino Linotype" w:eastAsia="Palatino Linotype" w:hAnsi="Palatino Linotype" w:cs="Palatino Linotype"/>
            <w:sz w:val="21"/>
            <w:szCs w:val="21"/>
            <w:rPrChange w:id="136" w:author="Ravindra Akella" w:date="2019-11-28T09:09:00Z">
              <w:rPr/>
            </w:rPrChange>
          </w:rPr>
          <w:t xml:space="preserve"> dependent on </w:t>
        </w:r>
      </w:ins>
      <w:ins w:id="137" w:author="Ravindra Akella" w:date="2019-11-28T09:04:00Z">
        <w:r w:rsidR="00866AB2" w:rsidRPr="00F65CD5">
          <w:rPr>
            <w:rFonts w:ascii="Palatino Linotype" w:eastAsia="Palatino Linotype" w:hAnsi="Palatino Linotype" w:cs="Palatino Linotype"/>
            <w:sz w:val="21"/>
            <w:szCs w:val="21"/>
            <w:rPrChange w:id="138" w:author="Ravindra Akella" w:date="2019-11-28T09:09:00Z">
              <w:rPr/>
            </w:rPrChange>
          </w:rPr>
          <w:t>instance</w:t>
        </w:r>
      </w:ins>
      <w:ins w:id="139" w:author="Ravindra Akella" w:date="2019-11-28T09:02:00Z">
        <w:r w:rsidR="00866AB2" w:rsidRPr="00F65CD5">
          <w:rPr>
            <w:rFonts w:ascii="Palatino Linotype" w:eastAsia="Palatino Linotype" w:hAnsi="Palatino Linotype" w:cs="Palatino Linotype"/>
            <w:sz w:val="21"/>
            <w:szCs w:val="21"/>
            <w:rPrChange w:id="140" w:author="Ravindra Akella" w:date="2019-11-28T09:09:00Z">
              <w:rPr/>
            </w:rPrChange>
          </w:rPr>
          <w:t xml:space="preserve"> </w:t>
        </w:r>
      </w:ins>
      <w:ins w:id="141" w:author="Ravindra Akella" w:date="2019-11-28T09:05:00Z">
        <w:r w:rsidR="00866AB2" w:rsidRPr="00F65CD5">
          <w:rPr>
            <w:rFonts w:ascii="Palatino Linotype" w:eastAsia="Palatino Linotype" w:hAnsi="Palatino Linotype" w:cs="Palatino Linotype"/>
            <w:sz w:val="21"/>
            <w:szCs w:val="21"/>
            <w:rPrChange w:id="142" w:author="Ravindra Akella" w:date="2019-11-28T09:09:00Z">
              <w:rPr/>
            </w:rPrChange>
          </w:rPr>
          <w:t xml:space="preserve">of </w:t>
        </w:r>
      </w:ins>
      <w:ins w:id="143" w:author="Ravindra Akella" w:date="2019-11-28T09:02:00Z">
        <w:r w:rsidR="00866AB2" w:rsidRPr="00F65CD5">
          <w:rPr>
            <w:rFonts w:ascii="Palatino Linotype" w:eastAsia="Palatino Linotype" w:hAnsi="Palatino Linotype" w:cs="Palatino Linotype"/>
            <w:sz w:val="21"/>
            <w:szCs w:val="21"/>
            <w:rPrChange w:id="144" w:author="Ravindra Akella" w:date="2019-11-28T09:09:00Z">
              <w:rPr/>
            </w:rPrChange>
          </w:rPr>
          <w:t xml:space="preserve">Task </w:t>
        </w:r>
      </w:ins>
      <w:ins w:id="145" w:author="Ravindra Akella" w:date="2019-11-28T09:05:00Z">
        <w:r w:rsidR="00F65CD5" w:rsidRPr="00F65CD5">
          <w:rPr>
            <w:rFonts w:ascii="Palatino Linotype" w:eastAsia="Palatino Linotype" w:hAnsi="Palatino Linotype" w:cs="Palatino Linotype"/>
            <w:sz w:val="21"/>
            <w:szCs w:val="21"/>
            <w:rPrChange w:id="146" w:author="Ravindra Akella" w:date="2019-11-28T09:09:00Z">
              <w:rPr/>
            </w:rPrChange>
          </w:rPr>
          <w:t>,</w:t>
        </w:r>
      </w:ins>
      <w:ins w:id="147" w:author="Ravindra Akella" w:date="2019-11-28T09:02:00Z">
        <w:r w:rsidR="00866AB2" w:rsidRPr="00F65CD5">
          <w:rPr>
            <w:rFonts w:ascii="Palatino Linotype" w:eastAsia="Palatino Linotype" w:hAnsi="Palatino Linotype" w:cs="Palatino Linotype"/>
            <w:sz w:val="21"/>
            <w:szCs w:val="21"/>
            <w:rPrChange w:id="148" w:author="Ravindra Akella" w:date="2019-11-28T09:09:00Z">
              <w:rPr/>
            </w:rPrChange>
          </w:rPr>
          <w:t xml:space="preserve"> Task&lt;T&gt;</w:t>
        </w:r>
      </w:ins>
      <w:ins w:id="149" w:author="Ravindra Akella" w:date="2019-11-28T09:05:00Z">
        <w:r w:rsidR="00F65CD5" w:rsidRPr="00F65CD5">
          <w:rPr>
            <w:rFonts w:ascii="Palatino Linotype" w:eastAsia="Palatino Linotype" w:hAnsi="Palatino Linotype" w:cs="Palatino Linotype"/>
            <w:sz w:val="21"/>
            <w:szCs w:val="21"/>
            <w:rPrChange w:id="150" w:author="Ravindra Akella" w:date="2019-11-28T09:09:00Z">
              <w:rPr/>
            </w:rPrChange>
          </w:rPr>
          <w:t xml:space="preserve"> </w:t>
        </w:r>
      </w:ins>
      <w:ins w:id="151" w:author="Ravindra Akella" w:date="2019-11-28T09:02:00Z">
        <w:r w:rsidR="00866AB2" w:rsidRPr="00F65CD5">
          <w:rPr>
            <w:rFonts w:ascii="Palatino Linotype" w:eastAsia="Palatino Linotype" w:hAnsi="Palatino Linotype" w:cs="Palatino Linotype"/>
            <w:sz w:val="21"/>
            <w:szCs w:val="21"/>
            <w:rPrChange w:id="152" w:author="Ravindra Akella" w:date="2019-11-28T09:09:00Z">
              <w:rPr/>
            </w:rPrChange>
          </w:rPr>
          <w:t xml:space="preserve"> types</w:t>
        </w:r>
      </w:ins>
      <w:ins w:id="153" w:author="Ravindra Akella" w:date="2019-11-28T09:05:00Z">
        <w:r w:rsidR="00866AB2" w:rsidRPr="00F65CD5">
          <w:rPr>
            <w:rFonts w:ascii="Palatino Linotype" w:eastAsia="Palatino Linotype" w:hAnsi="Palatino Linotype" w:cs="Palatino Linotype"/>
            <w:sz w:val="21"/>
            <w:szCs w:val="21"/>
            <w:rPrChange w:id="154" w:author="Ravindra Akella" w:date="2019-11-28T09:09:00Z">
              <w:rPr/>
            </w:rPrChange>
          </w:rPr>
          <w:t xml:space="preserve"> </w:t>
        </w:r>
        <w:r w:rsidR="00F65CD5" w:rsidRPr="00F65CD5">
          <w:rPr>
            <w:rFonts w:ascii="Palatino Linotype" w:eastAsia="Palatino Linotype" w:hAnsi="Palatino Linotype" w:cs="Palatino Linotype"/>
            <w:sz w:val="21"/>
            <w:szCs w:val="21"/>
            <w:rPrChange w:id="155" w:author="Ravindra Akella" w:date="2019-11-28T09:09:00Z">
              <w:rPr/>
            </w:rPrChange>
          </w:rPr>
          <w:t xml:space="preserve">or </w:t>
        </w:r>
        <w:r w:rsidR="00F65CD5">
          <w:rPr>
            <w:rFonts w:ascii="Palatino Linotype" w:eastAsia="Palatino Linotype" w:hAnsi="Palatino Linotype" w:cs="Palatino Linotype"/>
            <w:sz w:val="21"/>
            <w:szCs w:val="21"/>
          </w:rPr>
          <w:t>any type that exposes a GetAwaiter() method</w:t>
        </w:r>
        <w:r w:rsidR="00F65CD5" w:rsidRPr="00F65CD5">
          <w:rPr>
            <w:rFonts w:ascii="Palatino Linotype" w:eastAsia="Palatino Linotype" w:hAnsi="Palatino Linotype" w:cs="Palatino Linotype"/>
            <w:sz w:val="21"/>
            <w:szCs w:val="21"/>
            <w:rPrChange w:id="156" w:author="Ravindra Akella" w:date="2019-11-28T09:09:00Z">
              <w:rPr/>
            </w:rPrChange>
          </w:rPr>
          <w:t xml:space="preserve"> and</w:t>
        </w:r>
        <w:r w:rsidR="00866AB2" w:rsidRPr="00F65CD5">
          <w:rPr>
            <w:rFonts w:ascii="Palatino Linotype" w:eastAsia="Palatino Linotype" w:hAnsi="Palatino Linotype" w:cs="Palatino Linotype"/>
            <w:sz w:val="21"/>
            <w:szCs w:val="21"/>
            <w:rPrChange w:id="157" w:author="Ravindra Akella" w:date="2019-11-28T09:09:00Z">
              <w:rPr/>
            </w:rPrChange>
          </w:rPr>
          <w:t xml:space="preserve"> represents an asynchronous operation</w:t>
        </w:r>
      </w:ins>
      <w:ins w:id="158" w:author="Ravindra Akella" w:date="2019-11-28T09:09:00Z">
        <w:r w:rsidR="00623C7E">
          <w:rPr>
            <w:rFonts w:ascii="Palatino Linotype" w:eastAsia="Palatino Linotype" w:hAnsi="Palatino Linotype" w:cs="Palatino Linotype"/>
            <w:sz w:val="21"/>
            <w:szCs w:val="21"/>
          </w:rPr>
          <w:t xml:space="preserve"> through the instance of the Task</w:t>
        </w:r>
      </w:ins>
      <w:ins w:id="159" w:author="Ravindra Akella" w:date="2019-11-28T09:05:00Z">
        <w:r w:rsidR="00866AB2" w:rsidRPr="00F65CD5">
          <w:rPr>
            <w:rFonts w:ascii="Palatino Linotype" w:eastAsia="Palatino Linotype" w:hAnsi="Palatino Linotype" w:cs="Palatino Linotype"/>
            <w:sz w:val="21"/>
            <w:szCs w:val="21"/>
            <w:rPrChange w:id="160" w:author="Ravindra Akella" w:date="2019-11-28T09:09:00Z">
              <w:rPr/>
            </w:rPrChange>
          </w:rPr>
          <w:t>.</w:t>
        </w:r>
      </w:ins>
      <w:ins w:id="161" w:author="Ravindra Akella" w:date="2019-11-28T09:06:00Z">
        <w:r w:rsidR="00F65CD5" w:rsidRPr="00F65CD5">
          <w:rPr>
            <w:rFonts w:ascii="Palatino Linotype" w:eastAsia="Palatino Linotype" w:hAnsi="Palatino Linotype" w:cs="Palatino Linotype"/>
            <w:sz w:val="21"/>
            <w:szCs w:val="21"/>
            <w:rPrChange w:id="162" w:author="Ravindra Akella" w:date="2019-11-28T09:09:00Z">
              <w:rPr/>
            </w:rPrChange>
          </w:rPr>
          <w:t xml:space="preserve"> This pattern primarily recommends </w:t>
        </w:r>
      </w:ins>
      <w:ins w:id="163" w:author="Ravindra Akella" w:date="2019-11-28T09:09:00Z">
        <w:r w:rsidR="00F65CD5" w:rsidRPr="00852331">
          <w:rPr>
            <w:rFonts w:ascii="Palatino Linotype" w:eastAsia="Palatino Linotype" w:hAnsi="Palatino Linotype" w:cs="Palatino Linotype"/>
            <w:sz w:val="21"/>
            <w:szCs w:val="21"/>
          </w:rPr>
          <w:t>creating</w:t>
        </w:r>
      </w:ins>
      <w:ins w:id="164" w:author="Ravindra Akella" w:date="2019-11-28T09:06:00Z">
        <w:r w:rsidR="00F65CD5" w:rsidRPr="00F65CD5">
          <w:rPr>
            <w:rFonts w:ascii="Palatino Linotype" w:eastAsia="Palatino Linotype" w:hAnsi="Palatino Linotype" w:cs="Palatino Linotype"/>
            <w:sz w:val="21"/>
            <w:szCs w:val="21"/>
            <w:rPrChange w:id="165" w:author="Ravindra Akella" w:date="2019-11-28T09:09:00Z">
              <w:rPr/>
            </w:rPrChange>
          </w:rPr>
          <w:t xml:space="preserve"> a single method for </w:t>
        </w:r>
      </w:ins>
      <w:ins w:id="166" w:author="Ravindra Akella" w:date="2019-11-28T09:10:00Z">
        <w:r w:rsidR="00503D2A">
          <w:rPr>
            <w:rFonts w:ascii="Palatino Linotype" w:eastAsia="Palatino Linotype" w:hAnsi="Palatino Linotype" w:cs="Palatino Linotype"/>
            <w:sz w:val="21"/>
            <w:szCs w:val="21"/>
          </w:rPr>
          <w:t>a</w:t>
        </w:r>
      </w:ins>
      <w:ins w:id="167" w:author="Ravindra Akella" w:date="2019-11-28T09:06:00Z">
        <w:r w:rsidR="00F65CD5" w:rsidRPr="00F65CD5">
          <w:rPr>
            <w:rFonts w:ascii="Palatino Linotype" w:eastAsia="Palatino Linotype" w:hAnsi="Palatino Linotype" w:cs="Palatino Linotype"/>
            <w:sz w:val="21"/>
            <w:szCs w:val="21"/>
            <w:rPrChange w:id="168" w:author="Ravindra Akella" w:date="2019-11-28T09:09:00Z">
              <w:rPr/>
            </w:rPrChange>
          </w:rPr>
          <w:t>synchronous operation and return it as a Task</w:t>
        </w:r>
      </w:ins>
      <w:ins w:id="169" w:author="Ravindra Akella" w:date="2019-11-28T09:10:00Z">
        <w:r w:rsidR="00503D2A">
          <w:rPr>
            <w:rFonts w:ascii="Palatino Linotype" w:eastAsia="Palatino Linotype" w:hAnsi="Palatino Linotype" w:cs="Palatino Linotype"/>
            <w:sz w:val="21"/>
            <w:szCs w:val="21"/>
          </w:rPr>
          <w:t>.</w:t>
        </w:r>
      </w:ins>
    </w:p>
    <w:p w14:paraId="6340DF6F" w14:textId="70D147C4" w:rsidR="00942C25" w:rsidDel="005C4E3A" w:rsidRDefault="009C5CA0">
      <w:pPr>
        <w:rPr>
          <w:del w:id="170" w:author="Ravindra Akella" w:date="2019-11-28T09:10:00Z"/>
          <w:rFonts w:ascii="Palatino Linotype" w:eastAsia="Palatino Linotype" w:hAnsi="Palatino Linotype" w:cs="Palatino Linotype"/>
          <w:sz w:val="21"/>
          <w:szCs w:val="21"/>
        </w:rPr>
      </w:pPr>
      <w:del w:id="171" w:author="Ravindra Akella" w:date="2019-11-28T09:10:00Z">
        <w:r w:rsidDel="005C4E3A">
          <w:rPr>
            <w:rFonts w:ascii="Palatino Linotype" w:eastAsia="Palatino Linotype" w:hAnsi="Palatino Linotype" w:cs="Palatino Linotype"/>
            <w:sz w:val="21"/>
            <w:szCs w:val="21"/>
          </w:rPr>
          <w:delText>Task based Asynchronous Pattern (TAP) is recommended pattern to implement async programming in .NET. Task objects are one of the central components of TAP. This pattern is based on System.Threading.Tasks  namespace using Task, Task&lt;T&gt; types or any type that exposes a GetAwaiter() method. In this pattern we create a single method that represent beginning and ending of asynchronous operation</w:delText>
        </w:r>
        <w:commentRangeEnd w:id="128"/>
        <w:r w:rsidDel="005C4E3A">
          <w:rPr>
            <w:rStyle w:val="CommentReference"/>
          </w:rPr>
          <w:commentReference w:id="128"/>
        </w:r>
      </w:del>
      <w:commentRangeEnd w:id="129"/>
      <w:r w:rsidR="0086418C">
        <w:rPr>
          <w:rStyle w:val="CommentReference"/>
        </w:rPr>
        <w:commentReference w:id="129"/>
      </w:r>
      <w:del w:id="172" w:author="Ravindra Akella" w:date="2019-11-28T09:10:00Z">
        <w:r w:rsidDel="005C4E3A">
          <w:rPr>
            <w:rFonts w:ascii="Palatino Linotype" w:eastAsia="Palatino Linotype" w:hAnsi="Palatino Linotype" w:cs="Palatino Linotype"/>
            <w:sz w:val="21"/>
            <w:szCs w:val="21"/>
          </w:rPr>
          <w:delText>.</w:delText>
        </w:r>
      </w:del>
    </w:p>
    <w:p w14:paraId="0A6C5AFB" w14:textId="77777777"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Implementing pattern</w:t>
      </w:r>
    </w:p>
    <w:p w14:paraId="79EB1829" w14:textId="5F095568" w:rsidR="00942C25" w:rsidDel="00BB3B29" w:rsidRDefault="009C5CA0">
      <w:pPr>
        <w:spacing w:after="0" w:line="240" w:lineRule="auto"/>
        <w:jc w:val="both"/>
        <w:rPr>
          <w:del w:id="173" w:author="Ravindra Akella" w:date="2019-11-23T15:21: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To implement this pattern we will start with prefixing function with async keyword and add await keyword to the method that can be performed asynchronously</w:t>
      </w:r>
      <w:del w:id="174" w:author="Ravindra Akella" w:date="2019-11-23T15:20:00Z">
        <w:r w:rsidDel="00751C78">
          <w:rPr>
            <w:rFonts w:ascii="Palatino Linotype" w:eastAsia="Palatino Linotype" w:hAnsi="Palatino Linotype" w:cs="Palatino Linotype"/>
            <w:sz w:val="21"/>
            <w:szCs w:val="21"/>
          </w:rPr>
          <w:delText>,</w:delText>
        </w:r>
      </w:del>
      <w:ins w:id="175" w:author="Ravindra Akella" w:date="2019-11-23T15:20:00Z">
        <w:r w:rsidR="00751C78">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 xml:space="preserve"> typically a method retrieving data from database, reading file from disk or an API call (I/O Bound). This is illustrated in below example</w:t>
      </w:r>
      <w:ins w:id="176" w:author="Ravindra Akella" w:date="2019-11-23T15:21:00Z">
        <w:r w:rsidR="00455B89">
          <w:rPr>
            <w:rFonts w:ascii="Palatino Linotype" w:eastAsia="Palatino Linotype" w:hAnsi="Palatino Linotype" w:cs="Palatino Linotype"/>
            <w:sz w:val="21"/>
            <w:szCs w:val="21"/>
          </w:rPr>
          <w:t xml:space="preserve"> </w:t>
        </w:r>
      </w:ins>
      <w:ins w:id="177" w:author="JORDINA" w:date="2019-09-12T17:07:00Z">
        <w:del w:id="178" w:author="Ravindra Akella" w:date="2019-11-23T15:21:00Z">
          <w:r w:rsidR="00C92FCD" w:rsidDel="00455B89">
            <w:rPr>
              <w:rFonts w:ascii="Palatino Linotype" w:eastAsia="Palatino Linotype" w:hAnsi="Palatino Linotype" w:cs="Palatino Linotype"/>
              <w:sz w:val="21"/>
              <w:szCs w:val="21"/>
            </w:rPr>
            <w:delText>:</w:delText>
          </w:r>
        </w:del>
      </w:ins>
      <w:ins w:id="179" w:author="Ravindra Akella" w:date="2019-11-23T15:21:00Z">
        <w:r w:rsidR="00455B89">
          <w:rPr>
            <w:rFonts w:ascii="Palatino Linotype" w:eastAsia="Palatino Linotype" w:hAnsi="Palatino Linotype" w:cs="Palatino Linotype"/>
            <w:sz w:val="21"/>
            <w:szCs w:val="21"/>
          </w:rPr>
          <w:t>where we have a</w:t>
        </w:r>
        <w:r w:rsidR="00455B89" w:rsidRPr="00455B89">
          <w:rPr>
            <w:rFonts w:ascii="Palatino Linotype" w:eastAsia="Palatino Linotype" w:hAnsi="Palatino Linotype" w:cs="Palatino Linotype"/>
            <w:sz w:val="21"/>
            <w:szCs w:val="21"/>
          </w:rPr>
          <w:t xml:space="preserve"> button click event on a win form loading data from API</w:t>
        </w:r>
      </w:ins>
      <w:del w:id="180" w:author="Ravindra Akella" w:date="2019-11-23T15:21:00Z">
        <w:r w:rsidDel="00455B89">
          <w:rPr>
            <w:rFonts w:ascii="Palatino Linotype" w:eastAsia="Palatino Linotype" w:hAnsi="Palatino Linotype" w:cs="Palatino Linotype"/>
            <w:sz w:val="21"/>
            <w:szCs w:val="21"/>
          </w:rPr>
          <w:delText xml:space="preserve"> </w:delText>
        </w:r>
      </w:del>
      <w:ins w:id="181" w:author="Ravindra Akella" w:date="2019-11-23T15:22:00Z">
        <w:r w:rsidR="00CA68F1">
          <w:rPr>
            <w:rFonts w:ascii="Palatino Linotype" w:eastAsia="Palatino Linotype" w:hAnsi="Palatino Linotype" w:cs="Palatino Linotype"/>
            <w:sz w:val="21"/>
            <w:szCs w:val="21"/>
          </w:rPr>
          <w:t xml:space="preserve"> synchronously</w:t>
        </w:r>
      </w:ins>
    </w:p>
    <w:p w14:paraId="041E4F0D" w14:textId="77777777" w:rsidR="00BB3B29" w:rsidRDefault="00BB3B29">
      <w:pPr>
        <w:rPr>
          <w:ins w:id="182" w:author="Ravindra Akella" w:date="2019-11-28T11:29:00Z"/>
          <w:rFonts w:ascii="Palatino Linotype" w:eastAsia="Palatino Linotype" w:hAnsi="Palatino Linotype" w:cs="Palatino Linotype"/>
          <w:sz w:val="21"/>
          <w:szCs w:val="21"/>
        </w:rPr>
      </w:pPr>
    </w:p>
    <w:p w14:paraId="4B0AD9F3" w14:textId="31824964" w:rsidR="00942C25" w:rsidDel="00CA68F1" w:rsidRDefault="009C5CA0">
      <w:pPr>
        <w:rPr>
          <w:del w:id="183" w:author="Ravindra Akella" w:date="2019-11-23T15:22:00Z"/>
          <w:rFonts w:ascii="Palatino Linotype" w:eastAsia="Palatino Linotype" w:hAnsi="Palatino Linotype" w:cs="Palatino Linotype"/>
          <w:b/>
          <w:sz w:val="20"/>
          <w:szCs w:val="20"/>
        </w:rPr>
      </w:pPr>
      <w:del w:id="184" w:author="Ravindra Akella" w:date="2019-11-23T15:22:00Z">
        <w:r w:rsidDel="00CA68F1">
          <w:rPr>
            <w:rFonts w:ascii="Palatino Linotype" w:eastAsia="Palatino Linotype" w:hAnsi="Palatino Linotype" w:cs="Palatino Linotype"/>
            <w:b/>
            <w:sz w:val="20"/>
            <w:szCs w:val="20"/>
          </w:rPr>
          <w:delText>A button click event on a win form loading data from API synchronously</w:delText>
        </w:r>
      </w:del>
    </w:p>
    <w:p w14:paraId="76FFA3B8" w14:textId="77777777" w:rsidR="00573EBD" w:rsidRDefault="00573EBD">
      <w:pPr>
        <w:spacing w:after="0" w:line="240" w:lineRule="auto"/>
        <w:jc w:val="both"/>
        <w:rPr>
          <w:ins w:id="185" w:author="Ravindra Akella" w:date="2019-11-23T19:18:00Z"/>
          <w:noProof/>
          <w:color w:val="0000FF"/>
          <w:sz w:val="20"/>
          <w:szCs w:val="20"/>
        </w:rPr>
      </w:pPr>
    </w:p>
    <w:p w14:paraId="7A581F42" w14:textId="22DF990F" w:rsidR="00942C25" w:rsidRDefault="009C5CA0">
      <w:pPr>
        <w:spacing w:after="0" w:line="240" w:lineRule="auto"/>
        <w:jc w:val="both"/>
        <w:rPr>
          <w:noProof/>
          <w:color w:val="000000"/>
          <w:sz w:val="20"/>
          <w:szCs w:val="20"/>
        </w:rPr>
      </w:pPr>
      <w:r>
        <w:rPr>
          <w:noProof/>
          <w:color w:val="0000FF"/>
          <w:sz w:val="20"/>
          <w:szCs w:val="20"/>
        </w:rPr>
        <w:t>private</w:t>
      </w:r>
      <w:r>
        <w:rPr>
          <w:noProof/>
          <w:color w:val="000000"/>
          <w:sz w:val="20"/>
          <w:szCs w:val="20"/>
        </w:rPr>
        <w:t xml:space="preserve"> </w:t>
      </w:r>
      <w:del w:id="186" w:author="Ravindra Akella" w:date="2019-11-23T15:22:00Z">
        <w:r w:rsidDel="00455B89">
          <w:rPr>
            <w:noProof/>
            <w:color w:val="0000FF"/>
            <w:sz w:val="20"/>
            <w:szCs w:val="20"/>
          </w:rPr>
          <w:delText>async</w:delText>
        </w:r>
        <w:r w:rsidDel="00455B89">
          <w:rPr>
            <w:noProof/>
            <w:color w:val="000000"/>
            <w:sz w:val="20"/>
            <w:szCs w:val="20"/>
          </w:rPr>
          <w:delText xml:space="preserve"> </w:delText>
        </w:r>
      </w:del>
      <w:r>
        <w:rPr>
          <w:noProof/>
          <w:color w:val="0000FF"/>
          <w:sz w:val="20"/>
          <w:szCs w:val="20"/>
        </w:rPr>
        <w:t>void</w:t>
      </w:r>
      <w:r>
        <w:rPr>
          <w:noProof/>
          <w:color w:val="000000"/>
          <w:sz w:val="20"/>
          <w:szCs w:val="20"/>
        </w:rPr>
        <w:t xml:space="preserve"> Search_Click(</w:t>
      </w:r>
      <w:r>
        <w:rPr>
          <w:noProof/>
          <w:color w:val="0000FF"/>
          <w:sz w:val="20"/>
          <w:szCs w:val="20"/>
        </w:rPr>
        <w:t>object</w:t>
      </w:r>
      <w:r>
        <w:rPr>
          <w:noProof/>
          <w:color w:val="000000"/>
          <w:sz w:val="20"/>
          <w:szCs w:val="20"/>
        </w:rPr>
        <w:t xml:space="preserve"> sender, EventArgs e)</w:t>
      </w:r>
    </w:p>
    <w:p w14:paraId="21B41AF8" w14:textId="77777777" w:rsidR="00942C25" w:rsidRDefault="009C5CA0">
      <w:pPr>
        <w:spacing w:after="0" w:line="240" w:lineRule="auto"/>
        <w:jc w:val="both"/>
        <w:rPr>
          <w:noProof/>
          <w:color w:val="000000"/>
          <w:sz w:val="20"/>
          <w:szCs w:val="20"/>
        </w:rPr>
      </w:pPr>
      <w:r>
        <w:rPr>
          <w:noProof/>
          <w:color w:val="000000"/>
          <w:sz w:val="20"/>
          <w:szCs w:val="20"/>
        </w:rPr>
        <w:t>{</w:t>
      </w:r>
    </w:p>
    <w:p w14:paraId="157B5677"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BindingSource bindingSource1 = </w:t>
      </w:r>
      <w:r>
        <w:rPr>
          <w:noProof/>
          <w:color w:val="0000FF"/>
          <w:sz w:val="20"/>
          <w:szCs w:val="20"/>
        </w:rPr>
        <w:t>new</w:t>
      </w:r>
      <w:r>
        <w:rPr>
          <w:noProof/>
          <w:color w:val="000000"/>
          <w:sz w:val="20"/>
          <w:szCs w:val="20"/>
        </w:rPr>
        <w:t xml:space="preserve"> BindingSource();</w:t>
      </w:r>
    </w:p>
    <w:p w14:paraId="37B0D9D0"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ticker = </w:t>
      </w:r>
      <w:r>
        <w:rPr>
          <w:noProof/>
          <w:color w:val="0000FF"/>
          <w:sz w:val="20"/>
          <w:szCs w:val="20"/>
        </w:rPr>
        <w:t>new</w:t>
      </w:r>
      <w:r>
        <w:rPr>
          <w:noProof/>
          <w:color w:val="000000"/>
          <w:sz w:val="20"/>
          <w:szCs w:val="20"/>
        </w:rPr>
        <w:t xml:space="preserve"> Stopwatch();</w:t>
      </w:r>
    </w:p>
    <w:p w14:paraId="16A0DE73" w14:textId="77777777" w:rsidR="00942C25" w:rsidRDefault="009C5CA0">
      <w:pPr>
        <w:spacing w:after="0" w:line="240" w:lineRule="auto"/>
        <w:ind w:left="1440" w:hanging="720"/>
        <w:jc w:val="both"/>
        <w:rPr>
          <w:noProof/>
          <w:color w:val="000000"/>
          <w:sz w:val="20"/>
          <w:szCs w:val="20"/>
        </w:rPr>
      </w:pPr>
      <w:r>
        <w:rPr>
          <w:noProof/>
          <w:color w:val="000000"/>
          <w:sz w:val="20"/>
          <w:szCs w:val="20"/>
        </w:rPr>
        <w:t>ticker.Start();</w:t>
      </w:r>
    </w:p>
    <w:p w14:paraId="3482AC1B"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request = WebRequest.Create(</w:t>
      </w:r>
      <w:r>
        <w:rPr>
          <w:noProof/>
          <w:color w:val="A31515"/>
          <w:sz w:val="20"/>
          <w:szCs w:val="20"/>
        </w:rPr>
        <w:t>"https://localhost:44394/api/StockSynchronous"</w:t>
      </w:r>
      <w:r>
        <w:rPr>
          <w:noProof/>
          <w:color w:val="000000"/>
          <w:sz w:val="20"/>
          <w:szCs w:val="20"/>
        </w:rPr>
        <w:t>);</w:t>
      </w:r>
    </w:p>
    <w:p w14:paraId="141168D8"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response = request.GetResponse();</w:t>
      </w:r>
    </w:p>
    <w:p w14:paraId="7AEFE28F" w14:textId="77777777" w:rsidR="00942C25" w:rsidRDefault="009C5CA0">
      <w:pPr>
        <w:spacing w:after="0" w:line="240" w:lineRule="auto"/>
        <w:ind w:left="1440" w:hanging="720"/>
        <w:jc w:val="both"/>
        <w:rPr>
          <w:noProof/>
          <w:color w:val="000000"/>
          <w:sz w:val="20"/>
          <w:szCs w:val="20"/>
        </w:rPr>
      </w:pPr>
      <w:r>
        <w:rPr>
          <w:noProof/>
          <w:color w:val="000000"/>
          <w:sz w:val="20"/>
          <w:szCs w:val="20"/>
        </w:rPr>
        <w:t>Stream dataStream = response.GetResponseStream();</w:t>
      </w:r>
    </w:p>
    <w:p w14:paraId="5FD37BB6"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StreamReader reader = </w:t>
      </w:r>
      <w:r>
        <w:rPr>
          <w:noProof/>
          <w:color w:val="0000FF"/>
          <w:sz w:val="20"/>
          <w:szCs w:val="20"/>
        </w:rPr>
        <w:t>new</w:t>
      </w:r>
      <w:r>
        <w:rPr>
          <w:noProof/>
          <w:color w:val="000000"/>
          <w:sz w:val="20"/>
          <w:szCs w:val="20"/>
        </w:rPr>
        <w:t xml:space="preserve"> StreamReader(dataStream);</w:t>
      </w:r>
    </w:p>
    <w:p w14:paraId="4F3DE762" w14:textId="77777777" w:rsidR="00942C25" w:rsidRDefault="009C5CA0">
      <w:pPr>
        <w:spacing w:after="0" w:line="240" w:lineRule="auto"/>
        <w:ind w:left="1440" w:hanging="720"/>
        <w:jc w:val="both"/>
        <w:rPr>
          <w:noProof/>
          <w:color w:val="000000"/>
          <w:sz w:val="20"/>
          <w:szCs w:val="20"/>
        </w:rPr>
      </w:pPr>
      <w:r>
        <w:rPr>
          <w:noProof/>
          <w:color w:val="0000FF"/>
          <w:sz w:val="20"/>
          <w:szCs w:val="20"/>
        </w:rPr>
        <w:t>string</w:t>
      </w:r>
      <w:r>
        <w:rPr>
          <w:noProof/>
          <w:color w:val="000000"/>
          <w:sz w:val="20"/>
          <w:szCs w:val="20"/>
        </w:rPr>
        <w:t xml:space="preserve"> responseFromServer = reader.ReadToEnd();</w:t>
      </w:r>
    </w:p>
    <w:p w14:paraId="14E27485"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data = JsonConvert.DeserializeObject&lt;IEnumerable&lt;Stock&gt;&gt;(responseFromServer);</w:t>
      </w:r>
    </w:p>
    <w:p w14:paraId="4E9CC498" w14:textId="77777777" w:rsidR="00942C25" w:rsidRDefault="009C5CA0">
      <w:pPr>
        <w:spacing w:after="0" w:line="240" w:lineRule="auto"/>
        <w:ind w:left="1440" w:hanging="720"/>
        <w:jc w:val="both"/>
        <w:rPr>
          <w:noProof/>
          <w:color w:val="000000"/>
          <w:sz w:val="20"/>
          <w:szCs w:val="20"/>
        </w:rPr>
      </w:pPr>
      <w:r>
        <w:rPr>
          <w:noProof/>
          <w:color w:val="000000"/>
          <w:sz w:val="20"/>
          <w:szCs w:val="20"/>
        </w:rPr>
        <w:t>bindingSource1.DataSource = data.Where(price =&gt; price.StockName == searchText.Text);</w:t>
      </w:r>
    </w:p>
    <w:p w14:paraId="6F2ED07C" w14:textId="77777777" w:rsidR="00942C25" w:rsidRDefault="009C5CA0">
      <w:pPr>
        <w:spacing w:after="0" w:line="240" w:lineRule="auto"/>
        <w:ind w:left="1440" w:hanging="720"/>
        <w:jc w:val="both"/>
        <w:rPr>
          <w:noProof/>
          <w:color w:val="000000"/>
          <w:sz w:val="20"/>
          <w:szCs w:val="20"/>
        </w:rPr>
      </w:pPr>
      <w:r>
        <w:rPr>
          <w:noProof/>
          <w:color w:val="000000"/>
          <w:sz w:val="20"/>
          <w:szCs w:val="20"/>
        </w:rPr>
        <w:t>stockData.AutoResizeColumns(DataGridViewAutoSizeColumnsMode.AllCellsExceptHeader);</w:t>
      </w:r>
    </w:p>
    <w:p w14:paraId="72011A02" w14:textId="77777777" w:rsidR="00942C25" w:rsidRDefault="009C5CA0">
      <w:pPr>
        <w:spacing w:after="0" w:line="240" w:lineRule="auto"/>
        <w:ind w:left="1440" w:hanging="720"/>
        <w:jc w:val="both"/>
        <w:rPr>
          <w:noProof/>
          <w:color w:val="000000"/>
          <w:sz w:val="20"/>
          <w:szCs w:val="20"/>
        </w:rPr>
      </w:pPr>
      <w:r>
        <w:rPr>
          <w:noProof/>
          <w:color w:val="000000"/>
          <w:sz w:val="20"/>
          <w:szCs w:val="20"/>
        </w:rPr>
        <w:t>stockData.DataSource = bindingSource1;</w:t>
      </w:r>
    </w:p>
    <w:p w14:paraId="2F4FAD66"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progressMessage.Text = </w:t>
      </w:r>
      <w:r>
        <w:rPr>
          <w:noProof/>
          <w:color w:val="A31515"/>
          <w:sz w:val="20"/>
          <w:szCs w:val="20"/>
        </w:rPr>
        <w:t xml:space="preserve">$"Loaded stocks for </w:t>
      </w:r>
      <w:r>
        <w:rPr>
          <w:noProof/>
          <w:color w:val="000000"/>
          <w:sz w:val="20"/>
          <w:szCs w:val="20"/>
        </w:rPr>
        <w:t>{searchText.Text}</w:t>
      </w:r>
      <w:r>
        <w:rPr>
          <w:noProof/>
          <w:color w:val="A31515"/>
          <w:sz w:val="20"/>
          <w:szCs w:val="20"/>
        </w:rPr>
        <w:t xml:space="preserve"> in </w:t>
      </w:r>
      <w:r>
        <w:rPr>
          <w:noProof/>
          <w:color w:val="000000"/>
          <w:sz w:val="20"/>
          <w:szCs w:val="20"/>
        </w:rPr>
        <w:t>{ticker.ElapsedMilliseconds}</w:t>
      </w:r>
      <w:r>
        <w:rPr>
          <w:noProof/>
          <w:color w:val="A31515"/>
          <w:sz w:val="20"/>
          <w:szCs w:val="20"/>
        </w:rPr>
        <w:t>ms"</w:t>
      </w:r>
      <w:r>
        <w:rPr>
          <w:noProof/>
          <w:color w:val="000000"/>
          <w:sz w:val="20"/>
          <w:szCs w:val="20"/>
        </w:rPr>
        <w:t>;</w:t>
      </w:r>
    </w:p>
    <w:p w14:paraId="1EBBE079" w14:textId="35D9BEC4" w:rsidR="00942C25" w:rsidDel="00C333C1" w:rsidRDefault="009C5CA0">
      <w:pPr>
        <w:jc w:val="both"/>
        <w:rPr>
          <w:del w:id="187" w:author="Ravindra Akella" w:date="2019-11-23T15:23:00Z"/>
          <w:color w:val="000000"/>
          <w:sz w:val="20"/>
          <w:szCs w:val="20"/>
        </w:rPr>
      </w:pPr>
      <w:r>
        <w:rPr>
          <w:noProof/>
          <w:color w:val="000000"/>
          <w:sz w:val="20"/>
          <w:szCs w:val="20"/>
        </w:rPr>
        <w:t>}</w:t>
      </w:r>
    </w:p>
    <w:p w14:paraId="289F4133" w14:textId="298CFB7B" w:rsidR="00942C25" w:rsidDel="00C333C1" w:rsidRDefault="00942C25" w:rsidP="00C333C1">
      <w:pPr>
        <w:jc w:val="both"/>
        <w:rPr>
          <w:del w:id="188" w:author="Ravindra Akella" w:date="2019-11-23T15:23:00Z"/>
          <w:sz w:val="20"/>
          <w:szCs w:val="20"/>
        </w:rPr>
        <w:pPrChange w:id="189" w:author="Ravindra Akella" w:date="2019-11-23T15:23:00Z">
          <w:pPr/>
        </w:pPrChange>
      </w:pPr>
    </w:p>
    <w:p w14:paraId="009500B2" w14:textId="209870B5" w:rsidR="00942C25" w:rsidDel="00C333C1" w:rsidRDefault="00942C25">
      <w:pPr>
        <w:rPr>
          <w:del w:id="190" w:author="Ravindra Akella" w:date="2019-11-23T15:23:00Z"/>
          <w:b/>
        </w:rPr>
      </w:pPr>
    </w:p>
    <w:p w14:paraId="6F4864DC" w14:textId="13288D20" w:rsidR="00942C25" w:rsidDel="00C333C1" w:rsidRDefault="00942C25">
      <w:pPr>
        <w:rPr>
          <w:del w:id="191" w:author="Ravindra Akella" w:date="2019-11-23T15:23:00Z"/>
          <w:rFonts w:ascii="Palatino Linotype" w:eastAsia="Palatino Linotype" w:hAnsi="Palatino Linotype" w:cs="Palatino Linotype"/>
          <w:b/>
          <w:sz w:val="20"/>
          <w:szCs w:val="20"/>
        </w:rPr>
      </w:pPr>
    </w:p>
    <w:p w14:paraId="47522E9A" w14:textId="15BAAF0A" w:rsidR="00942C25" w:rsidRPr="00C333C1" w:rsidDel="00C333C1" w:rsidRDefault="00942C25">
      <w:pPr>
        <w:rPr>
          <w:del w:id="192" w:author="Ravindra Akella" w:date="2019-11-23T15:23:00Z"/>
          <w:rFonts w:ascii="Palatino Linotype" w:eastAsia="Palatino Linotype" w:hAnsi="Palatino Linotype" w:cs="Palatino Linotype"/>
          <w:sz w:val="21"/>
          <w:szCs w:val="21"/>
          <w:rPrChange w:id="193" w:author="Ravindra Akella" w:date="2019-11-23T15:24:00Z">
            <w:rPr>
              <w:del w:id="194" w:author="Ravindra Akella" w:date="2019-11-23T15:23:00Z"/>
              <w:rFonts w:ascii="Palatino Linotype" w:eastAsia="Palatino Linotype" w:hAnsi="Palatino Linotype" w:cs="Palatino Linotype"/>
              <w:b/>
              <w:sz w:val="20"/>
              <w:szCs w:val="20"/>
            </w:rPr>
          </w:rPrChange>
        </w:rPr>
      </w:pPr>
    </w:p>
    <w:p w14:paraId="3793E0D8" w14:textId="77777777" w:rsidR="00D359CD" w:rsidRDefault="00D359CD" w:rsidP="00C333C1">
      <w:pPr>
        <w:rPr>
          <w:ins w:id="195" w:author="Ravindra Akella" w:date="2019-11-23T19:18:00Z"/>
          <w:rFonts w:ascii="Palatino Linotype" w:eastAsia="Palatino Linotype" w:hAnsi="Palatino Linotype" w:cs="Palatino Linotype"/>
          <w:sz w:val="21"/>
          <w:szCs w:val="21"/>
        </w:rPr>
      </w:pPr>
    </w:p>
    <w:p w14:paraId="36D2B7DE" w14:textId="5ED8A08B" w:rsidR="00942C25" w:rsidRPr="00C333C1" w:rsidRDefault="00C333C1" w:rsidP="00C333C1">
      <w:pPr>
        <w:rPr>
          <w:rFonts w:ascii="Palatino Linotype" w:eastAsia="Palatino Linotype" w:hAnsi="Palatino Linotype" w:cs="Palatino Linotype"/>
          <w:sz w:val="21"/>
          <w:szCs w:val="21"/>
          <w:rPrChange w:id="196" w:author="Ravindra Akella" w:date="2019-11-23T15:24:00Z">
            <w:rPr>
              <w:b/>
            </w:rPr>
          </w:rPrChange>
        </w:rPr>
      </w:pPr>
      <w:ins w:id="197" w:author="Ravindra Akella" w:date="2019-11-23T15:24:00Z">
        <w:r>
          <w:rPr>
            <w:rFonts w:ascii="Palatino Linotype" w:eastAsia="Palatino Linotype" w:hAnsi="Palatino Linotype" w:cs="Palatino Linotype"/>
            <w:sz w:val="21"/>
            <w:szCs w:val="21"/>
          </w:rPr>
          <w:lastRenderedPageBreak/>
          <w:t xml:space="preserve">To convert above method to an asynchronous method we prefix it with async </w:t>
        </w:r>
        <w:proofErr w:type="gramStart"/>
        <w:r>
          <w:rPr>
            <w:rFonts w:ascii="Palatino Linotype" w:eastAsia="Palatino Linotype" w:hAnsi="Palatino Linotype" w:cs="Palatino Linotype"/>
            <w:sz w:val="21"/>
            <w:szCs w:val="21"/>
          </w:rPr>
          <w:t>and also</w:t>
        </w:r>
        <w:proofErr w:type="gramEnd"/>
        <w:r>
          <w:rPr>
            <w:rFonts w:ascii="Palatino Linotype" w:eastAsia="Palatino Linotype" w:hAnsi="Palatino Linotype" w:cs="Palatino Linotype"/>
            <w:sz w:val="21"/>
            <w:szCs w:val="21"/>
          </w:rPr>
          <w:t xml:space="preserve"> add </w:t>
        </w:r>
      </w:ins>
      <w:ins w:id="198" w:author="Ravindra Akella" w:date="2019-11-23T15:25:00Z">
        <w:r>
          <w:rPr>
            <w:rFonts w:ascii="Palatino Linotype" w:eastAsia="Palatino Linotype" w:hAnsi="Palatino Linotype" w:cs="Palatino Linotype"/>
            <w:sz w:val="21"/>
            <w:szCs w:val="21"/>
          </w:rPr>
          <w:t xml:space="preserve">asynchronous methods with await for all the outbound calls.  </w:t>
        </w:r>
      </w:ins>
      <w:del w:id="199" w:author="Ravindra Akella" w:date="2019-11-23T15:25:00Z">
        <w:r w:rsidR="009C5CA0" w:rsidRPr="00C333C1" w:rsidDel="00C333C1">
          <w:rPr>
            <w:rFonts w:ascii="Palatino Linotype" w:eastAsia="Palatino Linotype" w:hAnsi="Palatino Linotype" w:cs="Palatino Linotype"/>
            <w:sz w:val="21"/>
            <w:szCs w:val="21"/>
            <w:rPrChange w:id="200" w:author="Ravindra Akella" w:date="2019-11-23T15:24:00Z">
              <w:rPr>
                <w:rFonts w:ascii="Palatino Linotype" w:eastAsia="Palatino Linotype" w:hAnsi="Palatino Linotype" w:cs="Palatino Linotype"/>
                <w:b/>
                <w:sz w:val="20"/>
                <w:szCs w:val="20"/>
              </w:rPr>
            </w:rPrChange>
          </w:rPr>
          <w:delText xml:space="preserve">A </w:delText>
        </w:r>
      </w:del>
      <w:ins w:id="201" w:author="Ravindra Akella" w:date="2019-11-23T15:25:00Z">
        <w:r>
          <w:rPr>
            <w:rFonts w:ascii="Palatino Linotype" w:eastAsia="Palatino Linotype" w:hAnsi="Palatino Linotype" w:cs="Palatino Linotype"/>
            <w:sz w:val="21"/>
            <w:szCs w:val="21"/>
          </w:rPr>
          <w:t xml:space="preserve">The </w:t>
        </w:r>
      </w:ins>
      <w:r w:rsidR="009C5CA0" w:rsidRPr="00C333C1">
        <w:rPr>
          <w:rFonts w:ascii="Palatino Linotype" w:eastAsia="Palatino Linotype" w:hAnsi="Palatino Linotype" w:cs="Palatino Linotype"/>
          <w:sz w:val="21"/>
          <w:szCs w:val="21"/>
          <w:rPrChange w:id="202" w:author="Ravindra Akella" w:date="2019-11-23T15:24:00Z">
            <w:rPr>
              <w:rFonts w:ascii="Palatino Linotype" w:eastAsia="Palatino Linotype" w:hAnsi="Palatino Linotype" w:cs="Palatino Linotype"/>
              <w:b/>
              <w:sz w:val="20"/>
              <w:szCs w:val="20"/>
            </w:rPr>
          </w:rPrChange>
        </w:rPr>
        <w:t>button click event on a win form loading data from API asynchronously</w:t>
      </w:r>
      <w:ins w:id="203" w:author="Ravindra Akella" w:date="2019-11-23T15:25:00Z">
        <w:r>
          <w:rPr>
            <w:rFonts w:ascii="Palatino Linotype" w:eastAsia="Palatino Linotype" w:hAnsi="Palatino Linotype" w:cs="Palatino Linotype"/>
            <w:sz w:val="21"/>
            <w:szCs w:val="21"/>
          </w:rPr>
          <w:t xml:space="preserve"> will look like below</w:t>
        </w:r>
      </w:ins>
    </w:p>
    <w:p w14:paraId="56B372A0" w14:textId="77777777" w:rsidR="00F3457B" w:rsidRDefault="00F3457B">
      <w:pPr>
        <w:spacing w:after="0" w:line="240" w:lineRule="auto"/>
        <w:jc w:val="both"/>
        <w:rPr>
          <w:ins w:id="204" w:author="Ravindra Akella" w:date="2019-11-23T19:18:00Z"/>
          <w:noProof/>
          <w:color w:val="0000FF"/>
          <w:sz w:val="20"/>
          <w:szCs w:val="20"/>
        </w:rPr>
      </w:pPr>
    </w:p>
    <w:p w14:paraId="4CE48508" w14:textId="4C5AE942" w:rsidR="00942C25" w:rsidRDefault="009C5CA0">
      <w:pPr>
        <w:spacing w:after="0" w:line="240" w:lineRule="auto"/>
        <w:jc w:val="both"/>
        <w:rPr>
          <w:noProof/>
          <w:color w:val="000000"/>
          <w:sz w:val="20"/>
          <w:szCs w:val="20"/>
        </w:rPr>
      </w:pPr>
      <w:r>
        <w:rPr>
          <w:noProof/>
          <w:color w:val="0000FF"/>
          <w:sz w:val="20"/>
          <w:szCs w:val="20"/>
        </w:rPr>
        <w:t>private</w:t>
      </w:r>
      <w:r>
        <w:rPr>
          <w:noProof/>
          <w:color w:val="000000"/>
          <w:sz w:val="20"/>
          <w:szCs w:val="20"/>
        </w:rPr>
        <w:t xml:space="preserve"> </w:t>
      </w:r>
      <w:r>
        <w:rPr>
          <w:noProof/>
          <w:color w:val="0000FF"/>
          <w:sz w:val="20"/>
          <w:szCs w:val="20"/>
        </w:rPr>
        <w:t>async</w:t>
      </w:r>
      <w:r>
        <w:rPr>
          <w:noProof/>
          <w:color w:val="000000"/>
          <w:sz w:val="20"/>
          <w:szCs w:val="20"/>
        </w:rPr>
        <w:t xml:space="preserve"> </w:t>
      </w:r>
      <w:r>
        <w:rPr>
          <w:noProof/>
          <w:color w:val="0000FF"/>
          <w:sz w:val="20"/>
          <w:szCs w:val="20"/>
        </w:rPr>
        <w:t>void</w:t>
      </w:r>
      <w:r>
        <w:rPr>
          <w:noProof/>
          <w:color w:val="000000"/>
          <w:sz w:val="20"/>
          <w:szCs w:val="20"/>
        </w:rPr>
        <w:t xml:space="preserve"> Search_Click(</w:t>
      </w:r>
      <w:r>
        <w:rPr>
          <w:noProof/>
          <w:color w:val="0000FF"/>
          <w:sz w:val="20"/>
          <w:szCs w:val="20"/>
        </w:rPr>
        <w:t>object</w:t>
      </w:r>
      <w:r>
        <w:rPr>
          <w:noProof/>
          <w:color w:val="000000"/>
          <w:sz w:val="20"/>
          <w:szCs w:val="20"/>
        </w:rPr>
        <w:t xml:space="preserve"> sender, EventArgs e)</w:t>
      </w:r>
    </w:p>
    <w:p w14:paraId="75D06563" w14:textId="77777777" w:rsidR="00942C25" w:rsidRDefault="009C5CA0">
      <w:pPr>
        <w:spacing w:after="0" w:line="240" w:lineRule="auto"/>
        <w:jc w:val="both"/>
        <w:rPr>
          <w:noProof/>
          <w:color w:val="000000"/>
          <w:sz w:val="20"/>
          <w:szCs w:val="20"/>
        </w:rPr>
      </w:pPr>
      <w:r>
        <w:rPr>
          <w:noProof/>
          <w:color w:val="000000"/>
          <w:sz w:val="20"/>
          <w:szCs w:val="20"/>
        </w:rPr>
        <w:t>{</w:t>
      </w:r>
    </w:p>
    <w:p w14:paraId="56CE6CDE"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BindingSource bindingSource1 = </w:t>
      </w:r>
      <w:r>
        <w:rPr>
          <w:noProof/>
          <w:color w:val="0000FF"/>
          <w:sz w:val="20"/>
          <w:szCs w:val="20"/>
        </w:rPr>
        <w:t>new</w:t>
      </w:r>
      <w:r>
        <w:rPr>
          <w:noProof/>
          <w:color w:val="000000"/>
          <w:sz w:val="20"/>
          <w:szCs w:val="20"/>
        </w:rPr>
        <w:t xml:space="preserve"> BindingSource();</w:t>
      </w:r>
    </w:p>
    <w:p w14:paraId="48335BB0"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ticker = </w:t>
      </w:r>
      <w:r>
        <w:rPr>
          <w:noProof/>
          <w:color w:val="0000FF"/>
          <w:sz w:val="20"/>
          <w:szCs w:val="20"/>
        </w:rPr>
        <w:t>new</w:t>
      </w:r>
      <w:r>
        <w:rPr>
          <w:noProof/>
          <w:color w:val="000000"/>
          <w:sz w:val="20"/>
          <w:szCs w:val="20"/>
        </w:rPr>
        <w:t xml:space="preserve"> Stopwatch();</w:t>
      </w:r>
    </w:p>
    <w:p w14:paraId="75513D03" w14:textId="77777777" w:rsidR="00942C25" w:rsidRDefault="009C5CA0">
      <w:pPr>
        <w:spacing w:after="0" w:line="240" w:lineRule="auto"/>
        <w:ind w:left="1440" w:hanging="720"/>
        <w:jc w:val="both"/>
        <w:rPr>
          <w:noProof/>
          <w:color w:val="000000"/>
          <w:sz w:val="20"/>
          <w:szCs w:val="20"/>
        </w:rPr>
      </w:pPr>
      <w:r>
        <w:rPr>
          <w:noProof/>
          <w:color w:val="000000"/>
          <w:sz w:val="20"/>
          <w:szCs w:val="20"/>
        </w:rPr>
        <w:t>ticker.Start();</w:t>
      </w:r>
    </w:p>
    <w:p w14:paraId="489E8045" w14:textId="77777777" w:rsidR="00942C25" w:rsidRDefault="00942C25">
      <w:pPr>
        <w:spacing w:after="0" w:line="240" w:lineRule="auto"/>
        <w:ind w:left="1440" w:hanging="720"/>
        <w:jc w:val="both"/>
        <w:rPr>
          <w:noProof/>
          <w:color w:val="000000"/>
          <w:sz w:val="20"/>
          <w:szCs w:val="20"/>
        </w:rPr>
      </w:pPr>
    </w:p>
    <w:p w14:paraId="03ABAB5D" w14:textId="77777777" w:rsidR="00942C25" w:rsidRDefault="009C5CA0">
      <w:pPr>
        <w:spacing w:after="0" w:line="240" w:lineRule="auto"/>
        <w:ind w:left="1440" w:hanging="720"/>
        <w:jc w:val="both"/>
        <w:rPr>
          <w:noProof/>
          <w:color w:val="000000"/>
          <w:sz w:val="20"/>
          <w:szCs w:val="20"/>
        </w:rPr>
      </w:pPr>
      <w:r>
        <w:rPr>
          <w:noProof/>
          <w:color w:val="0000FF"/>
          <w:sz w:val="20"/>
          <w:szCs w:val="20"/>
        </w:rPr>
        <w:t>using</w:t>
      </w:r>
      <w:r>
        <w:rPr>
          <w:noProof/>
          <w:color w:val="000000"/>
          <w:sz w:val="20"/>
          <w:szCs w:val="20"/>
        </w:rPr>
        <w:t xml:space="preserve"> (HttpClient client = </w:t>
      </w:r>
      <w:r>
        <w:rPr>
          <w:noProof/>
          <w:color w:val="0000FF"/>
          <w:sz w:val="20"/>
          <w:szCs w:val="20"/>
        </w:rPr>
        <w:t>new</w:t>
      </w:r>
      <w:r>
        <w:rPr>
          <w:noProof/>
          <w:color w:val="000000"/>
          <w:sz w:val="20"/>
          <w:szCs w:val="20"/>
        </w:rPr>
        <w:t xml:space="preserve"> HttpClient())</w:t>
      </w:r>
    </w:p>
    <w:p w14:paraId="6BD9CF85" w14:textId="77777777" w:rsidR="00942C25" w:rsidRDefault="009C5CA0">
      <w:pPr>
        <w:spacing w:after="0" w:line="240" w:lineRule="auto"/>
        <w:ind w:left="1440" w:hanging="720"/>
        <w:jc w:val="both"/>
        <w:rPr>
          <w:noProof/>
          <w:color w:val="000000"/>
          <w:sz w:val="20"/>
          <w:szCs w:val="20"/>
        </w:rPr>
      </w:pPr>
      <w:r>
        <w:rPr>
          <w:noProof/>
          <w:color w:val="000000"/>
          <w:sz w:val="20"/>
          <w:szCs w:val="20"/>
        </w:rPr>
        <w:t>{</w:t>
      </w:r>
    </w:p>
    <w:p w14:paraId="1DFB1F20" w14:textId="77777777" w:rsidR="00942C25" w:rsidRDefault="009C5CA0">
      <w:pPr>
        <w:spacing w:after="0" w:line="240" w:lineRule="auto"/>
        <w:ind w:left="2160" w:hanging="1440"/>
        <w:jc w:val="both"/>
        <w:rPr>
          <w:noProof/>
          <w:color w:val="000000"/>
          <w:sz w:val="20"/>
          <w:szCs w:val="20"/>
        </w:rPr>
      </w:pPr>
      <w:r>
        <w:rPr>
          <w:noProof/>
          <w:color w:val="0000FF"/>
          <w:sz w:val="20"/>
          <w:szCs w:val="20"/>
        </w:rPr>
        <w:t>var</w:t>
      </w:r>
      <w:r>
        <w:rPr>
          <w:noProof/>
          <w:color w:val="000000"/>
          <w:sz w:val="20"/>
          <w:szCs w:val="20"/>
        </w:rPr>
        <w:t xml:space="preserve"> response = </w:t>
      </w:r>
      <w:r>
        <w:rPr>
          <w:noProof/>
          <w:color w:val="0000FF"/>
          <w:sz w:val="20"/>
          <w:szCs w:val="20"/>
        </w:rPr>
        <w:t>await</w:t>
      </w:r>
      <w:r>
        <w:rPr>
          <w:noProof/>
          <w:color w:val="000000"/>
          <w:sz w:val="20"/>
          <w:szCs w:val="20"/>
        </w:rPr>
        <w:t xml:space="preserve"> client.GetAsync(</w:t>
      </w:r>
      <w:r>
        <w:rPr>
          <w:noProof/>
          <w:color w:val="A31515"/>
          <w:sz w:val="20"/>
          <w:szCs w:val="20"/>
        </w:rPr>
        <w:t>$"https://localhost:44394/api/StockS"</w:t>
      </w:r>
      <w:r>
        <w:rPr>
          <w:noProof/>
          <w:color w:val="000000"/>
          <w:sz w:val="20"/>
          <w:szCs w:val="20"/>
        </w:rPr>
        <w:t>);</w:t>
      </w:r>
    </w:p>
    <w:p w14:paraId="45E5C134" w14:textId="77777777" w:rsidR="00942C25" w:rsidRDefault="009C5CA0">
      <w:pPr>
        <w:spacing w:after="0" w:line="240" w:lineRule="auto"/>
        <w:ind w:left="2160" w:hanging="1440"/>
        <w:jc w:val="both"/>
        <w:rPr>
          <w:noProof/>
          <w:color w:val="000000"/>
          <w:sz w:val="20"/>
          <w:szCs w:val="20"/>
        </w:rPr>
      </w:pPr>
      <w:r>
        <w:rPr>
          <w:noProof/>
          <w:color w:val="0000FF"/>
          <w:sz w:val="20"/>
          <w:szCs w:val="20"/>
        </w:rPr>
        <w:t>var</w:t>
      </w:r>
      <w:r>
        <w:rPr>
          <w:noProof/>
          <w:color w:val="000000"/>
          <w:sz w:val="20"/>
          <w:szCs w:val="20"/>
        </w:rPr>
        <w:t xml:space="preserve"> content = </w:t>
      </w:r>
      <w:r>
        <w:rPr>
          <w:noProof/>
          <w:color w:val="0000FF"/>
          <w:sz w:val="20"/>
          <w:szCs w:val="20"/>
        </w:rPr>
        <w:t>await</w:t>
      </w:r>
      <w:r>
        <w:rPr>
          <w:noProof/>
          <w:color w:val="000000"/>
          <w:sz w:val="20"/>
          <w:szCs w:val="20"/>
        </w:rPr>
        <w:t xml:space="preserve"> response.Content.ReadAsStringAsync();</w:t>
      </w:r>
    </w:p>
    <w:p w14:paraId="1A31B2AC" w14:textId="77777777" w:rsidR="00942C25" w:rsidRDefault="009C5CA0">
      <w:pPr>
        <w:spacing w:after="0" w:line="240" w:lineRule="auto"/>
        <w:ind w:left="2160" w:hanging="1440"/>
        <w:jc w:val="both"/>
        <w:rPr>
          <w:noProof/>
          <w:color w:val="000000"/>
          <w:sz w:val="20"/>
          <w:szCs w:val="20"/>
        </w:rPr>
      </w:pPr>
      <w:r>
        <w:rPr>
          <w:noProof/>
          <w:color w:val="0000FF"/>
          <w:sz w:val="20"/>
          <w:szCs w:val="20"/>
        </w:rPr>
        <w:t>var</w:t>
      </w:r>
      <w:r>
        <w:rPr>
          <w:noProof/>
          <w:color w:val="000000"/>
          <w:sz w:val="20"/>
          <w:szCs w:val="20"/>
        </w:rPr>
        <w:t xml:space="preserve"> data = JsonConvert.DeserializeObject&lt;IEnumerable&lt;Stock&gt;&gt;(content);</w:t>
      </w:r>
    </w:p>
    <w:p w14:paraId="7FA02E99" w14:textId="77777777" w:rsidR="00942C25" w:rsidRDefault="009C5CA0">
      <w:pPr>
        <w:spacing w:after="0" w:line="240" w:lineRule="auto"/>
        <w:ind w:left="2160" w:hanging="1440"/>
        <w:jc w:val="both"/>
        <w:rPr>
          <w:noProof/>
          <w:color w:val="000000"/>
          <w:sz w:val="20"/>
          <w:szCs w:val="20"/>
        </w:rPr>
      </w:pPr>
      <w:r>
        <w:rPr>
          <w:noProof/>
          <w:color w:val="000000"/>
          <w:sz w:val="20"/>
          <w:szCs w:val="20"/>
        </w:rPr>
        <w:t>bindingSource1.DataSource = data.Where(price =&gt; price.StockName == searchText.Text);</w:t>
      </w:r>
    </w:p>
    <w:p w14:paraId="3F2893AD" w14:textId="77777777" w:rsidR="00942C25" w:rsidRDefault="009C5CA0">
      <w:pPr>
        <w:spacing w:after="0" w:line="240" w:lineRule="auto"/>
        <w:ind w:left="1440" w:hanging="720"/>
        <w:jc w:val="both"/>
        <w:rPr>
          <w:noProof/>
          <w:color w:val="000000"/>
          <w:sz w:val="20"/>
          <w:szCs w:val="20"/>
        </w:rPr>
      </w:pPr>
      <w:r>
        <w:rPr>
          <w:noProof/>
          <w:color w:val="000000"/>
          <w:sz w:val="20"/>
          <w:szCs w:val="20"/>
        </w:rPr>
        <w:t>}</w:t>
      </w:r>
    </w:p>
    <w:p w14:paraId="12B62380" w14:textId="77777777" w:rsidR="00942C25" w:rsidRDefault="009C5CA0">
      <w:pPr>
        <w:spacing w:after="0" w:line="240" w:lineRule="auto"/>
        <w:ind w:left="1440" w:hanging="720"/>
        <w:jc w:val="both"/>
        <w:rPr>
          <w:noProof/>
          <w:color w:val="000000"/>
          <w:sz w:val="20"/>
          <w:szCs w:val="20"/>
        </w:rPr>
      </w:pPr>
      <w:r>
        <w:rPr>
          <w:noProof/>
          <w:color w:val="000000"/>
          <w:sz w:val="20"/>
          <w:szCs w:val="20"/>
        </w:rPr>
        <w:t>stockData.DataSource = bindingSource1;</w:t>
      </w:r>
    </w:p>
    <w:p w14:paraId="707C9C32"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progressMessage.Text = </w:t>
      </w:r>
      <w:r>
        <w:rPr>
          <w:noProof/>
          <w:color w:val="A31515"/>
          <w:sz w:val="20"/>
          <w:szCs w:val="20"/>
        </w:rPr>
        <w:t xml:space="preserve">$"Loaded stocks for </w:t>
      </w:r>
      <w:r>
        <w:rPr>
          <w:noProof/>
          <w:color w:val="000000"/>
          <w:sz w:val="20"/>
          <w:szCs w:val="20"/>
        </w:rPr>
        <w:t>{searchText.Text}</w:t>
      </w:r>
      <w:r>
        <w:rPr>
          <w:noProof/>
          <w:color w:val="A31515"/>
          <w:sz w:val="20"/>
          <w:szCs w:val="20"/>
        </w:rPr>
        <w:t xml:space="preserve"> in </w:t>
      </w:r>
      <w:r>
        <w:rPr>
          <w:noProof/>
          <w:color w:val="000000"/>
          <w:sz w:val="20"/>
          <w:szCs w:val="20"/>
        </w:rPr>
        <w:t>{ticker.ElapsedMilliseconds}</w:t>
      </w:r>
      <w:r>
        <w:rPr>
          <w:noProof/>
          <w:color w:val="A31515"/>
          <w:sz w:val="20"/>
          <w:szCs w:val="20"/>
        </w:rPr>
        <w:t>ms"</w:t>
      </w:r>
      <w:r>
        <w:rPr>
          <w:noProof/>
          <w:color w:val="000000"/>
          <w:sz w:val="20"/>
          <w:szCs w:val="20"/>
        </w:rPr>
        <w:t>;</w:t>
      </w:r>
    </w:p>
    <w:p w14:paraId="77811AEE" w14:textId="77777777" w:rsidR="00942C25" w:rsidRDefault="009C5CA0">
      <w:pPr>
        <w:jc w:val="both"/>
        <w:rPr>
          <w:b/>
          <w:noProof/>
          <w:sz w:val="20"/>
          <w:szCs w:val="20"/>
        </w:rPr>
      </w:pPr>
      <w:r>
        <w:rPr>
          <w:noProof/>
          <w:color w:val="000000"/>
          <w:sz w:val="20"/>
          <w:szCs w:val="20"/>
        </w:rPr>
        <w:t>}</w:t>
      </w:r>
    </w:p>
    <w:p w14:paraId="2EF3048A" w14:textId="34AFE232"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In the above </w:t>
      </w:r>
      <w:sdt>
        <w:sdtPr>
          <w:tag w:val="goog_rdk_45"/>
          <w:id w:val="2013486670"/>
        </w:sdtPr>
        <w:sdtContent>
          <w:commentRangeStart w:id="205"/>
          <w:commentRangeStart w:id="206"/>
        </w:sdtContent>
      </w:sdt>
      <w:del w:id="207" w:author="Ravindra Akella" w:date="2019-11-23T15:20:00Z">
        <w:r w:rsidDel="003F4C50">
          <w:rPr>
            <w:rFonts w:ascii="Palatino Linotype" w:eastAsia="Palatino Linotype" w:hAnsi="Palatino Linotype" w:cs="Palatino Linotype"/>
            <w:sz w:val="21"/>
            <w:szCs w:val="21"/>
          </w:rPr>
          <w:delText>Figure 6.2</w:delText>
        </w:r>
        <w:commentRangeEnd w:id="205"/>
        <w:r w:rsidDel="003F4C50">
          <w:rPr>
            <w:rStyle w:val="CommentReference"/>
          </w:rPr>
          <w:commentReference w:id="205"/>
        </w:r>
      </w:del>
      <w:commentRangeEnd w:id="206"/>
      <w:r w:rsidR="00751C78">
        <w:rPr>
          <w:rStyle w:val="CommentReference"/>
        </w:rPr>
        <w:commentReference w:id="206"/>
      </w:r>
      <w:del w:id="208" w:author="Ravindra Akella" w:date="2019-11-23T15:20:00Z">
        <w:r w:rsidDel="003F4C50">
          <w:rPr>
            <w:rFonts w:ascii="Palatino Linotype" w:eastAsia="Palatino Linotype" w:hAnsi="Palatino Linotype" w:cs="Palatino Linotype"/>
            <w:sz w:val="21"/>
            <w:szCs w:val="21"/>
          </w:rPr>
          <w:delText xml:space="preserve"> </w:delText>
        </w:r>
      </w:del>
      <w:ins w:id="209" w:author="Ravindra Akella" w:date="2019-11-23T15:20:00Z">
        <w:r w:rsidR="003F4C50">
          <w:rPr>
            <w:rFonts w:ascii="Palatino Linotype" w:eastAsia="Palatino Linotype" w:hAnsi="Palatino Linotype" w:cs="Palatino Linotype"/>
            <w:sz w:val="21"/>
            <w:szCs w:val="21"/>
          </w:rPr>
          <w:t>sample code</w:t>
        </w:r>
        <w:r w:rsidR="007B027A">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await keyword helps is getting the result from asynchronous operation once data is available without blocking the UI thread. So, await keyword stores result of the async operation in the left-hand side variable as in this case content variable is a string. The benefit of doing this is that UI thread is returned to the caller and unblocks the UI while data is retrieved from API.</w:t>
      </w:r>
    </w:p>
    <w:p w14:paraId="4C9486DF" w14:textId="1900A19C"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Note – async void is allowed only for UI event handlers, other scenarios it should be avoided</w:t>
      </w:r>
      <w:ins w:id="210" w:author="Ravindra Akella" w:date="2019-11-23T15:26:00Z">
        <w:r w:rsidR="000A7638">
          <w:rPr>
            <w:rFonts w:ascii="Palatino Linotype" w:eastAsia="Palatino Linotype" w:hAnsi="Palatino Linotype" w:cs="Palatino Linotype"/>
            <w:sz w:val="21"/>
            <w:szCs w:val="21"/>
          </w:rPr>
          <w:t xml:space="preserve"> we will see on why to avoid later in this chapter</w:t>
        </w:r>
      </w:ins>
      <w:del w:id="211" w:author="Ravindra Akella" w:date="2019-11-23T15:26:00Z">
        <w:r w:rsidDel="000A7638">
          <w:rPr>
            <w:rFonts w:ascii="Palatino Linotype" w:eastAsia="Palatino Linotype" w:hAnsi="Palatino Linotype" w:cs="Palatino Linotype"/>
            <w:sz w:val="21"/>
            <w:szCs w:val="21"/>
          </w:rPr>
          <w:delText>.</w:delText>
        </w:r>
      </w:del>
    </w:p>
    <w:p w14:paraId="790705E1" w14:textId="77777777"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CPU Bound vs I/O Bound</w:t>
      </w:r>
    </w:p>
    <w:p w14:paraId="1D798605" w14:textId="540E822D" w:rsidR="00942C25" w:rsidRDefault="009C5CA0">
      <w:pPr>
        <w:rPr>
          <w:ins w:id="212" w:author="Ravindra Akella" w:date="2019-11-23T19:20: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When implementing asynchronous code especially on the server side it is important to identify whether method is doing I/0 bound task or CPU Bound task, a simple way to do is to ask whether my method completion is dependent on external sources for example a database call, an API call or load data from a file on disk, async is best fit in such scenarios. However, if you are doing an expensive computational work like executing a business algorithm async is not a best fit as the code will still run synchronously. Let’s see that with an example</w:t>
      </w:r>
      <w:ins w:id="213" w:author="JORDINA" w:date="2019-09-12T17:08:00Z">
        <w:r w:rsidR="004A2944">
          <w:rPr>
            <w:rFonts w:ascii="Palatino Linotype" w:eastAsia="Palatino Linotype" w:hAnsi="Palatino Linotype" w:cs="Palatino Linotype"/>
            <w:sz w:val="21"/>
            <w:szCs w:val="21"/>
          </w:rPr>
          <w:t>:</w:t>
        </w:r>
      </w:ins>
    </w:p>
    <w:p w14:paraId="283AAFC0" w14:textId="19C9F288" w:rsidR="00D27592" w:rsidRDefault="00913393">
      <w:pPr>
        <w:rPr>
          <w:ins w:id="214" w:author="Ravindra Akella" w:date="2019-11-23T19:23:00Z"/>
          <w:rFonts w:ascii="Palatino Linotype" w:eastAsia="Palatino Linotype" w:hAnsi="Palatino Linotype" w:cs="Palatino Linotype"/>
          <w:sz w:val="21"/>
          <w:szCs w:val="21"/>
        </w:rPr>
      </w:pPr>
      <w:ins w:id="215" w:author="Ravindra Akella" w:date="2019-11-23T19:20:00Z">
        <w:r>
          <w:rPr>
            <w:rFonts w:ascii="Palatino Linotype" w:eastAsia="Palatino Linotype" w:hAnsi="Palatino Linotype" w:cs="Palatino Linotype"/>
            <w:sz w:val="21"/>
            <w:szCs w:val="21"/>
          </w:rPr>
          <w:t xml:space="preserve">Let us a create a console application and name it </w:t>
        </w:r>
        <w:r w:rsidRPr="00913393">
          <w:rPr>
            <w:rFonts w:ascii="Palatino Linotype" w:eastAsia="Palatino Linotype" w:hAnsi="Palatino Linotype" w:cs="Palatino Linotype"/>
            <w:sz w:val="21"/>
            <w:szCs w:val="21"/>
            <w:rPrChange w:id="216" w:author="Ravindra Akella" w:date="2019-11-23T19:20:00Z">
              <w:rPr>
                <w:color w:val="000000"/>
                <w:sz w:val="20"/>
                <w:szCs w:val="20"/>
              </w:rPr>
            </w:rPrChange>
          </w:rPr>
          <w:t>CPUBoundvsIOBound</w:t>
        </w:r>
      </w:ins>
      <w:ins w:id="217" w:author="Ravindra Akella" w:date="2019-11-23T19:23:00Z">
        <w:r w:rsidR="00D27592">
          <w:rPr>
            <w:rFonts w:ascii="Palatino Linotype" w:eastAsia="Palatino Linotype" w:hAnsi="Palatino Linotype" w:cs="Palatino Linotype"/>
            <w:sz w:val="21"/>
            <w:szCs w:val="21"/>
          </w:rPr>
          <w:t>, this console application will look like below</w:t>
        </w:r>
      </w:ins>
    </w:p>
    <w:p w14:paraId="736A0B04" w14:textId="77777777" w:rsidR="00D27592" w:rsidRPr="005C4C61" w:rsidRDefault="00D27592" w:rsidP="00D27592">
      <w:pPr>
        <w:spacing w:after="0" w:line="240" w:lineRule="auto"/>
        <w:rPr>
          <w:ins w:id="218" w:author="Ravindra Akella" w:date="2019-11-23T19:23:00Z"/>
          <w:rFonts w:asciiTheme="minorHAnsi" w:hAnsiTheme="minorHAnsi" w:cstheme="minorHAnsi"/>
          <w:color w:val="000000"/>
          <w:sz w:val="20"/>
          <w:szCs w:val="20"/>
          <w:rPrChange w:id="219" w:author="Ravindra Akella" w:date="2019-11-23T19:24:00Z">
            <w:rPr>
              <w:ins w:id="220" w:author="Ravindra Akella" w:date="2019-11-23T19:23:00Z"/>
              <w:color w:val="000000"/>
              <w:sz w:val="20"/>
              <w:szCs w:val="20"/>
            </w:rPr>
          </w:rPrChange>
        </w:rPr>
      </w:pPr>
      <w:ins w:id="221" w:author="Ravindra Akella" w:date="2019-11-23T19:23:00Z">
        <w:r w:rsidRPr="005C4C61">
          <w:rPr>
            <w:rFonts w:asciiTheme="minorHAnsi" w:hAnsiTheme="minorHAnsi" w:cstheme="minorHAnsi"/>
            <w:color w:val="0000FF"/>
            <w:sz w:val="20"/>
            <w:szCs w:val="20"/>
            <w:rPrChange w:id="222" w:author="Ravindra Akella" w:date="2019-11-23T19:24:00Z">
              <w:rPr>
                <w:color w:val="0000FF"/>
                <w:sz w:val="20"/>
                <w:szCs w:val="20"/>
              </w:rPr>
            </w:rPrChange>
          </w:rPr>
          <w:t>using</w:t>
        </w:r>
        <w:r w:rsidRPr="005C4C61">
          <w:rPr>
            <w:rFonts w:asciiTheme="minorHAnsi" w:hAnsiTheme="minorHAnsi" w:cstheme="minorHAnsi"/>
            <w:color w:val="000000"/>
            <w:sz w:val="20"/>
            <w:szCs w:val="20"/>
            <w:rPrChange w:id="223" w:author="Ravindra Akella" w:date="2019-11-23T19:24:00Z">
              <w:rPr>
                <w:color w:val="000000"/>
                <w:sz w:val="20"/>
                <w:szCs w:val="20"/>
              </w:rPr>
            </w:rPrChange>
          </w:rPr>
          <w:t xml:space="preserve"> System;</w:t>
        </w:r>
        <w:r w:rsidRPr="005C4C61">
          <w:rPr>
            <w:rStyle w:val="CommentReference"/>
            <w:rFonts w:asciiTheme="minorHAnsi" w:hAnsiTheme="minorHAnsi" w:cstheme="minorHAnsi"/>
            <w:sz w:val="20"/>
            <w:szCs w:val="20"/>
            <w:rPrChange w:id="224" w:author="Ravindra Akella" w:date="2019-11-23T19:24:00Z">
              <w:rPr>
                <w:rStyle w:val="CommentReference"/>
              </w:rPr>
            </w:rPrChange>
          </w:rPr>
          <w:commentReference w:id="225"/>
        </w:r>
      </w:ins>
      <w:commentRangeStart w:id="226"/>
      <w:commentRangeEnd w:id="226"/>
      <w:ins w:id="227" w:author="Ravindra Akella" w:date="2019-11-24T22:04:00Z">
        <w:r w:rsidR="00AB08C3">
          <w:rPr>
            <w:rStyle w:val="CommentReference"/>
          </w:rPr>
          <w:commentReference w:id="226"/>
        </w:r>
      </w:ins>
    </w:p>
    <w:p w14:paraId="4635A0D3" w14:textId="77777777" w:rsidR="00D27592" w:rsidRPr="005C4C61" w:rsidRDefault="00D27592" w:rsidP="00D27592">
      <w:pPr>
        <w:spacing w:after="0" w:line="240" w:lineRule="auto"/>
        <w:rPr>
          <w:ins w:id="228" w:author="Ravindra Akella" w:date="2019-11-23T19:23:00Z"/>
          <w:rFonts w:asciiTheme="minorHAnsi" w:hAnsiTheme="minorHAnsi" w:cstheme="minorHAnsi"/>
          <w:color w:val="000000"/>
          <w:sz w:val="20"/>
          <w:szCs w:val="20"/>
          <w:rPrChange w:id="229" w:author="Ravindra Akella" w:date="2019-11-23T19:24:00Z">
            <w:rPr>
              <w:ins w:id="230" w:author="Ravindra Akella" w:date="2019-11-23T19:23:00Z"/>
              <w:color w:val="000000"/>
              <w:sz w:val="20"/>
              <w:szCs w:val="20"/>
            </w:rPr>
          </w:rPrChange>
        </w:rPr>
      </w:pPr>
      <w:ins w:id="231" w:author="Ravindra Akella" w:date="2019-11-23T19:23:00Z">
        <w:r w:rsidRPr="005C4C61">
          <w:rPr>
            <w:rFonts w:asciiTheme="minorHAnsi" w:hAnsiTheme="minorHAnsi" w:cstheme="minorHAnsi"/>
            <w:color w:val="0000FF"/>
            <w:sz w:val="20"/>
            <w:szCs w:val="20"/>
            <w:rPrChange w:id="232" w:author="Ravindra Akella" w:date="2019-11-23T19:24:00Z">
              <w:rPr>
                <w:color w:val="0000FF"/>
                <w:sz w:val="20"/>
                <w:szCs w:val="20"/>
              </w:rPr>
            </w:rPrChange>
          </w:rPr>
          <w:t>using</w:t>
        </w:r>
        <w:r w:rsidRPr="005C4C61">
          <w:rPr>
            <w:rFonts w:asciiTheme="minorHAnsi" w:hAnsiTheme="minorHAnsi" w:cstheme="minorHAnsi"/>
            <w:color w:val="000000"/>
            <w:sz w:val="20"/>
            <w:szCs w:val="20"/>
            <w:rPrChange w:id="233" w:author="Ravindra Akella" w:date="2019-11-23T19:24:00Z">
              <w:rPr>
                <w:color w:val="000000"/>
                <w:sz w:val="20"/>
                <w:szCs w:val="20"/>
              </w:rPr>
            </w:rPrChange>
          </w:rPr>
          <w:t xml:space="preserve"> System.Net.Http;</w:t>
        </w:r>
      </w:ins>
    </w:p>
    <w:p w14:paraId="1267889C" w14:textId="77777777" w:rsidR="00D27592" w:rsidRPr="005C4C61" w:rsidRDefault="00D27592" w:rsidP="00D27592">
      <w:pPr>
        <w:spacing w:after="0" w:line="240" w:lineRule="auto"/>
        <w:rPr>
          <w:ins w:id="234" w:author="Ravindra Akella" w:date="2019-11-23T19:23:00Z"/>
          <w:rFonts w:asciiTheme="minorHAnsi" w:hAnsiTheme="minorHAnsi" w:cstheme="minorHAnsi"/>
          <w:color w:val="000000"/>
          <w:sz w:val="20"/>
          <w:szCs w:val="20"/>
          <w:rPrChange w:id="235" w:author="Ravindra Akella" w:date="2019-11-23T19:24:00Z">
            <w:rPr>
              <w:ins w:id="236" w:author="Ravindra Akella" w:date="2019-11-23T19:23:00Z"/>
              <w:color w:val="000000"/>
              <w:sz w:val="20"/>
              <w:szCs w:val="20"/>
            </w:rPr>
          </w:rPrChange>
        </w:rPr>
      </w:pPr>
      <w:ins w:id="237" w:author="Ravindra Akella" w:date="2019-11-23T19:23:00Z">
        <w:r w:rsidRPr="005C4C61">
          <w:rPr>
            <w:rFonts w:asciiTheme="minorHAnsi" w:hAnsiTheme="minorHAnsi" w:cstheme="minorHAnsi"/>
            <w:color w:val="0000FF"/>
            <w:sz w:val="20"/>
            <w:szCs w:val="20"/>
            <w:rPrChange w:id="238" w:author="Ravindra Akella" w:date="2019-11-23T19:24:00Z">
              <w:rPr>
                <w:color w:val="0000FF"/>
                <w:sz w:val="20"/>
                <w:szCs w:val="20"/>
              </w:rPr>
            </w:rPrChange>
          </w:rPr>
          <w:t>using</w:t>
        </w:r>
        <w:r w:rsidRPr="005C4C61">
          <w:rPr>
            <w:rFonts w:asciiTheme="minorHAnsi" w:hAnsiTheme="minorHAnsi" w:cstheme="minorHAnsi"/>
            <w:color w:val="000000"/>
            <w:sz w:val="20"/>
            <w:szCs w:val="20"/>
            <w:rPrChange w:id="239" w:author="Ravindra Akella" w:date="2019-11-23T19:24:00Z">
              <w:rPr>
                <w:color w:val="000000"/>
                <w:sz w:val="20"/>
                <w:szCs w:val="20"/>
              </w:rPr>
            </w:rPrChange>
          </w:rPr>
          <w:t xml:space="preserve"> System.Threading;</w:t>
        </w:r>
      </w:ins>
    </w:p>
    <w:p w14:paraId="28F086DD" w14:textId="77777777" w:rsidR="00D27592" w:rsidRPr="005C4C61" w:rsidRDefault="00D27592" w:rsidP="00D27592">
      <w:pPr>
        <w:spacing w:after="0" w:line="240" w:lineRule="auto"/>
        <w:rPr>
          <w:ins w:id="240" w:author="Ravindra Akella" w:date="2019-11-23T19:23:00Z"/>
          <w:rFonts w:asciiTheme="minorHAnsi" w:hAnsiTheme="minorHAnsi" w:cstheme="minorHAnsi"/>
          <w:color w:val="000000"/>
          <w:sz w:val="20"/>
          <w:szCs w:val="20"/>
          <w:rPrChange w:id="241" w:author="Ravindra Akella" w:date="2019-11-23T19:24:00Z">
            <w:rPr>
              <w:ins w:id="242" w:author="Ravindra Akella" w:date="2019-11-23T19:23:00Z"/>
              <w:color w:val="000000"/>
              <w:sz w:val="20"/>
              <w:szCs w:val="20"/>
            </w:rPr>
          </w:rPrChange>
        </w:rPr>
      </w:pPr>
      <w:ins w:id="243" w:author="Ravindra Akella" w:date="2019-11-23T19:23:00Z">
        <w:r w:rsidRPr="005C4C61">
          <w:rPr>
            <w:rFonts w:asciiTheme="minorHAnsi" w:hAnsiTheme="minorHAnsi" w:cstheme="minorHAnsi"/>
            <w:color w:val="0000FF"/>
            <w:sz w:val="20"/>
            <w:szCs w:val="20"/>
            <w:rPrChange w:id="244" w:author="Ravindra Akella" w:date="2019-11-23T19:24:00Z">
              <w:rPr>
                <w:color w:val="0000FF"/>
                <w:sz w:val="20"/>
                <w:szCs w:val="20"/>
              </w:rPr>
            </w:rPrChange>
          </w:rPr>
          <w:t>using</w:t>
        </w:r>
        <w:r w:rsidRPr="005C4C61">
          <w:rPr>
            <w:rFonts w:asciiTheme="minorHAnsi" w:hAnsiTheme="minorHAnsi" w:cstheme="minorHAnsi"/>
            <w:color w:val="000000"/>
            <w:sz w:val="20"/>
            <w:szCs w:val="20"/>
            <w:rPrChange w:id="245" w:author="Ravindra Akella" w:date="2019-11-23T19:24:00Z">
              <w:rPr>
                <w:color w:val="000000"/>
                <w:sz w:val="20"/>
                <w:szCs w:val="20"/>
              </w:rPr>
            </w:rPrChange>
          </w:rPr>
          <w:t xml:space="preserve"> System.Threading.Tasks;</w:t>
        </w:r>
      </w:ins>
    </w:p>
    <w:p w14:paraId="2E729CFC" w14:textId="77777777" w:rsidR="00D27592" w:rsidRPr="005C4C61" w:rsidRDefault="00D27592" w:rsidP="00D27592">
      <w:pPr>
        <w:spacing w:after="0" w:line="240" w:lineRule="auto"/>
        <w:rPr>
          <w:ins w:id="246" w:author="Ravindra Akella" w:date="2019-11-23T19:23:00Z"/>
          <w:rFonts w:asciiTheme="minorHAnsi" w:hAnsiTheme="minorHAnsi" w:cstheme="minorHAnsi"/>
          <w:color w:val="000000"/>
          <w:sz w:val="20"/>
          <w:szCs w:val="20"/>
          <w:rPrChange w:id="247" w:author="Ravindra Akella" w:date="2019-11-23T19:24:00Z">
            <w:rPr>
              <w:ins w:id="248" w:author="Ravindra Akella" w:date="2019-11-23T19:23:00Z"/>
              <w:color w:val="000000"/>
              <w:sz w:val="20"/>
              <w:szCs w:val="20"/>
            </w:rPr>
          </w:rPrChange>
        </w:rPr>
      </w:pPr>
    </w:p>
    <w:p w14:paraId="7DFD3B12" w14:textId="77777777" w:rsidR="00D27592" w:rsidRPr="005C4C61" w:rsidRDefault="00D27592" w:rsidP="00D27592">
      <w:pPr>
        <w:spacing w:after="0" w:line="240" w:lineRule="auto"/>
        <w:rPr>
          <w:ins w:id="249" w:author="Ravindra Akella" w:date="2019-11-23T19:23:00Z"/>
          <w:rFonts w:asciiTheme="minorHAnsi" w:hAnsiTheme="minorHAnsi" w:cstheme="minorHAnsi"/>
          <w:color w:val="000000"/>
          <w:sz w:val="20"/>
          <w:szCs w:val="20"/>
          <w:rPrChange w:id="250" w:author="Ravindra Akella" w:date="2019-11-23T19:24:00Z">
            <w:rPr>
              <w:ins w:id="251" w:author="Ravindra Akella" w:date="2019-11-23T19:23:00Z"/>
              <w:color w:val="000000"/>
              <w:sz w:val="20"/>
              <w:szCs w:val="20"/>
            </w:rPr>
          </w:rPrChange>
        </w:rPr>
      </w:pPr>
      <w:ins w:id="252" w:author="Ravindra Akella" w:date="2019-11-23T19:23:00Z">
        <w:r w:rsidRPr="005C4C61">
          <w:rPr>
            <w:rFonts w:asciiTheme="minorHAnsi" w:hAnsiTheme="minorHAnsi" w:cstheme="minorHAnsi"/>
            <w:color w:val="0000FF"/>
            <w:sz w:val="20"/>
            <w:szCs w:val="20"/>
            <w:rPrChange w:id="253" w:author="Ravindra Akella" w:date="2019-11-23T19:24:00Z">
              <w:rPr>
                <w:color w:val="0000FF"/>
                <w:sz w:val="20"/>
                <w:szCs w:val="20"/>
              </w:rPr>
            </w:rPrChange>
          </w:rPr>
          <w:t>namespace</w:t>
        </w:r>
        <w:r w:rsidRPr="005C4C61">
          <w:rPr>
            <w:rFonts w:asciiTheme="minorHAnsi" w:hAnsiTheme="minorHAnsi" w:cstheme="minorHAnsi"/>
            <w:color w:val="000000"/>
            <w:sz w:val="20"/>
            <w:szCs w:val="20"/>
            <w:rPrChange w:id="254" w:author="Ravindra Akella" w:date="2019-11-23T19:24:00Z">
              <w:rPr>
                <w:color w:val="000000"/>
                <w:sz w:val="20"/>
                <w:szCs w:val="20"/>
              </w:rPr>
            </w:rPrChange>
          </w:rPr>
          <w:t xml:space="preserve"> CPUBoundvsIOBound</w:t>
        </w:r>
      </w:ins>
    </w:p>
    <w:p w14:paraId="76D02556" w14:textId="77777777" w:rsidR="00D27592" w:rsidRPr="005C4C61" w:rsidRDefault="00D27592" w:rsidP="00D27592">
      <w:pPr>
        <w:spacing w:after="0" w:line="240" w:lineRule="auto"/>
        <w:rPr>
          <w:ins w:id="255" w:author="Ravindra Akella" w:date="2019-11-23T19:23:00Z"/>
          <w:rFonts w:asciiTheme="minorHAnsi" w:hAnsiTheme="minorHAnsi" w:cstheme="minorHAnsi"/>
          <w:color w:val="000000"/>
          <w:sz w:val="20"/>
          <w:szCs w:val="20"/>
          <w:rPrChange w:id="256" w:author="Ravindra Akella" w:date="2019-11-23T19:24:00Z">
            <w:rPr>
              <w:ins w:id="257" w:author="Ravindra Akella" w:date="2019-11-23T19:23:00Z"/>
              <w:color w:val="000000"/>
              <w:sz w:val="20"/>
              <w:szCs w:val="20"/>
            </w:rPr>
          </w:rPrChange>
        </w:rPr>
      </w:pPr>
      <w:ins w:id="258" w:author="Ravindra Akella" w:date="2019-11-23T19:23:00Z">
        <w:r w:rsidRPr="005C4C61">
          <w:rPr>
            <w:rFonts w:asciiTheme="minorHAnsi" w:hAnsiTheme="minorHAnsi" w:cstheme="minorHAnsi"/>
            <w:color w:val="000000"/>
            <w:sz w:val="20"/>
            <w:szCs w:val="20"/>
            <w:rPrChange w:id="259" w:author="Ravindra Akella" w:date="2019-11-23T19:24:00Z">
              <w:rPr>
                <w:color w:val="000000"/>
                <w:sz w:val="20"/>
                <w:szCs w:val="20"/>
              </w:rPr>
            </w:rPrChange>
          </w:rPr>
          <w:lastRenderedPageBreak/>
          <w:t>{</w:t>
        </w:r>
      </w:ins>
    </w:p>
    <w:p w14:paraId="2A354190" w14:textId="77777777" w:rsidR="00D27592" w:rsidRPr="005C4C61" w:rsidRDefault="00D27592" w:rsidP="00D27592">
      <w:pPr>
        <w:spacing w:after="0" w:line="240" w:lineRule="auto"/>
        <w:rPr>
          <w:ins w:id="260" w:author="Ravindra Akella" w:date="2019-11-23T19:23:00Z"/>
          <w:rFonts w:asciiTheme="minorHAnsi" w:hAnsiTheme="minorHAnsi" w:cstheme="minorHAnsi"/>
          <w:color w:val="000000"/>
          <w:sz w:val="20"/>
          <w:szCs w:val="20"/>
          <w:rPrChange w:id="261" w:author="Ravindra Akella" w:date="2019-11-23T19:24:00Z">
            <w:rPr>
              <w:ins w:id="262" w:author="Ravindra Akella" w:date="2019-11-23T19:23:00Z"/>
              <w:color w:val="000000"/>
              <w:sz w:val="20"/>
              <w:szCs w:val="20"/>
            </w:rPr>
          </w:rPrChange>
        </w:rPr>
      </w:pPr>
      <w:ins w:id="263" w:author="Ravindra Akella" w:date="2019-11-23T19:23:00Z">
        <w:r w:rsidRPr="005C4C61">
          <w:rPr>
            <w:rFonts w:asciiTheme="minorHAnsi" w:hAnsiTheme="minorHAnsi" w:cstheme="minorHAnsi"/>
            <w:color w:val="000000"/>
            <w:sz w:val="20"/>
            <w:szCs w:val="20"/>
            <w:rPrChange w:id="264" w:author="Ravindra Akella" w:date="2019-11-23T19:24:00Z">
              <w:rPr>
                <w:color w:val="000000"/>
                <w:sz w:val="20"/>
                <w:szCs w:val="20"/>
              </w:rPr>
            </w:rPrChange>
          </w:rPr>
          <w:t xml:space="preserve">    </w:t>
        </w:r>
        <w:r w:rsidRPr="005C4C61">
          <w:rPr>
            <w:rFonts w:asciiTheme="minorHAnsi" w:hAnsiTheme="minorHAnsi" w:cstheme="minorHAnsi"/>
            <w:color w:val="0000FF"/>
            <w:sz w:val="20"/>
            <w:szCs w:val="20"/>
            <w:rPrChange w:id="265" w:author="Ravindra Akella" w:date="2019-11-23T19:24:00Z">
              <w:rPr>
                <w:color w:val="0000FF"/>
                <w:sz w:val="20"/>
                <w:szCs w:val="20"/>
              </w:rPr>
            </w:rPrChange>
          </w:rPr>
          <w:t>class</w:t>
        </w:r>
        <w:r w:rsidRPr="005C4C61">
          <w:rPr>
            <w:rFonts w:asciiTheme="minorHAnsi" w:hAnsiTheme="minorHAnsi" w:cstheme="minorHAnsi"/>
            <w:color w:val="000000"/>
            <w:sz w:val="20"/>
            <w:szCs w:val="20"/>
            <w:rPrChange w:id="266" w:author="Ravindra Akella" w:date="2019-11-23T19:24:00Z">
              <w:rPr>
                <w:color w:val="000000"/>
                <w:sz w:val="20"/>
                <w:szCs w:val="20"/>
              </w:rPr>
            </w:rPrChange>
          </w:rPr>
          <w:t xml:space="preserve"> </w:t>
        </w:r>
        <w:r w:rsidRPr="005C4C61">
          <w:rPr>
            <w:rFonts w:asciiTheme="minorHAnsi" w:hAnsiTheme="minorHAnsi" w:cstheme="minorHAnsi"/>
            <w:color w:val="2B91AF"/>
            <w:sz w:val="20"/>
            <w:szCs w:val="20"/>
            <w:rPrChange w:id="267" w:author="Ravindra Akella" w:date="2019-11-23T19:24:00Z">
              <w:rPr>
                <w:color w:val="2B91AF"/>
                <w:sz w:val="20"/>
                <w:szCs w:val="20"/>
              </w:rPr>
            </w:rPrChange>
          </w:rPr>
          <w:t>Program</w:t>
        </w:r>
      </w:ins>
    </w:p>
    <w:p w14:paraId="58210BC0" w14:textId="77777777" w:rsidR="00D27592" w:rsidRPr="005C4C61" w:rsidRDefault="00D27592" w:rsidP="00D27592">
      <w:pPr>
        <w:spacing w:after="0" w:line="240" w:lineRule="auto"/>
        <w:rPr>
          <w:ins w:id="268" w:author="Ravindra Akella" w:date="2019-11-23T19:23:00Z"/>
          <w:rFonts w:asciiTheme="minorHAnsi" w:hAnsiTheme="minorHAnsi" w:cstheme="minorHAnsi"/>
          <w:color w:val="000000"/>
          <w:sz w:val="20"/>
          <w:szCs w:val="20"/>
          <w:rPrChange w:id="269" w:author="Ravindra Akella" w:date="2019-11-23T19:24:00Z">
            <w:rPr>
              <w:ins w:id="270" w:author="Ravindra Akella" w:date="2019-11-23T19:23:00Z"/>
              <w:color w:val="000000"/>
              <w:sz w:val="20"/>
              <w:szCs w:val="20"/>
            </w:rPr>
          </w:rPrChange>
        </w:rPr>
      </w:pPr>
      <w:ins w:id="271" w:author="Ravindra Akella" w:date="2019-11-23T19:23:00Z">
        <w:r w:rsidRPr="005C4C61">
          <w:rPr>
            <w:rFonts w:asciiTheme="minorHAnsi" w:hAnsiTheme="minorHAnsi" w:cstheme="minorHAnsi"/>
            <w:color w:val="000000"/>
            <w:sz w:val="20"/>
            <w:szCs w:val="20"/>
            <w:rPrChange w:id="272" w:author="Ravindra Akella" w:date="2019-11-23T19:24:00Z">
              <w:rPr>
                <w:color w:val="000000"/>
                <w:sz w:val="20"/>
                <w:szCs w:val="20"/>
              </w:rPr>
            </w:rPrChange>
          </w:rPr>
          <w:t xml:space="preserve">    {</w:t>
        </w:r>
      </w:ins>
    </w:p>
    <w:p w14:paraId="06CCA7CF" w14:textId="27BA7841" w:rsidR="00D27592" w:rsidRPr="005C4C61" w:rsidRDefault="00D27592" w:rsidP="00D27592">
      <w:pPr>
        <w:spacing w:after="0" w:line="240" w:lineRule="auto"/>
        <w:rPr>
          <w:ins w:id="273" w:author="Ravindra Akella" w:date="2019-11-23T19:23:00Z"/>
          <w:rFonts w:asciiTheme="minorHAnsi" w:hAnsiTheme="minorHAnsi" w:cstheme="minorHAnsi"/>
          <w:color w:val="000000"/>
          <w:sz w:val="20"/>
          <w:szCs w:val="20"/>
          <w:rPrChange w:id="274" w:author="Ravindra Akella" w:date="2019-11-23T19:24:00Z">
            <w:rPr>
              <w:ins w:id="275" w:author="Ravindra Akella" w:date="2019-11-23T19:23:00Z"/>
              <w:color w:val="000000"/>
              <w:sz w:val="20"/>
              <w:szCs w:val="20"/>
            </w:rPr>
          </w:rPrChange>
        </w:rPr>
      </w:pPr>
      <w:ins w:id="276" w:author="Ravindra Akella" w:date="2019-11-23T19:23:00Z">
        <w:r w:rsidRPr="005C4C61">
          <w:rPr>
            <w:rFonts w:asciiTheme="minorHAnsi" w:hAnsiTheme="minorHAnsi" w:cstheme="minorHAnsi"/>
            <w:color w:val="000000"/>
            <w:sz w:val="20"/>
            <w:szCs w:val="20"/>
            <w:rPrChange w:id="277" w:author="Ravindra Akella" w:date="2019-11-23T19:24:00Z">
              <w:rPr>
                <w:color w:val="000000"/>
                <w:sz w:val="20"/>
                <w:szCs w:val="20"/>
              </w:rPr>
            </w:rPrChange>
          </w:rPr>
          <w:t xml:space="preserve">        </w:t>
        </w:r>
        <w:r w:rsidRPr="005C4C61">
          <w:rPr>
            <w:rFonts w:asciiTheme="minorHAnsi" w:hAnsiTheme="minorHAnsi" w:cstheme="minorHAnsi"/>
            <w:color w:val="0000FF"/>
            <w:sz w:val="20"/>
            <w:szCs w:val="20"/>
            <w:rPrChange w:id="278" w:author="Ravindra Akella" w:date="2019-11-23T19:24:00Z">
              <w:rPr>
                <w:color w:val="0000FF"/>
                <w:sz w:val="20"/>
                <w:szCs w:val="20"/>
              </w:rPr>
            </w:rPrChange>
          </w:rPr>
          <w:t>static</w:t>
        </w:r>
        <w:r w:rsidRPr="005C4C61">
          <w:rPr>
            <w:rFonts w:asciiTheme="minorHAnsi" w:hAnsiTheme="minorHAnsi" w:cstheme="minorHAnsi"/>
            <w:color w:val="000000"/>
            <w:sz w:val="20"/>
            <w:szCs w:val="20"/>
            <w:rPrChange w:id="279" w:author="Ravindra Akella" w:date="2019-11-23T19:24:00Z">
              <w:rPr>
                <w:color w:val="000000"/>
                <w:sz w:val="20"/>
                <w:szCs w:val="20"/>
              </w:rPr>
            </w:rPrChange>
          </w:rPr>
          <w:t xml:space="preserve"> </w:t>
        </w:r>
      </w:ins>
      <w:ins w:id="280" w:author="Ravindra Akella" w:date="2019-11-23T19:24:00Z">
        <w:r w:rsidR="005C4C61" w:rsidRPr="005C4C61">
          <w:rPr>
            <w:rFonts w:asciiTheme="minorHAnsi" w:hAnsiTheme="minorHAnsi" w:cstheme="minorHAnsi"/>
            <w:color w:val="0000FF"/>
            <w:sz w:val="20"/>
            <w:szCs w:val="20"/>
            <w:rPrChange w:id="281" w:author="Ravindra Akella" w:date="2019-11-23T19:24:00Z">
              <w:rPr>
                <w:color w:val="0000FF"/>
                <w:sz w:val="20"/>
                <w:szCs w:val="20"/>
              </w:rPr>
            </w:rPrChange>
          </w:rPr>
          <w:t>void</w:t>
        </w:r>
      </w:ins>
      <w:ins w:id="282" w:author="Ravindra Akella" w:date="2019-11-23T19:23:00Z">
        <w:r w:rsidRPr="005C4C61">
          <w:rPr>
            <w:rFonts w:asciiTheme="minorHAnsi" w:hAnsiTheme="minorHAnsi" w:cstheme="minorHAnsi"/>
            <w:color w:val="000000"/>
            <w:sz w:val="20"/>
            <w:szCs w:val="20"/>
            <w:rPrChange w:id="283" w:author="Ravindra Akella" w:date="2019-11-23T19:24:00Z">
              <w:rPr>
                <w:color w:val="000000"/>
                <w:sz w:val="20"/>
                <w:szCs w:val="20"/>
              </w:rPr>
            </w:rPrChange>
          </w:rPr>
          <w:t xml:space="preserve"> Main()</w:t>
        </w:r>
      </w:ins>
    </w:p>
    <w:p w14:paraId="744E689E" w14:textId="77777777" w:rsidR="00D27592" w:rsidRPr="005C4C61" w:rsidRDefault="00D27592" w:rsidP="00D27592">
      <w:pPr>
        <w:spacing w:after="0" w:line="240" w:lineRule="auto"/>
        <w:rPr>
          <w:ins w:id="284" w:author="Ravindra Akella" w:date="2019-11-23T19:23:00Z"/>
          <w:rFonts w:asciiTheme="minorHAnsi" w:hAnsiTheme="minorHAnsi" w:cstheme="minorHAnsi"/>
          <w:color w:val="000000"/>
          <w:sz w:val="20"/>
          <w:szCs w:val="20"/>
          <w:rPrChange w:id="285" w:author="Ravindra Akella" w:date="2019-11-23T19:24:00Z">
            <w:rPr>
              <w:ins w:id="286" w:author="Ravindra Akella" w:date="2019-11-23T19:23:00Z"/>
              <w:color w:val="000000"/>
              <w:sz w:val="20"/>
              <w:szCs w:val="20"/>
            </w:rPr>
          </w:rPrChange>
        </w:rPr>
      </w:pPr>
      <w:ins w:id="287" w:author="Ravindra Akella" w:date="2019-11-23T19:23:00Z">
        <w:r w:rsidRPr="005C4C61">
          <w:rPr>
            <w:rFonts w:asciiTheme="minorHAnsi" w:hAnsiTheme="minorHAnsi" w:cstheme="minorHAnsi"/>
            <w:color w:val="000000"/>
            <w:sz w:val="20"/>
            <w:szCs w:val="20"/>
            <w:rPrChange w:id="288" w:author="Ravindra Akella" w:date="2019-11-23T19:24:00Z">
              <w:rPr>
                <w:color w:val="000000"/>
                <w:sz w:val="20"/>
                <w:szCs w:val="20"/>
              </w:rPr>
            </w:rPrChange>
          </w:rPr>
          <w:t xml:space="preserve">        {</w:t>
        </w:r>
      </w:ins>
    </w:p>
    <w:p w14:paraId="31C37F72" w14:textId="52EFE030" w:rsidR="00D27592" w:rsidRPr="005C4C61" w:rsidRDefault="00D27592" w:rsidP="00D27592">
      <w:pPr>
        <w:spacing w:after="0" w:line="240" w:lineRule="auto"/>
        <w:rPr>
          <w:ins w:id="289" w:author="Ravindra Akella" w:date="2019-11-23T19:23:00Z"/>
          <w:rFonts w:asciiTheme="minorHAnsi" w:hAnsiTheme="minorHAnsi" w:cstheme="minorHAnsi"/>
          <w:color w:val="000000"/>
          <w:sz w:val="20"/>
          <w:szCs w:val="20"/>
          <w:rPrChange w:id="290" w:author="Ravindra Akella" w:date="2019-11-23T19:24:00Z">
            <w:rPr>
              <w:ins w:id="291" w:author="Ravindra Akella" w:date="2019-11-23T19:23:00Z"/>
              <w:color w:val="000000"/>
              <w:sz w:val="20"/>
              <w:szCs w:val="20"/>
            </w:rPr>
          </w:rPrChange>
        </w:rPr>
      </w:pPr>
      <w:ins w:id="292" w:author="Ravindra Akella" w:date="2019-11-23T19:23:00Z">
        <w:r w:rsidRPr="005C4C61">
          <w:rPr>
            <w:rFonts w:asciiTheme="minorHAnsi" w:hAnsiTheme="minorHAnsi" w:cstheme="minorHAnsi"/>
            <w:color w:val="000000"/>
            <w:sz w:val="20"/>
            <w:szCs w:val="20"/>
            <w:rPrChange w:id="293" w:author="Ravindra Akella" w:date="2019-11-23T19:24:00Z">
              <w:rPr>
                <w:color w:val="000000"/>
                <w:sz w:val="20"/>
                <w:szCs w:val="20"/>
              </w:rPr>
            </w:rPrChange>
          </w:rPr>
          <w:t xml:space="preserve">            </w:t>
        </w:r>
      </w:ins>
    </w:p>
    <w:p w14:paraId="33FD07C4" w14:textId="77777777" w:rsidR="00D27592" w:rsidRPr="005C4C61" w:rsidRDefault="00D27592" w:rsidP="00D27592">
      <w:pPr>
        <w:spacing w:after="0" w:line="240" w:lineRule="auto"/>
        <w:rPr>
          <w:ins w:id="294" w:author="Ravindra Akella" w:date="2019-11-23T19:23:00Z"/>
          <w:rFonts w:asciiTheme="minorHAnsi" w:hAnsiTheme="minorHAnsi" w:cstheme="minorHAnsi"/>
          <w:color w:val="000000"/>
          <w:sz w:val="20"/>
          <w:szCs w:val="20"/>
          <w:rPrChange w:id="295" w:author="Ravindra Akella" w:date="2019-11-23T19:24:00Z">
            <w:rPr>
              <w:ins w:id="296" w:author="Ravindra Akella" w:date="2019-11-23T19:23:00Z"/>
              <w:color w:val="000000"/>
              <w:sz w:val="20"/>
              <w:szCs w:val="20"/>
            </w:rPr>
          </w:rPrChange>
        </w:rPr>
      </w:pPr>
      <w:ins w:id="297" w:author="Ravindra Akella" w:date="2019-11-23T19:23:00Z">
        <w:r w:rsidRPr="005C4C61">
          <w:rPr>
            <w:rFonts w:asciiTheme="minorHAnsi" w:hAnsiTheme="minorHAnsi" w:cstheme="minorHAnsi"/>
            <w:color w:val="000000"/>
            <w:sz w:val="20"/>
            <w:szCs w:val="20"/>
            <w:rPrChange w:id="298" w:author="Ravindra Akella" w:date="2019-11-23T19:24:00Z">
              <w:rPr>
                <w:color w:val="000000"/>
                <w:sz w:val="20"/>
                <w:szCs w:val="20"/>
              </w:rPr>
            </w:rPrChange>
          </w:rPr>
          <w:t xml:space="preserve">        }</w:t>
        </w:r>
      </w:ins>
    </w:p>
    <w:p w14:paraId="1D096BBC" w14:textId="35BFC744" w:rsidR="00D27592" w:rsidRPr="005C4C61" w:rsidRDefault="00EB3D06">
      <w:pPr>
        <w:rPr>
          <w:ins w:id="299" w:author="Ravindra Akella" w:date="2019-11-23T19:23:00Z"/>
          <w:rFonts w:asciiTheme="minorHAnsi" w:eastAsia="Palatino Linotype" w:hAnsiTheme="minorHAnsi" w:cstheme="minorHAnsi"/>
          <w:sz w:val="20"/>
          <w:szCs w:val="20"/>
          <w:rPrChange w:id="300" w:author="Ravindra Akella" w:date="2019-11-23T19:24:00Z">
            <w:rPr>
              <w:ins w:id="301" w:author="Ravindra Akella" w:date="2019-11-23T19:23:00Z"/>
              <w:rFonts w:ascii="Palatino Linotype" w:eastAsia="Palatino Linotype" w:hAnsi="Palatino Linotype" w:cs="Palatino Linotype"/>
              <w:sz w:val="21"/>
              <w:szCs w:val="21"/>
            </w:rPr>
          </w:rPrChange>
        </w:rPr>
      </w:pPr>
      <w:ins w:id="302" w:author="Ravindra Akella" w:date="2019-11-23T19:24:00Z">
        <w:r>
          <w:rPr>
            <w:rFonts w:asciiTheme="minorHAnsi" w:eastAsia="Palatino Linotype" w:hAnsiTheme="minorHAnsi" w:cstheme="minorHAnsi"/>
            <w:sz w:val="20"/>
            <w:szCs w:val="20"/>
          </w:rPr>
          <w:t xml:space="preserve">   </w:t>
        </w:r>
      </w:ins>
      <w:ins w:id="303" w:author="Ravindra Akella" w:date="2019-11-23T19:23:00Z">
        <w:r w:rsidR="00D27592" w:rsidRPr="005C4C61">
          <w:rPr>
            <w:rFonts w:asciiTheme="minorHAnsi" w:eastAsia="Palatino Linotype" w:hAnsiTheme="minorHAnsi" w:cstheme="minorHAnsi"/>
            <w:sz w:val="20"/>
            <w:szCs w:val="20"/>
            <w:rPrChange w:id="304" w:author="Ravindra Akella" w:date="2019-11-23T19:24:00Z">
              <w:rPr>
                <w:rFonts w:ascii="Palatino Linotype" w:eastAsia="Palatino Linotype" w:hAnsi="Palatino Linotype" w:cs="Palatino Linotype"/>
                <w:sz w:val="21"/>
                <w:szCs w:val="21"/>
              </w:rPr>
            </w:rPrChange>
          </w:rPr>
          <w:t>}</w:t>
        </w:r>
      </w:ins>
    </w:p>
    <w:p w14:paraId="44F2951B" w14:textId="294F0048" w:rsidR="00D27592" w:rsidRPr="005C4C61" w:rsidRDefault="00D27592">
      <w:pPr>
        <w:rPr>
          <w:ins w:id="305" w:author="Ravindra Akella" w:date="2019-11-23T19:23:00Z"/>
          <w:rFonts w:asciiTheme="minorHAnsi" w:eastAsia="Palatino Linotype" w:hAnsiTheme="minorHAnsi" w:cstheme="minorHAnsi"/>
          <w:sz w:val="20"/>
          <w:szCs w:val="20"/>
          <w:rPrChange w:id="306" w:author="Ravindra Akella" w:date="2019-11-23T19:24:00Z">
            <w:rPr>
              <w:ins w:id="307" w:author="Ravindra Akella" w:date="2019-11-23T19:23:00Z"/>
              <w:rFonts w:ascii="Palatino Linotype" w:eastAsia="Palatino Linotype" w:hAnsi="Palatino Linotype" w:cs="Palatino Linotype"/>
              <w:sz w:val="21"/>
              <w:szCs w:val="21"/>
            </w:rPr>
          </w:rPrChange>
        </w:rPr>
      </w:pPr>
      <w:ins w:id="308" w:author="Ravindra Akella" w:date="2019-11-23T19:23:00Z">
        <w:r w:rsidRPr="005C4C61">
          <w:rPr>
            <w:rFonts w:asciiTheme="minorHAnsi" w:eastAsia="Palatino Linotype" w:hAnsiTheme="minorHAnsi" w:cstheme="minorHAnsi"/>
            <w:sz w:val="20"/>
            <w:szCs w:val="20"/>
            <w:rPrChange w:id="309" w:author="Ravindra Akella" w:date="2019-11-23T19:24:00Z">
              <w:rPr>
                <w:rFonts w:ascii="Palatino Linotype" w:eastAsia="Palatino Linotype" w:hAnsi="Palatino Linotype" w:cs="Palatino Linotype"/>
                <w:sz w:val="21"/>
                <w:szCs w:val="21"/>
              </w:rPr>
            </w:rPrChange>
          </w:rPr>
          <w:t>}</w:t>
        </w:r>
      </w:ins>
    </w:p>
    <w:p w14:paraId="51BD442D" w14:textId="6B1C3FBD" w:rsidR="00D27592" w:rsidRDefault="00D27592">
      <w:pPr>
        <w:rPr>
          <w:ins w:id="310" w:author="Ravindra Akella" w:date="2019-11-23T19:20:00Z"/>
          <w:rFonts w:ascii="Palatino Linotype" w:eastAsia="Palatino Linotype" w:hAnsi="Palatino Linotype" w:cs="Palatino Linotype"/>
          <w:sz w:val="21"/>
          <w:szCs w:val="21"/>
        </w:rPr>
      </w:pPr>
      <w:ins w:id="311" w:author="Ravindra Akella" w:date="2019-11-23T19:23:00Z">
        <w:r>
          <w:rPr>
            <w:rFonts w:ascii="Palatino Linotype" w:eastAsia="Palatino Linotype" w:hAnsi="Palatino Linotype" w:cs="Palatino Linotype"/>
            <w:sz w:val="21"/>
            <w:szCs w:val="21"/>
          </w:rPr>
          <w:t>N</w:t>
        </w:r>
      </w:ins>
      <w:ins w:id="312" w:author="Ravindra Akella" w:date="2019-11-23T19:20:00Z">
        <w:r>
          <w:rPr>
            <w:rFonts w:ascii="Palatino Linotype" w:eastAsia="Palatino Linotype" w:hAnsi="Palatino Linotype" w:cs="Palatino Linotype"/>
            <w:sz w:val="21"/>
            <w:szCs w:val="21"/>
          </w:rPr>
          <w:t xml:space="preserve">ow we will </w:t>
        </w:r>
      </w:ins>
      <w:ins w:id="313" w:author="Ravindra Akella" w:date="2019-11-23T19:24:00Z">
        <w:r w:rsidR="005421DD">
          <w:rPr>
            <w:rFonts w:ascii="Palatino Linotype" w:eastAsia="Palatino Linotype" w:hAnsi="Palatino Linotype" w:cs="Palatino Linotype"/>
            <w:sz w:val="21"/>
            <w:szCs w:val="21"/>
          </w:rPr>
          <w:t>add</w:t>
        </w:r>
      </w:ins>
      <w:ins w:id="314" w:author="Ravindra Akella" w:date="2019-11-23T19:20:00Z">
        <w:r>
          <w:rPr>
            <w:rFonts w:ascii="Palatino Linotype" w:eastAsia="Palatino Linotype" w:hAnsi="Palatino Linotype" w:cs="Palatino Linotype"/>
            <w:sz w:val="21"/>
            <w:szCs w:val="21"/>
          </w:rPr>
          <w:t xml:space="preserve"> 2 methods</w:t>
        </w:r>
      </w:ins>
      <w:ins w:id="315" w:author="Ravindra Akella" w:date="2019-11-23T19:24:00Z">
        <w:r w:rsidR="005421DD">
          <w:rPr>
            <w:rFonts w:ascii="Palatino Linotype" w:eastAsia="Palatino Linotype" w:hAnsi="Palatino Linotype" w:cs="Palatino Linotype"/>
            <w:sz w:val="21"/>
            <w:szCs w:val="21"/>
          </w:rPr>
          <w:t xml:space="preserve"> to this class</w:t>
        </w:r>
      </w:ins>
    </w:p>
    <w:p w14:paraId="6357454D" w14:textId="31BA5846" w:rsidR="005421DD" w:rsidRDefault="00D27592" w:rsidP="005421DD">
      <w:pPr>
        <w:rPr>
          <w:ins w:id="316" w:author="Ravindra Akella" w:date="2019-11-23T19:25:00Z"/>
          <w:rFonts w:ascii="Palatino Linotype" w:eastAsia="Palatino Linotype" w:hAnsi="Palatino Linotype" w:cs="Palatino Linotype"/>
          <w:sz w:val="21"/>
          <w:szCs w:val="21"/>
        </w:rPr>
      </w:pPr>
      <w:ins w:id="317" w:author="Ravindra Akella" w:date="2019-11-23T19:21:00Z">
        <w:r w:rsidRPr="005421DD">
          <w:rPr>
            <w:rFonts w:ascii="Palatino Linotype" w:eastAsia="Palatino Linotype" w:hAnsi="Palatino Linotype" w:cs="Palatino Linotype"/>
            <w:sz w:val="21"/>
            <w:szCs w:val="21"/>
            <w:rPrChange w:id="318" w:author="Ravindra Akella" w:date="2019-11-23T19:25:00Z">
              <w:rPr>
                <w:color w:val="000000"/>
                <w:sz w:val="20"/>
                <w:szCs w:val="20"/>
              </w:rPr>
            </w:rPrChange>
          </w:rPr>
          <w:t>GetStocks</w:t>
        </w:r>
      </w:ins>
      <w:ins w:id="319" w:author="Ravindra Akella" w:date="2019-11-23T19:29:00Z">
        <w:r w:rsidR="00D330D5">
          <w:rPr>
            <w:rFonts w:ascii="Palatino Linotype" w:eastAsia="Palatino Linotype" w:hAnsi="Palatino Linotype" w:cs="Palatino Linotype"/>
            <w:sz w:val="21"/>
            <w:szCs w:val="21"/>
          </w:rPr>
          <w:t>Async</w:t>
        </w:r>
      </w:ins>
      <w:ins w:id="320" w:author="Ravindra Akella" w:date="2019-11-23T19:21:00Z">
        <w:r w:rsidRPr="005421DD">
          <w:rPr>
            <w:rFonts w:ascii="Palatino Linotype" w:eastAsia="Palatino Linotype" w:hAnsi="Palatino Linotype" w:cs="Palatino Linotype"/>
            <w:sz w:val="21"/>
            <w:szCs w:val="21"/>
            <w:rPrChange w:id="321" w:author="Ravindra Akella" w:date="2019-11-23T19:25:00Z">
              <w:rPr>
                <w:color w:val="000000"/>
                <w:sz w:val="20"/>
                <w:szCs w:val="20"/>
              </w:rPr>
            </w:rPrChange>
          </w:rPr>
          <w:t>()</w:t>
        </w:r>
        <w:r w:rsidRPr="005421DD">
          <w:rPr>
            <w:rFonts w:ascii="Palatino Linotype" w:eastAsia="Palatino Linotype" w:hAnsi="Palatino Linotype" w:cs="Palatino Linotype"/>
            <w:sz w:val="21"/>
            <w:szCs w:val="21"/>
            <w:rPrChange w:id="322" w:author="Ravindra Akella" w:date="2019-11-23T19:25:00Z">
              <w:rPr/>
            </w:rPrChange>
          </w:rPr>
          <w:t xml:space="preserve"> – This is </w:t>
        </w:r>
      </w:ins>
      <w:ins w:id="323" w:author="Ravindra Akella" w:date="2019-11-23T19:22:00Z">
        <w:r w:rsidRPr="005421DD">
          <w:rPr>
            <w:rFonts w:ascii="Palatino Linotype" w:eastAsia="Palatino Linotype" w:hAnsi="Palatino Linotype" w:cs="Palatino Linotype"/>
            <w:sz w:val="21"/>
            <w:szCs w:val="21"/>
            <w:rPrChange w:id="324" w:author="Ravindra Akella" w:date="2019-11-23T19:25:00Z">
              <w:rPr/>
            </w:rPrChange>
          </w:rPr>
          <w:t>s simple</w:t>
        </w:r>
      </w:ins>
      <w:ins w:id="325" w:author="Ravindra Akella" w:date="2019-11-23T19:21:00Z">
        <w:r w:rsidRPr="005421DD">
          <w:rPr>
            <w:rFonts w:ascii="Palatino Linotype" w:eastAsia="Palatino Linotype" w:hAnsi="Palatino Linotype" w:cs="Palatino Linotype"/>
            <w:sz w:val="21"/>
            <w:szCs w:val="21"/>
            <w:rPrChange w:id="326" w:author="Ravindra Akella" w:date="2019-11-23T19:25:00Z">
              <w:rPr/>
            </w:rPrChange>
          </w:rPr>
          <w:t xml:space="preserve"> async method that makes a call at to </w:t>
        </w:r>
      </w:ins>
      <w:ins w:id="327" w:author="Ravindra Akella" w:date="2019-11-23T19:22:00Z">
        <w:r w:rsidRPr="005421DD">
          <w:rPr>
            <w:rFonts w:ascii="Palatino Linotype" w:eastAsia="Palatino Linotype" w:hAnsi="Palatino Linotype" w:cs="Palatino Linotype"/>
            <w:sz w:val="21"/>
            <w:szCs w:val="21"/>
            <w:rPrChange w:id="328" w:author="Ravindra Akella" w:date="2019-11-23T19:25:00Z">
              <w:rPr/>
            </w:rPrChange>
          </w:rPr>
          <w:t xml:space="preserve">an </w:t>
        </w:r>
      </w:ins>
      <w:ins w:id="329" w:author="Ravindra Akella" w:date="2019-11-23T19:21:00Z">
        <w:r w:rsidRPr="005421DD">
          <w:rPr>
            <w:rFonts w:ascii="Palatino Linotype" w:eastAsia="Palatino Linotype" w:hAnsi="Palatino Linotype" w:cs="Palatino Linotype"/>
            <w:sz w:val="21"/>
            <w:szCs w:val="21"/>
            <w:rPrChange w:id="330" w:author="Ravindra Akella" w:date="2019-11-23T19:25:00Z">
              <w:rPr/>
            </w:rPrChange>
          </w:rPr>
          <w:t>API</w:t>
        </w:r>
      </w:ins>
      <w:ins w:id="331" w:author="Ravindra Akella" w:date="2019-11-23T19:22:00Z">
        <w:r w:rsidRPr="005421DD">
          <w:rPr>
            <w:rFonts w:ascii="Palatino Linotype" w:eastAsia="Palatino Linotype" w:hAnsi="Palatino Linotype" w:cs="Palatino Linotype"/>
            <w:sz w:val="21"/>
            <w:szCs w:val="21"/>
            <w:rPrChange w:id="332" w:author="Ravindra Akella" w:date="2019-11-23T19:25:00Z">
              <w:rPr/>
            </w:rPrChange>
          </w:rPr>
          <w:t xml:space="preserve"> asynchronously and prints message on success/failure. This method will look like</w:t>
        </w:r>
      </w:ins>
    </w:p>
    <w:p w14:paraId="624675DD" w14:textId="77777777" w:rsidR="005421DD" w:rsidRPr="005421DD" w:rsidRDefault="005421DD" w:rsidP="005421DD">
      <w:pPr>
        <w:spacing w:after="0" w:line="240" w:lineRule="auto"/>
        <w:rPr>
          <w:moveTo w:id="333" w:author="Ravindra Akella" w:date="2019-11-23T19:25:00Z"/>
          <w:rFonts w:asciiTheme="minorHAnsi" w:eastAsia="Consolas" w:hAnsiTheme="minorHAnsi" w:cstheme="minorHAnsi"/>
          <w:noProof/>
          <w:color w:val="000000"/>
          <w:sz w:val="20"/>
          <w:szCs w:val="20"/>
          <w:rPrChange w:id="334" w:author="Ravindra Akella" w:date="2019-11-23T19:25:00Z">
            <w:rPr>
              <w:moveTo w:id="335" w:author="Ravindra Akella" w:date="2019-11-23T19:25:00Z"/>
              <w:rFonts w:ascii="Consolas" w:eastAsia="Consolas" w:hAnsi="Consolas" w:cs="Consolas"/>
              <w:color w:val="000000"/>
              <w:sz w:val="19"/>
              <w:szCs w:val="19"/>
            </w:rPr>
          </w:rPrChange>
        </w:rPr>
      </w:pPr>
      <w:moveToRangeStart w:id="336" w:author="Ravindra Akella" w:date="2019-11-23T19:25:00Z" w:name="move25429533"/>
      <w:moveTo w:id="337" w:author="Ravindra Akella" w:date="2019-11-23T19:25:00Z">
        <w:r w:rsidRPr="005421DD">
          <w:rPr>
            <w:rFonts w:asciiTheme="minorHAnsi" w:eastAsia="Consolas" w:hAnsiTheme="minorHAnsi" w:cstheme="minorHAnsi"/>
            <w:noProof/>
            <w:color w:val="808080"/>
            <w:sz w:val="20"/>
            <w:szCs w:val="20"/>
            <w:rPrChange w:id="338" w:author="Ravindra Akella" w:date="2019-11-23T19:25:00Z">
              <w:rPr>
                <w:rFonts w:ascii="Consolas" w:eastAsia="Consolas" w:hAnsi="Consolas" w:cs="Consolas"/>
                <w:color w:val="808080"/>
                <w:sz w:val="19"/>
                <w:szCs w:val="19"/>
              </w:rPr>
            </w:rPrChange>
          </w:rPr>
          <w:t xml:space="preserve">    ///</w:t>
        </w:r>
        <w:r w:rsidRPr="005421DD">
          <w:rPr>
            <w:rFonts w:asciiTheme="minorHAnsi" w:eastAsia="Consolas" w:hAnsiTheme="minorHAnsi" w:cstheme="minorHAnsi"/>
            <w:noProof/>
            <w:color w:val="008000"/>
            <w:sz w:val="20"/>
            <w:szCs w:val="20"/>
            <w:rPrChange w:id="339" w:author="Ravindra Akella" w:date="2019-11-23T19:25:00Z">
              <w:rPr>
                <w:rFonts w:ascii="Consolas" w:eastAsia="Consolas" w:hAnsi="Consolas" w:cs="Consolas"/>
                <w:color w:val="008000"/>
                <w:sz w:val="19"/>
                <w:szCs w:val="19"/>
              </w:rPr>
            </w:rPrChange>
          </w:rPr>
          <w:t xml:space="preserve"> </w:t>
        </w:r>
        <w:r w:rsidRPr="005421DD">
          <w:rPr>
            <w:rFonts w:asciiTheme="minorHAnsi" w:eastAsia="Consolas" w:hAnsiTheme="minorHAnsi" w:cstheme="minorHAnsi"/>
            <w:noProof/>
            <w:color w:val="808080"/>
            <w:sz w:val="20"/>
            <w:szCs w:val="20"/>
            <w:rPrChange w:id="340" w:author="Ravindra Akella" w:date="2019-11-23T19:25:00Z">
              <w:rPr>
                <w:rFonts w:ascii="Consolas" w:eastAsia="Consolas" w:hAnsi="Consolas" w:cs="Consolas"/>
                <w:color w:val="808080"/>
                <w:sz w:val="19"/>
                <w:szCs w:val="19"/>
              </w:rPr>
            </w:rPrChange>
          </w:rPr>
          <w:t>&lt;summary&gt;</w:t>
        </w:r>
      </w:moveTo>
    </w:p>
    <w:p w14:paraId="442492E6" w14:textId="77777777" w:rsidR="005421DD" w:rsidRPr="005421DD" w:rsidRDefault="005421DD" w:rsidP="005421DD">
      <w:pPr>
        <w:spacing w:after="0" w:line="240" w:lineRule="auto"/>
        <w:rPr>
          <w:moveTo w:id="341" w:author="Ravindra Akella" w:date="2019-11-23T19:25:00Z"/>
          <w:rFonts w:asciiTheme="minorHAnsi" w:eastAsia="Consolas" w:hAnsiTheme="minorHAnsi" w:cstheme="minorHAnsi"/>
          <w:noProof/>
          <w:color w:val="000000"/>
          <w:sz w:val="20"/>
          <w:szCs w:val="20"/>
          <w:rPrChange w:id="342" w:author="Ravindra Akella" w:date="2019-11-23T19:25:00Z">
            <w:rPr>
              <w:moveTo w:id="343" w:author="Ravindra Akella" w:date="2019-11-23T19:25:00Z"/>
              <w:rFonts w:ascii="Consolas" w:eastAsia="Consolas" w:hAnsi="Consolas" w:cs="Consolas"/>
              <w:color w:val="000000"/>
              <w:sz w:val="19"/>
              <w:szCs w:val="19"/>
            </w:rPr>
          </w:rPrChange>
        </w:rPr>
      </w:pPr>
      <w:moveTo w:id="344" w:author="Ravindra Akella" w:date="2019-11-23T19:25:00Z">
        <w:r w:rsidRPr="005421DD">
          <w:rPr>
            <w:rFonts w:asciiTheme="minorHAnsi" w:eastAsia="Consolas" w:hAnsiTheme="minorHAnsi" w:cstheme="minorHAnsi"/>
            <w:noProof/>
            <w:color w:val="808080"/>
            <w:sz w:val="20"/>
            <w:szCs w:val="20"/>
            <w:rPrChange w:id="345" w:author="Ravindra Akella" w:date="2019-11-23T19:25:00Z">
              <w:rPr>
                <w:rFonts w:ascii="Consolas" w:eastAsia="Consolas" w:hAnsi="Consolas" w:cs="Consolas"/>
                <w:color w:val="808080"/>
                <w:sz w:val="19"/>
                <w:szCs w:val="19"/>
              </w:rPr>
            </w:rPrChange>
          </w:rPr>
          <w:t xml:space="preserve">    ///</w:t>
        </w:r>
        <w:r w:rsidRPr="005421DD">
          <w:rPr>
            <w:rFonts w:asciiTheme="minorHAnsi" w:eastAsia="Consolas" w:hAnsiTheme="minorHAnsi" w:cstheme="minorHAnsi"/>
            <w:noProof/>
            <w:color w:val="008000"/>
            <w:sz w:val="20"/>
            <w:szCs w:val="20"/>
            <w:rPrChange w:id="346" w:author="Ravindra Akella" w:date="2019-11-23T19:25:00Z">
              <w:rPr>
                <w:rFonts w:ascii="Consolas" w:eastAsia="Consolas" w:hAnsi="Consolas" w:cs="Consolas"/>
                <w:color w:val="008000"/>
                <w:sz w:val="19"/>
                <w:szCs w:val="19"/>
              </w:rPr>
            </w:rPrChange>
          </w:rPr>
          <w:t xml:space="preserve"> Async method to retrieve data from API</w:t>
        </w:r>
      </w:moveTo>
    </w:p>
    <w:p w14:paraId="4A2465CF" w14:textId="77777777" w:rsidR="005421DD" w:rsidRPr="005421DD" w:rsidRDefault="005421DD" w:rsidP="005421DD">
      <w:pPr>
        <w:spacing w:after="0" w:line="240" w:lineRule="auto"/>
        <w:rPr>
          <w:moveTo w:id="347" w:author="Ravindra Akella" w:date="2019-11-23T19:25:00Z"/>
          <w:rFonts w:asciiTheme="minorHAnsi" w:eastAsia="Consolas" w:hAnsiTheme="minorHAnsi" w:cstheme="minorHAnsi"/>
          <w:noProof/>
          <w:color w:val="000000"/>
          <w:sz w:val="20"/>
          <w:szCs w:val="20"/>
          <w:rPrChange w:id="348" w:author="Ravindra Akella" w:date="2019-11-23T19:25:00Z">
            <w:rPr>
              <w:moveTo w:id="349" w:author="Ravindra Akella" w:date="2019-11-23T19:25:00Z"/>
              <w:rFonts w:ascii="Consolas" w:eastAsia="Consolas" w:hAnsi="Consolas" w:cs="Consolas"/>
              <w:color w:val="000000"/>
              <w:sz w:val="19"/>
              <w:szCs w:val="19"/>
            </w:rPr>
          </w:rPrChange>
        </w:rPr>
      </w:pPr>
      <w:moveTo w:id="350" w:author="Ravindra Akella" w:date="2019-11-23T19:25:00Z">
        <w:r w:rsidRPr="005421DD">
          <w:rPr>
            <w:rFonts w:asciiTheme="minorHAnsi" w:eastAsia="Consolas" w:hAnsiTheme="minorHAnsi" w:cstheme="minorHAnsi"/>
            <w:noProof/>
            <w:color w:val="808080"/>
            <w:sz w:val="20"/>
            <w:szCs w:val="20"/>
            <w:rPrChange w:id="351" w:author="Ravindra Akella" w:date="2019-11-23T19:25:00Z">
              <w:rPr>
                <w:rFonts w:ascii="Consolas" w:eastAsia="Consolas" w:hAnsi="Consolas" w:cs="Consolas"/>
                <w:color w:val="808080"/>
                <w:sz w:val="19"/>
                <w:szCs w:val="19"/>
              </w:rPr>
            </w:rPrChange>
          </w:rPr>
          <w:t xml:space="preserve">    ///</w:t>
        </w:r>
        <w:r w:rsidRPr="005421DD">
          <w:rPr>
            <w:rFonts w:asciiTheme="minorHAnsi" w:eastAsia="Consolas" w:hAnsiTheme="minorHAnsi" w:cstheme="minorHAnsi"/>
            <w:noProof/>
            <w:color w:val="008000"/>
            <w:sz w:val="20"/>
            <w:szCs w:val="20"/>
            <w:rPrChange w:id="352" w:author="Ravindra Akella" w:date="2019-11-23T19:25:00Z">
              <w:rPr>
                <w:rFonts w:ascii="Consolas" w:eastAsia="Consolas" w:hAnsi="Consolas" w:cs="Consolas"/>
                <w:color w:val="008000"/>
                <w:sz w:val="19"/>
                <w:szCs w:val="19"/>
              </w:rPr>
            </w:rPrChange>
          </w:rPr>
          <w:t xml:space="preserve"> </w:t>
        </w:r>
        <w:r w:rsidRPr="005421DD">
          <w:rPr>
            <w:rFonts w:asciiTheme="minorHAnsi" w:eastAsia="Consolas" w:hAnsiTheme="minorHAnsi" w:cstheme="minorHAnsi"/>
            <w:noProof/>
            <w:color w:val="808080"/>
            <w:sz w:val="20"/>
            <w:szCs w:val="20"/>
            <w:rPrChange w:id="353" w:author="Ravindra Akella" w:date="2019-11-23T19:25:00Z">
              <w:rPr>
                <w:rFonts w:ascii="Consolas" w:eastAsia="Consolas" w:hAnsi="Consolas" w:cs="Consolas"/>
                <w:color w:val="808080"/>
                <w:sz w:val="19"/>
                <w:szCs w:val="19"/>
              </w:rPr>
            </w:rPrChange>
          </w:rPr>
          <w:t>&lt;/summary&gt;</w:t>
        </w:r>
      </w:moveTo>
    </w:p>
    <w:p w14:paraId="71629162" w14:textId="535C7DAC" w:rsidR="005421DD" w:rsidRPr="005421DD" w:rsidRDefault="005421DD" w:rsidP="005421DD">
      <w:pPr>
        <w:spacing w:after="0" w:line="240" w:lineRule="auto"/>
        <w:rPr>
          <w:moveTo w:id="354" w:author="Ravindra Akella" w:date="2019-11-23T19:25:00Z"/>
          <w:rFonts w:asciiTheme="minorHAnsi" w:hAnsiTheme="minorHAnsi" w:cstheme="minorHAnsi"/>
          <w:noProof/>
          <w:color w:val="000000"/>
          <w:sz w:val="20"/>
          <w:szCs w:val="20"/>
          <w:rPrChange w:id="355" w:author="Ravindra Akella" w:date="2019-11-23T19:25:00Z">
            <w:rPr>
              <w:moveTo w:id="356" w:author="Ravindra Akella" w:date="2019-11-23T19:25:00Z"/>
              <w:color w:val="000000"/>
              <w:sz w:val="20"/>
              <w:szCs w:val="20"/>
            </w:rPr>
          </w:rPrChange>
        </w:rPr>
      </w:pPr>
      <w:moveTo w:id="357" w:author="Ravindra Akella" w:date="2019-11-23T19:25:00Z">
        <w:r w:rsidRPr="005421DD">
          <w:rPr>
            <w:rFonts w:asciiTheme="minorHAnsi" w:hAnsiTheme="minorHAnsi" w:cstheme="minorHAnsi"/>
            <w:noProof/>
            <w:color w:val="000000"/>
            <w:sz w:val="20"/>
            <w:szCs w:val="20"/>
            <w:rPrChange w:id="358"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59" w:author="Ravindra Akella" w:date="2019-11-23T19:25:00Z">
              <w:rPr>
                <w:color w:val="0000FF"/>
                <w:sz w:val="20"/>
                <w:szCs w:val="20"/>
              </w:rPr>
            </w:rPrChange>
          </w:rPr>
          <w:t>static</w:t>
        </w:r>
        <w:r w:rsidRPr="005421DD">
          <w:rPr>
            <w:rFonts w:asciiTheme="minorHAnsi" w:hAnsiTheme="minorHAnsi" w:cstheme="minorHAnsi"/>
            <w:noProof/>
            <w:color w:val="000000"/>
            <w:sz w:val="20"/>
            <w:szCs w:val="20"/>
            <w:rPrChange w:id="360"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61" w:author="Ravindra Akella" w:date="2019-11-23T19:25:00Z">
              <w:rPr>
                <w:color w:val="0000FF"/>
                <w:sz w:val="20"/>
                <w:szCs w:val="20"/>
              </w:rPr>
            </w:rPrChange>
          </w:rPr>
          <w:t>async</w:t>
        </w:r>
        <w:r w:rsidRPr="005421DD">
          <w:rPr>
            <w:rFonts w:asciiTheme="minorHAnsi" w:hAnsiTheme="minorHAnsi" w:cstheme="minorHAnsi"/>
            <w:noProof/>
            <w:color w:val="000000"/>
            <w:sz w:val="20"/>
            <w:szCs w:val="20"/>
            <w:rPrChange w:id="362" w:author="Ravindra Akella" w:date="2019-11-23T19:25:00Z">
              <w:rPr>
                <w:color w:val="000000"/>
                <w:sz w:val="20"/>
                <w:szCs w:val="20"/>
              </w:rPr>
            </w:rPrChange>
          </w:rPr>
          <w:t xml:space="preserve"> Task GetStocks</w:t>
        </w:r>
      </w:moveTo>
      <w:ins w:id="363" w:author="Ravindra Akella" w:date="2019-11-23T19:29:00Z">
        <w:r w:rsidR="00D330D5">
          <w:rPr>
            <w:rFonts w:asciiTheme="minorHAnsi" w:hAnsiTheme="minorHAnsi" w:cstheme="minorHAnsi"/>
            <w:noProof/>
            <w:color w:val="000000"/>
            <w:sz w:val="20"/>
            <w:szCs w:val="20"/>
          </w:rPr>
          <w:t>Async</w:t>
        </w:r>
      </w:ins>
      <w:moveTo w:id="364" w:author="Ravindra Akella" w:date="2019-11-23T19:25:00Z">
        <w:r w:rsidRPr="005421DD">
          <w:rPr>
            <w:rFonts w:asciiTheme="minorHAnsi" w:hAnsiTheme="minorHAnsi" w:cstheme="minorHAnsi"/>
            <w:noProof/>
            <w:color w:val="000000"/>
            <w:sz w:val="20"/>
            <w:szCs w:val="20"/>
            <w:rPrChange w:id="365" w:author="Ravindra Akella" w:date="2019-11-23T19:25:00Z">
              <w:rPr>
                <w:color w:val="000000"/>
                <w:sz w:val="20"/>
                <w:szCs w:val="20"/>
              </w:rPr>
            </w:rPrChange>
          </w:rPr>
          <w:t>()</w:t>
        </w:r>
      </w:moveTo>
    </w:p>
    <w:p w14:paraId="6D705EF9" w14:textId="77777777" w:rsidR="005421DD" w:rsidRPr="005421DD" w:rsidRDefault="005421DD" w:rsidP="005421DD">
      <w:pPr>
        <w:spacing w:after="0" w:line="240" w:lineRule="auto"/>
        <w:rPr>
          <w:moveTo w:id="366" w:author="Ravindra Akella" w:date="2019-11-23T19:25:00Z"/>
          <w:rFonts w:asciiTheme="minorHAnsi" w:hAnsiTheme="minorHAnsi" w:cstheme="minorHAnsi"/>
          <w:noProof/>
          <w:color w:val="000000"/>
          <w:sz w:val="20"/>
          <w:szCs w:val="20"/>
          <w:rPrChange w:id="367" w:author="Ravindra Akella" w:date="2019-11-23T19:25:00Z">
            <w:rPr>
              <w:moveTo w:id="368" w:author="Ravindra Akella" w:date="2019-11-23T19:25:00Z"/>
              <w:color w:val="000000"/>
              <w:sz w:val="20"/>
              <w:szCs w:val="20"/>
            </w:rPr>
          </w:rPrChange>
        </w:rPr>
      </w:pPr>
      <w:moveTo w:id="369" w:author="Ravindra Akella" w:date="2019-11-23T19:25:00Z">
        <w:r w:rsidRPr="005421DD">
          <w:rPr>
            <w:rFonts w:asciiTheme="minorHAnsi" w:hAnsiTheme="minorHAnsi" w:cstheme="minorHAnsi"/>
            <w:noProof/>
            <w:color w:val="000000"/>
            <w:sz w:val="20"/>
            <w:szCs w:val="20"/>
            <w:rPrChange w:id="370" w:author="Ravindra Akella" w:date="2019-11-23T19:25:00Z">
              <w:rPr>
                <w:color w:val="000000"/>
                <w:sz w:val="20"/>
                <w:szCs w:val="20"/>
              </w:rPr>
            </w:rPrChange>
          </w:rPr>
          <w:t xml:space="preserve">        {</w:t>
        </w:r>
      </w:moveTo>
    </w:p>
    <w:p w14:paraId="0AF878C3" w14:textId="77777777" w:rsidR="005421DD" w:rsidRPr="005421DD" w:rsidRDefault="005421DD" w:rsidP="005421DD">
      <w:pPr>
        <w:spacing w:after="0" w:line="240" w:lineRule="auto"/>
        <w:rPr>
          <w:moveTo w:id="371" w:author="Ravindra Akella" w:date="2019-11-23T19:25:00Z"/>
          <w:rFonts w:asciiTheme="minorHAnsi" w:hAnsiTheme="minorHAnsi" w:cstheme="minorHAnsi"/>
          <w:noProof/>
          <w:color w:val="000000"/>
          <w:sz w:val="20"/>
          <w:szCs w:val="20"/>
          <w:rPrChange w:id="372" w:author="Ravindra Akella" w:date="2019-11-23T19:25:00Z">
            <w:rPr>
              <w:moveTo w:id="373" w:author="Ravindra Akella" w:date="2019-11-23T19:25:00Z"/>
              <w:color w:val="000000"/>
              <w:sz w:val="20"/>
              <w:szCs w:val="20"/>
            </w:rPr>
          </w:rPrChange>
        </w:rPr>
      </w:pPr>
      <w:moveTo w:id="374" w:author="Ravindra Akella" w:date="2019-11-23T19:25:00Z">
        <w:r w:rsidRPr="005421DD">
          <w:rPr>
            <w:rFonts w:asciiTheme="minorHAnsi" w:hAnsiTheme="minorHAnsi" w:cstheme="minorHAnsi"/>
            <w:noProof/>
            <w:color w:val="000000"/>
            <w:sz w:val="20"/>
            <w:szCs w:val="20"/>
            <w:rPrChange w:id="375"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76" w:author="Ravindra Akella" w:date="2019-11-23T19:25:00Z">
              <w:rPr>
                <w:color w:val="0000FF"/>
                <w:sz w:val="20"/>
                <w:szCs w:val="20"/>
              </w:rPr>
            </w:rPrChange>
          </w:rPr>
          <w:t>using</w:t>
        </w:r>
        <w:r w:rsidRPr="005421DD">
          <w:rPr>
            <w:rFonts w:asciiTheme="minorHAnsi" w:hAnsiTheme="minorHAnsi" w:cstheme="minorHAnsi"/>
            <w:noProof/>
            <w:color w:val="000000"/>
            <w:sz w:val="20"/>
            <w:szCs w:val="20"/>
            <w:rPrChange w:id="377" w:author="Ravindra Akella" w:date="2019-11-23T19:25:00Z">
              <w:rPr>
                <w:color w:val="000000"/>
                <w:sz w:val="20"/>
                <w:szCs w:val="20"/>
              </w:rPr>
            </w:rPrChange>
          </w:rPr>
          <w:t xml:space="preserve"> (HttpClient client = </w:t>
        </w:r>
        <w:r w:rsidRPr="005421DD">
          <w:rPr>
            <w:rFonts w:asciiTheme="minorHAnsi" w:hAnsiTheme="minorHAnsi" w:cstheme="minorHAnsi"/>
            <w:noProof/>
            <w:color w:val="0000FF"/>
            <w:sz w:val="20"/>
            <w:szCs w:val="20"/>
            <w:rPrChange w:id="378" w:author="Ravindra Akella" w:date="2019-11-23T19:25:00Z">
              <w:rPr>
                <w:color w:val="0000FF"/>
                <w:sz w:val="20"/>
                <w:szCs w:val="20"/>
              </w:rPr>
            </w:rPrChange>
          </w:rPr>
          <w:t>new</w:t>
        </w:r>
        <w:r w:rsidRPr="005421DD">
          <w:rPr>
            <w:rFonts w:asciiTheme="minorHAnsi" w:hAnsiTheme="minorHAnsi" w:cstheme="minorHAnsi"/>
            <w:noProof/>
            <w:color w:val="000000"/>
            <w:sz w:val="20"/>
            <w:szCs w:val="20"/>
            <w:rPrChange w:id="379" w:author="Ravindra Akella" w:date="2019-11-23T19:25:00Z">
              <w:rPr>
                <w:color w:val="000000"/>
                <w:sz w:val="20"/>
                <w:szCs w:val="20"/>
              </w:rPr>
            </w:rPrChange>
          </w:rPr>
          <w:t xml:space="preserve"> HttpClient())</w:t>
        </w:r>
      </w:moveTo>
    </w:p>
    <w:p w14:paraId="793D7F84" w14:textId="77777777" w:rsidR="005421DD" w:rsidRPr="005421DD" w:rsidRDefault="005421DD" w:rsidP="005421DD">
      <w:pPr>
        <w:spacing w:after="0" w:line="240" w:lineRule="auto"/>
        <w:rPr>
          <w:moveTo w:id="380" w:author="Ravindra Akella" w:date="2019-11-23T19:25:00Z"/>
          <w:rFonts w:asciiTheme="minorHAnsi" w:hAnsiTheme="minorHAnsi" w:cstheme="minorHAnsi"/>
          <w:noProof/>
          <w:color w:val="000000"/>
          <w:sz w:val="20"/>
          <w:szCs w:val="20"/>
          <w:rPrChange w:id="381" w:author="Ravindra Akella" w:date="2019-11-23T19:25:00Z">
            <w:rPr>
              <w:moveTo w:id="382" w:author="Ravindra Akella" w:date="2019-11-23T19:25:00Z"/>
              <w:color w:val="000000"/>
              <w:sz w:val="20"/>
              <w:szCs w:val="20"/>
            </w:rPr>
          </w:rPrChange>
        </w:rPr>
      </w:pPr>
      <w:moveTo w:id="383" w:author="Ravindra Akella" w:date="2019-11-23T19:25:00Z">
        <w:r w:rsidRPr="005421DD">
          <w:rPr>
            <w:rFonts w:asciiTheme="minorHAnsi" w:hAnsiTheme="minorHAnsi" w:cstheme="minorHAnsi"/>
            <w:noProof/>
            <w:color w:val="000000"/>
            <w:sz w:val="20"/>
            <w:szCs w:val="20"/>
            <w:rPrChange w:id="384" w:author="Ravindra Akella" w:date="2019-11-23T19:25:00Z">
              <w:rPr>
                <w:color w:val="000000"/>
                <w:sz w:val="20"/>
                <w:szCs w:val="20"/>
              </w:rPr>
            </w:rPrChange>
          </w:rPr>
          <w:t xml:space="preserve">            {</w:t>
        </w:r>
      </w:moveTo>
    </w:p>
    <w:p w14:paraId="4751F160" w14:textId="77777777" w:rsidR="005421DD" w:rsidRPr="005421DD" w:rsidRDefault="005421DD" w:rsidP="005421DD">
      <w:pPr>
        <w:spacing w:after="0" w:line="240" w:lineRule="auto"/>
        <w:rPr>
          <w:moveTo w:id="385" w:author="Ravindra Akella" w:date="2019-11-23T19:25:00Z"/>
          <w:rFonts w:asciiTheme="minorHAnsi" w:hAnsiTheme="minorHAnsi" w:cstheme="minorHAnsi"/>
          <w:noProof/>
          <w:color w:val="000000"/>
          <w:sz w:val="20"/>
          <w:szCs w:val="20"/>
          <w:rPrChange w:id="386" w:author="Ravindra Akella" w:date="2019-11-23T19:25:00Z">
            <w:rPr>
              <w:moveTo w:id="387" w:author="Ravindra Akella" w:date="2019-11-23T19:25:00Z"/>
              <w:color w:val="000000"/>
              <w:sz w:val="20"/>
              <w:szCs w:val="20"/>
            </w:rPr>
          </w:rPrChange>
        </w:rPr>
      </w:pPr>
      <w:moveTo w:id="388" w:author="Ravindra Akella" w:date="2019-11-23T19:25:00Z">
        <w:r w:rsidRPr="005421DD">
          <w:rPr>
            <w:rFonts w:asciiTheme="minorHAnsi" w:hAnsiTheme="minorHAnsi" w:cstheme="minorHAnsi"/>
            <w:noProof/>
            <w:color w:val="000000"/>
            <w:sz w:val="20"/>
            <w:szCs w:val="20"/>
            <w:rPrChange w:id="389"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90" w:author="Ravindra Akella" w:date="2019-11-23T19:25:00Z">
              <w:rPr>
                <w:color w:val="0000FF"/>
                <w:sz w:val="20"/>
                <w:szCs w:val="20"/>
              </w:rPr>
            </w:rPrChange>
          </w:rPr>
          <w:t>try</w:t>
        </w:r>
      </w:moveTo>
    </w:p>
    <w:p w14:paraId="2DA5C49F" w14:textId="77777777" w:rsidR="005421DD" w:rsidRPr="005421DD" w:rsidRDefault="005421DD" w:rsidP="005421DD">
      <w:pPr>
        <w:spacing w:after="0" w:line="240" w:lineRule="auto"/>
        <w:rPr>
          <w:moveTo w:id="391" w:author="Ravindra Akella" w:date="2019-11-23T19:25:00Z"/>
          <w:rFonts w:asciiTheme="minorHAnsi" w:hAnsiTheme="minorHAnsi" w:cstheme="minorHAnsi"/>
          <w:noProof/>
          <w:color w:val="000000"/>
          <w:sz w:val="20"/>
          <w:szCs w:val="20"/>
          <w:rPrChange w:id="392" w:author="Ravindra Akella" w:date="2019-11-23T19:25:00Z">
            <w:rPr>
              <w:moveTo w:id="393" w:author="Ravindra Akella" w:date="2019-11-23T19:25:00Z"/>
              <w:color w:val="000000"/>
              <w:sz w:val="20"/>
              <w:szCs w:val="20"/>
            </w:rPr>
          </w:rPrChange>
        </w:rPr>
      </w:pPr>
      <w:moveTo w:id="394" w:author="Ravindra Akella" w:date="2019-11-23T19:25:00Z">
        <w:r w:rsidRPr="005421DD">
          <w:rPr>
            <w:rFonts w:asciiTheme="minorHAnsi" w:hAnsiTheme="minorHAnsi" w:cstheme="minorHAnsi"/>
            <w:noProof/>
            <w:color w:val="000000"/>
            <w:sz w:val="20"/>
            <w:szCs w:val="20"/>
            <w:rPrChange w:id="395" w:author="Ravindra Akella" w:date="2019-11-23T19:25:00Z">
              <w:rPr>
                <w:color w:val="000000"/>
                <w:sz w:val="20"/>
                <w:szCs w:val="20"/>
              </w:rPr>
            </w:rPrChange>
          </w:rPr>
          <w:t xml:space="preserve">                {</w:t>
        </w:r>
      </w:moveTo>
    </w:p>
    <w:p w14:paraId="4B74CBF2" w14:textId="77777777" w:rsidR="005421DD" w:rsidRPr="005421DD" w:rsidRDefault="005421DD" w:rsidP="005421DD">
      <w:pPr>
        <w:spacing w:after="0" w:line="240" w:lineRule="auto"/>
        <w:rPr>
          <w:moveTo w:id="396" w:author="Ravindra Akella" w:date="2019-11-23T19:25:00Z"/>
          <w:rFonts w:asciiTheme="minorHAnsi" w:hAnsiTheme="minorHAnsi" w:cstheme="minorHAnsi"/>
          <w:noProof/>
          <w:color w:val="000000"/>
          <w:sz w:val="20"/>
          <w:szCs w:val="20"/>
          <w:rPrChange w:id="397" w:author="Ravindra Akella" w:date="2019-11-23T19:25:00Z">
            <w:rPr>
              <w:moveTo w:id="398" w:author="Ravindra Akella" w:date="2019-11-23T19:25:00Z"/>
              <w:color w:val="000000"/>
              <w:sz w:val="20"/>
              <w:szCs w:val="20"/>
            </w:rPr>
          </w:rPrChange>
        </w:rPr>
      </w:pPr>
      <w:moveTo w:id="399" w:author="Ravindra Akella" w:date="2019-11-23T19:25:00Z">
        <w:r w:rsidRPr="005421DD">
          <w:rPr>
            <w:rFonts w:asciiTheme="minorHAnsi" w:hAnsiTheme="minorHAnsi" w:cstheme="minorHAnsi"/>
            <w:noProof/>
            <w:color w:val="000000"/>
            <w:sz w:val="20"/>
            <w:szCs w:val="20"/>
            <w:rPrChange w:id="400"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401" w:author="Ravindra Akella" w:date="2019-11-23T19:25:00Z">
              <w:rPr>
                <w:color w:val="0000FF"/>
                <w:sz w:val="20"/>
                <w:szCs w:val="20"/>
              </w:rPr>
            </w:rPrChange>
          </w:rPr>
          <w:t>var</w:t>
        </w:r>
        <w:r w:rsidRPr="005421DD">
          <w:rPr>
            <w:rFonts w:asciiTheme="minorHAnsi" w:hAnsiTheme="minorHAnsi" w:cstheme="minorHAnsi"/>
            <w:noProof/>
            <w:color w:val="000000"/>
            <w:sz w:val="20"/>
            <w:szCs w:val="20"/>
            <w:rPrChange w:id="402" w:author="Ravindra Akella" w:date="2019-11-23T19:25:00Z">
              <w:rPr>
                <w:color w:val="000000"/>
                <w:sz w:val="20"/>
                <w:szCs w:val="20"/>
              </w:rPr>
            </w:rPrChange>
          </w:rPr>
          <w:t xml:space="preserve"> response = </w:t>
        </w:r>
        <w:r w:rsidRPr="005421DD">
          <w:rPr>
            <w:rFonts w:asciiTheme="minorHAnsi" w:hAnsiTheme="minorHAnsi" w:cstheme="minorHAnsi"/>
            <w:noProof/>
            <w:color w:val="0000FF"/>
            <w:sz w:val="20"/>
            <w:szCs w:val="20"/>
            <w:rPrChange w:id="403" w:author="Ravindra Akella" w:date="2019-11-23T19:25:00Z">
              <w:rPr>
                <w:color w:val="0000FF"/>
                <w:sz w:val="20"/>
                <w:szCs w:val="20"/>
              </w:rPr>
            </w:rPrChange>
          </w:rPr>
          <w:t>await</w:t>
        </w:r>
        <w:r w:rsidRPr="005421DD">
          <w:rPr>
            <w:rFonts w:asciiTheme="minorHAnsi" w:hAnsiTheme="minorHAnsi" w:cstheme="minorHAnsi"/>
            <w:noProof/>
            <w:color w:val="000000"/>
            <w:sz w:val="20"/>
            <w:szCs w:val="20"/>
            <w:rPrChange w:id="404" w:author="Ravindra Akella" w:date="2019-11-23T19:25:00Z">
              <w:rPr>
                <w:color w:val="000000"/>
                <w:sz w:val="20"/>
                <w:szCs w:val="20"/>
              </w:rPr>
            </w:rPrChange>
          </w:rPr>
          <w:t xml:space="preserve"> client.GetAsync(</w:t>
        </w:r>
        <w:r w:rsidRPr="005421DD">
          <w:rPr>
            <w:rFonts w:asciiTheme="minorHAnsi" w:hAnsiTheme="minorHAnsi" w:cstheme="minorHAnsi"/>
            <w:noProof/>
            <w:color w:val="A31515"/>
            <w:sz w:val="20"/>
            <w:szCs w:val="20"/>
            <w:rPrChange w:id="405" w:author="Ravindra Akella" w:date="2019-11-23T19:25:00Z">
              <w:rPr>
                <w:color w:val="A31515"/>
                <w:sz w:val="20"/>
                <w:szCs w:val="20"/>
              </w:rPr>
            </w:rPrChange>
          </w:rPr>
          <w:t>"https://localhost:44394/api/Stocks"</w:t>
        </w:r>
        <w:r w:rsidRPr="005421DD">
          <w:rPr>
            <w:rFonts w:asciiTheme="minorHAnsi" w:hAnsiTheme="minorHAnsi" w:cstheme="minorHAnsi"/>
            <w:noProof/>
            <w:color w:val="000000"/>
            <w:sz w:val="20"/>
            <w:szCs w:val="20"/>
            <w:rPrChange w:id="406" w:author="Ravindra Akella" w:date="2019-11-23T19:25:00Z">
              <w:rPr>
                <w:color w:val="000000"/>
                <w:sz w:val="20"/>
                <w:szCs w:val="20"/>
              </w:rPr>
            </w:rPrChange>
          </w:rPr>
          <w:t>);</w:t>
        </w:r>
      </w:moveTo>
    </w:p>
    <w:p w14:paraId="5AC0E7FE" w14:textId="77777777" w:rsidR="005421DD" w:rsidRPr="005421DD" w:rsidRDefault="005421DD" w:rsidP="005421DD">
      <w:pPr>
        <w:spacing w:after="0" w:line="240" w:lineRule="auto"/>
        <w:rPr>
          <w:moveTo w:id="407" w:author="Ravindra Akella" w:date="2019-11-23T19:25:00Z"/>
          <w:rFonts w:asciiTheme="minorHAnsi" w:hAnsiTheme="minorHAnsi" w:cstheme="minorHAnsi"/>
          <w:noProof/>
          <w:color w:val="000000"/>
          <w:sz w:val="20"/>
          <w:szCs w:val="20"/>
          <w:rPrChange w:id="408" w:author="Ravindra Akella" w:date="2019-11-23T19:25:00Z">
            <w:rPr>
              <w:moveTo w:id="409" w:author="Ravindra Akella" w:date="2019-11-23T19:25:00Z"/>
              <w:color w:val="000000"/>
              <w:sz w:val="20"/>
              <w:szCs w:val="20"/>
            </w:rPr>
          </w:rPrChange>
        </w:rPr>
      </w:pPr>
      <w:moveTo w:id="410" w:author="Ravindra Akella" w:date="2019-11-23T19:25:00Z">
        <w:r w:rsidRPr="005421DD">
          <w:rPr>
            <w:rFonts w:asciiTheme="minorHAnsi" w:hAnsiTheme="minorHAnsi" w:cstheme="minorHAnsi"/>
            <w:noProof/>
            <w:color w:val="000000"/>
            <w:sz w:val="20"/>
            <w:szCs w:val="20"/>
            <w:rPrChange w:id="411" w:author="Ravindra Akella" w:date="2019-11-23T19:25:00Z">
              <w:rPr>
                <w:color w:val="000000"/>
                <w:sz w:val="20"/>
                <w:szCs w:val="20"/>
              </w:rPr>
            </w:rPrChange>
          </w:rPr>
          <w:t xml:space="preserve">                    response.EnsureSuccessStatusCode();</w:t>
        </w:r>
      </w:moveTo>
    </w:p>
    <w:p w14:paraId="3590D663" w14:textId="77777777" w:rsidR="005421DD" w:rsidRPr="005421DD" w:rsidRDefault="005421DD" w:rsidP="005421DD">
      <w:pPr>
        <w:spacing w:after="0" w:line="240" w:lineRule="auto"/>
        <w:rPr>
          <w:moveTo w:id="412" w:author="Ravindra Akella" w:date="2019-11-23T19:25:00Z"/>
          <w:rFonts w:asciiTheme="minorHAnsi" w:hAnsiTheme="minorHAnsi" w:cstheme="minorHAnsi"/>
          <w:noProof/>
          <w:color w:val="000000"/>
          <w:sz w:val="20"/>
          <w:szCs w:val="20"/>
          <w:rPrChange w:id="413" w:author="Ravindra Akella" w:date="2019-11-23T19:25:00Z">
            <w:rPr>
              <w:moveTo w:id="414" w:author="Ravindra Akella" w:date="2019-11-23T19:25:00Z"/>
              <w:color w:val="000000"/>
              <w:sz w:val="20"/>
              <w:szCs w:val="20"/>
            </w:rPr>
          </w:rPrChange>
        </w:rPr>
      </w:pPr>
      <w:moveTo w:id="415" w:author="Ravindra Akella" w:date="2019-11-23T19:25:00Z">
        <w:r w:rsidRPr="005421DD">
          <w:rPr>
            <w:rFonts w:asciiTheme="minorHAnsi" w:hAnsiTheme="minorHAnsi" w:cstheme="minorHAnsi"/>
            <w:noProof/>
            <w:color w:val="000000"/>
            <w:sz w:val="20"/>
            <w:szCs w:val="20"/>
            <w:rPrChange w:id="416"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417" w:author="Ravindra Akella" w:date="2019-11-23T19:25:00Z">
              <w:rPr>
                <w:color w:val="0000FF"/>
                <w:sz w:val="20"/>
                <w:szCs w:val="20"/>
              </w:rPr>
            </w:rPrChange>
          </w:rPr>
          <w:t>var</w:t>
        </w:r>
        <w:r w:rsidRPr="005421DD">
          <w:rPr>
            <w:rFonts w:asciiTheme="minorHAnsi" w:hAnsiTheme="minorHAnsi" w:cstheme="minorHAnsi"/>
            <w:noProof/>
            <w:color w:val="000000"/>
            <w:sz w:val="20"/>
            <w:szCs w:val="20"/>
            <w:rPrChange w:id="418" w:author="Ravindra Akella" w:date="2019-11-23T19:25:00Z">
              <w:rPr>
                <w:color w:val="000000"/>
                <w:sz w:val="20"/>
                <w:szCs w:val="20"/>
              </w:rPr>
            </w:rPrChange>
          </w:rPr>
          <w:t xml:space="preserve"> content = </w:t>
        </w:r>
        <w:r w:rsidRPr="005421DD">
          <w:rPr>
            <w:rFonts w:asciiTheme="minorHAnsi" w:hAnsiTheme="minorHAnsi" w:cstheme="minorHAnsi"/>
            <w:noProof/>
            <w:color w:val="0000FF"/>
            <w:sz w:val="20"/>
            <w:szCs w:val="20"/>
            <w:rPrChange w:id="419" w:author="Ravindra Akella" w:date="2019-11-23T19:25:00Z">
              <w:rPr>
                <w:color w:val="0000FF"/>
                <w:sz w:val="20"/>
                <w:szCs w:val="20"/>
              </w:rPr>
            </w:rPrChange>
          </w:rPr>
          <w:t>await</w:t>
        </w:r>
        <w:r w:rsidRPr="005421DD">
          <w:rPr>
            <w:rFonts w:asciiTheme="minorHAnsi" w:hAnsiTheme="minorHAnsi" w:cstheme="minorHAnsi"/>
            <w:noProof/>
            <w:color w:val="000000"/>
            <w:sz w:val="20"/>
            <w:szCs w:val="20"/>
            <w:rPrChange w:id="420" w:author="Ravindra Akella" w:date="2019-11-23T19:25:00Z">
              <w:rPr>
                <w:color w:val="000000"/>
                <w:sz w:val="20"/>
                <w:szCs w:val="20"/>
              </w:rPr>
            </w:rPrChange>
          </w:rPr>
          <w:t xml:space="preserve"> response.Content.ReadAsStringAsync();</w:t>
        </w:r>
      </w:moveTo>
    </w:p>
    <w:p w14:paraId="107D6903" w14:textId="77777777" w:rsidR="005421DD" w:rsidRPr="005421DD" w:rsidRDefault="005421DD" w:rsidP="005421DD">
      <w:pPr>
        <w:spacing w:after="0" w:line="240" w:lineRule="auto"/>
        <w:rPr>
          <w:moveTo w:id="421" w:author="Ravindra Akella" w:date="2019-11-23T19:25:00Z"/>
          <w:rFonts w:asciiTheme="minorHAnsi" w:hAnsiTheme="minorHAnsi" w:cstheme="minorHAnsi"/>
          <w:noProof/>
          <w:color w:val="000000"/>
          <w:sz w:val="20"/>
          <w:szCs w:val="20"/>
          <w:rPrChange w:id="422" w:author="Ravindra Akella" w:date="2019-11-23T19:25:00Z">
            <w:rPr>
              <w:moveTo w:id="423" w:author="Ravindra Akella" w:date="2019-11-23T19:25:00Z"/>
              <w:color w:val="000000"/>
              <w:sz w:val="20"/>
              <w:szCs w:val="20"/>
            </w:rPr>
          </w:rPrChange>
        </w:rPr>
      </w:pPr>
      <w:moveTo w:id="424" w:author="Ravindra Akella" w:date="2019-11-23T19:25:00Z">
        <w:r w:rsidRPr="005421DD">
          <w:rPr>
            <w:rFonts w:asciiTheme="minorHAnsi" w:hAnsiTheme="minorHAnsi" w:cstheme="minorHAnsi"/>
            <w:noProof/>
            <w:color w:val="000000"/>
            <w:sz w:val="20"/>
            <w:szCs w:val="20"/>
            <w:rPrChange w:id="425" w:author="Ravindra Akella" w:date="2019-11-23T19:25:00Z">
              <w:rPr>
                <w:color w:val="000000"/>
                <w:sz w:val="20"/>
                <w:szCs w:val="20"/>
              </w:rPr>
            </w:rPrChange>
          </w:rPr>
          <w:t xml:space="preserve">                    Console.WriteLine(</w:t>
        </w:r>
        <w:r w:rsidRPr="005421DD">
          <w:rPr>
            <w:rFonts w:asciiTheme="minorHAnsi" w:hAnsiTheme="minorHAnsi" w:cstheme="minorHAnsi"/>
            <w:noProof/>
            <w:color w:val="A31515"/>
            <w:sz w:val="20"/>
            <w:szCs w:val="20"/>
            <w:rPrChange w:id="426" w:author="Ravindra Akella" w:date="2019-11-23T19:25:00Z">
              <w:rPr>
                <w:color w:val="A31515"/>
                <w:sz w:val="20"/>
                <w:szCs w:val="20"/>
              </w:rPr>
            </w:rPrChange>
          </w:rPr>
          <w:t>"Data retrieved from API"</w:t>
        </w:r>
        <w:r w:rsidRPr="005421DD">
          <w:rPr>
            <w:rFonts w:asciiTheme="minorHAnsi" w:hAnsiTheme="minorHAnsi" w:cstheme="minorHAnsi"/>
            <w:noProof/>
            <w:color w:val="000000"/>
            <w:sz w:val="20"/>
            <w:szCs w:val="20"/>
            <w:rPrChange w:id="427" w:author="Ravindra Akella" w:date="2019-11-23T19:25:00Z">
              <w:rPr>
                <w:color w:val="000000"/>
                <w:sz w:val="20"/>
                <w:szCs w:val="20"/>
              </w:rPr>
            </w:rPrChange>
          </w:rPr>
          <w:t>);</w:t>
        </w:r>
      </w:moveTo>
    </w:p>
    <w:p w14:paraId="363251C9" w14:textId="77777777" w:rsidR="005421DD" w:rsidRPr="005421DD" w:rsidRDefault="005421DD" w:rsidP="005421DD">
      <w:pPr>
        <w:spacing w:after="0" w:line="240" w:lineRule="auto"/>
        <w:rPr>
          <w:moveTo w:id="428" w:author="Ravindra Akella" w:date="2019-11-23T19:25:00Z"/>
          <w:rFonts w:asciiTheme="minorHAnsi" w:hAnsiTheme="minorHAnsi" w:cstheme="minorHAnsi"/>
          <w:noProof/>
          <w:color w:val="000000"/>
          <w:sz w:val="20"/>
          <w:szCs w:val="20"/>
          <w:rPrChange w:id="429" w:author="Ravindra Akella" w:date="2019-11-23T19:25:00Z">
            <w:rPr>
              <w:moveTo w:id="430" w:author="Ravindra Akella" w:date="2019-11-23T19:25:00Z"/>
              <w:color w:val="000000"/>
              <w:sz w:val="20"/>
              <w:szCs w:val="20"/>
            </w:rPr>
          </w:rPrChange>
        </w:rPr>
      </w:pPr>
      <w:moveTo w:id="431" w:author="Ravindra Akella" w:date="2019-11-23T19:25:00Z">
        <w:r w:rsidRPr="005421DD">
          <w:rPr>
            <w:rFonts w:asciiTheme="minorHAnsi" w:hAnsiTheme="minorHAnsi" w:cstheme="minorHAnsi"/>
            <w:noProof/>
            <w:color w:val="000000"/>
            <w:sz w:val="20"/>
            <w:szCs w:val="20"/>
            <w:rPrChange w:id="432" w:author="Ravindra Akella" w:date="2019-11-23T19:25:00Z">
              <w:rPr>
                <w:color w:val="000000"/>
                <w:sz w:val="20"/>
                <w:szCs w:val="20"/>
              </w:rPr>
            </w:rPrChange>
          </w:rPr>
          <w:t xml:space="preserve">                }</w:t>
        </w:r>
      </w:moveTo>
    </w:p>
    <w:p w14:paraId="4378609D" w14:textId="77777777" w:rsidR="005421DD" w:rsidRPr="005421DD" w:rsidRDefault="005421DD" w:rsidP="005421DD">
      <w:pPr>
        <w:spacing w:after="0" w:line="240" w:lineRule="auto"/>
        <w:rPr>
          <w:moveTo w:id="433" w:author="Ravindra Akella" w:date="2019-11-23T19:25:00Z"/>
          <w:rFonts w:asciiTheme="minorHAnsi" w:hAnsiTheme="minorHAnsi" w:cstheme="minorHAnsi"/>
          <w:noProof/>
          <w:color w:val="000000"/>
          <w:sz w:val="20"/>
          <w:szCs w:val="20"/>
          <w:rPrChange w:id="434" w:author="Ravindra Akella" w:date="2019-11-23T19:25:00Z">
            <w:rPr>
              <w:moveTo w:id="435" w:author="Ravindra Akella" w:date="2019-11-23T19:25:00Z"/>
              <w:color w:val="000000"/>
              <w:sz w:val="20"/>
              <w:szCs w:val="20"/>
            </w:rPr>
          </w:rPrChange>
        </w:rPr>
      </w:pPr>
      <w:moveTo w:id="436" w:author="Ravindra Akella" w:date="2019-11-23T19:25:00Z">
        <w:r w:rsidRPr="005421DD">
          <w:rPr>
            <w:rFonts w:asciiTheme="minorHAnsi" w:hAnsiTheme="minorHAnsi" w:cstheme="minorHAnsi"/>
            <w:noProof/>
            <w:color w:val="000000"/>
            <w:sz w:val="20"/>
            <w:szCs w:val="20"/>
            <w:rPrChange w:id="437"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438" w:author="Ravindra Akella" w:date="2019-11-23T19:25:00Z">
              <w:rPr>
                <w:color w:val="0000FF"/>
                <w:sz w:val="20"/>
                <w:szCs w:val="20"/>
              </w:rPr>
            </w:rPrChange>
          </w:rPr>
          <w:t>catch</w:t>
        </w:r>
        <w:r w:rsidRPr="005421DD">
          <w:rPr>
            <w:rFonts w:asciiTheme="minorHAnsi" w:hAnsiTheme="minorHAnsi" w:cstheme="minorHAnsi"/>
            <w:noProof/>
            <w:color w:val="000000"/>
            <w:sz w:val="20"/>
            <w:szCs w:val="20"/>
            <w:rPrChange w:id="439" w:author="Ravindra Akella" w:date="2019-11-23T19:25:00Z">
              <w:rPr>
                <w:color w:val="000000"/>
                <w:sz w:val="20"/>
                <w:szCs w:val="20"/>
              </w:rPr>
            </w:rPrChange>
          </w:rPr>
          <w:t xml:space="preserve"> (Exception ex)</w:t>
        </w:r>
      </w:moveTo>
    </w:p>
    <w:p w14:paraId="7C1F43A5" w14:textId="77777777" w:rsidR="005421DD" w:rsidRPr="005421DD" w:rsidRDefault="005421DD" w:rsidP="005421DD">
      <w:pPr>
        <w:spacing w:after="0" w:line="240" w:lineRule="auto"/>
        <w:rPr>
          <w:moveTo w:id="440" w:author="Ravindra Akella" w:date="2019-11-23T19:25:00Z"/>
          <w:rFonts w:asciiTheme="minorHAnsi" w:hAnsiTheme="minorHAnsi" w:cstheme="minorHAnsi"/>
          <w:noProof/>
          <w:color w:val="000000"/>
          <w:sz w:val="20"/>
          <w:szCs w:val="20"/>
          <w:rPrChange w:id="441" w:author="Ravindra Akella" w:date="2019-11-23T19:25:00Z">
            <w:rPr>
              <w:moveTo w:id="442" w:author="Ravindra Akella" w:date="2019-11-23T19:25:00Z"/>
              <w:color w:val="000000"/>
              <w:sz w:val="20"/>
              <w:szCs w:val="20"/>
            </w:rPr>
          </w:rPrChange>
        </w:rPr>
      </w:pPr>
      <w:moveTo w:id="443" w:author="Ravindra Akella" w:date="2019-11-23T19:25:00Z">
        <w:r w:rsidRPr="005421DD">
          <w:rPr>
            <w:rFonts w:asciiTheme="minorHAnsi" w:hAnsiTheme="minorHAnsi" w:cstheme="minorHAnsi"/>
            <w:noProof/>
            <w:color w:val="000000"/>
            <w:sz w:val="20"/>
            <w:szCs w:val="20"/>
            <w:rPrChange w:id="444" w:author="Ravindra Akella" w:date="2019-11-23T19:25:00Z">
              <w:rPr>
                <w:color w:val="000000"/>
                <w:sz w:val="20"/>
                <w:szCs w:val="20"/>
              </w:rPr>
            </w:rPrChange>
          </w:rPr>
          <w:t xml:space="preserve">                {</w:t>
        </w:r>
      </w:moveTo>
    </w:p>
    <w:p w14:paraId="5672FE43" w14:textId="77777777" w:rsidR="005421DD" w:rsidRPr="005421DD" w:rsidRDefault="005421DD" w:rsidP="005421DD">
      <w:pPr>
        <w:spacing w:after="0" w:line="240" w:lineRule="auto"/>
        <w:rPr>
          <w:moveTo w:id="445" w:author="Ravindra Akella" w:date="2019-11-23T19:25:00Z"/>
          <w:rFonts w:asciiTheme="minorHAnsi" w:hAnsiTheme="minorHAnsi" w:cstheme="minorHAnsi"/>
          <w:noProof/>
          <w:color w:val="000000"/>
          <w:sz w:val="20"/>
          <w:szCs w:val="20"/>
          <w:rPrChange w:id="446" w:author="Ravindra Akella" w:date="2019-11-23T19:25:00Z">
            <w:rPr>
              <w:moveTo w:id="447" w:author="Ravindra Akella" w:date="2019-11-23T19:25:00Z"/>
              <w:color w:val="000000"/>
              <w:sz w:val="20"/>
              <w:szCs w:val="20"/>
            </w:rPr>
          </w:rPrChange>
        </w:rPr>
      </w:pPr>
      <w:moveTo w:id="448" w:author="Ravindra Akella" w:date="2019-11-23T19:25:00Z">
        <w:r w:rsidRPr="005421DD">
          <w:rPr>
            <w:rFonts w:asciiTheme="minorHAnsi" w:hAnsiTheme="minorHAnsi" w:cstheme="minorHAnsi"/>
            <w:noProof/>
            <w:color w:val="000000"/>
            <w:sz w:val="20"/>
            <w:szCs w:val="20"/>
            <w:rPrChange w:id="449" w:author="Ravindra Akella" w:date="2019-11-23T19:25:00Z">
              <w:rPr>
                <w:color w:val="000000"/>
                <w:sz w:val="20"/>
                <w:szCs w:val="20"/>
              </w:rPr>
            </w:rPrChange>
          </w:rPr>
          <w:t xml:space="preserve">                    Console.WriteLine(</w:t>
        </w:r>
        <w:r w:rsidRPr="005421DD">
          <w:rPr>
            <w:rFonts w:asciiTheme="minorHAnsi" w:hAnsiTheme="minorHAnsi" w:cstheme="minorHAnsi"/>
            <w:noProof/>
            <w:color w:val="A31515"/>
            <w:sz w:val="20"/>
            <w:szCs w:val="20"/>
            <w:rPrChange w:id="450" w:author="Ravindra Akella" w:date="2019-11-23T19:25:00Z">
              <w:rPr>
                <w:color w:val="A31515"/>
                <w:sz w:val="20"/>
                <w:szCs w:val="20"/>
              </w:rPr>
            </w:rPrChange>
          </w:rPr>
          <w:t xml:space="preserve">$"exception occured in API - </w:t>
        </w:r>
        <w:r w:rsidRPr="005421DD">
          <w:rPr>
            <w:rFonts w:asciiTheme="minorHAnsi" w:hAnsiTheme="minorHAnsi" w:cstheme="minorHAnsi"/>
            <w:noProof/>
            <w:color w:val="000000"/>
            <w:sz w:val="20"/>
            <w:szCs w:val="20"/>
            <w:rPrChange w:id="451" w:author="Ravindra Akella" w:date="2019-11-23T19:25:00Z">
              <w:rPr>
                <w:color w:val="000000"/>
                <w:sz w:val="20"/>
                <w:szCs w:val="20"/>
              </w:rPr>
            </w:rPrChange>
          </w:rPr>
          <w:t>{ex.Message}</w:t>
        </w:r>
        <w:r w:rsidRPr="005421DD">
          <w:rPr>
            <w:rFonts w:asciiTheme="minorHAnsi" w:hAnsiTheme="minorHAnsi" w:cstheme="minorHAnsi"/>
            <w:noProof/>
            <w:color w:val="A31515"/>
            <w:sz w:val="20"/>
            <w:szCs w:val="20"/>
            <w:rPrChange w:id="452" w:author="Ravindra Akella" w:date="2019-11-23T19:25:00Z">
              <w:rPr>
                <w:color w:val="A31515"/>
                <w:sz w:val="20"/>
                <w:szCs w:val="20"/>
              </w:rPr>
            </w:rPrChange>
          </w:rPr>
          <w:t>"</w:t>
        </w:r>
        <w:r w:rsidRPr="005421DD">
          <w:rPr>
            <w:rFonts w:asciiTheme="minorHAnsi" w:hAnsiTheme="minorHAnsi" w:cstheme="minorHAnsi"/>
            <w:noProof/>
            <w:color w:val="000000"/>
            <w:sz w:val="20"/>
            <w:szCs w:val="20"/>
            <w:rPrChange w:id="453" w:author="Ravindra Akella" w:date="2019-11-23T19:25:00Z">
              <w:rPr>
                <w:color w:val="000000"/>
                <w:sz w:val="20"/>
                <w:szCs w:val="20"/>
              </w:rPr>
            </w:rPrChange>
          </w:rPr>
          <w:t>);</w:t>
        </w:r>
      </w:moveTo>
    </w:p>
    <w:p w14:paraId="14912AC8" w14:textId="77777777" w:rsidR="005421DD" w:rsidRPr="005421DD" w:rsidRDefault="005421DD" w:rsidP="005421DD">
      <w:pPr>
        <w:spacing w:after="0" w:line="240" w:lineRule="auto"/>
        <w:rPr>
          <w:moveTo w:id="454" w:author="Ravindra Akella" w:date="2019-11-23T19:25:00Z"/>
          <w:rFonts w:asciiTheme="minorHAnsi" w:hAnsiTheme="minorHAnsi" w:cstheme="minorHAnsi"/>
          <w:noProof/>
          <w:color w:val="000000"/>
          <w:sz w:val="20"/>
          <w:szCs w:val="20"/>
          <w:rPrChange w:id="455" w:author="Ravindra Akella" w:date="2019-11-23T19:25:00Z">
            <w:rPr>
              <w:moveTo w:id="456" w:author="Ravindra Akella" w:date="2019-11-23T19:25:00Z"/>
              <w:color w:val="000000"/>
              <w:sz w:val="20"/>
              <w:szCs w:val="20"/>
            </w:rPr>
          </w:rPrChange>
        </w:rPr>
      </w:pPr>
      <w:moveTo w:id="457" w:author="Ravindra Akella" w:date="2019-11-23T19:25:00Z">
        <w:r w:rsidRPr="005421DD">
          <w:rPr>
            <w:rFonts w:asciiTheme="minorHAnsi" w:hAnsiTheme="minorHAnsi" w:cstheme="minorHAnsi"/>
            <w:noProof/>
            <w:color w:val="000000"/>
            <w:sz w:val="20"/>
            <w:szCs w:val="20"/>
            <w:rPrChange w:id="458" w:author="Ravindra Akella" w:date="2019-11-23T19:25:00Z">
              <w:rPr>
                <w:color w:val="000000"/>
                <w:sz w:val="20"/>
                <w:szCs w:val="20"/>
              </w:rPr>
            </w:rPrChange>
          </w:rPr>
          <w:t xml:space="preserve">                }</w:t>
        </w:r>
      </w:moveTo>
    </w:p>
    <w:p w14:paraId="2022F75A" w14:textId="77777777" w:rsidR="005421DD" w:rsidRPr="005421DD" w:rsidRDefault="005421DD" w:rsidP="005421DD">
      <w:pPr>
        <w:spacing w:after="0" w:line="240" w:lineRule="auto"/>
        <w:rPr>
          <w:moveTo w:id="459" w:author="Ravindra Akella" w:date="2019-11-23T19:25:00Z"/>
          <w:rFonts w:asciiTheme="minorHAnsi" w:hAnsiTheme="minorHAnsi" w:cstheme="minorHAnsi"/>
          <w:noProof/>
          <w:color w:val="000000"/>
          <w:sz w:val="20"/>
          <w:szCs w:val="20"/>
          <w:rPrChange w:id="460" w:author="Ravindra Akella" w:date="2019-11-23T19:25:00Z">
            <w:rPr>
              <w:moveTo w:id="461" w:author="Ravindra Akella" w:date="2019-11-23T19:25:00Z"/>
              <w:color w:val="000000"/>
              <w:sz w:val="20"/>
              <w:szCs w:val="20"/>
            </w:rPr>
          </w:rPrChange>
        </w:rPr>
      </w:pPr>
      <w:moveTo w:id="462" w:author="Ravindra Akella" w:date="2019-11-23T19:25:00Z">
        <w:r w:rsidRPr="005421DD">
          <w:rPr>
            <w:rFonts w:asciiTheme="minorHAnsi" w:hAnsiTheme="minorHAnsi" w:cstheme="minorHAnsi"/>
            <w:noProof/>
            <w:color w:val="000000"/>
            <w:sz w:val="20"/>
            <w:szCs w:val="20"/>
            <w:rPrChange w:id="463" w:author="Ravindra Akella" w:date="2019-11-23T19:25:00Z">
              <w:rPr>
                <w:color w:val="000000"/>
                <w:sz w:val="20"/>
                <w:szCs w:val="20"/>
              </w:rPr>
            </w:rPrChange>
          </w:rPr>
          <w:t xml:space="preserve">            }</w:t>
        </w:r>
      </w:moveTo>
    </w:p>
    <w:p w14:paraId="7877F01D" w14:textId="77777777" w:rsidR="005421DD" w:rsidRPr="005421DD" w:rsidRDefault="005421DD" w:rsidP="005421DD">
      <w:pPr>
        <w:spacing w:after="0" w:line="240" w:lineRule="auto"/>
        <w:rPr>
          <w:moveTo w:id="464" w:author="Ravindra Akella" w:date="2019-11-23T19:25:00Z"/>
          <w:rFonts w:asciiTheme="minorHAnsi" w:hAnsiTheme="minorHAnsi" w:cstheme="minorHAnsi"/>
          <w:noProof/>
          <w:color w:val="000000"/>
          <w:sz w:val="20"/>
          <w:szCs w:val="20"/>
          <w:rPrChange w:id="465" w:author="Ravindra Akella" w:date="2019-11-23T19:25:00Z">
            <w:rPr>
              <w:moveTo w:id="466" w:author="Ravindra Akella" w:date="2019-11-23T19:25:00Z"/>
              <w:color w:val="000000"/>
              <w:sz w:val="20"/>
              <w:szCs w:val="20"/>
            </w:rPr>
          </w:rPrChange>
        </w:rPr>
      </w:pPr>
      <w:moveTo w:id="467" w:author="Ravindra Akella" w:date="2019-11-23T19:25:00Z">
        <w:r w:rsidRPr="005421DD">
          <w:rPr>
            <w:rFonts w:asciiTheme="minorHAnsi" w:hAnsiTheme="minorHAnsi" w:cstheme="minorHAnsi"/>
            <w:noProof/>
            <w:color w:val="000000"/>
            <w:sz w:val="20"/>
            <w:szCs w:val="20"/>
            <w:rPrChange w:id="468" w:author="Ravindra Akella" w:date="2019-11-23T19:25:00Z">
              <w:rPr>
                <w:color w:val="000000"/>
                <w:sz w:val="20"/>
                <w:szCs w:val="20"/>
              </w:rPr>
            </w:rPrChange>
          </w:rPr>
          <w:t xml:space="preserve">        }</w:t>
        </w:r>
      </w:moveTo>
    </w:p>
    <w:moveToRangeEnd w:id="336"/>
    <w:p w14:paraId="6BFCF4C1" w14:textId="4A586E8A" w:rsidR="005421DD" w:rsidRDefault="005421DD" w:rsidP="005421DD">
      <w:pPr>
        <w:rPr>
          <w:ins w:id="469" w:author="Ravindra Akella" w:date="2019-11-23T19:26:00Z"/>
          <w:rFonts w:ascii="Palatino Linotype" w:eastAsia="Palatino Linotype" w:hAnsi="Palatino Linotype" w:cs="Palatino Linotype"/>
          <w:sz w:val="21"/>
          <w:szCs w:val="21"/>
        </w:rPr>
      </w:pPr>
    </w:p>
    <w:p w14:paraId="3D9578F4" w14:textId="7E8BA879" w:rsidR="00B001E8" w:rsidRDefault="00B001E8" w:rsidP="005421DD">
      <w:pPr>
        <w:rPr>
          <w:ins w:id="470" w:author="Ravindra Akella" w:date="2019-11-23T19:25:00Z"/>
          <w:rFonts w:ascii="Palatino Linotype" w:eastAsia="Palatino Linotype" w:hAnsi="Palatino Linotype" w:cs="Palatino Linotype"/>
          <w:sz w:val="21"/>
          <w:szCs w:val="21"/>
        </w:rPr>
      </w:pPr>
      <w:ins w:id="471" w:author="Ravindra Akella" w:date="2019-11-23T19:26:00Z">
        <w:r>
          <w:rPr>
            <w:rFonts w:ascii="Palatino Linotype" w:eastAsia="Palatino Linotype" w:hAnsi="Palatino Linotype" w:cs="Palatino Linotype"/>
            <w:sz w:val="21"/>
            <w:szCs w:val="21"/>
          </w:rPr>
          <w:t xml:space="preserve">Add another method DoExpensiveCalculation(), this method will do some in memory calculation </w:t>
        </w:r>
      </w:ins>
      <w:ins w:id="472" w:author="Ravindra Akella" w:date="2019-11-23T19:27:00Z">
        <w:r>
          <w:rPr>
            <w:rFonts w:ascii="Palatino Linotype" w:eastAsia="Palatino Linotype" w:hAnsi="Palatino Linotype" w:cs="Palatino Linotype"/>
            <w:sz w:val="21"/>
            <w:szCs w:val="21"/>
          </w:rPr>
          <w:t>asynchronously and</w:t>
        </w:r>
      </w:ins>
      <w:ins w:id="473" w:author="Ravindra Akella" w:date="2019-11-23T19:26:00Z">
        <w:r>
          <w:rPr>
            <w:rFonts w:ascii="Palatino Linotype" w:eastAsia="Palatino Linotype" w:hAnsi="Palatino Linotype" w:cs="Palatino Linotype"/>
            <w:sz w:val="21"/>
            <w:szCs w:val="21"/>
          </w:rPr>
          <w:t xml:space="preserve"> </w:t>
        </w:r>
      </w:ins>
      <w:ins w:id="474" w:author="Ravindra Akella" w:date="2019-11-23T19:27:00Z">
        <w:r>
          <w:rPr>
            <w:rFonts w:ascii="Palatino Linotype" w:eastAsia="Palatino Linotype" w:hAnsi="Palatino Linotype" w:cs="Palatino Linotype"/>
            <w:sz w:val="21"/>
            <w:szCs w:val="21"/>
          </w:rPr>
          <w:t>consumes significant CPU through a for loop. Code for this method will look like below</w:t>
        </w:r>
      </w:ins>
    </w:p>
    <w:p w14:paraId="0951AB80" w14:textId="77777777" w:rsidR="00B001E8" w:rsidRPr="00B001E8" w:rsidRDefault="00B001E8" w:rsidP="00B001E8">
      <w:pPr>
        <w:spacing w:after="0" w:line="240" w:lineRule="auto"/>
        <w:rPr>
          <w:moveTo w:id="475" w:author="Ravindra Akella" w:date="2019-11-23T19:28:00Z"/>
          <w:rFonts w:asciiTheme="minorHAnsi" w:eastAsia="Consolas" w:hAnsiTheme="minorHAnsi" w:cstheme="minorHAnsi"/>
          <w:noProof/>
          <w:color w:val="000000"/>
          <w:sz w:val="20"/>
          <w:szCs w:val="20"/>
          <w:rPrChange w:id="476" w:author="Ravindra Akella" w:date="2019-11-23T19:28:00Z">
            <w:rPr>
              <w:moveTo w:id="477" w:author="Ravindra Akella" w:date="2019-11-23T19:28:00Z"/>
              <w:rFonts w:ascii="Consolas" w:eastAsia="Consolas" w:hAnsi="Consolas" w:cs="Consolas"/>
              <w:color w:val="000000"/>
              <w:sz w:val="19"/>
              <w:szCs w:val="19"/>
            </w:rPr>
          </w:rPrChange>
        </w:rPr>
      </w:pPr>
      <w:moveToRangeStart w:id="478" w:author="Ravindra Akella" w:date="2019-11-23T19:28:00Z" w:name="move25429706"/>
      <w:moveTo w:id="479" w:author="Ravindra Akella" w:date="2019-11-23T19:28:00Z">
        <w:r w:rsidRPr="00B001E8">
          <w:rPr>
            <w:rFonts w:asciiTheme="minorHAnsi" w:eastAsia="Consolas" w:hAnsiTheme="minorHAnsi" w:cstheme="minorHAnsi"/>
            <w:noProof/>
            <w:color w:val="808080"/>
            <w:sz w:val="20"/>
            <w:szCs w:val="20"/>
            <w:rPrChange w:id="480" w:author="Ravindra Akella" w:date="2019-11-23T19:28:00Z">
              <w:rPr>
                <w:rFonts w:ascii="Consolas" w:eastAsia="Consolas" w:hAnsi="Consolas" w:cs="Consolas"/>
                <w:color w:val="808080"/>
                <w:sz w:val="19"/>
                <w:szCs w:val="19"/>
              </w:rPr>
            </w:rPrChange>
          </w:rPr>
          <w:t xml:space="preserve">    ///</w:t>
        </w:r>
        <w:r w:rsidRPr="00B001E8">
          <w:rPr>
            <w:rFonts w:asciiTheme="minorHAnsi" w:eastAsia="Consolas" w:hAnsiTheme="minorHAnsi" w:cstheme="minorHAnsi"/>
            <w:noProof/>
            <w:color w:val="008000"/>
            <w:sz w:val="20"/>
            <w:szCs w:val="20"/>
            <w:rPrChange w:id="481" w:author="Ravindra Akella" w:date="2019-11-23T19:28:00Z">
              <w:rPr>
                <w:rFonts w:ascii="Consolas" w:eastAsia="Consolas" w:hAnsi="Consolas" w:cs="Consolas"/>
                <w:color w:val="008000"/>
                <w:sz w:val="19"/>
                <w:szCs w:val="19"/>
              </w:rPr>
            </w:rPrChange>
          </w:rPr>
          <w:t xml:space="preserve"> </w:t>
        </w:r>
        <w:r w:rsidRPr="00B001E8">
          <w:rPr>
            <w:rFonts w:asciiTheme="minorHAnsi" w:eastAsia="Consolas" w:hAnsiTheme="minorHAnsi" w:cstheme="minorHAnsi"/>
            <w:noProof/>
            <w:color w:val="808080"/>
            <w:sz w:val="20"/>
            <w:szCs w:val="20"/>
            <w:rPrChange w:id="482" w:author="Ravindra Akella" w:date="2019-11-23T19:28:00Z">
              <w:rPr>
                <w:rFonts w:ascii="Consolas" w:eastAsia="Consolas" w:hAnsi="Consolas" w:cs="Consolas"/>
                <w:color w:val="808080"/>
                <w:sz w:val="19"/>
                <w:szCs w:val="19"/>
              </w:rPr>
            </w:rPrChange>
          </w:rPr>
          <w:t>&lt;summary&gt;</w:t>
        </w:r>
      </w:moveTo>
    </w:p>
    <w:p w14:paraId="1D2D0FF7" w14:textId="77777777" w:rsidR="00B001E8" w:rsidRPr="00B001E8" w:rsidRDefault="00B001E8" w:rsidP="00B001E8">
      <w:pPr>
        <w:spacing w:after="0" w:line="240" w:lineRule="auto"/>
        <w:rPr>
          <w:moveTo w:id="483" w:author="Ravindra Akella" w:date="2019-11-23T19:28:00Z"/>
          <w:rFonts w:asciiTheme="minorHAnsi" w:eastAsia="Consolas" w:hAnsiTheme="minorHAnsi" w:cstheme="minorHAnsi"/>
          <w:noProof/>
          <w:color w:val="000000"/>
          <w:sz w:val="20"/>
          <w:szCs w:val="20"/>
          <w:rPrChange w:id="484" w:author="Ravindra Akella" w:date="2019-11-23T19:28:00Z">
            <w:rPr>
              <w:moveTo w:id="485" w:author="Ravindra Akella" w:date="2019-11-23T19:28:00Z"/>
              <w:rFonts w:ascii="Consolas" w:eastAsia="Consolas" w:hAnsi="Consolas" w:cs="Consolas"/>
              <w:color w:val="000000"/>
              <w:sz w:val="19"/>
              <w:szCs w:val="19"/>
            </w:rPr>
          </w:rPrChange>
        </w:rPr>
      </w:pPr>
      <w:moveTo w:id="486" w:author="Ravindra Akella" w:date="2019-11-23T19:28:00Z">
        <w:r w:rsidRPr="00B001E8">
          <w:rPr>
            <w:rFonts w:asciiTheme="minorHAnsi" w:eastAsia="Consolas" w:hAnsiTheme="minorHAnsi" w:cstheme="minorHAnsi"/>
            <w:noProof/>
            <w:color w:val="808080"/>
            <w:sz w:val="20"/>
            <w:szCs w:val="20"/>
            <w:rPrChange w:id="487" w:author="Ravindra Akella" w:date="2019-11-23T19:28:00Z">
              <w:rPr>
                <w:rFonts w:ascii="Consolas" w:eastAsia="Consolas" w:hAnsi="Consolas" w:cs="Consolas"/>
                <w:color w:val="808080"/>
                <w:sz w:val="19"/>
                <w:szCs w:val="19"/>
              </w:rPr>
            </w:rPrChange>
          </w:rPr>
          <w:t xml:space="preserve">    ///</w:t>
        </w:r>
        <w:r w:rsidRPr="00B001E8">
          <w:rPr>
            <w:rFonts w:asciiTheme="minorHAnsi" w:eastAsia="Consolas" w:hAnsiTheme="minorHAnsi" w:cstheme="minorHAnsi"/>
            <w:noProof/>
            <w:color w:val="008000"/>
            <w:sz w:val="20"/>
            <w:szCs w:val="20"/>
            <w:rPrChange w:id="488" w:author="Ravindra Akella" w:date="2019-11-23T19:28:00Z">
              <w:rPr>
                <w:rFonts w:ascii="Consolas" w:eastAsia="Consolas" w:hAnsi="Consolas" w:cs="Consolas"/>
                <w:color w:val="008000"/>
                <w:sz w:val="19"/>
                <w:szCs w:val="19"/>
              </w:rPr>
            </w:rPrChange>
          </w:rPr>
          <w:t xml:space="preserve"> Method performing high CPU intense calculation</w:t>
        </w:r>
      </w:moveTo>
    </w:p>
    <w:p w14:paraId="64CA2EA0" w14:textId="77777777" w:rsidR="00B001E8" w:rsidRPr="00B001E8" w:rsidRDefault="00B001E8" w:rsidP="00B001E8">
      <w:pPr>
        <w:spacing w:after="0" w:line="240" w:lineRule="auto"/>
        <w:rPr>
          <w:moveTo w:id="489" w:author="Ravindra Akella" w:date="2019-11-23T19:28:00Z"/>
          <w:rFonts w:asciiTheme="minorHAnsi" w:eastAsia="Consolas" w:hAnsiTheme="minorHAnsi" w:cstheme="minorHAnsi"/>
          <w:noProof/>
          <w:color w:val="000000"/>
          <w:sz w:val="20"/>
          <w:szCs w:val="20"/>
          <w:rPrChange w:id="490" w:author="Ravindra Akella" w:date="2019-11-23T19:28:00Z">
            <w:rPr>
              <w:moveTo w:id="491" w:author="Ravindra Akella" w:date="2019-11-23T19:28:00Z"/>
              <w:rFonts w:ascii="Consolas" w:eastAsia="Consolas" w:hAnsi="Consolas" w:cs="Consolas"/>
              <w:color w:val="000000"/>
              <w:sz w:val="19"/>
              <w:szCs w:val="19"/>
            </w:rPr>
          </w:rPrChange>
        </w:rPr>
      </w:pPr>
      <w:moveTo w:id="492" w:author="Ravindra Akella" w:date="2019-11-23T19:28:00Z">
        <w:r w:rsidRPr="00B001E8">
          <w:rPr>
            <w:rFonts w:asciiTheme="minorHAnsi" w:eastAsia="Consolas" w:hAnsiTheme="minorHAnsi" w:cstheme="minorHAnsi"/>
            <w:noProof/>
            <w:color w:val="808080"/>
            <w:sz w:val="20"/>
            <w:szCs w:val="20"/>
            <w:rPrChange w:id="493" w:author="Ravindra Akella" w:date="2019-11-23T19:28:00Z">
              <w:rPr>
                <w:rFonts w:ascii="Consolas" w:eastAsia="Consolas" w:hAnsi="Consolas" w:cs="Consolas"/>
                <w:color w:val="808080"/>
                <w:sz w:val="19"/>
                <w:szCs w:val="19"/>
              </w:rPr>
            </w:rPrChange>
          </w:rPr>
          <w:t xml:space="preserve">    ///</w:t>
        </w:r>
        <w:r w:rsidRPr="00B001E8">
          <w:rPr>
            <w:rFonts w:asciiTheme="minorHAnsi" w:eastAsia="Consolas" w:hAnsiTheme="minorHAnsi" w:cstheme="minorHAnsi"/>
            <w:noProof/>
            <w:color w:val="008000"/>
            <w:sz w:val="20"/>
            <w:szCs w:val="20"/>
            <w:rPrChange w:id="494" w:author="Ravindra Akella" w:date="2019-11-23T19:28:00Z">
              <w:rPr>
                <w:rFonts w:ascii="Consolas" w:eastAsia="Consolas" w:hAnsi="Consolas" w:cs="Consolas"/>
                <w:color w:val="008000"/>
                <w:sz w:val="19"/>
                <w:szCs w:val="19"/>
              </w:rPr>
            </w:rPrChange>
          </w:rPr>
          <w:t xml:space="preserve"> </w:t>
        </w:r>
        <w:r w:rsidRPr="00B001E8">
          <w:rPr>
            <w:rFonts w:asciiTheme="minorHAnsi" w:eastAsia="Consolas" w:hAnsiTheme="minorHAnsi" w:cstheme="minorHAnsi"/>
            <w:noProof/>
            <w:color w:val="808080"/>
            <w:sz w:val="20"/>
            <w:szCs w:val="20"/>
            <w:rPrChange w:id="495" w:author="Ravindra Akella" w:date="2019-11-23T19:28:00Z">
              <w:rPr>
                <w:rFonts w:ascii="Consolas" w:eastAsia="Consolas" w:hAnsi="Consolas" w:cs="Consolas"/>
                <w:color w:val="808080"/>
                <w:sz w:val="19"/>
                <w:szCs w:val="19"/>
              </w:rPr>
            </w:rPrChange>
          </w:rPr>
          <w:t>&lt;/summary&gt;</w:t>
        </w:r>
      </w:moveTo>
    </w:p>
    <w:p w14:paraId="3B6B9D4C" w14:textId="20FE9776" w:rsidR="00B001E8" w:rsidRPr="00B001E8" w:rsidRDefault="00B001E8" w:rsidP="00B001E8">
      <w:pPr>
        <w:spacing w:after="0" w:line="240" w:lineRule="auto"/>
        <w:rPr>
          <w:moveTo w:id="496" w:author="Ravindra Akella" w:date="2019-11-23T19:28:00Z"/>
          <w:rFonts w:asciiTheme="minorHAnsi" w:hAnsiTheme="minorHAnsi" w:cstheme="minorHAnsi"/>
          <w:noProof/>
          <w:color w:val="000000"/>
          <w:sz w:val="20"/>
          <w:szCs w:val="20"/>
          <w:rPrChange w:id="497" w:author="Ravindra Akella" w:date="2019-11-23T19:28:00Z">
            <w:rPr>
              <w:moveTo w:id="498" w:author="Ravindra Akella" w:date="2019-11-23T19:28:00Z"/>
              <w:color w:val="000000"/>
              <w:sz w:val="20"/>
              <w:szCs w:val="20"/>
            </w:rPr>
          </w:rPrChange>
        </w:rPr>
      </w:pPr>
      <w:moveTo w:id="499" w:author="Ravindra Akella" w:date="2019-11-23T19:28:00Z">
        <w:r w:rsidRPr="00B001E8">
          <w:rPr>
            <w:rFonts w:asciiTheme="minorHAnsi" w:hAnsiTheme="minorHAnsi" w:cstheme="minorHAnsi"/>
            <w:noProof/>
            <w:color w:val="000000"/>
            <w:sz w:val="20"/>
            <w:szCs w:val="20"/>
            <w:rPrChange w:id="500"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01" w:author="Ravindra Akella" w:date="2019-11-23T19:28:00Z">
              <w:rPr>
                <w:color w:val="0000FF"/>
                <w:sz w:val="20"/>
                <w:szCs w:val="20"/>
              </w:rPr>
            </w:rPrChange>
          </w:rPr>
          <w:t>static</w:t>
        </w:r>
        <w:r w:rsidRPr="00B001E8">
          <w:rPr>
            <w:rFonts w:asciiTheme="minorHAnsi" w:hAnsiTheme="minorHAnsi" w:cstheme="minorHAnsi"/>
            <w:noProof/>
            <w:color w:val="000000"/>
            <w:sz w:val="20"/>
            <w:szCs w:val="20"/>
            <w:rPrChange w:id="502"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03" w:author="Ravindra Akella" w:date="2019-11-23T19:28:00Z">
              <w:rPr>
                <w:color w:val="0000FF"/>
                <w:sz w:val="20"/>
                <w:szCs w:val="20"/>
              </w:rPr>
            </w:rPrChange>
          </w:rPr>
          <w:t>async</w:t>
        </w:r>
        <w:r w:rsidRPr="00B001E8">
          <w:rPr>
            <w:rFonts w:asciiTheme="minorHAnsi" w:hAnsiTheme="minorHAnsi" w:cstheme="minorHAnsi"/>
            <w:noProof/>
            <w:color w:val="000000"/>
            <w:sz w:val="20"/>
            <w:szCs w:val="20"/>
            <w:rPrChange w:id="504" w:author="Ravindra Akella" w:date="2019-11-23T19:28:00Z">
              <w:rPr>
                <w:color w:val="000000"/>
                <w:sz w:val="20"/>
                <w:szCs w:val="20"/>
              </w:rPr>
            </w:rPrChange>
          </w:rPr>
          <w:t xml:space="preserve"> Task&lt;</w:t>
        </w:r>
        <w:r w:rsidRPr="00B001E8">
          <w:rPr>
            <w:rFonts w:asciiTheme="minorHAnsi" w:hAnsiTheme="minorHAnsi" w:cstheme="minorHAnsi"/>
            <w:noProof/>
            <w:color w:val="0000FF"/>
            <w:sz w:val="20"/>
            <w:szCs w:val="20"/>
            <w:rPrChange w:id="505" w:author="Ravindra Akella" w:date="2019-11-23T19:28:00Z">
              <w:rPr>
                <w:color w:val="0000FF"/>
                <w:sz w:val="20"/>
                <w:szCs w:val="20"/>
              </w:rPr>
            </w:rPrChange>
          </w:rPr>
          <w:t>double</w:t>
        </w:r>
        <w:r w:rsidRPr="00B001E8">
          <w:rPr>
            <w:rFonts w:asciiTheme="minorHAnsi" w:hAnsiTheme="minorHAnsi" w:cstheme="minorHAnsi"/>
            <w:noProof/>
            <w:color w:val="000000"/>
            <w:sz w:val="20"/>
            <w:szCs w:val="20"/>
            <w:rPrChange w:id="506" w:author="Ravindra Akella" w:date="2019-11-23T19:28:00Z">
              <w:rPr>
                <w:color w:val="000000"/>
                <w:sz w:val="20"/>
                <w:szCs w:val="20"/>
              </w:rPr>
            </w:rPrChange>
          </w:rPr>
          <w:t>&gt; DoExpensiveCalculation</w:t>
        </w:r>
      </w:moveTo>
      <w:ins w:id="507" w:author="Ravindra Akella" w:date="2019-11-23T19:29:00Z">
        <w:r w:rsidR="00290C33">
          <w:rPr>
            <w:rFonts w:asciiTheme="minorHAnsi" w:hAnsiTheme="minorHAnsi" w:cstheme="minorHAnsi"/>
            <w:noProof/>
            <w:color w:val="000000"/>
            <w:sz w:val="20"/>
            <w:szCs w:val="20"/>
          </w:rPr>
          <w:t>Async</w:t>
        </w:r>
      </w:ins>
      <w:moveTo w:id="508" w:author="Ravindra Akella" w:date="2019-11-23T19:28:00Z">
        <w:r w:rsidRPr="00B001E8">
          <w:rPr>
            <w:rFonts w:asciiTheme="minorHAnsi" w:hAnsiTheme="minorHAnsi" w:cstheme="minorHAnsi"/>
            <w:noProof/>
            <w:color w:val="000000"/>
            <w:sz w:val="20"/>
            <w:szCs w:val="20"/>
            <w:rPrChange w:id="509" w:author="Ravindra Akella" w:date="2019-11-23T19:28:00Z">
              <w:rPr>
                <w:color w:val="000000"/>
                <w:sz w:val="20"/>
                <w:szCs w:val="20"/>
              </w:rPr>
            </w:rPrChange>
          </w:rPr>
          <w:t>()</w:t>
        </w:r>
      </w:moveTo>
    </w:p>
    <w:p w14:paraId="2A7E390A" w14:textId="77777777" w:rsidR="00B001E8" w:rsidRPr="00B001E8" w:rsidRDefault="00B001E8" w:rsidP="00B001E8">
      <w:pPr>
        <w:spacing w:after="0" w:line="240" w:lineRule="auto"/>
        <w:rPr>
          <w:moveTo w:id="510" w:author="Ravindra Akella" w:date="2019-11-23T19:28:00Z"/>
          <w:rFonts w:asciiTheme="minorHAnsi" w:hAnsiTheme="minorHAnsi" w:cstheme="minorHAnsi"/>
          <w:noProof/>
          <w:color w:val="000000"/>
          <w:sz w:val="20"/>
          <w:szCs w:val="20"/>
          <w:rPrChange w:id="511" w:author="Ravindra Akella" w:date="2019-11-23T19:28:00Z">
            <w:rPr>
              <w:moveTo w:id="512" w:author="Ravindra Akella" w:date="2019-11-23T19:28:00Z"/>
              <w:color w:val="000000"/>
              <w:sz w:val="20"/>
              <w:szCs w:val="20"/>
            </w:rPr>
          </w:rPrChange>
        </w:rPr>
      </w:pPr>
      <w:moveTo w:id="513" w:author="Ravindra Akella" w:date="2019-11-23T19:28:00Z">
        <w:r w:rsidRPr="00B001E8">
          <w:rPr>
            <w:rFonts w:asciiTheme="minorHAnsi" w:hAnsiTheme="minorHAnsi" w:cstheme="minorHAnsi"/>
            <w:noProof/>
            <w:color w:val="000000"/>
            <w:sz w:val="20"/>
            <w:szCs w:val="20"/>
            <w:rPrChange w:id="514" w:author="Ravindra Akella" w:date="2019-11-23T19:28:00Z">
              <w:rPr>
                <w:color w:val="000000"/>
                <w:sz w:val="20"/>
                <w:szCs w:val="20"/>
              </w:rPr>
            </w:rPrChange>
          </w:rPr>
          <w:t xml:space="preserve">        {</w:t>
        </w:r>
      </w:moveTo>
    </w:p>
    <w:p w14:paraId="475EF299" w14:textId="77777777" w:rsidR="00B001E8" w:rsidRPr="00B001E8" w:rsidRDefault="00B001E8" w:rsidP="00B001E8">
      <w:pPr>
        <w:spacing w:after="0" w:line="240" w:lineRule="auto"/>
        <w:rPr>
          <w:moveTo w:id="515" w:author="Ravindra Akella" w:date="2019-11-23T19:28:00Z"/>
          <w:rFonts w:asciiTheme="minorHAnsi" w:hAnsiTheme="minorHAnsi" w:cstheme="minorHAnsi"/>
          <w:noProof/>
          <w:color w:val="000000"/>
          <w:sz w:val="20"/>
          <w:szCs w:val="20"/>
          <w:rPrChange w:id="516" w:author="Ravindra Akella" w:date="2019-11-23T19:28:00Z">
            <w:rPr>
              <w:moveTo w:id="517" w:author="Ravindra Akella" w:date="2019-11-23T19:28:00Z"/>
              <w:color w:val="000000"/>
              <w:sz w:val="20"/>
              <w:szCs w:val="20"/>
            </w:rPr>
          </w:rPrChange>
        </w:rPr>
      </w:pPr>
      <w:moveTo w:id="518" w:author="Ravindra Akella" w:date="2019-11-23T19:28:00Z">
        <w:r w:rsidRPr="00B001E8">
          <w:rPr>
            <w:rFonts w:asciiTheme="minorHAnsi" w:hAnsiTheme="minorHAnsi" w:cstheme="minorHAnsi"/>
            <w:noProof/>
            <w:color w:val="000000"/>
            <w:sz w:val="20"/>
            <w:szCs w:val="20"/>
            <w:rPrChange w:id="519" w:author="Ravindra Akella" w:date="2019-11-23T19:28:00Z">
              <w:rPr>
                <w:color w:val="000000"/>
                <w:sz w:val="20"/>
                <w:szCs w:val="20"/>
              </w:rPr>
            </w:rPrChange>
          </w:rPr>
          <w:t xml:space="preserve">            Console.WriteLine(</w:t>
        </w:r>
        <w:r w:rsidRPr="00B001E8">
          <w:rPr>
            <w:rFonts w:asciiTheme="minorHAnsi" w:hAnsiTheme="minorHAnsi" w:cstheme="minorHAnsi"/>
            <w:noProof/>
            <w:color w:val="A31515"/>
            <w:sz w:val="20"/>
            <w:szCs w:val="20"/>
            <w:rPrChange w:id="520" w:author="Ravindra Akella" w:date="2019-11-23T19:28:00Z">
              <w:rPr>
                <w:color w:val="A31515"/>
                <w:sz w:val="20"/>
                <w:szCs w:val="20"/>
              </w:rPr>
            </w:rPrChange>
          </w:rPr>
          <w:t>"Start CPU Bound asynchronous task"</w:t>
        </w:r>
        <w:r w:rsidRPr="00B001E8">
          <w:rPr>
            <w:rFonts w:asciiTheme="minorHAnsi" w:hAnsiTheme="minorHAnsi" w:cstheme="minorHAnsi"/>
            <w:noProof/>
            <w:color w:val="000000"/>
            <w:sz w:val="20"/>
            <w:szCs w:val="20"/>
            <w:rPrChange w:id="521" w:author="Ravindra Akella" w:date="2019-11-23T19:28:00Z">
              <w:rPr>
                <w:color w:val="000000"/>
                <w:sz w:val="20"/>
                <w:szCs w:val="20"/>
              </w:rPr>
            </w:rPrChange>
          </w:rPr>
          <w:t>);</w:t>
        </w:r>
      </w:moveTo>
    </w:p>
    <w:p w14:paraId="208DB9BE" w14:textId="77777777" w:rsidR="00B001E8" w:rsidRPr="00B001E8" w:rsidRDefault="00B001E8" w:rsidP="00B001E8">
      <w:pPr>
        <w:spacing w:after="0" w:line="240" w:lineRule="auto"/>
        <w:rPr>
          <w:moveTo w:id="522" w:author="Ravindra Akella" w:date="2019-11-23T19:28:00Z"/>
          <w:rFonts w:asciiTheme="minorHAnsi" w:hAnsiTheme="minorHAnsi" w:cstheme="minorHAnsi"/>
          <w:noProof/>
          <w:color w:val="000000"/>
          <w:sz w:val="20"/>
          <w:szCs w:val="20"/>
          <w:rPrChange w:id="523" w:author="Ravindra Akella" w:date="2019-11-23T19:28:00Z">
            <w:rPr>
              <w:moveTo w:id="524" w:author="Ravindra Akella" w:date="2019-11-23T19:28:00Z"/>
              <w:color w:val="000000"/>
              <w:sz w:val="20"/>
              <w:szCs w:val="20"/>
            </w:rPr>
          </w:rPrChange>
        </w:rPr>
      </w:pPr>
      <w:moveTo w:id="525" w:author="Ravindra Akella" w:date="2019-11-23T19:28:00Z">
        <w:r w:rsidRPr="00B001E8">
          <w:rPr>
            <w:rFonts w:asciiTheme="minorHAnsi" w:hAnsiTheme="minorHAnsi" w:cstheme="minorHAnsi"/>
            <w:noProof/>
            <w:color w:val="000000"/>
            <w:sz w:val="20"/>
            <w:szCs w:val="20"/>
            <w:rPrChange w:id="526"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27" w:author="Ravindra Akella" w:date="2019-11-23T19:28:00Z">
              <w:rPr>
                <w:color w:val="0000FF"/>
                <w:sz w:val="20"/>
                <w:szCs w:val="20"/>
              </w:rPr>
            </w:rPrChange>
          </w:rPr>
          <w:t>float</w:t>
        </w:r>
        <w:r w:rsidRPr="00B001E8">
          <w:rPr>
            <w:rFonts w:asciiTheme="minorHAnsi" w:hAnsiTheme="minorHAnsi" w:cstheme="minorHAnsi"/>
            <w:noProof/>
            <w:color w:val="000000"/>
            <w:sz w:val="20"/>
            <w:szCs w:val="20"/>
            <w:rPrChange w:id="528" w:author="Ravindra Akella" w:date="2019-11-23T19:28:00Z">
              <w:rPr>
                <w:color w:val="000000"/>
                <w:sz w:val="20"/>
                <w:szCs w:val="20"/>
              </w:rPr>
            </w:rPrChange>
          </w:rPr>
          <w:t xml:space="preserve"> calculation = 0;</w:t>
        </w:r>
      </w:moveTo>
    </w:p>
    <w:p w14:paraId="781B5F8C" w14:textId="77777777" w:rsidR="00B001E8" w:rsidRPr="00B001E8" w:rsidRDefault="00B001E8" w:rsidP="00B001E8">
      <w:pPr>
        <w:spacing w:after="0" w:line="240" w:lineRule="auto"/>
        <w:rPr>
          <w:moveTo w:id="529" w:author="Ravindra Akella" w:date="2019-11-23T19:28:00Z"/>
          <w:rFonts w:asciiTheme="minorHAnsi" w:hAnsiTheme="minorHAnsi" w:cstheme="minorHAnsi"/>
          <w:noProof/>
          <w:color w:val="000000"/>
          <w:sz w:val="20"/>
          <w:szCs w:val="20"/>
          <w:rPrChange w:id="530" w:author="Ravindra Akella" w:date="2019-11-23T19:28:00Z">
            <w:rPr>
              <w:moveTo w:id="531" w:author="Ravindra Akella" w:date="2019-11-23T19:28:00Z"/>
              <w:color w:val="000000"/>
              <w:sz w:val="20"/>
              <w:szCs w:val="20"/>
            </w:rPr>
          </w:rPrChange>
        </w:rPr>
      </w:pPr>
      <w:moveTo w:id="532" w:author="Ravindra Akella" w:date="2019-11-23T19:28:00Z">
        <w:r w:rsidRPr="00B001E8">
          <w:rPr>
            <w:rFonts w:asciiTheme="minorHAnsi" w:hAnsiTheme="minorHAnsi" w:cstheme="minorHAnsi"/>
            <w:noProof/>
            <w:color w:val="000000"/>
            <w:sz w:val="20"/>
            <w:szCs w:val="20"/>
            <w:rPrChange w:id="533"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34" w:author="Ravindra Akella" w:date="2019-11-23T19:28:00Z">
              <w:rPr>
                <w:color w:val="0000FF"/>
                <w:sz w:val="20"/>
                <w:szCs w:val="20"/>
              </w:rPr>
            </w:rPrChange>
          </w:rPr>
          <w:t>var</w:t>
        </w:r>
        <w:r w:rsidRPr="00B001E8">
          <w:rPr>
            <w:rFonts w:asciiTheme="minorHAnsi" w:hAnsiTheme="minorHAnsi" w:cstheme="minorHAnsi"/>
            <w:noProof/>
            <w:color w:val="000000"/>
            <w:sz w:val="20"/>
            <w:szCs w:val="20"/>
            <w:rPrChange w:id="535" w:author="Ravindra Akella" w:date="2019-11-23T19:28:00Z">
              <w:rPr>
                <w:color w:val="000000"/>
                <w:sz w:val="20"/>
                <w:szCs w:val="20"/>
              </w:rPr>
            </w:rPrChange>
          </w:rPr>
          <w:t xml:space="preserve"> output = </w:t>
        </w:r>
        <w:r w:rsidRPr="00B001E8">
          <w:rPr>
            <w:rFonts w:asciiTheme="minorHAnsi" w:hAnsiTheme="minorHAnsi" w:cstheme="minorHAnsi"/>
            <w:noProof/>
            <w:color w:val="0000FF"/>
            <w:sz w:val="20"/>
            <w:szCs w:val="20"/>
            <w:rPrChange w:id="536" w:author="Ravindra Akella" w:date="2019-11-23T19:28:00Z">
              <w:rPr>
                <w:color w:val="0000FF"/>
                <w:sz w:val="20"/>
                <w:szCs w:val="20"/>
              </w:rPr>
            </w:rPrChange>
          </w:rPr>
          <w:t>await</w:t>
        </w:r>
        <w:r w:rsidRPr="00B001E8">
          <w:rPr>
            <w:rFonts w:asciiTheme="minorHAnsi" w:hAnsiTheme="minorHAnsi" w:cstheme="minorHAnsi"/>
            <w:noProof/>
            <w:color w:val="000000"/>
            <w:sz w:val="20"/>
            <w:szCs w:val="20"/>
            <w:rPrChange w:id="537" w:author="Ravindra Akella" w:date="2019-11-23T19:28:00Z">
              <w:rPr>
                <w:color w:val="000000"/>
                <w:sz w:val="20"/>
                <w:szCs w:val="20"/>
              </w:rPr>
            </w:rPrChange>
          </w:rPr>
          <w:t xml:space="preserve"> Task.Run(() =&gt;</w:t>
        </w:r>
      </w:moveTo>
    </w:p>
    <w:p w14:paraId="4D2D8089" w14:textId="77777777" w:rsidR="00B001E8" w:rsidRPr="00B001E8" w:rsidRDefault="00B001E8" w:rsidP="00B001E8">
      <w:pPr>
        <w:spacing w:after="0" w:line="240" w:lineRule="auto"/>
        <w:rPr>
          <w:moveTo w:id="538" w:author="Ravindra Akella" w:date="2019-11-23T19:28:00Z"/>
          <w:rFonts w:asciiTheme="minorHAnsi" w:hAnsiTheme="minorHAnsi" w:cstheme="minorHAnsi"/>
          <w:noProof/>
          <w:color w:val="000000"/>
          <w:sz w:val="20"/>
          <w:szCs w:val="20"/>
          <w:rPrChange w:id="539" w:author="Ravindra Akella" w:date="2019-11-23T19:28:00Z">
            <w:rPr>
              <w:moveTo w:id="540" w:author="Ravindra Akella" w:date="2019-11-23T19:28:00Z"/>
              <w:color w:val="000000"/>
              <w:sz w:val="20"/>
              <w:szCs w:val="20"/>
            </w:rPr>
          </w:rPrChange>
        </w:rPr>
      </w:pPr>
      <w:moveTo w:id="541" w:author="Ravindra Akella" w:date="2019-11-23T19:28:00Z">
        <w:r w:rsidRPr="00B001E8">
          <w:rPr>
            <w:rFonts w:asciiTheme="minorHAnsi" w:hAnsiTheme="minorHAnsi" w:cstheme="minorHAnsi"/>
            <w:noProof/>
            <w:color w:val="000000"/>
            <w:sz w:val="20"/>
            <w:szCs w:val="20"/>
            <w:rPrChange w:id="542" w:author="Ravindra Akella" w:date="2019-11-23T19:28:00Z">
              <w:rPr>
                <w:color w:val="000000"/>
                <w:sz w:val="20"/>
                <w:szCs w:val="20"/>
              </w:rPr>
            </w:rPrChange>
          </w:rPr>
          <w:t xml:space="preserve">            {</w:t>
        </w:r>
      </w:moveTo>
    </w:p>
    <w:p w14:paraId="65A8D937" w14:textId="77777777" w:rsidR="00B001E8" w:rsidRPr="00B001E8" w:rsidRDefault="00B001E8" w:rsidP="00B001E8">
      <w:pPr>
        <w:spacing w:after="0" w:line="240" w:lineRule="auto"/>
        <w:rPr>
          <w:moveTo w:id="543" w:author="Ravindra Akella" w:date="2019-11-23T19:28:00Z"/>
          <w:rFonts w:asciiTheme="minorHAnsi" w:hAnsiTheme="minorHAnsi" w:cstheme="minorHAnsi"/>
          <w:noProof/>
          <w:color w:val="000000"/>
          <w:sz w:val="20"/>
          <w:szCs w:val="20"/>
          <w:rPrChange w:id="544" w:author="Ravindra Akella" w:date="2019-11-23T19:28:00Z">
            <w:rPr>
              <w:moveTo w:id="545" w:author="Ravindra Akella" w:date="2019-11-23T19:28:00Z"/>
              <w:color w:val="000000"/>
              <w:sz w:val="20"/>
              <w:szCs w:val="20"/>
            </w:rPr>
          </w:rPrChange>
        </w:rPr>
      </w:pPr>
      <w:moveTo w:id="546" w:author="Ravindra Akella" w:date="2019-11-23T19:28:00Z">
        <w:r w:rsidRPr="00B001E8">
          <w:rPr>
            <w:rFonts w:asciiTheme="minorHAnsi" w:hAnsiTheme="minorHAnsi" w:cstheme="minorHAnsi"/>
            <w:noProof/>
            <w:color w:val="000000"/>
            <w:sz w:val="20"/>
            <w:szCs w:val="20"/>
            <w:rPrChange w:id="547"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48" w:author="Ravindra Akella" w:date="2019-11-23T19:28:00Z">
              <w:rPr>
                <w:color w:val="0000FF"/>
                <w:sz w:val="20"/>
                <w:szCs w:val="20"/>
              </w:rPr>
            </w:rPrChange>
          </w:rPr>
          <w:t>for</w:t>
        </w:r>
        <w:r w:rsidRPr="00B001E8">
          <w:rPr>
            <w:rFonts w:asciiTheme="minorHAnsi" w:hAnsiTheme="minorHAnsi" w:cstheme="minorHAnsi"/>
            <w:noProof/>
            <w:color w:val="000000"/>
            <w:sz w:val="20"/>
            <w:szCs w:val="20"/>
            <w:rPrChange w:id="549"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50" w:author="Ravindra Akella" w:date="2019-11-23T19:28:00Z">
              <w:rPr>
                <w:color w:val="0000FF"/>
                <w:sz w:val="20"/>
                <w:szCs w:val="20"/>
              </w:rPr>
            </w:rPrChange>
          </w:rPr>
          <w:t>int</w:t>
        </w:r>
        <w:r w:rsidRPr="00B001E8">
          <w:rPr>
            <w:rFonts w:asciiTheme="minorHAnsi" w:hAnsiTheme="minorHAnsi" w:cstheme="minorHAnsi"/>
            <w:noProof/>
            <w:color w:val="000000"/>
            <w:sz w:val="20"/>
            <w:szCs w:val="20"/>
            <w:rPrChange w:id="551" w:author="Ravindra Akella" w:date="2019-11-23T19:28:00Z">
              <w:rPr>
                <w:color w:val="000000"/>
                <w:sz w:val="20"/>
                <w:szCs w:val="20"/>
              </w:rPr>
            </w:rPrChange>
          </w:rPr>
          <w:t xml:space="preserve"> i = 0; i &lt; 100; i++)</w:t>
        </w:r>
      </w:moveTo>
    </w:p>
    <w:p w14:paraId="19A1FDD5" w14:textId="77777777" w:rsidR="00B001E8" w:rsidRPr="00B001E8" w:rsidRDefault="00B001E8" w:rsidP="00B001E8">
      <w:pPr>
        <w:spacing w:after="0" w:line="240" w:lineRule="auto"/>
        <w:rPr>
          <w:moveTo w:id="552" w:author="Ravindra Akella" w:date="2019-11-23T19:28:00Z"/>
          <w:rFonts w:asciiTheme="minorHAnsi" w:hAnsiTheme="minorHAnsi" w:cstheme="minorHAnsi"/>
          <w:noProof/>
          <w:color w:val="000000"/>
          <w:sz w:val="20"/>
          <w:szCs w:val="20"/>
          <w:rPrChange w:id="553" w:author="Ravindra Akella" w:date="2019-11-23T19:28:00Z">
            <w:rPr>
              <w:moveTo w:id="554" w:author="Ravindra Akella" w:date="2019-11-23T19:28:00Z"/>
              <w:color w:val="000000"/>
              <w:sz w:val="20"/>
              <w:szCs w:val="20"/>
            </w:rPr>
          </w:rPrChange>
        </w:rPr>
      </w:pPr>
      <w:moveTo w:id="555" w:author="Ravindra Akella" w:date="2019-11-23T19:28:00Z">
        <w:r w:rsidRPr="00B001E8">
          <w:rPr>
            <w:rFonts w:asciiTheme="minorHAnsi" w:hAnsiTheme="minorHAnsi" w:cstheme="minorHAnsi"/>
            <w:noProof/>
            <w:color w:val="000000"/>
            <w:sz w:val="20"/>
            <w:szCs w:val="20"/>
            <w:rPrChange w:id="556" w:author="Ravindra Akella" w:date="2019-11-23T19:28:00Z">
              <w:rPr>
                <w:color w:val="000000"/>
                <w:sz w:val="20"/>
                <w:szCs w:val="20"/>
              </w:rPr>
            </w:rPrChange>
          </w:rPr>
          <w:t xml:space="preserve">                {</w:t>
        </w:r>
      </w:moveTo>
    </w:p>
    <w:p w14:paraId="7693889A" w14:textId="77777777" w:rsidR="00B001E8" w:rsidRPr="00B001E8" w:rsidRDefault="00B001E8" w:rsidP="00B001E8">
      <w:pPr>
        <w:spacing w:after="0" w:line="240" w:lineRule="auto"/>
        <w:rPr>
          <w:moveTo w:id="557" w:author="Ravindra Akella" w:date="2019-11-23T19:28:00Z"/>
          <w:rFonts w:asciiTheme="minorHAnsi" w:hAnsiTheme="minorHAnsi" w:cstheme="minorHAnsi"/>
          <w:noProof/>
          <w:color w:val="000000"/>
          <w:sz w:val="20"/>
          <w:szCs w:val="20"/>
          <w:rPrChange w:id="558" w:author="Ravindra Akella" w:date="2019-11-23T19:28:00Z">
            <w:rPr>
              <w:moveTo w:id="559" w:author="Ravindra Akella" w:date="2019-11-23T19:28:00Z"/>
              <w:color w:val="000000"/>
              <w:sz w:val="20"/>
              <w:szCs w:val="20"/>
            </w:rPr>
          </w:rPrChange>
        </w:rPr>
      </w:pPr>
      <w:moveTo w:id="560" w:author="Ravindra Akella" w:date="2019-11-23T19:28:00Z">
        <w:r w:rsidRPr="00B001E8">
          <w:rPr>
            <w:rFonts w:asciiTheme="minorHAnsi" w:hAnsiTheme="minorHAnsi" w:cstheme="minorHAnsi"/>
            <w:noProof/>
            <w:color w:val="000000"/>
            <w:sz w:val="20"/>
            <w:szCs w:val="20"/>
            <w:rPrChange w:id="561" w:author="Ravindra Akella" w:date="2019-11-23T19:28:00Z">
              <w:rPr>
                <w:color w:val="000000"/>
                <w:sz w:val="20"/>
                <w:szCs w:val="20"/>
              </w:rPr>
            </w:rPrChange>
          </w:rPr>
          <w:lastRenderedPageBreak/>
          <w:t xml:space="preserve">                    calculation = calculation * 20;</w:t>
        </w:r>
      </w:moveTo>
    </w:p>
    <w:p w14:paraId="14EC6CF1" w14:textId="77777777" w:rsidR="00B001E8" w:rsidRPr="00B001E8" w:rsidRDefault="00B001E8" w:rsidP="00B001E8">
      <w:pPr>
        <w:spacing w:after="0" w:line="240" w:lineRule="auto"/>
        <w:rPr>
          <w:moveTo w:id="562" w:author="Ravindra Akella" w:date="2019-11-23T19:28:00Z"/>
          <w:rFonts w:asciiTheme="minorHAnsi" w:hAnsiTheme="minorHAnsi" w:cstheme="minorHAnsi"/>
          <w:noProof/>
          <w:color w:val="000000"/>
          <w:sz w:val="20"/>
          <w:szCs w:val="20"/>
          <w:rPrChange w:id="563" w:author="Ravindra Akella" w:date="2019-11-23T19:28:00Z">
            <w:rPr>
              <w:moveTo w:id="564" w:author="Ravindra Akella" w:date="2019-11-23T19:28:00Z"/>
              <w:color w:val="000000"/>
              <w:sz w:val="20"/>
              <w:szCs w:val="20"/>
            </w:rPr>
          </w:rPrChange>
        </w:rPr>
      </w:pPr>
      <w:moveTo w:id="565" w:author="Ravindra Akella" w:date="2019-11-23T19:28:00Z">
        <w:r w:rsidRPr="00B001E8">
          <w:rPr>
            <w:rFonts w:asciiTheme="minorHAnsi" w:hAnsiTheme="minorHAnsi" w:cstheme="minorHAnsi"/>
            <w:noProof/>
            <w:color w:val="000000"/>
            <w:sz w:val="20"/>
            <w:szCs w:val="20"/>
            <w:rPrChange w:id="566" w:author="Ravindra Akella" w:date="2019-11-23T19:28:00Z">
              <w:rPr>
                <w:color w:val="000000"/>
                <w:sz w:val="20"/>
                <w:szCs w:val="20"/>
              </w:rPr>
            </w:rPrChange>
          </w:rPr>
          <w:t xml:space="preserve">                }</w:t>
        </w:r>
      </w:moveTo>
    </w:p>
    <w:p w14:paraId="4D1C09BB" w14:textId="77777777" w:rsidR="00B001E8" w:rsidRPr="00B001E8" w:rsidRDefault="00B001E8" w:rsidP="00B001E8">
      <w:pPr>
        <w:spacing w:after="0" w:line="240" w:lineRule="auto"/>
        <w:rPr>
          <w:moveTo w:id="567" w:author="Ravindra Akella" w:date="2019-11-23T19:28:00Z"/>
          <w:rFonts w:asciiTheme="minorHAnsi" w:hAnsiTheme="minorHAnsi" w:cstheme="minorHAnsi"/>
          <w:noProof/>
          <w:color w:val="000000"/>
          <w:sz w:val="20"/>
          <w:szCs w:val="20"/>
          <w:rPrChange w:id="568" w:author="Ravindra Akella" w:date="2019-11-23T19:28:00Z">
            <w:rPr>
              <w:moveTo w:id="569" w:author="Ravindra Akella" w:date="2019-11-23T19:28:00Z"/>
              <w:color w:val="000000"/>
              <w:sz w:val="20"/>
              <w:szCs w:val="20"/>
            </w:rPr>
          </w:rPrChange>
        </w:rPr>
      </w:pPr>
      <w:moveTo w:id="570" w:author="Ravindra Akella" w:date="2019-11-23T19:28:00Z">
        <w:r w:rsidRPr="00B001E8">
          <w:rPr>
            <w:rFonts w:asciiTheme="minorHAnsi" w:hAnsiTheme="minorHAnsi" w:cstheme="minorHAnsi"/>
            <w:noProof/>
            <w:color w:val="000000"/>
            <w:sz w:val="20"/>
            <w:szCs w:val="20"/>
            <w:rPrChange w:id="571"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72" w:author="Ravindra Akella" w:date="2019-11-23T19:28:00Z">
              <w:rPr>
                <w:color w:val="0000FF"/>
                <w:sz w:val="20"/>
                <w:szCs w:val="20"/>
              </w:rPr>
            </w:rPrChange>
          </w:rPr>
          <w:t>return</w:t>
        </w:r>
        <w:r w:rsidRPr="00B001E8">
          <w:rPr>
            <w:rFonts w:asciiTheme="minorHAnsi" w:hAnsiTheme="minorHAnsi" w:cstheme="minorHAnsi"/>
            <w:noProof/>
            <w:color w:val="000000"/>
            <w:sz w:val="20"/>
            <w:szCs w:val="20"/>
            <w:rPrChange w:id="573" w:author="Ravindra Akella" w:date="2019-11-23T19:28:00Z">
              <w:rPr>
                <w:color w:val="000000"/>
                <w:sz w:val="20"/>
                <w:szCs w:val="20"/>
              </w:rPr>
            </w:rPrChange>
          </w:rPr>
          <w:t xml:space="preserve"> calculation;</w:t>
        </w:r>
      </w:moveTo>
    </w:p>
    <w:p w14:paraId="47AE1CE8" w14:textId="77777777" w:rsidR="00B001E8" w:rsidRPr="00B001E8" w:rsidRDefault="00B001E8" w:rsidP="00B001E8">
      <w:pPr>
        <w:spacing w:after="0" w:line="240" w:lineRule="auto"/>
        <w:rPr>
          <w:moveTo w:id="574" w:author="Ravindra Akella" w:date="2019-11-23T19:28:00Z"/>
          <w:rFonts w:asciiTheme="minorHAnsi" w:hAnsiTheme="minorHAnsi" w:cstheme="minorHAnsi"/>
          <w:noProof/>
          <w:color w:val="000000"/>
          <w:sz w:val="20"/>
          <w:szCs w:val="20"/>
          <w:rPrChange w:id="575" w:author="Ravindra Akella" w:date="2019-11-23T19:28:00Z">
            <w:rPr>
              <w:moveTo w:id="576" w:author="Ravindra Akella" w:date="2019-11-23T19:28:00Z"/>
              <w:color w:val="000000"/>
              <w:sz w:val="20"/>
              <w:szCs w:val="20"/>
            </w:rPr>
          </w:rPrChange>
        </w:rPr>
      </w:pPr>
      <w:moveTo w:id="577" w:author="Ravindra Akella" w:date="2019-11-23T19:28:00Z">
        <w:r w:rsidRPr="00B001E8">
          <w:rPr>
            <w:rFonts w:asciiTheme="minorHAnsi" w:hAnsiTheme="minorHAnsi" w:cstheme="minorHAnsi"/>
            <w:noProof/>
            <w:color w:val="000000"/>
            <w:sz w:val="20"/>
            <w:szCs w:val="20"/>
            <w:rPrChange w:id="578" w:author="Ravindra Akella" w:date="2019-11-23T19:28:00Z">
              <w:rPr>
                <w:color w:val="000000"/>
                <w:sz w:val="20"/>
                <w:szCs w:val="20"/>
              </w:rPr>
            </w:rPrChange>
          </w:rPr>
          <w:t xml:space="preserve">            });</w:t>
        </w:r>
      </w:moveTo>
    </w:p>
    <w:p w14:paraId="7D97BF2D" w14:textId="77777777" w:rsidR="00B001E8" w:rsidRPr="00B001E8" w:rsidRDefault="00B001E8" w:rsidP="00B001E8">
      <w:pPr>
        <w:spacing w:after="0" w:line="240" w:lineRule="auto"/>
        <w:rPr>
          <w:moveTo w:id="579" w:author="Ravindra Akella" w:date="2019-11-23T19:28:00Z"/>
          <w:rFonts w:asciiTheme="minorHAnsi" w:hAnsiTheme="minorHAnsi" w:cstheme="minorHAnsi"/>
          <w:noProof/>
          <w:color w:val="000000"/>
          <w:sz w:val="20"/>
          <w:szCs w:val="20"/>
          <w:rPrChange w:id="580" w:author="Ravindra Akella" w:date="2019-11-23T19:28:00Z">
            <w:rPr>
              <w:moveTo w:id="581" w:author="Ravindra Akella" w:date="2019-11-23T19:28:00Z"/>
              <w:color w:val="000000"/>
              <w:sz w:val="20"/>
              <w:szCs w:val="20"/>
            </w:rPr>
          </w:rPrChange>
        </w:rPr>
      </w:pPr>
      <w:moveTo w:id="582" w:author="Ravindra Akella" w:date="2019-11-23T19:28:00Z">
        <w:r w:rsidRPr="00B001E8">
          <w:rPr>
            <w:rFonts w:asciiTheme="minorHAnsi" w:hAnsiTheme="minorHAnsi" w:cstheme="minorHAnsi"/>
            <w:noProof/>
            <w:color w:val="000000"/>
            <w:sz w:val="20"/>
            <w:szCs w:val="20"/>
            <w:rPrChange w:id="583" w:author="Ravindra Akella" w:date="2019-11-23T19:28:00Z">
              <w:rPr>
                <w:color w:val="000000"/>
                <w:sz w:val="20"/>
                <w:szCs w:val="20"/>
              </w:rPr>
            </w:rPrChange>
          </w:rPr>
          <w:t xml:space="preserve">            Console.WriteLine(</w:t>
        </w:r>
        <w:r w:rsidRPr="00B001E8">
          <w:rPr>
            <w:rFonts w:asciiTheme="minorHAnsi" w:hAnsiTheme="minorHAnsi" w:cstheme="minorHAnsi"/>
            <w:noProof/>
            <w:color w:val="A31515"/>
            <w:sz w:val="20"/>
            <w:szCs w:val="20"/>
            <w:rPrChange w:id="584" w:author="Ravindra Akella" w:date="2019-11-23T19:28:00Z">
              <w:rPr>
                <w:color w:val="A31515"/>
                <w:sz w:val="20"/>
                <w:szCs w:val="20"/>
              </w:rPr>
            </w:rPrChange>
          </w:rPr>
          <w:t>"Finished CPU bound Task"</w:t>
        </w:r>
        <w:r w:rsidRPr="00B001E8">
          <w:rPr>
            <w:rFonts w:asciiTheme="minorHAnsi" w:hAnsiTheme="minorHAnsi" w:cstheme="minorHAnsi"/>
            <w:noProof/>
            <w:color w:val="000000"/>
            <w:sz w:val="20"/>
            <w:szCs w:val="20"/>
            <w:rPrChange w:id="585" w:author="Ravindra Akella" w:date="2019-11-23T19:28:00Z">
              <w:rPr>
                <w:color w:val="000000"/>
                <w:sz w:val="20"/>
                <w:szCs w:val="20"/>
              </w:rPr>
            </w:rPrChange>
          </w:rPr>
          <w:t>);</w:t>
        </w:r>
      </w:moveTo>
    </w:p>
    <w:p w14:paraId="418E2BD1" w14:textId="77777777" w:rsidR="00B001E8" w:rsidRPr="00B001E8" w:rsidRDefault="00B001E8" w:rsidP="00B001E8">
      <w:pPr>
        <w:spacing w:after="0" w:line="240" w:lineRule="auto"/>
        <w:rPr>
          <w:moveTo w:id="586" w:author="Ravindra Akella" w:date="2019-11-23T19:28:00Z"/>
          <w:rFonts w:asciiTheme="minorHAnsi" w:hAnsiTheme="minorHAnsi" w:cstheme="minorHAnsi"/>
          <w:noProof/>
          <w:color w:val="000000"/>
          <w:sz w:val="20"/>
          <w:szCs w:val="20"/>
          <w:rPrChange w:id="587" w:author="Ravindra Akella" w:date="2019-11-23T19:28:00Z">
            <w:rPr>
              <w:moveTo w:id="588" w:author="Ravindra Akella" w:date="2019-11-23T19:28:00Z"/>
              <w:color w:val="000000"/>
              <w:sz w:val="20"/>
              <w:szCs w:val="20"/>
            </w:rPr>
          </w:rPrChange>
        </w:rPr>
      </w:pPr>
      <w:moveTo w:id="589" w:author="Ravindra Akella" w:date="2019-11-23T19:28:00Z">
        <w:r w:rsidRPr="00B001E8">
          <w:rPr>
            <w:rFonts w:asciiTheme="minorHAnsi" w:hAnsiTheme="minorHAnsi" w:cstheme="minorHAnsi"/>
            <w:noProof/>
            <w:color w:val="000000"/>
            <w:sz w:val="20"/>
            <w:szCs w:val="20"/>
            <w:rPrChange w:id="590"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91" w:author="Ravindra Akella" w:date="2019-11-23T19:28:00Z">
              <w:rPr>
                <w:color w:val="0000FF"/>
                <w:sz w:val="20"/>
                <w:szCs w:val="20"/>
              </w:rPr>
            </w:rPrChange>
          </w:rPr>
          <w:t>return</w:t>
        </w:r>
        <w:r w:rsidRPr="00B001E8">
          <w:rPr>
            <w:rFonts w:asciiTheme="minorHAnsi" w:hAnsiTheme="minorHAnsi" w:cstheme="minorHAnsi"/>
            <w:noProof/>
            <w:color w:val="000000"/>
            <w:sz w:val="20"/>
            <w:szCs w:val="20"/>
            <w:rPrChange w:id="592" w:author="Ravindra Akella" w:date="2019-11-23T19:28:00Z">
              <w:rPr>
                <w:color w:val="000000"/>
                <w:sz w:val="20"/>
                <w:szCs w:val="20"/>
              </w:rPr>
            </w:rPrChange>
          </w:rPr>
          <w:t xml:space="preserve"> output;</w:t>
        </w:r>
      </w:moveTo>
    </w:p>
    <w:p w14:paraId="0633BE2E" w14:textId="77777777" w:rsidR="00B001E8" w:rsidRPr="00B001E8" w:rsidRDefault="00B001E8" w:rsidP="00B001E8">
      <w:pPr>
        <w:spacing w:after="0" w:line="240" w:lineRule="auto"/>
        <w:rPr>
          <w:moveTo w:id="593" w:author="Ravindra Akella" w:date="2019-11-23T19:28:00Z"/>
          <w:rFonts w:asciiTheme="minorHAnsi" w:hAnsiTheme="minorHAnsi" w:cstheme="minorHAnsi"/>
          <w:noProof/>
          <w:color w:val="000000"/>
          <w:sz w:val="20"/>
          <w:szCs w:val="20"/>
          <w:rPrChange w:id="594" w:author="Ravindra Akella" w:date="2019-11-23T19:28:00Z">
            <w:rPr>
              <w:moveTo w:id="595" w:author="Ravindra Akella" w:date="2019-11-23T19:28:00Z"/>
              <w:color w:val="000000"/>
              <w:sz w:val="20"/>
              <w:szCs w:val="20"/>
            </w:rPr>
          </w:rPrChange>
        </w:rPr>
      </w:pPr>
      <w:moveTo w:id="596" w:author="Ravindra Akella" w:date="2019-11-23T19:28:00Z">
        <w:r w:rsidRPr="00B001E8">
          <w:rPr>
            <w:rFonts w:asciiTheme="minorHAnsi" w:hAnsiTheme="minorHAnsi" w:cstheme="minorHAnsi"/>
            <w:noProof/>
            <w:color w:val="000000"/>
            <w:sz w:val="20"/>
            <w:szCs w:val="20"/>
            <w:rPrChange w:id="597" w:author="Ravindra Akella" w:date="2019-11-23T19:28:00Z">
              <w:rPr>
                <w:color w:val="000000"/>
                <w:sz w:val="20"/>
                <w:szCs w:val="20"/>
              </w:rPr>
            </w:rPrChange>
          </w:rPr>
          <w:t xml:space="preserve">        }</w:t>
        </w:r>
      </w:moveTo>
    </w:p>
    <w:moveToRangeEnd w:id="478"/>
    <w:p w14:paraId="16D20860" w14:textId="50F24F35" w:rsidR="005421DD" w:rsidRDefault="005421DD" w:rsidP="005421DD">
      <w:pPr>
        <w:rPr>
          <w:ins w:id="598" w:author="Ravindra Akella" w:date="2019-11-23T19:28:00Z"/>
          <w:rFonts w:ascii="Palatino Linotype" w:eastAsia="Palatino Linotype" w:hAnsi="Palatino Linotype" w:cs="Palatino Linotype"/>
          <w:sz w:val="21"/>
          <w:szCs w:val="21"/>
        </w:rPr>
      </w:pPr>
    </w:p>
    <w:p w14:paraId="7AD586C6" w14:textId="3315F9BA" w:rsidR="00D9091A" w:rsidRDefault="00D9091A" w:rsidP="005421DD">
      <w:pPr>
        <w:rPr>
          <w:ins w:id="599" w:author="Ravindra Akella" w:date="2019-11-23T19:30:00Z"/>
          <w:rFonts w:ascii="Palatino Linotype" w:eastAsia="Palatino Linotype" w:hAnsi="Palatino Linotype" w:cs="Palatino Linotype"/>
          <w:sz w:val="21"/>
          <w:szCs w:val="21"/>
        </w:rPr>
      </w:pPr>
      <w:ins w:id="600" w:author="Ravindra Akella" w:date="2019-11-23T19:28:00Z">
        <w:r>
          <w:rPr>
            <w:rFonts w:ascii="Palatino Linotype" w:eastAsia="Palatino Linotype" w:hAnsi="Palatino Linotype" w:cs="Palatino Linotype"/>
            <w:sz w:val="21"/>
            <w:szCs w:val="21"/>
          </w:rPr>
          <w:t xml:space="preserve">Now add another </w:t>
        </w:r>
      </w:ins>
      <w:ins w:id="601" w:author="Ravindra Akella" w:date="2019-11-23T19:30:00Z">
        <w:r w:rsidR="006C1AE1">
          <w:rPr>
            <w:rFonts w:ascii="Palatino Linotype" w:eastAsia="Palatino Linotype" w:hAnsi="Palatino Linotype" w:cs="Palatino Linotype"/>
            <w:sz w:val="21"/>
            <w:szCs w:val="21"/>
          </w:rPr>
          <w:t xml:space="preserve">helper </w:t>
        </w:r>
      </w:ins>
      <w:ins w:id="602" w:author="Ravindra Akella" w:date="2019-11-23T19:28:00Z">
        <w:r>
          <w:rPr>
            <w:rFonts w:ascii="Palatino Linotype" w:eastAsia="Palatino Linotype" w:hAnsi="Palatino Linotype" w:cs="Palatino Linotype"/>
            <w:sz w:val="21"/>
            <w:szCs w:val="21"/>
          </w:rPr>
          <w:t>method that calculates number of available I/O and CPU thr</w:t>
        </w:r>
      </w:ins>
      <w:ins w:id="603" w:author="Ravindra Akella" w:date="2019-11-23T19:29:00Z">
        <w:r>
          <w:rPr>
            <w:rFonts w:ascii="Palatino Linotype" w:eastAsia="Palatino Linotype" w:hAnsi="Palatino Linotype" w:cs="Palatino Linotype"/>
            <w:sz w:val="21"/>
            <w:szCs w:val="21"/>
          </w:rPr>
          <w:t>eads</w:t>
        </w:r>
      </w:ins>
      <w:ins w:id="604" w:author="Ravindra Akella" w:date="2019-11-23T19:30:00Z">
        <w:r w:rsidR="00773BAF">
          <w:rPr>
            <w:rFonts w:ascii="Palatino Linotype" w:eastAsia="Palatino Linotype" w:hAnsi="Palatino Linotype" w:cs="Palatino Linotype"/>
            <w:sz w:val="21"/>
            <w:szCs w:val="21"/>
          </w:rPr>
          <w:t xml:space="preserve"> using System.Threading.ThreadPool class</w:t>
        </w:r>
        <w:r w:rsidR="006C1AE1">
          <w:rPr>
            <w:rFonts w:ascii="Palatino Linotype" w:eastAsia="Palatino Linotype" w:hAnsi="Palatino Linotype" w:cs="Palatino Linotype"/>
            <w:sz w:val="21"/>
            <w:szCs w:val="21"/>
          </w:rPr>
          <w:t>. Definition of this method will look like below</w:t>
        </w:r>
      </w:ins>
    </w:p>
    <w:p w14:paraId="1D27D8F5" w14:textId="77777777" w:rsidR="006C1AE1" w:rsidRPr="006C1AE1" w:rsidRDefault="006C1AE1" w:rsidP="006C1AE1">
      <w:pPr>
        <w:spacing w:after="0" w:line="240" w:lineRule="auto"/>
        <w:rPr>
          <w:ins w:id="605" w:author="Ravindra Akella" w:date="2019-11-23T19:31:00Z"/>
          <w:rFonts w:asciiTheme="minorHAnsi" w:eastAsia="Consolas" w:hAnsiTheme="minorHAnsi" w:cstheme="minorHAnsi"/>
          <w:noProof/>
          <w:color w:val="000000"/>
          <w:sz w:val="20"/>
          <w:szCs w:val="20"/>
          <w:rPrChange w:id="606" w:author="Ravindra Akella" w:date="2019-11-23T19:31:00Z">
            <w:rPr>
              <w:ins w:id="607" w:author="Ravindra Akella" w:date="2019-11-23T19:31:00Z"/>
              <w:rFonts w:ascii="Consolas" w:eastAsia="Consolas" w:hAnsi="Consolas" w:cs="Consolas"/>
              <w:color w:val="000000"/>
              <w:sz w:val="19"/>
              <w:szCs w:val="19"/>
            </w:rPr>
          </w:rPrChange>
        </w:rPr>
      </w:pPr>
      <w:ins w:id="608" w:author="Ravindra Akella" w:date="2019-11-23T19:31:00Z">
        <w:r w:rsidRPr="006C1AE1">
          <w:rPr>
            <w:rFonts w:asciiTheme="minorHAnsi" w:eastAsia="Consolas" w:hAnsiTheme="minorHAnsi" w:cstheme="minorHAnsi"/>
            <w:noProof/>
            <w:color w:val="808080"/>
            <w:sz w:val="20"/>
            <w:szCs w:val="20"/>
            <w:rPrChange w:id="609" w:author="Ravindra Akella" w:date="2019-11-23T19:31:00Z">
              <w:rPr>
                <w:rFonts w:ascii="Consolas" w:eastAsia="Consolas" w:hAnsi="Consolas" w:cs="Consolas"/>
                <w:color w:val="808080"/>
                <w:sz w:val="19"/>
                <w:szCs w:val="19"/>
              </w:rPr>
            </w:rPrChange>
          </w:rPr>
          <w:t xml:space="preserve">    ///</w:t>
        </w:r>
        <w:r w:rsidRPr="006C1AE1">
          <w:rPr>
            <w:rFonts w:asciiTheme="minorHAnsi" w:eastAsia="Consolas" w:hAnsiTheme="minorHAnsi" w:cstheme="minorHAnsi"/>
            <w:noProof/>
            <w:color w:val="008000"/>
            <w:sz w:val="20"/>
            <w:szCs w:val="20"/>
            <w:rPrChange w:id="610" w:author="Ravindra Akella" w:date="2019-11-23T19:31:00Z">
              <w:rPr>
                <w:rFonts w:ascii="Consolas" w:eastAsia="Consolas" w:hAnsi="Consolas" w:cs="Consolas"/>
                <w:color w:val="008000"/>
                <w:sz w:val="19"/>
                <w:szCs w:val="19"/>
              </w:rPr>
            </w:rPrChange>
          </w:rPr>
          <w:t xml:space="preserve"> </w:t>
        </w:r>
        <w:r w:rsidRPr="006C1AE1">
          <w:rPr>
            <w:rFonts w:asciiTheme="minorHAnsi" w:eastAsia="Consolas" w:hAnsiTheme="minorHAnsi" w:cstheme="minorHAnsi"/>
            <w:noProof/>
            <w:color w:val="808080"/>
            <w:sz w:val="20"/>
            <w:szCs w:val="20"/>
            <w:rPrChange w:id="611" w:author="Ravindra Akella" w:date="2019-11-23T19:31:00Z">
              <w:rPr>
                <w:rFonts w:ascii="Consolas" w:eastAsia="Consolas" w:hAnsi="Consolas" w:cs="Consolas"/>
                <w:color w:val="808080"/>
                <w:sz w:val="19"/>
                <w:szCs w:val="19"/>
              </w:rPr>
            </w:rPrChange>
          </w:rPr>
          <w:t>&lt;summary&gt;</w:t>
        </w:r>
      </w:ins>
    </w:p>
    <w:p w14:paraId="1CBAE15C" w14:textId="77777777" w:rsidR="006C1AE1" w:rsidRPr="006C1AE1" w:rsidRDefault="006C1AE1" w:rsidP="006C1AE1">
      <w:pPr>
        <w:spacing w:after="0" w:line="240" w:lineRule="auto"/>
        <w:rPr>
          <w:ins w:id="612" w:author="Ravindra Akella" w:date="2019-11-23T19:31:00Z"/>
          <w:rFonts w:asciiTheme="minorHAnsi" w:eastAsia="Consolas" w:hAnsiTheme="minorHAnsi" w:cstheme="minorHAnsi"/>
          <w:noProof/>
          <w:color w:val="000000"/>
          <w:sz w:val="20"/>
          <w:szCs w:val="20"/>
          <w:rPrChange w:id="613" w:author="Ravindra Akella" w:date="2019-11-23T19:31:00Z">
            <w:rPr>
              <w:ins w:id="614" w:author="Ravindra Akella" w:date="2019-11-23T19:31:00Z"/>
              <w:rFonts w:ascii="Consolas" w:eastAsia="Consolas" w:hAnsi="Consolas" w:cs="Consolas"/>
              <w:color w:val="000000"/>
              <w:sz w:val="19"/>
              <w:szCs w:val="19"/>
            </w:rPr>
          </w:rPrChange>
        </w:rPr>
      </w:pPr>
      <w:ins w:id="615" w:author="Ravindra Akella" w:date="2019-11-23T19:31:00Z">
        <w:r w:rsidRPr="006C1AE1">
          <w:rPr>
            <w:rFonts w:asciiTheme="minorHAnsi" w:eastAsia="Consolas" w:hAnsiTheme="minorHAnsi" w:cstheme="minorHAnsi"/>
            <w:noProof/>
            <w:color w:val="808080"/>
            <w:sz w:val="20"/>
            <w:szCs w:val="20"/>
            <w:rPrChange w:id="616" w:author="Ravindra Akella" w:date="2019-11-23T19:31:00Z">
              <w:rPr>
                <w:rFonts w:ascii="Consolas" w:eastAsia="Consolas" w:hAnsi="Consolas" w:cs="Consolas"/>
                <w:color w:val="808080"/>
                <w:sz w:val="19"/>
                <w:szCs w:val="19"/>
              </w:rPr>
            </w:rPrChange>
          </w:rPr>
          <w:t xml:space="preserve">    ///</w:t>
        </w:r>
        <w:r w:rsidRPr="006C1AE1">
          <w:rPr>
            <w:rFonts w:asciiTheme="minorHAnsi" w:eastAsia="Consolas" w:hAnsiTheme="minorHAnsi" w:cstheme="minorHAnsi"/>
            <w:noProof/>
            <w:color w:val="008000"/>
            <w:sz w:val="20"/>
            <w:szCs w:val="20"/>
            <w:rPrChange w:id="617" w:author="Ravindra Akella" w:date="2019-11-23T19:31:00Z">
              <w:rPr>
                <w:rFonts w:ascii="Consolas" w:eastAsia="Consolas" w:hAnsi="Consolas" w:cs="Consolas"/>
                <w:color w:val="008000"/>
                <w:sz w:val="19"/>
                <w:szCs w:val="19"/>
              </w:rPr>
            </w:rPrChange>
          </w:rPr>
          <w:t xml:space="preserve"> Method to log available threads</w:t>
        </w:r>
      </w:ins>
    </w:p>
    <w:p w14:paraId="48643C4C" w14:textId="77777777" w:rsidR="006C1AE1" w:rsidRPr="006C1AE1" w:rsidRDefault="006C1AE1" w:rsidP="006C1AE1">
      <w:pPr>
        <w:spacing w:after="0" w:line="240" w:lineRule="auto"/>
        <w:rPr>
          <w:ins w:id="618" w:author="Ravindra Akella" w:date="2019-11-23T19:31:00Z"/>
          <w:rFonts w:asciiTheme="minorHAnsi" w:hAnsiTheme="minorHAnsi" w:cstheme="minorHAnsi"/>
          <w:noProof/>
          <w:color w:val="000000"/>
          <w:sz w:val="20"/>
          <w:szCs w:val="20"/>
          <w:rPrChange w:id="619" w:author="Ravindra Akella" w:date="2019-11-23T19:31:00Z">
            <w:rPr>
              <w:ins w:id="620" w:author="Ravindra Akella" w:date="2019-11-23T19:31:00Z"/>
              <w:color w:val="000000"/>
              <w:sz w:val="20"/>
              <w:szCs w:val="20"/>
            </w:rPr>
          </w:rPrChange>
        </w:rPr>
      </w:pPr>
      <w:ins w:id="621" w:author="Ravindra Akella" w:date="2019-11-23T19:31:00Z">
        <w:r w:rsidRPr="006C1AE1">
          <w:rPr>
            <w:rFonts w:asciiTheme="minorHAnsi" w:eastAsia="Consolas" w:hAnsiTheme="minorHAnsi" w:cstheme="minorHAnsi"/>
            <w:noProof/>
            <w:color w:val="808080"/>
            <w:sz w:val="20"/>
            <w:szCs w:val="20"/>
            <w:rPrChange w:id="622" w:author="Ravindra Akella" w:date="2019-11-23T19:31:00Z">
              <w:rPr>
                <w:rFonts w:ascii="Consolas" w:eastAsia="Consolas" w:hAnsi="Consolas" w:cs="Consolas"/>
                <w:color w:val="808080"/>
                <w:sz w:val="19"/>
                <w:szCs w:val="19"/>
              </w:rPr>
            </w:rPrChange>
          </w:rPr>
          <w:t xml:space="preserve">    ///</w:t>
        </w:r>
        <w:r w:rsidRPr="006C1AE1">
          <w:rPr>
            <w:rFonts w:asciiTheme="minorHAnsi" w:eastAsia="Consolas" w:hAnsiTheme="minorHAnsi" w:cstheme="minorHAnsi"/>
            <w:noProof/>
            <w:color w:val="008000"/>
            <w:sz w:val="20"/>
            <w:szCs w:val="20"/>
            <w:rPrChange w:id="623" w:author="Ravindra Akella" w:date="2019-11-23T19:31:00Z">
              <w:rPr>
                <w:rFonts w:ascii="Consolas" w:eastAsia="Consolas" w:hAnsi="Consolas" w:cs="Consolas"/>
                <w:color w:val="008000"/>
                <w:sz w:val="19"/>
                <w:szCs w:val="19"/>
              </w:rPr>
            </w:rPrChange>
          </w:rPr>
          <w:t xml:space="preserve"> </w:t>
        </w:r>
        <w:r w:rsidRPr="006C1AE1">
          <w:rPr>
            <w:rFonts w:asciiTheme="minorHAnsi" w:eastAsia="Consolas" w:hAnsiTheme="minorHAnsi" w:cstheme="minorHAnsi"/>
            <w:noProof/>
            <w:color w:val="808080"/>
            <w:sz w:val="20"/>
            <w:szCs w:val="20"/>
            <w:rPrChange w:id="624" w:author="Ravindra Akella" w:date="2019-11-23T19:31:00Z">
              <w:rPr>
                <w:rFonts w:ascii="Consolas" w:eastAsia="Consolas" w:hAnsi="Consolas" w:cs="Consolas"/>
                <w:color w:val="808080"/>
                <w:sz w:val="19"/>
                <w:szCs w:val="19"/>
              </w:rPr>
            </w:rPrChange>
          </w:rPr>
          <w:t>&lt;/summary&gt;</w:t>
        </w:r>
      </w:ins>
    </w:p>
    <w:p w14:paraId="4869FA17" w14:textId="77777777" w:rsidR="006C1AE1" w:rsidRPr="006C1AE1" w:rsidRDefault="006C1AE1" w:rsidP="006C1AE1">
      <w:pPr>
        <w:spacing w:after="0" w:line="240" w:lineRule="auto"/>
        <w:rPr>
          <w:ins w:id="625" w:author="Ravindra Akella" w:date="2019-11-23T19:31:00Z"/>
          <w:rFonts w:asciiTheme="minorHAnsi" w:hAnsiTheme="minorHAnsi" w:cstheme="minorHAnsi"/>
          <w:noProof/>
          <w:color w:val="000000"/>
          <w:sz w:val="20"/>
          <w:szCs w:val="20"/>
          <w:rPrChange w:id="626" w:author="Ravindra Akella" w:date="2019-11-23T19:31:00Z">
            <w:rPr>
              <w:ins w:id="627" w:author="Ravindra Akella" w:date="2019-11-23T19:31:00Z"/>
              <w:color w:val="000000"/>
              <w:sz w:val="20"/>
              <w:szCs w:val="20"/>
            </w:rPr>
          </w:rPrChange>
        </w:rPr>
      </w:pPr>
      <w:ins w:id="628" w:author="Ravindra Akella" w:date="2019-11-23T19:31:00Z">
        <w:r w:rsidRPr="006C1AE1">
          <w:rPr>
            <w:rFonts w:asciiTheme="minorHAnsi" w:hAnsiTheme="minorHAnsi" w:cstheme="minorHAnsi"/>
            <w:noProof/>
            <w:color w:val="000000"/>
            <w:sz w:val="20"/>
            <w:szCs w:val="20"/>
            <w:rPrChange w:id="629" w:author="Ravindra Akella" w:date="2019-11-23T19:31:00Z">
              <w:rPr>
                <w:color w:val="000000"/>
                <w:sz w:val="20"/>
                <w:szCs w:val="20"/>
              </w:rPr>
            </w:rPrChange>
          </w:rPr>
          <w:t xml:space="preserve">        </w:t>
        </w:r>
        <w:r w:rsidRPr="006C1AE1">
          <w:rPr>
            <w:rFonts w:asciiTheme="minorHAnsi" w:hAnsiTheme="minorHAnsi" w:cstheme="minorHAnsi"/>
            <w:noProof/>
            <w:color w:val="0000FF"/>
            <w:sz w:val="20"/>
            <w:szCs w:val="20"/>
            <w:rPrChange w:id="630" w:author="Ravindra Akella" w:date="2019-11-23T19:31:00Z">
              <w:rPr>
                <w:color w:val="0000FF"/>
                <w:sz w:val="20"/>
                <w:szCs w:val="20"/>
              </w:rPr>
            </w:rPrChange>
          </w:rPr>
          <w:t>static</w:t>
        </w:r>
        <w:r w:rsidRPr="006C1AE1">
          <w:rPr>
            <w:rFonts w:asciiTheme="minorHAnsi" w:hAnsiTheme="minorHAnsi" w:cstheme="minorHAnsi"/>
            <w:noProof/>
            <w:color w:val="000000"/>
            <w:sz w:val="20"/>
            <w:szCs w:val="20"/>
            <w:rPrChange w:id="631" w:author="Ravindra Akella" w:date="2019-11-23T19:31:00Z">
              <w:rPr>
                <w:color w:val="000000"/>
                <w:sz w:val="20"/>
                <w:szCs w:val="20"/>
              </w:rPr>
            </w:rPrChange>
          </w:rPr>
          <w:t xml:space="preserve"> </w:t>
        </w:r>
        <w:r w:rsidRPr="006C1AE1">
          <w:rPr>
            <w:rFonts w:asciiTheme="minorHAnsi" w:hAnsiTheme="minorHAnsi" w:cstheme="minorHAnsi"/>
            <w:noProof/>
            <w:color w:val="0000FF"/>
            <w:sz w:val="20"/>
            <w:szCs w:val="20"/>
            <w:rPrChange w:id="632" w:author="Ravindra Akella" w:date="2019-11-23T19:31:00Z">
              <w:rPr>
                <w:color w:val="0000FF"/>
                <w:sz w:val="20"/>
                <w:szCs w:val="20"/>
              </w:rPr>
            </w:rPrChange>
          </w:rPr>
          <w:t>void</w:t>
        </w:r>
        <w:r w:rsidRPr="006C1AE1">
          <w:rPr>
            <w:rFonts w:asciiTheme="minorHAnsi" w:hAnsiTheme="minorHAnsi" w:cstheme="minorHAnsi"/>
            <w:noProof/>
            <w:color w:val="000000"/>
            <w:sz w:val="20"/>
            <w:szCs w:val="20"/>
            <w:rPrChange w:id="633" w:author="Ravindra Akella" w:date="2019-11-23T19:31:00Z">
              <w:rPr>
                <w:color w:val="000000"/>
                <w:sz w:val="20"/>
                <w:szCs w:val="20"/>
              </w:rPr>
            </w:rPrChange>
          </w:rPr>
          <w:t xml:space="preserve"> AvailableThreads()</w:t>
        </w:r>
      </w:ins>
    </w:p>
    <w:p w14:paraId="24AC0CF7" w14:textId="77777777" w:rsidR="006C1AE1" w:rsidRPr="006C1AE1" w:rsidRDefault="006C1AE1" w:rsidP="006C1AE1">
      <w:pPr>
        <w:spacing w:after="0" w:line="240" w:lineRule="auto"/>
        <w:rPr>
          <w:ins w:id="634" w:author="Ravindra Akella" w:date="2019-11-23T19:31:00Z"/>
          <w:rFonts w:asciiTheme="minorHAnsi" w:hAnsiTheme="minorHAnsi" w:cstheme="minorHAnsi"/>
          <w:noProof/>
          <w:color w:val="000000"/>
          <w:sz w:val="20"/>
          <w:szCs w:val="20"/>
          <w:rPrChange w:id="635" w:author="Ravindra Akella" w:date="2019-11-23T19:31:00Z">
            <w:rPr>
              <w:ins w:id="636" w:author="Ravindra Akella" w:date="2019-11-23T19:31:00Z"/>
              <w:color w:val="000000"/>
              <w:sz w:val="20"/>
              <w:szCs w:val="20"/>
            </w:rPr>
          </w:rPrChange>
        </w:rPr>
      </w:pPr>
      <w:ins w:id="637" w:author="Ravindra Akella" w:date="2019-11-23T19:31:00Z">
        <w:r w:rsidRPr="006C1AE1">
          <w:rPr>
            <w:rFonts w:asciiTheme="minorHAnsi" w:hAnsiTheme="minorHAnsi" w:cstheme="minorHAnsi"/>
            <w:noProof/>
            <w:color w:val="000000"/>
            <w:sz w:val="20"/>
            <w:szCs w:val="20"/>
            <w:rPrChange w:id="638" w:author="Ravindra Akella" w:date="2019-11-23T19:31:00Z">
              <w:rPr>
                <w:color w:val="000000"/>
                <w:sz w:val="20"/>
                <w:szCs w:val="20"/>
              </w:rPr>
            </w:rPrChange>
          </w:rPr>
          <w:t xml:space="preserve">        {</w:t>
        </w:r>
      </w:ins>
    </w:p>
    <w:p w14:paraId="777A1394" w14:textId="77777777" w:rsidR="006C1AE1" w:rsidRPr="006C1AE1" w:rsidRDefault="006C1AE1" w:rsidP="006C1AE1">
      <w:pPr>
        <w:spacing w:after="0" w:line="240" w:lineRule="auto"/>
        <w:rPr>
          <w:ins w:id="639" w:author="Ravindra Akella" w:date="2019-11-23T19:31:00Z"/>
          <w:rFonts w:asciiTheme="minorHAnsi" w:hAnsiTheme="minorHAnsi" w:cstheme="minorHAnsi"/>
          <w:noProof/>
          <w:color w:val="000000"/>
          <w:sz w:val="20"/>
          <w:szCs w:val="20"/>
          <w:rPrChange w:id="640" w:author="Ravindra Akella" w:date="2019-11-23T19:31:00Z">
            <w:rPr>
              <w:ins w:id="641" w:author="Ravindra Akella" w:date="2019-11-23T19:31:00Z"/>
              <w:color w:val="000000"/>
              <w:sz w:val="20"/>
              <w:szCs w:val="20"/>
            </w:rPr>
          </w:rPrChange>
        </w:rPr>
      </w:pPr>
      <w:ins w:id="642" w:author="Ravindra Akella" w:date="2019-11-23T19:31:00Z">
        <w:r w:rsidRPr="006C1AE1">
          <w:rPr>
            <w:rFonts w:asciiTheme="minorHAnsi" w:hAnsiTheme="minorHAnsi" w:cstheme="minorHAnsi"/>
            <w:noProof/>
            <w:color w:val="000000"/>
            <w:sz w:val="20"/>
            <w:szCs w:val="20"/>
            <w:rPrChange w:id="643" w:author="Ravindra Akella" w:date="2019-11-23T19:31:00Z">
              <w:rPr>
                <w:color w:val="000000"/>
                <w:sz w:val="20"/>
                <w:szCs w:val="20"/>
              </w:rPr>
            </w:rPrChange>
          </w:rPr>
          <w:t xml:space="preserve">            </w:t>
        </w:r>
        <w:r w:rsidRPr="006C1AE1">
          <w:rPr>
            <w:rFonts w:asciiTheme="minorHAnsi" w:hAnsiTheme="minorHAnsi" w:cstheme="minorHAnsi"/>
            <w:noProof/>
            <w:color w:val="0000FF"/>
            <w:sz w:val="20"/>
            <w:szCs w:val="20"/>
            <w:rPrChange w:id="644" w:author="Ravindra Akella" w:date="2019-11-23T19:31:00Z">
              <w:rPr>
                <w:color w:val="0000FF"/>
                <w:sz w:val="20"/>
                <w:szCs w:val="20"/>
              </w:rPr>
            </w:rPrChange>
          </w:rPr>
          <w:t>int</w:t>
        </w:r>
        <w:r w:rsidRPr="006C1AE1">
          <w:rPr>
            <w:rFonts w:asciiTheme="minorHAnsi" w:hAnsiTheme="minorHAnsi" w:cstheme="minorHAnsi"/>
            <w:noProof/>
            <w:color w:val="000000"/>
            <w:sz w:val="20"/>
            <w:szCs w:val="20"/>
            <w:rPrChange w:id="645" w:author="Ravindra Akella" w:date="2019-11-23T19:31:00Z">
              <w:rPr>
                <w:color w:val="000000"/>
                <w:sz w:val="20"/>
                <w:szCs w:val="20"/>
              </w:rPr>
            </w:rPrChange>
          </w:rPr>
          <w:t xml:space="preserve"> worker, io;</w:t>
        </w:r>
      </w:ins>
    </w:p>
    <w:p w14:paraId="214E0948" w14:textId="77777777" w:rsidR="006C1AE1" w:rsidRPr="006C1AE1" w:rsidRDefault="006C1AE1" w:rsidP="006C1AE1">
      <w:pPr>
        <w:spacing w:after="0" w:line="240" w:lineRule="auto"/>
        <w:rPr>
          <w:ins w:id="646" w:author="Ravindra Akella" w:date="2019-11-23T19:31:00Z"/>
          <w:rFonts w:asciiTheme="minorHAnsi" w:hAnsiTheme="minorHAnsi" w:cstheme="minorHAnsi"/>
          <w:noProof/>
          <w:color w:val="000000"/>
          <w:sz w:val="20"/>
          <w:szCs w:val="20"/>
          <w:rPrChange w:id="647" w:author="Ravindra Akella" w:date="2019-11-23T19:31:00Z">
            <w:rPr>
              <w:ins w:id="648" w:author="Ravindra Akella" w:date="2019-11-23T19:31:00Z"/>
              <w:color w:val="000000"/>
              <w:sz w:val="20"/>
              <w:szCs w:val="20"/>
            </w:rPr>
          </w:rPrChange>
        </w:rPr>
      </w:pPr>
      <w:ins w:id="649" w:author="Ravindra Akella" w:date="2019-11-23T19:31:00Z">
        <w:r w:rsidRPr="006C1AE1">
          <w:rPr>
            <w:rFonts w:asciiTheme="minorHAnsi" w:hAnsiTheme="minorHAnsi" w:cstheme="minorHAnsi"/>
            <w:noProof/>
            <w:color w:val="000000"/>
            <w:sz w:val="20"/>
            <w:szCs w:val="20"/>
            <w:rPrChange w:id="650" w:author="Ravindra Akella" w:date="2019-11-23T19:31:00Z">
              <w:rPr>
                <w:color w:val="000000"/>
                <w:sz w:val="20"/>
                <w:szCs w:val="20"/>
              </w:rPr>
            </w:rPrChange>
          </w:rPr>
          <w:t xml:space="preserve">            ThreadPool.GetAvailableThreads(</w:t>
        </w:r>
        <w:r w:rsidRPr="006C1AE1">
          <w:rPr>
            <w:rFonts w:asciiTheme="minorHAnsi" w:hAnsiTheme="minorHAnsi" w:cstheme="minorHAnsi"/>
            <w:noProof/>
            <w:color w:val="0000FF"/>
            <w:sz w:val="20"/>
            <w:szCs w:val="20"/>
            <w:rPrChange w:id="651" w:author="Ravindra Akella" w:date="2019-11-23T19:31:00Z">
              <w:rPr>
                <w:color w:val="0000FF"/>
                <w:sz w:val="20"/>
                <w:szCs w:val="20"/>
              </w:rPr>
            </w:rPrChange>
          </w:rPr>
          <w:t>out</w:t>
        </w:r>
        <w:r w:rsidRPr="006C1AE1">
          <w:rPr>
            <w:rFonts w:asciiTheme="minorHAnsi" w:hAnsiTheme="minorHAnsi" w:cstheme="minorHAnsi"/>
            <w:noProof/>
            <w:color w:val="000000"/>
            <w:sz w:val="20"/>
            <w:szCs w:val="20"/>
            <w:rPrChange w:id="652" w:author="Ravindra Akella" w:date="2019-11-23T19:31:00Z">
              <w:rPr>
                <w:color w:val="000000"/>
                <w:sz w:val="20"/>
                <w:szCs w:val="20"/>
              </w:rPr>
            </w:rPrChange>
          </w:rPr>
          <w:t xml:space="preserve"> worker, </w:t>
        </w:r>
        <w:r w:rsidRPr="006C1AE1">
          <w:rPr>
            <w:rFonts w:asciiTheme="minorHAnsi" w:hAnsiTheme="minorHAnsi" w:cstheme="minorHAnsi"/>
            <w:noProof/>
            <w:color w:val="0000FF"/>
            <w:sz w:val="20"/>
            <w:szCs w:val="20"/>
            <w:rPrChange w:id="653" w:author="Ravindra Akella" w:date="2019-11-23T19:31:00Z">
              <w:rPr>
                <w:color w:val="0000FF"/>
                <w:sz w:val="20"/>
                <w:szCs w:val="20"/>
              </w:rPr>
            </w:rPrChange>
          </w:rPr>
          <w:t>out</w:t>
        </w:r>
        <w:r w:rsidRPr="006C1AE1">
          <w:rPr>
            <w:rFonts w:asciiTheme="minorHAnsi" w:hAnsiTheme="minorHAnsi" w:cstheme="minorHAnsi"/>
            <w:noProof/>
            <w:color w:val="000000"/>
            <w:sz w:val="20"/>
            <w:szCs w:val="20"/>
            <w:rPrChange w:id="654" w:author="Ravindra Akella" w:date="2019-11-23T19:31:00Z">
              <w:rPr>
                <w:color w:val="000000"/>
                <w:sz w:val="20"/>
                <w:szCs w:val="20"/>
              </w:rPr>
            </w:rPrChange>
          </w:rPr>
          <w:t xml:space="preserve"> io);</w:t>
        </w:r>
      </w:ins>
    </w:p>
    <w:p w14:paraId="49C6D404" w14:textId="77777777" w:rsidR="006C1AE1" w:rsidRPr="006C1AE1" w:rsidRDefault="006C1AE1" w:rsidP="006C1AE1">
      <w:pPr>
        <w:spacing w:after="0" w:line="240" w:lineRule="auto"/>
        <w:rPr>
          <w:ins w:id="655" w:author="Ravindra Akella" w:date="2019-11-23T19:31:00Z"/>
          <w:rFonts w:asciiTheme="minorHAnsi" w:hAnsiTheme="minorHAnsi" w:cstheme="minorHAnsi"/>
          <w:noProof/>
          <w:color w:val="000000"/>
          <w:sz w:val="20"/>
          <w:szCs w:val="20"/>
          <w:rPrChange w:id="656" w:author="Ravindra Akella" w:date="2019-11-23T19:31:00Z">
            <w:rPr>
              <w:ins w:id="657" w:author="Ravindra Akella" w:date="2019-11-23T19:31:00Z"/>
              <w:color w:val="000000"/>
              <w:sz w:val="20"/>
              <w:szCs w:val="20"/>
            </w:rPr>
          </w:rPrChange>
        </w:rPr>
      </w:pPr>
    </w:p>
    <w:p w14:paraId="6BC07484" w14:textId="77777777" w:rsidR="006C1AE1" w:rsidRPr="006C1AE1" w:rsidRDefault="006C1AE1" w:rsidP="006C1AE1">
      <w:pPr>
        <w:spacing w:after="0" w:line="240" w:lineRule="auto"/>
        <w:rPr>
          <w:ins w:id="658" w:author="Ravindra Akella" w:date="2019-11-23T19:31:00Z"/>
          <w:rFonts w:asciiTheme="minorHAnsi" w:hAnsiTheme="minorHAnsi" w:cstheme="minorHAnsi"/>
          <w:noProof/>
          <w:color w:val="000000"/>
          <w:sz w:val="20"/>
          <w:szCs w:val="20"/>
          <w:rPrChange w:id="659" w:author="Ravindra Akella" w:date="2019-11-23T19:31:00Z">
            <w:rPr>
              <w:ins w:id="660" w:author="Ravindra Akella" w:date="2019-11-23T19:31:00Z"/>
              <w:color w:val="000000"/>
              <w:sz w:val="20"/>
              <w:szCs w:val="20"/>
            </w:rPr>
          </w:rPrChange>
        </w:rPr>
      </w:pPr>
      <w:ins w:id="661" w:author="Ravindra Akella" w:date="2019-11-23T19:31:00Z">
        <w:r w:rsidRPr="006C1AE1">
          <w:rPr>
            <w:rFonts w:asciiTheme="minorHAnsi" w:hAnsiTheme="minorHAnsi" w:cstheme="minorHAnsi"/>
            <w:noProof/>
            <w:color w:val="000000"/>
            <w:sz w:val="20"/>
            <w:szCs w:val="20"/>
            <w:rPrChange w:id="662" w:author="Ravindra Akella" w:date="2019-11-23T19:31:00Z">
              <w:rPr>
                <w:color w:val="000000"/>
                <w:sz w:val="20"/>
                <w:szCs w:val="20"/>
              </w:rPr>
            </w:rPrChange>
          </w:rPr>
          <w:t xml:space="preserve">            Console.WriteLine(</w:t>
        </w:r>
        <w:r w:rsidRPr="006C1AE1">
          <w:rPr>
            <w:rFonts w:asciiTheme="minorHAnsi" w:hAnsiTheme="minorHAnsi" w:cstheme="minorHAnsi"/>
            <w:noProof/>
            <w:color w:val="A31515"/>
            <w:sz w:val="20"/>
            <w:szCs w:val="20"/>
            <w:rPrChange w:id="663" w:author="Ravindra Akella" w:date="2019-11-23T19:31:00Z">
              <w:rPr>
                <w:color w:val="A31515"/>
                <w:sz w:val="20"/>
                <w:szCs w:val="20"/>
              </w:rPr>
            </w:rPrChange>
          </w:rPr>
          <w:t>"Thread pool threads available at startup: "</w:t>
        </w:r>
        <w:r w:rsidRPr="006C1AE1">
          <w:rPr>
            <w:rFonts w:asciiTheme="minorHAnsi" w:hAnsiTheme="minorHAnsi" w:cstheme="minorHAnsi"/>
            <w:noProof/>
            <w:color w:val="000000"/>
            <w:sz w:val="20"/>
            <w:szCs w:val="20"/>
            <w:rPrChange w:id="664" w:author="Ravindra Akella" w:date="2019-11-23T19:31:00Z">
              <w:rPr>
                <w:color w:val="000000"/>
                <w:sz w:val="20"/>
                <w:szCs w:val="20"/>
              </w:rPr>
            </w:rPrChange>
          </w:rPr>
          <w:t>);</w:t>
        </w:r>
      </w:ins>
    </w:p>
    <w:p w14:paraId="5142EEB4" w14:textId="77777777" w:rsidR="006C1AE1" w:rsidRPr="006C1AE1" w:rsidRDefault="006C1AE1" w:rsidP="006C1AE1">
      <w:pPr>
        <w:spacing w:after="0" w:line="240" w:lineRule="auto"/>
        <w:rPr>
          <w:ins w:id="665" w:author="Ravindra Akella" w:date="2019-11-23T19:31:00Z"/>
          <w:rFonts w:asciiTheme="minorHAnsi" w:hAnsiTheme="minorHAnsi" w:cstheme="minorHAnsi"/>
          <w:noProof/>
          <w:color w:val="000000"/>
          <w:sz w:val="20"/>
          <w:szCs w:val="20"/>
          <w:rPrChange w:id="666" w:author="Ravindra Akella" w:date="2019-11-23T19:31:00Z">
            <w:rPr>
              <w:ins w:id="667" w:author="Ravindra Akella" w:date="2019-11-23T19:31:00Z"/>
              <w:color w:val="000000"/>
              <w:sz w:val="20"/>
              <w:szCs w:val="20"/>
            </w:rPr>
          </w:rPrChange>
        </w:rPr>
      </w:pPr>
      <w:ins w:id="668" w:author="Ravindra Akella" w:date="2019-11-23T19:31:00Z">
        <w:r w:rsidRPr="006C1AE1">
          <w:rPr>
            <w:rFonts w:asciiTheme="minorHAnsi" w:hAnsiTheme="minorHAnsi" w:cstheme="minorHAnsi"/>
            <w:noProof/>
            <w:color w:val="000000"/>
            <w:sz w:val="20"/>
            <w:szCs w:val="20"/>
            <w:rPrChange w:id="669" w:author="Ravindra Akella" w:date="2019-11-23T19:31:00Z">
              <w:rPr>
                <w:color w:val="000000"/>
                <w:sz w:val="20"/>
                <w:szCs w:val="20"/>
              </w:rPr>
            </w:rPrChange>
          </w:rPr>
          <w:t xml:space="preserve">            Console.WriteLine(</w:t>
        </w:r>
        <w:r w:rsidRPr="006C1AE1">
          <w:rPr>
            <w:rFonts w:asciiTheme="minorHAnsi" w:hAnsiTheme="minorHAnsi" w:cstheme="minorHAnsi"/>
            <w:noProof/>
            <w:color w:val="A31515"/>
            <w:sz w:val="20"/>
            <w:szCs w:val="20"/>
            <w:rPrChange w:id="670" w:author="Ravindra Akella" w:date="2019-11-23T19:31:00Z">
              <w:rPr>
                <w:color w:val="A31515"/>
                <w:sz w:val="20"/>
                <w:szCs w:val="20"/>
              </w:rPr>
            </w:rPrChange>
          </w:rPr>
          <w:t>"   Worker threads: {0:N0}"</w:t>
        </w:r>
        <w:r w:rsidRPr="006C1AE1">
          <w:rPr>
            <w:rFonts w:asciiTheme="minorHAnsi" w:hAnsiTheme="minorHAnsi" w:cstheme="minorHAnsi"/>
            <w:noProof/>
            <w:color w:val="000000"/>
            <w:sz w:val="20"/>
            <w:szCs w:val="20"/>
            <w:rPrChange w:id="671" w:author="Ravindra Akella" w:date="2019-11-23T19:31:00Z">
              <w:rPr>
                <w:color w:val="000000"/>
                <w:sz w:val="20"/>
                <w:szCs w:val="20"/>
              </w:rPr>
            </w:rPrChange>
          </w:rPr>
          <w:t>, worker);</w:t>
        </w:r>
      </w:ins>
    </w:p>
    <w:p w14:paraId="0FCC47E2" w14:textId="77777777" w:rsidR="006C1AE1" w:rsidRPr="006C1AE1" w:rsidRDefault="006C1AE1" w:rsidP="006C1AE1">
      <w:pPr>
        <w:spacing w:after="0" w:line="240" w:lineRule="auto"/>
        <w:rPr>
          <w:ins w:id="672" w:author="Ravindra Akella" w:date="2019-11-23T19:31:00Z"/>
          <w:rFonts w:asciiTheme="minorHAnsi" w:hAnsiTheme="minorHAnsi" w:cstheme="minorHAnsi"/>
          <w:noProof/>
          <w:color w:val="000000"/>
          <w:sz w:val="20"/>
          <w:szCs w:val="20"/>
          <w:rPrChange w:id="673" w:author="Ravindra Akella" w:date="2019-11-23T19:31:00Z">
            <w:rPr>
              <w:ins w:id="674" w:author="Ravindra Akella" w:date="2019-11-23T19:31:00Z"/>
              <w:color w:val="000000"/>
              <w:sz w:val="20"/>
              <w:szCs w:val="20"/>
            </w:rPr>
          </w:rPrChange>
        </w:rPr>
      </w:pPr>
      <w:ins w:id="675" w:author="Ravindra Akella" w:date="2019-11-23T19:31:00Z">
        <w:r w:rsidRPr="006C1AE1">
          <w:rPr>
            <w:rFonts w:asciiTheme="minorHAnsi" w:hAnsiTheme="minorHAnsi" w:cstheme="minorHAnsi"/>
            <w:noProof/>
            <w:color w:val="000000"/>
            <w:sz w:val="20"/>
            <w:szCs w:val="20"/>
            <w:rPrChange w:id="676" w:author="Ravindra Akella" w:date="2019-11-23T19:31:00Z">
              <w:rPr>
                <w:color w:val="000000"/>
                <w:sz w:val="20"/>
                <w:szCs w:val="20"/>
              </w:rPr>
            </w:rPrChange>
          </w:rPr>
          <w:t xml:space="preserve">            Console.WriteLine(</w:t>
        </w:r>
        <w:r w:rsidRPr="006C1AE1">
          <w:rPr>
            <w:rFonts w:asciiTheme="minorHAnsi" w:hAnsiTheme="minorHAnsi" w:cstheme="minorHAnsi"/>
            <w:noProof/>
            <w:color w:val="A31515"/>
            <w:sz w:val="20"/>
            <w:szCs w:val="20"/>
            <w:rPrChange w:id="677" w:author="Ravindra Akella" w:date="2019-11-23T19:31:00Z">
              <w:rPr>
                <w:color w:val="A31515"/>
                <w:sz w:val="20"/>
                <w:szCs w:val="20"/>
              </w:rPr>
            </w:rPrChange>
          </w:rPr>
          <w:t>"   Asynchronous I/O threads: {0:N0}"</w:t>
        </w:r>
        <w:r w:rsidRPr="006C1AE1">
          <w:rPr>
            <w:rFonts w:asciiTheme="minorHAnsi" w:hAnsiTheme="minorHAnsi" w:cstheme="minorHAnsi"/>
            <w:noProof/>
            <w:color w:val="000000"/>
            <w:sz w:val="20"/>
            <w:szCs w:val="20"/>
            <w:rPrChange w:id="678" w:author="Ravindra Akella" w:date="2019-11-23T19:31:00Z">
              <w:rPr>
                <w:color w:val="000000"/>
                <w:sz w:val="20"/>
                <w:szCs w:val="20"/>
              </w:rPr>
            </w:rPrChange>
          </w:rPr>
          <w:t>, io);</w:t>
        </w:r>
      </w:ins>
    </w:p>
    <w:p w14:paraId="2AEE706F" w14:textId="77777777" w:rsidR="006C1AE1" w:rsidRPr="006C1AE1" w:rsidRDefault="006C1AE1" w:rsidP="006C1AE1">
      <w:pPr>
        <w:spacing w:after="0" w:line="240" w:lineRule="auto"/>
        <w:rPr>
          <w:ins w:id="679" w:author="Ravindra Akella" w:date="2019-11-23T19:31:00Z"/>
          <w:rFonts w:asciiTheme="minorHAnsi" w:hAnsiTheme="minorHAnsi" w:cstheme="minorHAnsi"/>
          <w:noProof/>
          <w:color w:val="000000"/>
          <w:sz w:val="20"/>
          <w:szCs w:val="20"/>
          <w:rPrChange w:id="680" w:author="Ravindra Akella" w:date="2019-11-23T19:31:00Z">
            <w:rPr>
              <w:ins w:id="681" w:author="Ravindra Akella" w:date="2019-11-23T19:31:00Z"/>
              <w:color w:val="000000"/>
              <w:sz w:val="20"/>
              <w:szCs w:val="20"/>
            </w:rPr>
          </w:rPrChange>
        </w:rPr>
      </w:pPr>
      <w:ins w:id="682" w:author="Ravindra Akella" w:date="2019-11-23T19:31:00Z">
        <w:r w:rsidRPr="006C1AE1">
          <w:rPr>
            <w:rFonts w:asciiTheme="minorHAnsi" w:hAnsiTheme="minorHAnsi" w:cstheme="minorHAnsi"/>
            <w:noProof/>
            <w:color w:val="000000"/>
            <w:sz w:val="20"/>
            <w:szCs w:val="20"/>
            <w:rPrChange w:id="683" w:author="Ravindra Akella" w:date="2019-11-23T19:31:00Z">
              <w:rPr>
                <w:color w:val="000000"/>
                <w:sz w:val="20"/>
                <w:szCs w:val="20"/>
              </w:rPr>
            </w:rPrChange>
          </w:rPr>
          <w:t xml:space="preserve">        }</w:t>
        </w:r>
      </w:ins>
    </w:p>
    <w:p w14:paraId="6D1A1442" w14:textId="6F2D7B53" w:rsidR="006C1AE1" w:rsidRDefault="006C1AE1" w:rsidP="005421DD">
      <w:pPr>
        <w:rPr>
          <w:ins w:id="684" w:author="Ravindra Akella" w:date="2019-11-23T19:31:00Z"/>
          <w:rFonts w:ascii="Palatino Linotype" w:eastAsia="Palatino Linotype" w:hAnsi="Palatino Linotype" w:cs="Palatino Linotype"/>
          <w:sz w:val="21"/>
          <w:szCs w:val="21"/>
        </w:rPr>
      </w:pPr>
    </w:p>
    <w:p w14:paraId="3EE1122B" w14:textId="3B1FB1E7" w:rsidR="00787085" w:rsidRDefault="00787085" w:rsidP="005421DD">
      <w:pPr>
        <w:rPr>
          <w:ins w:id="685" w:author="Ravindra Akella" w:date="2019-11-23T19:35:00Z"/>
          <w:rFonts w:ascii="Palatino Linotype" w:eastAsia="Palatino Linotype" w:hAnsi="Palatino Linotype" w:cs="Palatino Linotype"/>
          <w:sz w:val="21"/>
          <w:szCs w:val="21"/>
        </w:rPr>
      </w:pPr>
      <w:ins w:id="686" w:author="Ravindra Akella" w:date="2019-11-23T19:31:00Z">
        <w:r>
          <w:rPr>
            <w:rFonts w:ascii="Palatino Linotype" w:eastAsia="Palatino Linotype" w:hAnsi="Palatino Linotype" w:cs="Palatino Linotype"/>
            <w:sz w:val="21"/>
            <w:szCs w:val="21"/>
          </w:rPr>
          <w:t>With this update the main method where we will call both the methods GetStocks</w:t>
        </w:r>
      </w:ins>
      <w:ins w:id="687" w:author="Ravindra Akella" w:date="2019-11-23T19:32:00Z">
        <w:r>
          <w:rPr>
            <w:rFonts w:ascii="Palatino Linotype" w:eastAsia="Palatino Linotype" w:hAnsi="Palatino Linotype" w:cs="Palatino Linotype"/>
            <w:sz w:val="21"/>
            <w:szCs w:val="21"/>
          </w:rPr>
          <w:t>Async</w:t>
        </w:r>
      </w:ins>
      <w:ins w:id="688" w:author="Ravindra Akella" w:date="2019-11-23T19:31:00Z">
        <w:r>
          <w:rPr>
            <w:rFonts w:ascii="Palatino Linotype" w:eastAsia="Palatino Linotype" w:hAnsi="Palatino Linotype" w:cs="Palatino Linotype"/>
            <w:sz w:val="21"/>
            <w:szCs w:val="21"/>
          </w:rPr>
          <w:t xml:space="preserve">() and </w:t>
        </w:r>
      </w:ins>
      <w:ins w:id="689" w:author="Ravindra Akella" w:date="2019-11-23T19:32:00Z">
        <w:r>
          <w:rPr>
            <w:rFonts w:ascii="Palatino Linotype" w:eastAsia="Palatino Linotype" w:hAnsi="Palatino Linotype" w:cs="Palatino Linotype"/>
            <w:sz w:val="21"/>
            <w:szCs w:val="21"/>
          </w:rPr>
          <w:t>DoExpensiveCalculationAsync() and print number of available threads using AvailableThreads()</w:t>
        </w:r>
      </w:ins>
      <w:ins w:id="690" w:author="Ravindra Akella" w:date="2019-11-23T19:33:00Z">
        <w:r>
          <w:rPr>
            <w:rFonts w:ascii="Palatino Linotype" w:eastAsia="Palatino Linotype" w:hAnsi="Palatino Linotype" w:cs="Palatino Linotype"/>
            <w:sz w:val="21"/>
            <w:szCs w:val="21"/>
          </w:rPr>
          <w:t xml:space="preserve">. </w:t>
        </w:r>
      </w:ins>
      <w:ins w:id="691" w:author="Ravindra Akella" w:date="2019-11-23T19:34:00Z">
        <w:r>
          <w:rPr>
            <w:rFonts w:ascii="Palatino Linotype" w:eastAsia="Palatino Linotype" w:hAnsi="Palatino Linotype" w:cs="Palatino Linotype"/>
            <w:sz w:val="21"/>
            <w:szCs w:val="21"/>
          </w:rPr>
          <w:t xml:space="preserve">We will use await here for the asynchronous calls hence signature of Main method will change to async Task Main (). </w:t>
        </w:r>
      </w:ins>
      <w:ins w:id="692" w:author="Ravindra Akella" w:date="2019-11-23T19:33:00Z">
        <w:r>
          <w:rPr>
            <w:rFonts w:ascii="Palatino Linotype" w:eastAsia="Palatino Linotype" w:hAnsi="Palatino Linotype" w:cs="Palatino Linotype"/>
            <w:sz w:val="21"/>
            <w:szCs w:val="21"/>
          </w:rPr>
          <w:t xml:space="preserve"> </w:t>
        </w:r>
      </w:ins>
      <w:ins w:id="693" w:author="Ravindra Akella" w:date="2019-11-23T19:34:00Z">
        <w:r>
          <w:rPr>
            <w:rFonts w:ascii="Palatino Linotype" w:eastAsia="Palatino Linotype" w:hAnsi="Palatino Linotype" w:cs="Palatino Linotype"/>
            <w:sz w:val="21"/>
            <w:szCs w:val="21"/>
          </w:rPr>
          <w:t>W</w:t>
        </w:r>
      </w:ins>
      <w:ins w:id="694" w:author="Ravindra Akella" w:date="2019-11-23T19:32:00Z">
        <w:r>
          <w:rPr>
            <w:rFonts w:ascii="Palatino Linotype" w:eastAsia="Palatino Linotype" w:hAnsi="Palatino Linotype" w:cs="Palatino Linotype"/>
            <w:sz w:val="21"/>
            <w:szCs w:val="21"/>
          </w:rPr>
          <w:t>ith this updat</w:t>
        </w:r>
      </w:ins>
      <w:ins w:id="695" w:author="Ravindra Akella" w:date="2019-11-23T19:33:00Z">
        <w:r>
          <w:rPr>
            <w:rFonts w:ascii="Palatino Linotype" w:eastAsia="Palatino Linotype" w:hAnsi="Palatino Linotype" w:cs="Palatino Linotype"/>
            <w:sz w:val="21"/>
            <w:szCs w:val="21"/>
          </w:rPr>
          <w:t>ed code for Main method will look like below</w:t>
        </w:r>
      </w:ins>
    </w:p>
    <w:p w14:paraId="49F8BC37" w14:textId="665966E4" w:rsidR="004E5CCC" w:rsidRDefault="004E5CCC" w:rsidP="005421DD">
      <w:pPr>
        <w:rPr>
          <w:ins w:id="696" w:author="Ravindra Akella" w:date="2019-11-23T19:35:00Z"/>
          <w:rFonts w:ascii="Palatino Linotype" w:eastAsia="Palatino Linotype" w:hAnsi="Palatino Linotype" w:cs="Palatino Linotype"/>
          <w:sz w:val="21"/>
          <w:szCs w:val="21"/>
        </w:rPr>
      </w:pPr>
    </w:p>
    <w:p w14:paraId="36AB8F08" w14:textId="77777777" w:rsidR="004E5CCC" w:rsidRPr="004E5CCC" w:rsidRDefault="004E5CCC" w:rsidP="004E5CCC">
      <w:pPr>
        <w:autoSpaceDE w:val="0"/>
        <w:autoSpaceDN w:val="0"/>
        <w:adjustRightInd w:val="0"/>
        <w:spacing w:after="0" w:line="240" w:lineRule="auto"/>
        <w:rPr>
          <w:ins w:id="697" w:author="Ravindra Akella" w:date="2019-11-23T19:35:00Z"/>
          <w:rFonts w:asciiTheme="minorHAnsi" w:hAnsiTheme="minorHAnsi" w:cstheme="minorHAnsi"/>
          <w:noProof/>
          <w:color w:val="000000"/>
          <w:sz w:val="20"/>
          <w:szCs w:val="20"/>
          <w:rPrChange w:id="698" w:author="Ravindra Akella" w:date="2019-11-23T19:35:00Z">
            <w:rPr>
              <w:ins w:id="699" w:author="Ravindra Akella" w:date="2019-11-23T19:35:00Z"/>
              <w:rFonts w:ascii="Consolas" w:hAnsi="Consolas" w:cs="Consolas"/>
              <w:color w:val="000000"/>
              <w:sz w:val="19"/>
              <w:szCs w:val="19"/>
            </w:rPr>
          </w:rPrChange>
        </w:rPr>
      </w:pPr>
      <w:ins w:id="700" w:author="Ravindra Akella" w:date="2019-11-23T19:35:00Z">
        <w:r w:rsidRPr="004E5CCC">
          <w:rPr>
            <w:rFonts w:asciiTheme="minorHAnsi" w:hAnsiTheme="minorHAnsi" w:cstheme="minorHAnsi"/>
            <w:noProof/>
            <w:color w:val="000000"/>
            <w:sz w:val="20"/>
            <w:szCs w:val="20"/>
            <w:rPrChange w:id="701" w:author="Ravindra Akella" w:date="2019-11-23T19:35:00Z">
              <w:rPr>
                <w:rFonts w:ascii="Consolas" w:hAnsi="Consolas" w:cs="Consolas"/>
                <w:color w:val="000000"/>
                <w:sz w:val="19"/>
                <w:szCs w:val="19"/>
              </w:rPr>
            </w:rPrChange>
          </w:rPr>
          <w:t xml:space="preserve">        </w:t>
        </w:r>
        <w:r w:rsidRPr="004E5CCC">
          <w:rPr>
            <w:rFonts w:asciiTheme="minorHAnsi" w:hAnsiTheme="minorHAnsi" w:cstheme="minorHAnsi"/>
            <w:noProof/>
            <w:color w:val="0000FF"/>
            <w:sz w:val="20"/>
            <w:szCs w:val="20"/>
            <w:rPrChange w:id="702" w:author="Ravindra Akella" w:date="2019-11-23T19:35:00Z">
              <w:rPr>
                <w:rFonts w:ascii="Consolas" w:hAnsi="Consolas" w:cs="Consolas"/>
                <w:color w:val="0000FF"/>
                <w:sz w:val="19"/>
                <w:szCs w:val="19"/>
              </w:rPr>
            </w:rPrChange>
          </w:rPr>
          <w:t>static</w:t>
        </w:r>
        <w:r w:rsidRPr="004E5CCC">
          <w:rPr>
            <w:rFonts w:asciiTheme="minorHAnsi" w:hAnsiTheme="minorHAnsi" w:cstheme="minorHAnsi"/>
            <w:noProof/>
            <w:color w:val="000000"/>
            <w:sz w:val="20"/>
            <w:szCs w:val="20"/>
            <w:rPrChange w:id="703" w:author="Ravindra Akella" w:date="2019-11-23T19:35:00Z">
              <w:rPr>
                <w:rFonts w:ascii="Consolas" w:hAnsi="Consolas" w:cs="Consolas"/>
                <w:color w:val="000000"/>
                <w:sz w:val="19"/>
                <w:szCs w:val="19"/>
              </w:rPr>
            </w:rPrChange>
          </w:rPr>
          <w:t xml:space="preserve"> </w:t>
        </w:r>
        <w:r w:rsidRPr="004E5CCC">
          <w:rPr>
            <w:rFonts w:asciiTheme="minorHAnsi" w:hAnsiTheme="minorHAnsi" w:cstheme="minorHAnsi"/>
            <w:noProof/>
            <w:color w:val="0000FF"/>
            <w:sz w:val="20"/>
            <w:szCs w:val="20"/>
            <w:rPrChange w:id="704" w:author="Ravindra Akella" w:date="2019-11-23T19:35:00Z">
              <w:rPr>
                <w:rFonts w:ascii="Consolas" w:hAnsi="Consolas" w:cs="Consolas"/>
                <w:color w:val="0000FF"/>
                <w:sz w:val="19"/>
                <w:szCs w:val="19"/>
              </w:rPr>
            </w:rPrChange>
          </w:rPr>
          <w:t>async</w:t>
        </w:r>
        <w:r w:rsidRPr="004E5CCC">
          <w:rPr>
            <w:rFonts w:asciiTheme="minorHAnsi" w:hAnsiTheme="minorHAnsi" w:cstheme="minorHAnsi"/>
            <w:noProof/>
            <w:color w:val="000000"/>
            <w:sz w:val="20"/>
            <w:szCs w:val="20"/>
            <w:rPrChange w:id="705" w:author="Ravindra Akella" w:date="2019-11-23T19:35:00Z">
              <w:rPr>
                <w:rFonts w:ascii="Consolas" w:hAnsi="Consolas" w:cs="Consolas"/>
                <w:color w:val="000000"/>
                <w:sz w:val="19"/>
                <w:szCs w:val="19"/>
              </w:rPr>
            </w:rPrChange>
          </w:rPr>
          <w:t xml:space="preserve"> Task Main()</w:t>
        </w:r>
      </w:ins>
    </w:p>
    <w:p w14:paraId="6E9B0164" w14:textId="77777777" w:rsidR="004E5CCC" w:rsidRPr="004E5CCC" w:rsidRDefault="004E5CCC" w:rsidP="004E5CCC">
      <w:pPr>
        <w:autoSpaceDE w:val="0"/>
        <w:autoSpaceDN w:val="0"/>
        <w:adjustRightInd w:val="0"/>
        <w:spacing w:after="0" w:line="240" w:lineRule="auto"/>
        <w:rPr>
          <w:ins w:id="706" w:author="Ravindra Akella" w:date="2019-11-23T19:35:00Z"/>
          <w:rFonts w:asciiTheme="minorHAnsi" w:hAnsiTheme="minorHAnsi" w:cstheme="minorHAnsi"/>
          <w:noProof/>
          <w:color w:val="000000"/>
          <w:sz w:val="20"/>
          <w:szCs w:val="20"/>
          <w:rPrChange w:id="707" w:author="Ravindra Akella" w:date="2019-11-23T19:35:00Z">
            <w:rPr>
              <w:ins w:id="708" w:author="Ravindra Akella" w:date="2019-11-23T19:35:00Z"/>
              <w:rFonts w:ascii="Consolas" w:hAnsi="Consolas" w:cs="Consolas"/>
              <w:color w:val="000000"/>
              <w:sz w:val="19"/>
              <w:szCs w:val="19"/>
            </w:rPr>
          </w:rPrChange>
        </w:rPr>
      </w:pPr>
      <w:ins w:id="709" w:author="Ravindra Akella" w:date="2019-11-23T19:35:00Z">
        <w:r w:rsidRPr="004E5CCC">
          <w:rPr>
            <w:rFonts w:asciiTheme="minorHAnsi" w:hAnsiTheme="minorHAnsi" w:cstheme="minorHAnsi"/>
            <w:noProof/>
            <w:color w:val="000000"/>
            <w:sz w:val="20"/>
            <w:szCs w:val="20"/>
            <w:rPrChange w:id="710" w:author="Ravindra Akella" w:date="2019-11-23T19:35:00Z">
              <w:rPr>
                <w:rFonts w:ascii="Consolas" w:hAnsi="Consolas" w:cs="Consolas"/>
                <w:color w:val="000000"/>
                <w:sz w:val="19"/>
                <w:szCs w:val="19"/>
              </w:rPr>
            </w:rPrChange>
          </w:rPr>
          <w:t xml:space="preserve">        {</w:t>
        </w:r>
      </w:ins>
    </w:p>
    <w:p w14:paraId="4B915137" w14:textId="77777777" w:rsidR="004E5CCC" w:rsidRPr="004E5CCC" w:rsidRDefault="004E5CCC" w:rsidP="004E5CCC">
      <w:pPr>
        <w:autoSpaceDE w:val="0"/>
        <w:autoSpaceDN w:val="0"/>
        <w:adjustRightInd w:val="0"/>
        <w:spacing w:after="0" w:line="240" w:lineRule="auto"/>
        <w:rPr>
          <w:ins w:id="711" w:author="Ravindra Akella" w:date="2019-11-23T19:35:00Z"/>
          <w:rFonts w:asciiTheme="minorHAnsi" w:hAnsiTheme="minorHAnsi" w:cstheme="minorHAnsi"/>
          <w:noProof/>
          <w:color w:val="000000"/>
          <w:sz w:val="20"/>
          <w:szCs w:val="20"/>
          <w:rPrChange w:id="712" w:author="Ravindra Akella" w:date="2019-11-23T19:35:00Z">
            <w:rPr>
              <w:ins w:id="713" w:author="Ravindra Akella" w:date="2019-11-23T19:35:00Z"/>
              <w:rFonts w:ascii="Consolas" w:hAnsi="Consolas" w:cs="Consolas"/>
              <w:color w:val="000000"/>
              <w:sz w:val="19"/>
              <w:szCs w:val="19"/>
            </w:rPr>
          </w:rPrChange>
        </w:rPr>
      </w:pPr>
      <w:ins w:id="714" w:author="Ravindra Akella" w:date="2019-11-23T19:35:00Z">
        <w:r w:rsidRPr="004E5CCC">
          <w:rPr>
            <w:rFonts w:asciiTheme="minorHAnsi" w:hAnsiTheme="minorHAnsi" w:cstheme="minorHAnsi"/>
            <w:noProof/>
            <w:color w:val="000000"/>
            <w:sz w:val="20"/>
            <w:szCs w:val="20"/>
            <w:rPrChange w:id="715"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16" w:author="Ravindra Akella" w:date="2019-11-23T19:35:00Z">
              <w:rPr>
                <w:rFonts w:ascii="Consolas" w:hAnsi="Consolas" w:cs="Consolas"/>
                <w:color w:val="A31515"/>
                <w:sz w:val="19"/>
                <w:szCs w:val="19"/>
              </w:rPr>
            </w:rPrChange>
          </w:rPr>
          <w:t>"Before I/O bound task"</w:t>
        </w:r>
        <w:r w:rsidRPr="004E5CCC">
          <w:rPr>
            <w:rFonts w:asciiTheme="minorHAnsi" w:hAnsiTheme="minorHAnsi" w:cstheme="minorHAnsi"/>
            <w:noProof/>
            <w:color w:val="000000"/>
            <w:sz w:val="20"/>
            <w:szCs w:val="20"/>
            <w:rPrChange w:id="717" w:author="Ravindra Akella" w:date="2019-11-23T19:35:00Z">
              <w:rPr>
                <w:rFonts w:ascii="Consolas" w:hAnsi="Consolas" w:cs="Consolas"/>
                <w:color w:val="000000"/>
                <w:sz w:val="19"/>
                <w:szCs w:val="19"/>
              </w:rPr>
            </w:rPrChange>
          </w:rPr>
          <w:t>);</w:t>
        </w:r>
      </w:ins>
    </w:p>
    <w:p w14:paraId="20E5766F" w14:textId="77777777" w:rsidR="004E5CCC" w:rsidRPr="004E5CCC" w:rsidRDefault="004E5CCC" w:rsidP="004E5CCC">
      <w:pPr>
        <w:autoSpaceDE w:val="0"/>
        <w:autoSpaceDN w:val="0"/>
        <w:adjustRightInd w:val="0"/>
        <w:spacing w:after="0" w:line="240" w:lineRule="auto"/>
        <w:rPr>
          <w:ins w:id="718" w:author="Ravindra Akella" w:date="2019-11-23T19:35:00Z"/>
          <w:rFonts w:asciiTheme="minorHAnsi" w:hAnsiTheme="minorHAnsi" w:cstheme="minorHAnsi"/>
          <w:noProof/>
          <w:color w:val="000000"/>
          <w:sz w:val="20"/>
          <w:szCs w:val="20"/>
          <w:rPrChange w:id="719" w:author="Ravindra Akella" w:date="2019-11-23T19:35:00Z">
            <w:rPr>
              <w:ins w:id="720" w:author="Ravindra Akella" w:date="2019-11-23T19:35:00Z"/>
              <w:rFonts w:ascii="Consolas" w:hAnsi="Consolas" w:cs="Consolas"/>
              <w:color w:val="000000"/>
              <w:sz w:val="19"/>
              <w:szCs w:val="19"/>
            </w:rPr>
          </w:rPrChange>
        </w:rPr>
      </w:pPr>
      <w:ins w:id="721" w:author="Ravindra Akella" w:date="2019-11-23T19:35:00Z">
        <w:r w:rsidRPr="004E5CCC">
          <w:rPr>
            <w:rFonts w:asciiTheme="minorHAnsi" w:hAnsiTheme="minorHAnsi" w:cstheme="minorHAnsi"/>
            <w:noProof/>
            <w:color w:val="000000"/>
            <w:sz w:val="20"/>
            <w:szCs w:val="20"/>
            <w:rPrChange w:id="722"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23" w:author="Ravindra Akella" w:date="2019-11-23T19:35:00Z">
              <w:rPr>
                <w:rFonts w:ascii="Consolas" w:hAnsi="Consolas" w:cs="Consolas"/>
                <w:color w:val="A31515"/>
                <w:sz w:val="19"/>
                <w:szCs w:val="19"/>
              </w:rPr>
            </w:rPrChange>
          </w:rPr>
          <w:t>"==================================="</w:t>
        </w:r>
        <w:r w:rsidRPr="004E5CCC">
          <w:rPr>
            <w:rFonts w:asciiTheme="minorHAnsi" w:hAnsiTheme="minorHAnsi" w:cstheme="minorHAnsi"/>
            <w:noProof/>
            <w:color w:val="000000"/>
            <w:sz w:val="20"/>
            <w:szCs w:val="20"/>
            <w:rPrChange w:id="724" w:author="Ravindra Akella" w:date="2019-11-23T19:35:00Z">
              <w:rPr>
                <w:rFonts w:ascii="Consolas" w:hAnsi="Consolas" w:cs="Consolas"/>
                <w:color w:val="000000"/>
                <w:sz w:val="19"/>
                <w:szCs w:val="19"/>
              </w:rPr>
            </w:rPrChange>
          </w:rPr>
          <w:t>);</w:t>
        </w:r>
      </w:ins>
    </w:p>
    <w:p w14:paraId="1DFD56CB" w14:textId="77777777" w:rsidR="004E5CCC" w:rsidRPr="004E5CCC" w:rsidRDefault="004E5CCC" w:rsidP="004E5CCC">
      <w:pPr>
        <w:autoSpaceDE w:val="0"/>
        <w:autoSpaceDN w:val="0"/>
        <w:adjustRightInd w:val="0"/>
        <w:spacing w:after="0" w:line="240" w:lineRule="auto"/>
        <w:rPr>
          <w:ins w:id="725" w:author="Ravindra Akella" w:date="2019-11-23T19:35:00Z"/>
          <w:rFonts w:asciiTheme="minorHAnsi" w:hAnsiTheme="minorHAnsi" w:cstheme="minorHAnsi"/>
          <w:noProof/>
          <w:color w:val="000000"/>
          <w:sz w:val="20"/>
          <w:szCs w:val="20"/>
          <w:rPrChange w:id="726" w:author="Ravindra Akella" w:date="2019-11-23T19:35:00Z">
            <w:rPr>
              <w:ins w:id="727" w:author="Ravindra Akella" w:date="2019-11-23T19:35:00Z"/>
              <w:rFonts w:ascii="Consolas" w:hAnsi="Consolas" w:cs="Consolas"/>
              <w:color w:val="000000"/>
              <w:sz w:val="19"/>
              <w:szCs w:val="19"/>
            </w:rPr>
          </w:rPrChange>
        </w:rPr>
      </w:pPr>
      <w:ins w:id="728" w:author="Ravindra Akella" w:date="2019-11-23T19:35:00Z">
        <w:r w:rsidRPr="004E5CCC">
          <w:rPr>
            <w:rFonts w:asciiTheme="minorHAnsi" w:hAnsiTheme="minorHAnsi" w:cstheme="minorHAnsi"/>
            <w:noProof/>
            <w:color w:val="000000"/>
            <w:sz w:val="20"/>
            <w:szCs w:val="20"/>
            <w:rPrChange w:id="729" w:author="Ravindra Akella" w:date="2019-11-23T19:35:00Z">
              <w:rPr>
                <w:rFonts w:ascii="Consolas" w:hAnsi="Consolas" w:cs="Consolas"/>
                <w:color w:val="000000"/>
                <w:sz w:val="19"/>
                <w:szCs w:val="19"/>
              </w:rPr>
            </w:rPrChange>
          </w:rPr>
          <w:t xml:space="preserve">            AvailableThreads(); </w:t>
        </w:r>
        <w:r w:rsidRPr="004E5CCC">
          <w:rPr>
            <w:rFonts w:asciiTheme="minorHAnsi" w:hAnsiTheme="minorHAnsi" w:cstheme="minorHAnsi"/>
            <w:noProof/>
            <w:color w:val="008000"/>
            <w:sz w:val="20"/>
            <w:szCs w:val="20"/>
            <w:rPrChange w:id="730" w:author="Ravindra Akella" w:date="2019-11-23T19:35:00Z">
              <w:rPr>
                <w:rFonts w:ascii="Consolas" w:hAnsi="Consolas" w:cs="Consolas"/>
                <w:color w:val="008000"/>
                <w:sz w:val="19"/>
                <w:szCs w:val="19"/>
              </w:rPr>
            </w:rPrChange>
          </w:rPr>
          <w:t>//Check number of threads initially</w:t>
        </w:r>
      </w:ins>
    </w:p>
    <w:p w14:paraId="1AF774C0" w14:textId="77777777" w:rsidR="004E5CCC" w:rsidRPr="004E5CCC" w:rsidRDefault="004E5CCC" w:rsidP="004E5CCC">
      <w:pPr>
        <w:autoSpaceDE w:val="0"/>
        <w:autoSpaceDN w:val="0"/>
        <w:adjustRightInd w:val="0"/>
        <w:spacing w:after="0" w:line="240" w:lineRule="auto"/>
        <w:rPr>
          <w:ins w:id="731" w:author="Ravindra Akella" w:date="2019-11-23T19:35:00Z"/>
          <w:rFonts w:asciiTheme="minorHAnsi" w:hAnsiTheme="minorHAnsi" w:cstheme="minorHAnsi"/>
          <w:noProof/>
          <w:color w:val="000000"/>
          <w:sz w:val="20"/>
          <w:szCs w:val="20"/>
          <w:rPrChange w:id="732" w:author="Ravindra Akella" w:date="2019-11-23T19:35:00Z">
            <w:rPr>
              <w:ins w:id="733" w:author="Ravindra Akella" w:date="2019-11-23T19:35:00Z"/>
              <w:rFonts w:ascii="Consolas" w:hAnsi="Consolas" w:cs="Consolas"/>
              <w:color w:val="000000"/>
              <w:sz w:val="19"/>
              <w:szCs w:val="19"/>
            </w:rPr>
          </w:rPrChange>
        </w:rPr>
      </w:pPr>
      <w:ins w:id="734" w:author="Ravindra Akella" w:date="2019-11-23T19:35:00Z">
        <w:r w:rsidRPr="004E5CCC">
          <w:rPr>
            <w:rFonts w:asciiTheme="minorHAnsi" w:hAnsiTheme="minorHAnsi" w:cstheme="minorHAnsi"/>
            <w:noProof/>
            <w:color w:val="000000"/>
            <w:sz w:val="20"/>
            <w:szCs w:val="20"/>
            <w:rPrChange w:id="735" w:author="Ravindra Akella" w:date="2019-11-23T19:35:00Z">
              <w:rPr>
                <w:rFonts w:ascii="Consolas" w:hAnsi="Consolas" w:cs="Consolas"/>
                <w:color w:val="000000"/>
                <w:sz w:val="19"/>
                <w:szCs w:val="19"/>
              </w:rPr>
            </w:rPrChange>
          </w:rPr>
          <w:t xml:space="preserve">            </w:t>
        </w:r>
        <w:r w:rsidRPr="004E5CCC">
          <w:rPr>
            <w:rFonts w:asciiTheme="minorHAnsi" w:hAnsiTheme="minorHAnsi" w:cstheme="minorHAnsi"/>
            <w:noProof/>
            <w:color w:val="0000FF"/>
            <w:sz w:val="20"/>
            <w:szCs w:val="20"/>
            <w:rPrChange w:id="736" w:author="Ravindra Akella" w:date="2019-11-23T19:35:00Z">
              <w:rPr>
                <w:rFonts w:ascii="Consolas" w:hAnsi="Consolas" w:cs="Consolas"/>
                <w:color w:val="0000FF"/>
                <w:sz w:val="19"/>
                <w:szCs w:val="19"/>
              </w:rPr>
            </w:rPrChange>
          </w:rPr>
          <w:t>await</w:t>
        </w:r>
        <w:r w:rsidRPr="004E5CCC">
          <w:rPr>
            <w:rFonts w:asciiTheme="minorHAnsi" w:hAnsiTheme="minorHAnsi" w:cstheme="minorHAnsi"/>
            <w:noProof/>
            <w:color w:val="000000"/>
            <w:sz w:val="20"/>
            <w:szCs w:val="20"/>
            <w:rPrChange w:id="737" w:author="Ravindra Akella" w:date="2019-11-23T19:35:00Z">
              <w:rPr>
                <w:rFonts w:ascii="Consolas" w:hAnsi="Consolas" w:cs="Consolas"/>
                <w:color w:val="000000"/>
                <w:sz w:val="19"/>
                <w:szCs w:val="19"/>
              </w:rPr>
            </w:rPrChange>
          </w:rPr>
          <w:t xml:space="preserve"> GetStocksAsync(); </w:t>
        </w:r>
        <w:r w:rsidRPr="004E5CCC">
          <w:rPr>
            <w:rFonts w:asciiTheme="minorHAnsi" w:hAnsiTheme="minorHAnsi" w:cstheme="minorHAnsi"/>
            <w:noProof/>
            <w:color w:val="008000"/>
            <w:sz w:val="20"/>
            <w:szCs w:val="20"/>
            <w:rPrChange w:id="738" w:author="Ravindra Akella" w:date="2019-11-23T19:35:00Z">
              <w:rPr>
                <w:rFonts w:ascii="Consolas" w:hAnsi="Consolas" w:cs="Consolas"/>
                <w:color w:val="008000"/>
                <w:sz w:val="19"/>
                <w:szCs w:val="19"/>
              </w:rPr>
            </w:rPrChange>
          </w:rPr>
          <w:t>//Call async method</w:t>
        </w:r>
      </w:ins>
    </w:p>
    <w:p w14:paraId="2246BCC6" w14:textId="77777777" w:rsidR="004E5CCC" w:rsidRPr="004E5CCC" w:rsidRDefault="004E5CCC" w:rsidP="004E5CCC">
      <w:pPr>
        <w:autoSpaceDE w:val="0"/>
        <w:autoSpaceDN w:val="0"/>
        <w:adjustRightInd w:val="0"/>
        <w:spacing w:after="0" w:line="240" w:lineRule="auto"/>
        <w:rPr>
          <w:ins w:id="739" w:author="Ravindra Akella" w:date="2019-11-23T19:35:00Z"/>
          <w:rFonts w:asciiTheme="minorHAnsi" w:hAnsiTheme="minorHAnsi" w:cstheme="minorHAnsi"/>
          <w:noProof/>
          <w:color w:val="000000"/>
          <w:sz w:val="20"/>
          <w:szCs w:val="20"/>
          <w:rPrChange w:id="740" w:author="Ravindra Akella" w:date="2019-11-23T19:35:00Z">
            <w:rPr>
              <w:ins w:id="741" w:author="Ravindra Akella" w:date="2019-11-23T19:35:00Z"/>
              <w:rFonts w:ascii="Consolas" w:hAnsi="Consolas" w:cs="Consolas"/>
              <w:color w:val="000000"/>
              <w:sz w:val="19"/>
              <w:szCs w:val="19"/>
            </w:rPr>
          </w:rPrChange>
        </w:rPr>
      </w:pPr>
      <w:ins w:id="742" w:author="Ravindra Akella" w:date="2019-11-23T19:35:00Z">
        <w:r w:rsidRPr="004E5CCC">
          <w:rPr>
            <w:rFonts w:asciiTheme="minorHAnsi" w:hAnsiTheme="minorHAnsi" w:cstheme="minorHAnsi"/>
            <w:noProof/>
            <w:color w:val="000000"/>
            <w:sz w:val="20"/>
            <w:szCs w:val="20"/>
            <w:rPrChange w:id="743"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44" w:author="Ravindra Akella" w:date="2019-11-23T19:35:00Z">
              <w:rPr>
                <w:rFonts w:ascii="Consolas" w:hAnsi="Consolas" w:cs="Consolas"/>
                <w:color w:val="A31515"/>
                <w:sz w:val="19"/>
                <w:szCs w:val="19"/>
              </w:rPr>
            </w:rPrChange>
          </w:rPr>
          <w:t>"After I/O bound task"</w:t>
        </w:r>
        <w:r w:rsidRPr="004E5CCC">
          <w:rPr>
            <w:rFonts w:asciiTheme="minorHAnsi" w:hAnsiTheme="minorHAnsi" w:cstheme="minorHAnsi"/>
            <w:noProof/>
            <w:color w:val="000000"/>
            <w:sz w:val="20"/>
            <w:szCs w:val="20"/>
            <w:rPrChange w:id="745" w:author="Ravindra Akella" w:date="2019-11-23T19:35:00Z">
              <w:rPr>
                <w:rFonts w:ascii="Consolas" w:hAnsi="Consolas" w:cs="Consolas"/>
                <w:color w:val="000000"/>
                <w:sz w:val="19"/>
                <w:szCs w:val="19"/>
              </w:rPr>
            </w:rPrChange>
          </w:rPr>
          <w:t>);</w:t>
        </w:r>
      </w:ins>
    </w:p>
    <w:p w14:paraId="0EC4B54D" w14:textId="77777777" w:rsidR="004E5CCC" w:rsidRPr="004E5CCC" w:rsidRDefault="004E5CCC" w:rsidP="004E5CCC">
      <w:pPr>
        <w:autoSpaceDE w:val="0"/>
        <w:autoSpaceDN w:val="0"/>
        <w:adjustRightInd w:val="0"/>
        <w:spacing w:after="0" w:line="240" w:lineRule="auto"/>
        <w:rPr>
          <w:ins w:id="746" w:author="Ravindra Akella" w:date="2019-11-23T19:35:00Z"/>
          <w:rFonts w:asciiTheme="minorHAnsi" w:hAnsiTheme="minorHAnsi" w:cstheme="minorHAnsi"/>
          <w:noProof/>
          <w:color w:val="000000"/>
          <w:sz w:val="20"/>
          <w:szCs w:val="20"/>
          <w:rPrChange w:id="747" w:author="Ravindra Akella" w:date="2019-11-23T19:35:00Z">
            <w:rPr>
              <w:ins w:id="748" w:author="Ravindra Akella" w:date="2019-11-23T19:35:00Z"/>
              <w:rFonts w:ascii="Consolas" w:hAnsi="Consolas" w:cs="Consolas"/>
              <w:color w:val="000000"/>
              <w:sz w:val="19"/>
              <w:szCs w:val="19"/>
            </w:rPr>
          </w:rPrChange>
        </w:rPr>
      </w:pPr>
      <w:ins w:id="749" w:author="Ravindra Akella" w:date="2019-11-23T19:35:00Z">
        <w:r w:rsidRPr="004E5CCC">
          <w:rPr>
            <w:rFonts w:asciiTheme="minorHAnsi" w:hAnsiTheme="minorHAnsi" w:cstheme="minorHAnsi"/>
            <w:noProof/>
            <w:color w:val="000000"/>
            <w:sz w:val="20"/>
            <w:szCs w:val="20"/>
            <w:rPrChange w:id="750"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51" w:author="Ravindra Akella" w:date="2019-11-23T19:35:00Z">
              <w:rPr>
                <w:rFonts w:ascii="Consolas" w:hAnsi="Consolas" w:cs="Consolas"/>
                <w:color w:val="A31515"/>
                <w:sz w:val="19"/>
                <w:szCs w:val="19"/>
              </w:rPr>
            </w:rPrChange>
          </w:rPr>
          <w:t>"==================================="</w:t>
        </w:r>
        <w:r w:rsidRPr="004E5CCC">
          <w:rPr>
            <w:rFonts w:asciiTheme="minorHAnsi" w:hAnsiTheme="minorHAnsi" w:cstheme="minorHAnsi"/>
            <w:noProof/>
            <w:color w:val="000000"/>
            <w:sz w:val="20"/>
            <w:szCs w:val="20"/>
            <w:rPrChange w:id="752" w:author="Ravindra Akella" w:date="2019-11-23T19:35:00Z">
              <w:rPr>
                <w:rFonts w:ascii="Consolas" w:hAnsi="Consolas" w:cs="Consolas"/>
                <w:color w:val="000000"/>
                <w:sz w:val="19"/>
                <w:szCs w:val="19"/>
              </w:rPr>
            </w:rPrChange>
          </w:rPr>
          <w:t xml:space="preserve">);            </w:t>
        </w:r>
      </w:ins>
    </w:p>
    <w:p w14:paraId="2B6BF562" w14:textId="77777777" w:rsidR="004E5CCC" w:rsidRPr="004E5CCC" w:rsidRDefault="004E5CCC" w:rsidP="004E5CCC">
      <w:pPr>
        <w:autoSpaceDE w:val="0"/>
        <w:autoSpaceDN w:val="0"/>
        <w:adjustRightInd w:val="0"/>
        <w:spacing w:after="0" w:line="240" w:lineRule="auto"/>
        <w:rPr>
          <w:ins w:id="753" w:author="Ravindra Akella" w:date="2019-11-23T19:35:00Z"/>
          <w:rFonts w:asciiTheme="minorHAnsi" w:hAnsiTheme="minorHAnsi" w:cstheme="minorHAnsi"/>
          <w:noProof/>
          <w:color w:val="000000"/>
          <w:sz w:val="20"/>
          <w:szCs w:val="20"/>
          <w:rPrChange w:id="754" w:author="Ravindra Akella" w:date="2019-11-23T19:35:00Z">
            <w:rPr>
              <w:ins w:id="755" w:author="Ravindra Akella" w:date="2019-11-23T19:35:00Z"/>
              <w:rFonts w:ascii="Consolas" w:hAnsi="Consolas" w:cs="Consolas"/>
              <w:color w:val="000000"/>
              <w:sz w:val="19"/>
              <w:szCs w:val="19"/>
            </w:rPr>
          </w:rPrChange>
        </w:rPr>
      </w:pPr>
      <w:ins w:id="756" w:author="Ravindra Akella" w:date="2019-11-23T19:35:00Z">
        <w:r w:rsidRPr="004E5CCC">
          <w:rPr>
            <w:rFonts w:asciiTheme="minorHAnsi" w:hAnsiTheme="minorHAnsi" w:cstheme="minorHAnsi"/>
            <w:noProof/>
            <w:color w:val="000000"/>
            <w:sz w:val="20"/>
            <w:szCs w:val="20"/>
            <w:rPrChange w:id="757" w:author="Ravindra Akella" w:date="2019-11-23T19:35:00Z">
              <w:rPr>
                <w:rFonts w:ascii="Consolas" w:hAnsi="Consolas" w:cs="Consolas"/>
                <w:color w:val="000000"/>
                <w:sz w:val="19"/>
                <w:szCs w:val="19"/>
              </w:rPr>
            </w:rPrChange>
          </w:rPr>
          <w:t xml:space="preserve">            AvailableThreads(); </w:t>
        </w:r>
        <w:r w:rsidRPr="004E5CCC">
          <w:rPr>
            <w:rFonts w:asciiTheme="minorHAnsi" w:hAnsiTheme="minorHAnsi" w:cstheme="minorHAnsi"/>
            <w:noProof/>
            <w:color w:val="008000"/>
            <w:sz w:val="20"/>
            <w:szCs w:val="20"/>
            <w:rPrChange w:id="758" w:author="Ravindra Akella" w:date="2019-11-23T19:35:00Z">
              <w:rPr>
                <w:rFonts w:ascii="Consolas" w:hAnsi="Consolas" w:cs="Consolas"/>
                <w:color w:val="008000"/>
                <w:sz w:val="19"/>
                <w:szCs w:val="19"/>
              </w:rPr>
            </w:rPrChange>
          </w:rPr>
          <w:t xml:space="preserve">//Check number of threads       </w:t>
        </w:r>
      </w:ins>
    </w:p>
    <w:p w14:paraId="67B18318" w14:textId="77777777" w:rsidR="004E5CCC" w:rsidRPr="004E5CCC" w:rsidRDefault="004E5CCC" w:rsidP="004E5CCC">
      <w:pPr>
        <w:autoSpaceDE w:val="0"/>
        <w:autoSpaceDN w:val="0"/>
        <w:adjustRightInd w:val="0"/>
        <w:spacing w:after="0" w:line="240" w:lineRule="auto"/>
        <w:rPr>
          <w:ins w:id="759" w:author="Ravindra Akella" w:date="2019-11-23T19:35:00Z"/>
          <w:rFonts w:asciiTheme="minorHAnsi" w:hAnsiTheme="minorHAnsi" w:cstheme="minorHAnsi"/>
          <w:noProof/>
          <w:color w:val="000000"/>
          <w:sz w:val="20"/>
          <w:szCs w:val="20"/>
          <w:rPrChange w:id="760" w:author="Ravindra Akella" w:date="2019-11-23T19:35:00Z">
            <w:rPr>
              <w:ins w:id="761" w:author="Ravindra Akella" w:date="2019-11-23T19:35:00Z"/>
              <w:rFonts w:ascii="Consolas" w:hAnsi="Consolas" w:cs="Consolas"/>
              <w:color w:val="000000"/>
              <w:sz w:val="19"/>
              <w:szCs w:val="19"/>
            </w:rPr>
          </w:rPrChange>
        </w:rPr>
      </w:pPr>
      <w:ins w:id="762" w:author="Ravindra Akella" w:date="2019-11-23T19:35:00Z">
        <w:r w:rsidRPr="004E5CCC">
          <w:rPr>
            <w:rFonts w:asciiTheme="minorHAnsi" w:hAnsiTheme="minorHAnsi" w:cstheme="minorHAnsi"/>
            <w:noProof/>
            <w:color w:val="000000"/>
            <w:sz w:val="20"/>
            <w:szCs w:val="20"/>
            <w:rPrChange w:id="763" w:author="Ravindra Akella" w:date="2019-11-23T19:35:00Z">
              <w:rPr>
                <w:rFonts w:ascii="Consolas" w:hAnsi="Consolas" w:cs="Consolas"/>
                <w:color w:val="000000"/>
                <w:sz w:val="19"/>
                <w:szCs w:val="19"/>
              </w:rPr>
            </w:rPrChange>
          </w:rPr>
          <w:t xml:space="preserve">            </w:t>
        </w:r>
        <w:r w:rsidRPr="004E5CCC">
          <w:rPr>
            <w:rFonts w:asciiTheme="minorHAnsi" w:hAnsiTheme="minorHAnsi" w:cstheme="minorHAnsi"/>
            <w:noProof/>
            <w:color w:val="0000FF"/>
            <w:sz w:val="20"/>
            <w:szCs w:val="20"/>
            <w:rPrChange w:id="764" w:author="Ravindra Akella" w:date="2019-11-23T19:35:00Z">
              <w:rPr>
                <w:rFonts w:ascii="Consolas" w:hAnsi="Consolas" w:cs="Consolas"/>
                <w:color w:val="0000FF"/>
                <w:sz w:val="19"/>
                <w:szCs w:val="19"/>
              </w:rPr>
            </w:rPrChange>
          </w:rPr>
          <w:t>await</w:t>
        </w:r>
        <w:r w:rsidRPr="004E5CCC">
          <w:rPr>
            <w:rFonts w:asciiTheme="minorHAnsi" w:hAnsiTheme="minorHAnsi" w:cstheme="minorHAnsi"/>
            <w:noProof/>
            <w:color w:val="000000"/>
            <w:sz w:val="20"/>
            <w:szCs w:val="20"/>
            <w:rPrChange w:id="765" w:author="Ravindra Akella" w:date="2019-11-23T19:35:00Z">
              <w:rPr>
                <w:rFonts w:ascii="Consolas" w:hAnsi="Consolas" w:cs="Consolas"/>
                <w:color w:val="000000"/>
                <w:sz w:val="19"/>
                <w:szCs w:val="19"/>
              </w:rPr>
            </w:rPrChange>
          </w:rPr>
          <w:t xml:space="preserve"> DoExpensiveCalculationAsync(); </w:t>
        </w:r>
        <w:r w:rsidRPr="004E5CCC">
          <w:rPr>
            <w:rFonts w:asciiTheme="minorHAnsi" w:hAnsiTheme="minorHAnsi" w:cstheme="minorHAnsi"/>
            <w:noProof/>
            <w:color w:val="008000"/>
            <w:sz w:val="20"/>
            <w:szCs w:val="20"/>
            <w:rPrChange w:id="766" w:author="Ravindra Akella" w:date="2019-11-23T19:35:00Z">
              <w:rPr>
                <w:rFonts w:ascii="Consolas" w:hAnsi="Consolas" w:cs="Consolas"/>
                <w:color w:val="008000"/>
                <w:sz w:val="19"/>
                <w:szCs w:val="19"/>
              </w:rPr>
            </w:rPrChange>
          </w:rPr>
          <w:t>//Call a method that does CPU intense operation</w:t>
        </w:r>
      </w:ins>
    </w:p>
    <w:p w14:paraId="1FFF2F66" w14:textId="77777777" w:rsidR="004E5CCC" w:rsidRPr="004E5CCC" w:rsidRDefault="004E5CCC" w:rsidP="004E5CCC">
      <w:pPr>
        <w:autoSpaceDE w:val="0"/>
        <w:autoSpaceDN w:val="0"/>
        <w:adjustRightInd w:val="0"/>
        <w:spacing w:after="0" w:line="240" w:lineRule="auto"/>
        <w:rPr>
          <w:ins w:id="767" w:author="Ravindra Akella" w:date="2019-11-23T19:35:00Z"/>
          <w:rFonts w:asciiTheme="minorHAnsi" w:hAnsiTheme="minorHAnsi" w:cstheme="minorHAnsi"/>
          <w:noProof/>
          <w:color w:val="000000"/>
          <w:sz w:val="20"/>
          <w:szCs w:val="20"/>
          <w:rPrChange w:id="768" w:author="Ravindra Akella" w:date="2019-11-23T19:35:00Z">
            <w:rPr>
              <w:ins w:id="769" w:author="Ravindra Akella" w:date="2019-11-23T19:35:00Z"/>
              <w:rFonts w:ascii="Consolas" w:hAnsi="Consolas" w:cs="Consolas"/>
              <w:color w:val="000000"/>
              <w:sz w:val="19"/>
              <w:szCs w:val="19"/>
            </w:rPr>
          </w:rPrChange>
        </w:rPr>
      </w:pPr>
      <w:ins w:id="770" w:author="Ravindra Akella" w:date="2019-11-23T19:35:00Z">
        <w:r w:rsidRPr="004E5CCC">
          <w:rPr>
            <w:rFonts w:asciiTheme="minorHAnsi" w:hAnsiTheme="minorHAnsi" w:cstheme="minorHAnsi"/>
            <w:noProof/>
            <w:color w:val="000000"/>
            <w:sz w:val="20"/>
            <w:szCs w:val="20"/>
            <w:rPrChange w:id="771"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72" w:author="Ravindra Akella" w:date="2019-11-23T19:35:00Z">
              <w:rPr>
                <w:rFonts w:ascii="Consolas" w:hAnsi="Consolas" w:cs="Consolas"/>
                <w:color w:val="A31515"/>
                <w:sz w:val="19"/>
                <w:szCs w:val="19"/>
              </w:rPr>
            </w:rPrChange>
          </w:rPr>
          <w:t>"After CPU bound task"</w:t>
        </w:r>
        <w:r w:rsidRPr="004E5CCC">
          <w:rPr>
            <w:rFonts w:asciiTheme="minorHAnsi" w:hAnsiTheme="minorHAnsi" w:cstheme="minorHAnsi"/>
            <w:noProof/>
            <w:color w:val="000000"/>
            <w:sz w:val="20"/>
            <w:szCs w:val="20"/>
            <w:rPrChange w:id="773" w:author="Ravindra Akella" w:date="2019-11-23T19:35:00Z">
              <w:rPr>
                <w:rFonts w:ascii="Consolas" w:hAnsi="Consolas" w:cs="Consolas"/>
                <w:color w:val="000000"/>
                <w:sz w:val="19"/>
                <w:szCs w:val="19"/>
              </w:rPr>
            </w:rPrChange>
          </w:rPr>
          <w:t>);</w:t>
        </w:r>
      </w:ins>
    </w:p>
    <w:p w14:paraId="1BCA2350" w14:textId="77777777" w:rsidR="004E5CCC" w:rsidRPr="004E5CCC" w:rsidRDefault="004E5CCC" w:rsidP="004E5CCC">
      <w:pPr>
        <w:autoSpaceDE w:val="0"/>
        <w:autoSpaceDN w:val="0"/>
        <w:adjustRightInd w:val="0"/>
        <w:spacing w:after="0" w:line="240" w:lineRule="auto"/>
        <w:rPr>
          <w:ins w:id="774" w:author="Ravindra Akella" w:date="2019-11-23T19:35:00Z"/>
          <w:rFonts w:asciiTheme="minorHAnsi" w:hAnsiTheme="minorHAnsi" w:cstheme="minorHAnsi"/>
          <w:noProof/>
          <w:color w:val="000000"/>
          <w:sz w:val="20"/>
          <w:szCs w:val="20"/>
          <w:rPrChange w:id="775" w:author="Ravindra Akella" w:date="2019-11-23T19:35:00Z">
            <w:rPr>
              <w:ins w:id="776" w:author="Ravindra Akella" w:date="2019-11-23T19:35:00Z"/>
              <w:rFonts w:ascii="Consolas" w:hAnsi="Consolas" w:cs="Consolas"/>
              <w:color w:val="000000"/>
              <w:sz w:val="19"/>
              <w:szCs w:val="19"/>
            </w:rPr>
          </w:rPrChange>
        </w:rPr>
      </w:pPr>
      <w:ins w:id="777" w:author="Ravindra Akella" w:date="2019-11-23T19:35:00Z">
        <w:r w:rsidRPr="004E5CCC">
          <w:rPr>
            <w:rFonts w:asciiTheme="minorHAnsi" w:hAnsiTheme="minorHAnsi" w:cstheme="minorHAnsi"/>
            <w:noProof/>
            <w:color w:val="000000"/>
            <w:sz w:val="20"/>
            <w:szCs w:val="20"/>
            <w:rPrChange w:id="778"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79" w:author="Ravindra Akella" w:date="2019-11-23T19:35:00Z">
              <w:rPr>
                <w:rFonts w:ascii="Consolas" w:hAnsi="Consolas" w:cs="Consolas"/>
                <w:color w:val="A31515"/>
                <w:sz w:val="19"/>
                <w:szCs w:val="19"/>
              </w:rPr>
            </w:rPrChange>
          </w:rPr>
          <w:t>"==================================="</w:t>
        </w:r>
        <w:r w:rsidRPr="004E5CCC">
          <w:rPr>
            <w:rFonts w:asciiTheme="minorHAnsi" w:hAnsiTheme="minorHAnsi" w:cstheme="minorHAnsi"/>
            <w:noProof/>
            <w:color w:val="000000"/>
            <w:sz w:val="20"/>
            <w:szCs w:val="20"/>
            <w:rPrChange w:id="780" w:author="Ravindra Akella" w:date="2019-11-23T19:35:00Z">
              <w:rPr>
                <w:rFonts w:ascii="Consolas" w:hAnsi="Consolas" w:cs="Consolas"/>
                <w:color w:val="000000"/>
                <w:sz w:val="19"/>
                <w:szCs w:val="19"/>
              </w:rPr>
            </w:rPrChange>
          </w:rPr>
          <w:t>);</w:t>
        </w:r>
      </w:ins>
    </w:p>
    <w:p w14:paraId="34B983F0" w14:textId="77777777" w:rsidR="004E5CCC" w:rsidRPr="004E5CCC" w:rsidRDefault="004E5CCC" w:rsidP="004E5CCC">
      <w:pPr>
        <w:autoSpaceDE w:val="0"/>
        <w:autoSpaceDN w:val="0"/>
        <w:adjustRightInd w:val="0"/>
        <w:spacing w:after="0" w:line="240" w:lineRule="auto"/>
        <w:rPr>
          <w:ins w:id="781" w:author="Ravindra Akella" w:date="2019-11-23T19:35:00Z"/>
          <w:rFonts w:asciiTheme="minorHAnsi" w:hAnsiTheme="minorHAnsi" w:cstheme="minorHAnsi"/>
          <w:noProof/>
          <w:color w:val="000000"/>
          <w:sz w:val="20"/>
          <w:szCs w:val="20"/>
          <w:rPrChange w:id="782" w:author="Ravindra Akella" w:date="2019-11-23T19:35:00Z">
            <w:rPr>
              <w:ins w:id="783" w:author="Ravindra Akella" w:date="2019-11-23T19:35:00Z"/>
              <w:rFonts w:ascii="Consolas" w:hAnsi="Consolas" w:cs="Consolas"/>
              <w:color w:val="000000"/>
              <w:sz w:val="19"/>
              <w:szCs w:val="19"/>
            </w:rPr>
          </w:rPrChange>
        </w:rPr>
      </w:pPr>
      <w:ins w:id="784" w:author="Ravindra Akella" w:date="2019-11-23T19:35:00Z">
        <w:r w:rsidRPr="004E5CCC">
          <w:rPr>
            <w:rFonts w:asciiTheme="minorHAnsi" w:hAnsiTheme="minorHAnsi" w:cstheme="minorHAnsi"/>
            <w:noProof/>
            <w:color w:val="000000"/>
            <w:sz w:val="20"/>
            <w:szCs w:val="20"/>
            <w:rPrChange w:id="785" w:author="Ravindra Akella" w:date="2019-11-23T19:35:00Z">
              <w:rPr>
                <w:rFonts w:ascii="Consolas" w:hAnsi="Consolas" w:cs="Consolas"/>
                <w:color w:val="000000"/>
                <w:sz w:val="19"/>
                <w:szCs w:val="19"/>
              </w:rPr>
            </w:rPrChange>
          </w:rPr>
          <w:t xml:space="preserve">            AvailableThreads(); </w:t>
        </w:r>
        <w:r w:rsidRPr="004E5CCC">
          <w:rPr>
            <w:rFonts w:asciiTheme="minorHAnsi" w:hAnsiTheme="minorHAnsi" w:cstheme="minorHAnsi"/>
            <w:noProof/>
            <w:color w:val="008000"/>
            <w:sz w:val="20"/>
            <w:szCs w:val="20"/>
            <w:rPrChange w:id="786" w:author="Ravindra Akella" w:date="2019-11-23T19:35:00Z">
              <w:rPr>
                <w:rFonts w:ascii="Consolas" w:hAnsi="Consolas" w:cs="Consolas"/>
                <w:color w:val="008000"/>
                <w:sz w:val="19"/>
                <w:szCs w:val="19"/>
              </w:rPr>
            </w:rPrChange>
          </w:rPr>
          <w:t xml:space="preserve">//Check number of threads       </w:t>
        </w:r>
      </w:ins>
    </w:p>
    <w:p w14:paraId="4C0759CA" w14:textId="77777777" w:rsidR="004E5CCC" w:rsidRPr="004E5CCC" w:rsidRDefault="004E5CCC" w:rsidP="004E5CCC">
      <w:pPr>
        <w:autoSpaceDE w:val="0"/>
        <w:autoSpaceDN w:val="0"/>
        <w:adjustRightInd w:val="0"/>
        <w:spacing w:after="0" w:line="240" w:lineRule="auto"/>
        <w:rPr>
          <w:ins w:id="787" w:author="Ravindra Akella" w:date="2019-11-23T19:35:00Z"/>
          <w:rFonts w:asciiTheme="minorHAnsi" w:hAnsiTheme="minorHAnsi" w:cstheme="minorHAnsi"/>
          <w:noProof/>
          <w:color w:val="000000"/>
          <w:sz w:val="20"/>
          <w:szCs w:val="20"/>
          <w:rPrChange w:id="788" w:author="Ravindra Akella" w:date="2019-11-23T19:35:00Z">
            <w:rPr>
              <w:ins w:id="789" w:author="Ravindra Akella" w:date="2019-11-23T19:35:00Z"/>
              <w:rFonts w:ascii="Consolas" w:hAnsi="Consolas" w:cs="Consolas"/>
              <w:color w:val="000000"/>
              <w:sz w:val="19"/>
              <w:szCs w:val="19"/>
            </w:rPr>
          </w:rPrChange>
        </w:rPr>
      </w:pPr>
      <w:ins w:id="790" w:author="Ravindra Akella" w:date="2019-11-23T19:35:00Z">
        <w:r w:rsidRPr="004E5CCC">
          <w:rPr>
            <w:rFonts w:asciiTheme="minorHAnsi" w:hAnsiTheme="minorHAnsi" w:cstheme="minorHAnsi"/>
            <w:noProof/>
            <w:color w:val="000000"/>
            <w:sz w:val="20"/>
            <w:szCs w:val="20"/>
            <w:rPrChange w:id="791" w:author="Ravindra Akella" w:date="2019-11-23T19:35:00Z">
              <w:rPr>
                <w:rFonts w:ascii="Consolas" w:hAnsi="Consolas" w:cs="Consolas"/>
                <w:color w:val="000000"/>
                <w:sz w:val="19"/>
                <w:szCs w:val="19"/>
              </w:rPr>
            </w:rPrChange>
          </w:rPr>
          <w:t xml:space="preserve">            Console.ReadLine();</w:t>
        </w:r>
      </w:ins>
    </w:p>
    <w:p w14:paraId="0ECD1BA9" w14:textId="510C7EC9" w:rsidR="004E5CCC" w:rsidRPr="004E5CCC" w:rsidRDefault="004E5CCC" w:rsidP="004E5CCC">
      <w:pPr>
        <w:rPr>
          <w:ins w:id="792" w:author="Ravindra Akella" w:date="2019-11-23T19:31:00Z"/>
          <w:rFonts w:asciiTheme="minorHAnsi" w:eastAsia="Palatino Linotype" w:hAnsiTheme="minorHAnsi" w:cstheme="minorHAnsi"/>
          <w:noProof/>
          <w:sz w:val="20"/>
          <w:szCs w:val="20"/>
          <w:rPrChange w:id="793" w:author="Ravindra Akella" w:date="2019-11-23T19:35:00Z">
            <w:rPr>
              <w:ins w:id="794" w:author="Ravindra Akella" w:date="2019-11-23T19:31:00Z"/>
              <w:rFonts w:ascii="Palatino Linotype" w:eastAsia="Palatino Linotype" w:hAnsi="Palatino Linotype" w:cs="Palatino Linotype"/>
              <w:sz w:val="21"/>
              <w:szCs w:val="21"/>
            </w:rPr>
          </w:rPrChange>
        </w:rPr>
      </w:pPr>
      <w:ins w:id="795" w:author="Ravindra Akella" w:date="2019-11-23T19:35:00Z">
        <w:r w:rsidRPr="004E5CCC">
          <w:rPr>
            <w:rFonts w:asciiTheme="minorHAnsi" w:hAnsiTheme="minorHAnsi" w:cstheme="minorHAnsi"/>
            <w:noProof/>
            <w:color w:val="000000"/>
            <w:sz w:val="20"/>
            <w:szCs w:val="20"/>
            <w:rPrChange w:id="796" w:author="Ravindra Akella" w:date="2019-11-23T19:35:00Z">
              <w:rPr>
                <w:rFonts w:ascii="Consolas" w:hAnsi="Consolas" w:cs="Consolas"/>
                <w:color w:val="000000"/>
                <w:sz w:val="19"/>
                <w:szCs w:val="19"/>
              </w:rPr>
            </w:rPrChange>
          </w:rPr>
          <w:t xml:space="preserve">        }</w:t>
        </w:r>
      </w:ins>
    </w:p>
    <w:p w14:paraId="2AFF268D" w14:textId="77777777" w:rsidR="006C1AE1" w:rsidRDefault="006C1AE1" w:rsidP="005421DD">
      <w:pPr>
        <w:rPr>
          <w:ins w:id="797" w:author="Ravindra Akella" w:date="2019-11-23T19:30:00Z"/>
          <w:rFonts w:ascii="Palatino Linotype" w:eastAsia="Palatino Linotype" w:hAnsi="Palatino Linotype" w:cs="Palatino Linotype"/>
          <w:sz w:val="21"/>
          <w:szCs w:val="21"/>
        </w:rPr>
      </w:pPr>
    </w:p>
    <w:p w14:paraId="66744130" w14:textId="77777777" w:rsidR="006C1AE1" w:rsidRPr="005421DD" w:rsidRDefault="006C1AE1" w:rsidP="005421DD">
      <w:pPr>
        <w:rPr>
          <w:rFonts w:ascii="Palatino Linotype" w:eastAsia="Palatino Linotype" w:hAnsi="Palatino Linotype" w:cs="Palatino Linotype"/>
          <w:sz w:val="21"/>
          <w:szCs w:val="21"/>
          <w:rPrChange w:id="798" w:author="Ravindra Akella" w:date="2019-11-23T19:25:00Z">
            <w:rPr/>
          </w:rPrChange>
        </w:rPr>
      </w:pPr>
    </w:p>
    <w:p w14:paraId="5A173C44" w14:textId="25DAD565" w:rsidR="00942C25" w:rsidDel="00FC6265" w:rsidRDefault="00CD4B2E">
      <w:pPr>
        <w:spacing w:after="0" w:line="240" w:lineRule="auto"/>
        <w:rPr>
          <w:del w:id="799" w:author="Ravindra Akella" w:date="2019-11-23T19:35:00Z"/>
          <w:color w:val="000000"/>
          <w:sz w:val="20"/>
          <w:szCs w:val="20"/>
        </w:rPr>
      </w:pPr>
      <w:customXmlDelRangeStart w:id="800" w:author="Ravindra Akella" w:date="2019-11-23T19:35:00Z"/>
      <w:sdt>
        <w:sdtPr>
          <w:tag w:val="goog_rdk_46"/>
          <w:id w:val="-1864430313"/>
        </w:sdtPr>
        <w:sdtContent>
          <w:customXmlDelRangeEnd w:id="800"/>
          <w:commentRangeStart w:id="801"/>
          <w:commentRangeStart w:id="802"/>
          <w:customXmlDelRangeStart w:id="803" w:author="Ravindra Akella" w:date="2019-11-23T19:35:00Z"/>
        </w:sdtContent>
      </w:sdt>
      <w:customXmlDelRangeEnd w:id="803"/>
      <w:del w:id="804" w:author="Ravindra Akella" w:date="2019-11-23T19:35:00Z">
        <w:r w:rsidR="009C5CA0" w:rsidDel="00FC6265">
          <w:rPr>
            <w:color w:val="0000FF"/>
            <w:sz w:val="20"/>
            <w:szCs w:val="20"/>
          </w:rPr>
          <w:delText>using</w:delText>
        </w:r>
        <w:r w:rsidR="009C5CA0" w:rsidDel="00FC6265">
          <w:rPr>
            <w:color w:val="000000"/>
            <w:sz w:val="20"/>
            <w:szCs w:val="20"/>
          </w:rPr>
          <w:delText xml:space="preserve"> System;</w:delText>
        </w:r>
        <w:commentRangeEnd w:id="801"/>
        <w:r w:rsidR="009C5CA0" w:rsidDel="00FC6265">
          <w:rPr>
            <w:rStyle w:val="CommentReference"/>
          </w:rPr>
          <w:commentReference w:id="801"/>
        </w:r>
      </w:del>
      <w:commentRangeEnd w:id="802"/>
      <w:r w:rsidR="00BC1BCE">
        <w:rPr>
          <w:rStyle w:val="CommentReference"/>
        </w:rPr>
        <w:commentReference w:id="802"/>
      </w:r>
    </w:p>
    <w:p w14:paraId="24AA86C5" w14:textId="40B84E6D" w:rsidR="00942C25" w:rsidDel="00FC6265" w:rsidRDefault="009C5CA0">
      <w:pPr>
        <w:spacing w:after="0" w:line="240" w:lineRule="auto"/>
        <w:rPr>
          <w:del w:id="805" w:author="Ravindra Akella" w:date="2019-11-23T19:35:00Z"/>
          <w:color w:val="000000"/>
          <w:sz w:val="20"/>
          <w:szCs w:val="20"/>
        </w:rPr>
      </w:pPr>
      <w:del w:id="806" w:author="Ravindra Akella" w:date="2019-11-23T19:35:00Z">
        <w:r w:rsidDel="00FC6265">
          <w:rPr>
            <w:color w:val="0000FF"/>
            <w:sz w:val="20"/>
            <w:szCs w:val="20"/>
          </w:rPr>
          <w:delText>using</w:delText>
        </w:r>
        <w:r w:rsidDel="00FC6265">
          <w:rPr>
            <w:color w:val="000000"/>
            <w:sz w:val="20"/>
            <w:szCs w:val="20"/>
          </w:rPr>
          <w:delText xml:space="preserve"> System.Net.Http;</w:delText>
        </w:r>
      </w:del>
    </w:p>
    <w:p w14:paraId="3D00F1C2" w14:textId="5C595DC8" w:rsidR="00942C25" w:rsidDel="00FC6265" w:rsidRDefault="009C5CA0">
      <w:pPr>
        <w:spacing w:after="0" w:line="240" w:lineRule="auto"/>
        <w:rPr>
          <w:del w:id="807" w:author="Ravindra Akella" w:date="2019-11-23T19:35:00Z"/>
          <w:color w:val="000000"/>
          <w:sz w:val="20"/>
          <w:szCs w:val="20"/>
        </w:rPr>
      </w:pPr>
      <w:del w:id="808" w:author="Ravindra Akella" w:date="2019-11-23T19:35:00Z">
        <w:r w:rsidDel="00FC6265">
          <w:rPr>
            <w:color w:val="0000FF"/>
            <w:sz w:val="20"/>
            <w:szCs w:val="20"/>
          </w:rPr>
          <w:delText>using</w:delText>
        </w:r>
        <w:r w:rsidDel="00FC6265">
          <w:rPr>
            <w:color w:val="000000"/>
            <w:sz w:val="20"/>
            <w:szCs w:val="20"/>
          </w:rPr>
          <w:delText xml:space="preserve"> System.Threading;</w:delText>
        </w:r>
      </w:del>
    </w:p>
    <w:p w14:paraId="6847702C" w14:textId="2A8AC4E7" w:rsidR="00942C25" w:rsidDel="00FC6265" w:rsidRDefault="009C5CA0">
      <w:pPr>
        <w:spacing w:after="0" w:line="240" w:lineRule="auto"/>
        <w:rPr>
          <w:del w:id="809" w:author="Ravindra Akella" w:date="2019-11-23T19:35:00Z"/>
          <w:color w:val="000000"/>
          <w:sz w:val="20"/>
          <w:szCs w:val="20"/>
        </w:rPr>
      </w:pPr>
      <w:del w:id="810" w:author="Ravindra Akella" w:date="2019-11-23T19:35:00Z">
        <w:r w:rsidDel="00FC6265">
          <w:rPr>
            <w:color w:val="0000FF"/>
            <w:sz w:val="20"/>
            <w:szCs w:val="20"/>
          </w:rPr>
          <w:delText>using</w:delText>
        </w:r>
        <w:r w:rsidDel="00FC6265">
          <w:rPr>
            <w:color w:val="000000"/>
            <w:sz w:val="20"/>
            <w:szCs w:val="20"/>
          </w:rPr>
          <w:delText xml:space="preserve"> System.Threading.Tasks;</w:delText>
        </w:r>
      </w:del>
    </w:p>
    <w:p w14:paraId="17A739E1" w14:textId="28B09B59" w:rsidR="00942C25" w:rsidDel="00FC6265" w:rsidRDefault="00942C25">
      <w:pPr>
        <w:spacing w:after="0" w:line="240" w:lineRule="auto"/>
        <w:rPr>
          <w:del w:id="811" w:author="Ravindra Akella" w:date="2019-11-23T19:35:00Z"/>
          <w:color w:val="000000"/>
          <w:sz w:val="20"/>
          <w:szCs w:val="20"/>
        </w:rPr>
      </w:pPr>
    </w:p>
    <w:p w14:paraId="056423D1" w14:textId="4B535845" w:rsidR="00942C25" w:rsidDel="00FC6265" w:rsidRDefault="009C5CA0">
      <w:pPr>
        <w:spacing w:after="0" w:line="240" w:lineRule="auto"/>
        <w:rPr>
          <w:del w:id="812" w:author="Ravindra Akella" w:date="2019-11-23T19:35:00Z"/>
          <w:color w:val="000000"/>
          <w:sz w:val="20"/>
          <w:szCs w:val="20"/>
        </w:rPr>
      </w:pPr>
      <w:del w:id="813" w:author="Ravindra Akella" w:date="2019-11-23T19:35:00Z">
        <w:r w:rsidDel="00FC6265">
          <w:rPr>
            <w:color w:val="0000FF"/>
            <w:sz w:val="20"/>
            <w:szCs w:val="20"/>
          </w:rPr>
          <w:delText>namespace</w:delText>
        </w:r>
        <w:r w:rsidDel="00FC6265">
          <w:rPr>
            <w:color w:val="000000"/>
            <w:sz w:val="20"/>
            <w:szCs w:val="20"/>
          </w:rPr>
          <w:delText xml:space="preserve"> CPUBoundvsIOBound</w:delText>
        </w:r>
      </w:del>
    </w:p>
    <w:p w14:paraId="6DBEA971" w14:textId="39AB0C5E" w:rsidR="00942C25" w:rsidDel="00FC6265" w:rsidRDefault="009C5CA0">
      <w:pPr>
        <w:spacing w:after="0" w:line="240" w:lineRule="auto"/>
        <w:rPr>
          <w:del w:id="814" w:author="Ravindra Akella" w:date="2019-11-23T19:35:00Z"/>
          <w:color w:val="000000"/>
          <w:sz w:val="20"/>
          <w:szCs w:val="20"/>
        </w:rPr>
      </w:pPr>
      <w:del w:id="815" w:author="Ravindra Akella" w:date="2019-11-23T19:35:00Z">
        <w:r w:rsidDel="00FC6265">
          <w:rPr>
            <w:color w:val="000000"/>
            <w:sz w:val="20"/>
            <w:szCs w:val="20"/>
          </w:rPr>
          <w:delText>{</w:delText>
        </w:r>
      </w:del>
    </w:p>
    <w:p w14:paraId="46774DCF" w14:textId="3A627BC8" w:rsidR="00942C25" w:rsidDel="00FC6265" w:rsidRDefault="009C5CA0">
      <w:pPr>
        <w:spacing w:after="0" w:line="240" w:lineRule="auto"/>
        <w:rPr>
          <w:del w:id="816" w:author="Ravindra Akella" w:date="2019-11-23T19:35:00Z"/>
          <w:color w:val="000000"/>
          <w:sz w:val="20"/>
          <w:szCs w:val="20"/>
        </w:rPr>
      </w:pPr>
      <w:del w:id="817" w:author="Ravindra Akella" w:date="2019-11-23T19:35:00Z">
        <w:r w:rsidDel="00FC6265">
          <w:rPr>
            <w:color w:val="000000"/>
            <w:sz w:val="20"/>
            <w:szCs w:val="20"/>
          </w:rPr>
          <w:delText xml:space="preserve">    </w:delText>
        </w:r>
        <w:r w:rsidDel="00FC6265">
          <w:rPr>
            <w:color w:val="0000FF"/>
            <w:sz w:val="20"/>
            <w:szCs w:val="20"/>
          </w:rPr>
          <w:delText>class</w:delText>
        </w:r>
        <w:r w:rsidDel="00FC6265">
          <w:rPr>
            <w:color w:val="000000"/>
            <w:sz w:val="20"/>
            <w:szCs w:val="20"/>
          </w:rPr>
          <w:delText xml:space="preserve"> </w:delText>
        </w:r>
        <w:r w:rsidDel="00FC6265">
          <w:rPr>
            <w:color w:val="2B91AF"/>
            <w:sz w:val="20"/>
            <w:szCs w:val="20"/>
          </w:rPr>
          <w:delText>Program</w:delText>
        </w:r>
      </w:del>
    </w:p>
    <w:p w14:paraId="69F0DE7B" w14:textId="2224A30A" w:rsidR="00942C25" w:rsidDel="00FC6265" w:rsidRDefault="009C5CA0">
      <w:pPr>
        <w:spacing w:after="0" w:line="240" w:lineRule="auto"/>
        <w:rPr>
          <w:del w:id="818" w:author="Ravindra Akella" w:date="2019-11-23T19:35:00Z"/>
          <w:color w:val="000000"/>
          <w:sz w:val="20"/>
          <w:szCs w:val="20"/>
        </w:rPr>
      </w:pPr>
      <w:del w:id="819" w:author="Ravindra Akella" w:date="2019-11-23T19:35:00Z">
        <w:r w:rsidDel="00FC6265">
          <w:rPr>
            <w:color w:val="000000"/>
            <w:sz w:val="20"/>
            <w:szCs w:val="20"/>
          </w:rPr>
          <w:delText xml:space="preserve">    {</w:delText>
        </w:r>
      </w:del>
    </w:p>
    <w:p w14:paraId="5893FE2E" w14:textId="34479A87" w:rsidR="00942C25" w:rsidDel="00FC6265" w:rsidRDefault="009C5CA0">
      <w:pPr>
        <w:spacing w:after="0" w:line="240" w:lineRule="auto"/>
        <w:rPr>
          <w:del w:id="820" w:author="Ravindra Akella" w:date="2019-11-23T19:35:00Z"/>
          <w:color w:val="000000"/>
          <w:sz w:val="20"/>
          <w:szCs w:val="20"/>
        </w:rPr>
      </w:pPr>
      <w:del w:id="821" w:author="Ravindra Akella" w:date="2019-11-23T19:35:00Z">
        <w:r w:rsidDel="00FC6265">
          <w:rPr>
            <w:color w:val="000000"/>
            <w:sz w:val="20"/>
            <w:szCs w:val="20"/>
          </w:rPr>
          <w:delText xml:space="preserve">        </w:delText>
        </w:r>
        <w:r w:rsidDel="00FC6265">
          <w:rPr>
            <w:color w:val="0000FF"/>
            <w:sz w:val="20"/>
            <w:szCs w:val="20"/>
          </w:rPr>
          <w:delText>static</w:delText>
        </w:r>
        <w:r w:rsidDel="00FC6265">
          <w:rPr>
            <w:color w:val="000000"/>
            <w:sz w:val="20"/>
            <w:szCs w:val="20"/>
          </w:rPr>
          <w:delText xml:space="preserve"> </w:delText>
        </w:r>
        <w:r w:rsidDel="00FC6265">
          <w:rPr>
            <w:color w:val="0000FF"/>
            <w:sz w:val="20"/>
            <w:szCs w:val="20"/>
          </w:rPr>
          <w:delText>async</w:delText>
        </w:r>
        <w:r w:rsidDel="00FC6265">
          <w:rPr>
            <w:color w:val="000000"/>
            <w:sz w:val="20"/>
            <w:szCs w:val="20"/>
          </w:rPr>
          <w:delText xml:space="preserve"> Task Main()</w:delText>
        </w:r>
      </w:del>
    </w:p>
    <w:p w14:paraId="408B2153" w14:textId="2F0652E9" w:rsidR="00942C25" w:rsidDel="00FC6265" w:rsidRDefault="009C5CA0">
      <w:pPr>
        <w:spacing w:after="0" w:line="240" w:lineRule="auto"/>
        <w:rPr>
          <w:del w:id="822" w:author="Ravindra Akella" w:date="2019-11-23T19:35:00Z"/>
          <w:color w:val="000000"/>
          <w:sz w:val="20"/>
          <w:szCs w:val="20"/>
        </w:rPr>
      </w:pPr>
      <w:del w:id="823" w:author="Ravindra Akella" w:date="2019-11-23T19:35:00Z">
        <w:r w:rsidDel="00FC6265">
          <w:rPr>
            <w:color w:val="000000"/>
            <w:sz w:val="20"/>
            <w:szCs w:val="20"/>
          </w:rPr>
          <w:delText xml:space="preserve">        {</w:delText>
        </w:r>
      </w:del>
    </w:p>
    <w:p w14:paraId="348A353C" w14:textId="659A405F" w:rsidR="00942C25" w:rsidDel="00FC6265" w:rsidRDefault="009C5CA0">
      <w:pPr>
        <w:spacing w:after="0" w:line="240" w:lineRule="auto"/>
        <w:rPr>
          <w:del w:id="824" w:author="Ravindra Akella" w:date="2019-11-23T19:35:00Z"/>
          <w:color w:val="000000"/>
          <w:sz w:val="20"/>
          <w:szCs w:val="20"/>
        </w:rPr>
      </w:pPr>
      <w:del w:id="825" w:author="Ravindra Akella" w:date="2019-11-23T19:35:00Z">
        <w:r w:rsidDel="00FC6265">
          <w:rPr>
            <w:color w:val="000000"/>
            <w:sz w:val="20"/>
            <w:szCs w:val="20"/>
          </w:rPr>
          <w:delText xml:space="preserve">            Console.WriteLine(</w:delText>
        </w:r>
        <w:r w:rsidDel="00FC6265">
          <w:rPr>
            <w:color w:val="A31515"/>
            <w:sz w:val="20"/>
            <w:szCs w:val="20"/>
          </w:rPr>
          <w:delText>"Before I/O bound task"</w:delText>
        </w:r>
        <w:r w:rsidDel="00FC6265">
          <w:rPr>
            <w:color w:val="000000"/>
            <w:sz w:val="20"/>
            <w:szCs w:val="20"/>
          </w:rPr>
          <w:delText>);</w:delText>
        </w:r>
      </w:del>
    </w:p>
    <w:p w14:paraId="35290E99" w14:textId="2E37D80D" w:rsidR="00942C25" w:rsidDel="00FC6265" w:rsidRDefault="009C5CA0">
      <w:pPr>
        <w:spacing w:after="0" w:line="240" w:lineRule="auto"/>
        <w:rPr>
          <w:del w:id="826" w:author="Ravindra Akella" w:date="2019-11-23T19:35:00Z"/>
          <w:color w:val="000000"/>
          <w:sz w:val="20"/>
          <w:szCs w:val="20"/>
        </w:rPr>
      </w:pPr>
      <w:del w:id="827" w:author="Ravindra Akella" w:date="2019-11-23T19:35:00Z">
        <w:r w:rsidDel="00FC6265">
          <w:rPr>
            <w:color w:val="000000"/>
            <w:sz w:val="20"/>
            <w:szCs w:val="20"/>
          </w:rPr>
          <w:delText xml:space="preserve">            Console.WriteLine(</w:delText>
        </w:r>
        <w:r w:rsidDel="00FC6265">
          <w:rPr>
            <w:color w:val="A31515"/>
            <w:sz w:val="20"/>
            <w:szCs w:val="20"/>
          </w:rPr>
          <w:delText>"==================================="</w:delText>
        </w:r>
        <w:r w:rsidDel="00FC6265">
          <w:rPr>
            <w:color w:val="000000"/>
            <w:sz w:val="20"/>
            <w:szCs w:val="20"/>
          </w:rPr>
          <w:delText>);</w:delText>
        </w:r>
      </w:del>
    </w:p>
    <w:p w14:paraId="0321C838" w14:textId="2101A790" w:rsidR="00942C25" w:rsidDel="00FC6265" w:rsidRDefault="009C5CA0">
      <w:pPr>
        <w:spacing w:after="0" w:line="240" w:lineRule="auto"/>
        <w:rPr>
          <w:del w:id="828" w:author="Ravindra Akella" w:date="2019-11-23T19:35:00Z"/>
          <w:color w:val="000000"/>
          <w:sz w:val="20"/>
          <w:szCs w:val="20"/>
        </w:rPr>
      </w:pPr>
      <w:del w:id="829" w:author="Ravindra Akella" w:date="2019-11-23T19:35:00Z">
        <w:r w:rsidDel="00FC6265">
          <w:rPr>
            <w:color w:val="000000"/>
            <w:sz w:val="20"/>
            <w:szCs w:val="20"/>
          </w:rPr>
          <w:delText xml:space="preserve">            AvailableThreads();</w:delText>
        </w:r>
      </w:del>
    </w:p>
    <w:p w14:paraId="420ACE81" w14:textId="0E2F3CAF" w:rsidR="00942C25" w:rsidDel="00FC6265" w:rsidRDefault="009C5CA0">
      <w:pPr>
        <w:spacing w:after="0" w:line="240" w:lineRule="auto"/>
        <w:rPr>
          <w:del w:id="830" w:author="Ravindra Akella" w:date="2019-11-23T19:35:00Z"/>
          <w:color w:val="000000"/>
          <w:sz w:val="20"/>
          <w:szCs w:val="20"/>
        </w:rPr>
      </w:pPr>
      <w:del w:id="831" w:author="Ravindra Akella" w:date="2019-11-23T19:35:00Z">
        <w:r w:rsidDel="00FC6265">
          <w:rPr>
            <w:color w:val="000000"/>
            <w:sz w:val="20"/>
            <w:szCs w:val="20"/>
          </w:rPr>
          <w:delText xml:space="preserve">            </w:delText>
        </w:r>
        <w:r w:rsidDel="00FC6265">
          <w:rPr>
            <w:color w:val="0000FF"/>
            <w:sz w:val="20"/>
            <w:szCs w:val="20"/>
          </w:rPr>
          <w:delText>await</w:delText>
        </w:r>
        <w:r w:rsidDel="00FC6265">
          <w:rPr>
            <w:color w:val="000000"/>
            <w:sz w:val="20"/>
            <w:szCs w:val="20"/>
          </w:rPr>
          <w:delText xml:space="preserve"> GetStocks();</w:delText>
        </w:r>
      </w:del>
    </w:p>
    <w:p w14:paraId="33A1139E" w14:textId="53F46073" w:rsidR="00942C25" w:rsidDel="00FC6265" w:rsidRDefault="009C5CA0">
      <w:pPr>
        <w:spacing w:after="0" w:line="240" w:lineRule="auto"/>
        <w:rPr>
          <w:del w:id="832" w:author="Ravindra Akella" w:date="2019-11-23T19:35:00Z"/>
          <w:color w:val="000000"/>
          <w:sz w:val="20"/>
          <w:szCs w:val="20"/>
        </w:rPr>
      </w:pPr>
      <w:del w:id="833" w:author="Ravindra Akella" w:date="2019-11-23T19:35:00Z">
        <w:r w:rsidDel="00FC6265">
          <w:rPr>
            <w:color w:val="000000"/>
            <w:sz w:val="20"/>
            <w:szCs w:val="20"/>
          </w:rPr>
          <w:delText xml:space="preserve">            Console.WriteLine(</w:delText>
        </w:r>
        <w:r w:rsidDel="00FC6265">
          <w:rPr>
            <w:color w:val="A31515"/>
            <w:sz w:val="20"/>
            <w:szCs w:val="20"/>
          </w:rPr>
          <w:delText>"After I/O bound task"</w:delText>
        </w:r>
        <w:r w:rsidDel="00FC6265">
          <w:rPr>
            <w:color w:val="000000"/>
            <w:sz w:val="20"/>
            <w:szCs w:val="20"/>
          </w:rPr>
          <w:delText>);</w:delText>
        </w:r>
      </w:del>
    </w:p>
    <w:p w14:paraId="457A5C54" w14:textId="3EFE04A0" w:rsidR="00942C25" w:rsidDel="00FC6265" w:rsidRDefault="009C5CA0">
      <w:pPr>
        <w:spacing w:after="0" w:line="240" w:lineRule="auto"/>
        <w:rPr>
          <w:del w:id="834" w:author="Ravindra Akella" w:date="2019-11-23T19:35:00Z"/>
          <w:color w:val="000000"/>
          <w:sz w:val="20"/>
          <w:szCs w:val="20"/>
        </w:rPr>
      </w:pPr>
      <w:del w:id="835" w:author="Ravindra Akella" w:date="2019-11-23T19:35:00Z">
        <w:r w:rsidDel="00FC6265">
          <w:rPr>
            <w:color w:val="000000"/>
            <w:sz w:val="20"/>
            <w:szCs w:val="20"/>
          </w:rPr>
          <w:delText xml:space="preserve">            Console.WriteLine(</w:delText>
        </w:r>
        <w:r w:rsidDel="00FC6265">
          <w:rPr>
            <w:color w:val="A31515"/>
            <w:sz w:val="20"/>
            <w:szCs w:val="20"/>
          </w:rPr>
          <w:delText>"==================================="</w:delText>
        </w:r>
        <w:r w:rsidDel="00FC6265">
          <w:rPr>
            <w:color w:val="000000"/>
            <w:sz w:val="20"/>
            <w:szCs w:val="20"/>
          </w:rPr>
          <w:delText xml:space="preserve">);            </w:delText>
        </w:r>
      </w:del>
    </w:p>
    <w:p w14:paraId="0234EABF" w14:textId="0176D629" w:rsidR="00942C25" w:rsidDel="00FC6265" w:rsidRDefault="009C5CA0">
      <w:pPr>
        <w:spacing w:after="0" w:line="240" w:lineRule="auto"/>
        <w:rPr>
          <w:del w:id="836" w:author="Ravindra Akella" w:date="2019-11-23T19:35:00Z"/>
          <w:color w:val="000000"/>
          <w:sz w:val="20"/>
          <w:szCs w:val="20"/>
        </w:rPr>
      </w:pPr>
      <w:del w:id="837" w:author="Ravindra Akella" w:date="2019-11-23T19:35:00Z">
        <w:r w:rsidDel="00FC6265">
          <w:rPr>
            <w:color w:val="000000"/>
            <w:sz w:val="20"/>
            <w:szCs w:val="20"/>
          </w:rPr>
          <w:delText xml:space="preserve">            AvailableThreads();            </w:delText>
        </w:r>
      </w:del>
    </w:p>
    <w:p w14:paraId="431E47E6" w14:textId="09E9F202" w:rsidR="00942C25" w:rsidDel="00FC6265" w:rsidRDefault="009C5CA0">
      <w:pPr>
        <w:spacing w:after="0" w:line="240" w:lineRule="auto"/>
        <w:rPr>
          <w:del w:id="838" w:author="Ravindra Akella" w:date="2019-11-23T19:35:00Z"/>
          <w:color w:val="000000"/>
          <w:sz w:val="20"/>
          <w:szCs w:val="20"/>
        </w:rPr>
      </w:pPr>
      <w:del w:id="839" w:author="Ravindra Akella" w:date="2019-11-23T19:35:00Z">
        <w:r w:rsidDel="00FC6265">
          <w:rPr>
            <w:color w:val="000000"/>
            <w:sz w:val="20"/>
            <w:szCs w:val="20"/>
          </w:rPr>
          <w:delText xml:space="preserve">            </w:delText>
        </w:r>
        <w:r w:rsidDel="00FC6265">
          <w:rPr>
            <w:color w:val="0000FF"/>
            <w:sz w:val="20"/>
            <w:szCs w:val="20"/>
          </w:rPr>
          <w:delText>await</w:delText>
        </w:r>
        <w:r w:rsidDel="00FC6265">
          <w:rPr>
            <w:color w:val="000000"/>
            <w:sz w:val="20"/>
            <w:szCs w:val="20"/>
          </w:rPr>
          <w:delText xml:space="preserve"> DoExpensiveCalculation();</w:delText>
        </w:r>
      </w:del>
    </w:p>
    <w:p w14:paraId="7BB92A54" w14:textId="7E72ACCE" w:rsidR="00942C25" w:rsidDel="00FC6265" w:rsidRDefault="009C5CA0">
      <w:pPr>
        <w:spacing w:after="0" w:line="240" w:lineRule="auto"/>
        <w:rPr>
          <w:del w:id="840" w:author="Ravindra Akella" w:date="2019-11-23T19:35:00Z"/>
          <w:color w:val="000000"/>
          <w:sz w:val="20"/>
          <w:szCs w:val="20"/>
        </w:rPr>
      </w:pPr>
      <w:del w:id="841" w:author="Ravindra Akella" w:date="2019-11-23T19:35:00Z">
        <w:r w:rsidDel="00FC6265">
          <w:rPr>
            <w:color w:val="000000"/>
            <w:sz w:val="20"/>
            <w:szCs w:val="20"/>
          </w:rPr>
          <w:delText xml:space="preserve">            Console.WriteLine(</w:delText>
        </w:r>
        <w:r w:rsidDel="00FC6265">
          <w:rPr>
            <w:color w:val="A31515"/>
            <w:sz w:val="20"/>
            <w:szCs w:val="20"/>
          </w:rPr>
          <w:delText>"After CPU bound task"</w:delText>
        </w:r>
        <w:r w:rsidDel="00FC6265">
          <w:rPr>
            <w:color w:val="000000"/>
            <w:sz w:val="20"/>
            <w:szCs w:val="20"/>
          </w:rPr>
          <w:delText>);</w:delText>
        </w:r>
      </w:del>
    </w:p>
    <w:p w14:paraId="0999DF51" w14:textId="60DF3940" w:rsidR="00942C25" w:rsidDel="00FC6265" w:rsidRDefault="009C5CA0">
      <w:pPr>
        <w:spacing w:after="0" w:line="240" w:lineRule="auto"/>
        <w:rPr>
          <w:del w:id="842" w:author="Ravindra Akella" w:date="2019-11-23T19:35:00Z"/>
          <w:color w:val="000000"/>
          <w:sz w:val="20"/>
          <w:szCs w:val="20"/>
        </w:rPr>
      </w:pPr>
      <w:del w:id="843" w:author="Ravindra Akella" w:date="2019-11-23T19:35:00Z">
        <w:r w:rsidDel="00FC6265">
          <w:rPr>
            <w:color w:val="000000"/>
            <w:sz w:val="20"/>
            <w:szCs w:val="20"/>
          </w:rPr>
          <w:delText xml:space="preserve">            Console.WriteLine(</w:delText>
        </w:r>
        <w:r w:rsidDel="00FC6265">
          <w:rPr>
            <w:color w:val="A31515"/>
            <w:sz w:val="20"/>
            <w:szCs w:val="20"/>
          </w:rPr>
          <w:delText>"==================================="</w:delText>
        </w:r>
        <w:r w:rsidDel="00FC6265">
          <w:rPr>
            <w:color w:val="000000"/>
            <w:sz w:val="20"/>
            <w:szCs w:val="20"/>
          </w:rPr>
          <w:delText>);</w:delText>
        </w:r>
      </w:del>
    </w:p>
    <w:p w14:paraId="6F18D135" w14:textId="2A13F501" w:rsidR="00942C25" w:rsidDel="00FC6265" w:rsidRDefault="009C5CA0">
      <w:pPr>
        <w:spacing w:after="0" w:line="240" w:lineRule="auto"/>
        <w:rPr>
          <w:del w:id="844" w:author="Ravindra Akella" w:date="2019-11-23T19:35:00Z"/>
          <w:color w:val="000000"/>
          <w:sz w:val="20"/>
          <w:szCs w:val="20"/>
        </w:rPr>
      </w:pPr>
      <w:del w:id="845" w:author="Ravindra Akella" w:date="2019-11-23T19:35:00Z">
        <w:r w:rsidDel="00FC6265">
          <w:rPr>
            <w:color w:val="000000"/>
            <w:sz w:val="20"/>
            <w:szCs w:val="20"/>
          </w:rPr>
          <w:delText xml:space="preserve">            AvailableThreads();</w:delText>
        </w:r>
      </w:del>
    </w:p>
    <w:p w14:paraId="261ED398" w14:textId="6A409D41" w:rsidR="00942C25" w:rsidDel="00FC6265" w:rsidRDefault="009C5CA0">
      <w:pPr>
        <w:spacing w:after="0" w:line="240" w:lineRule="auto"/>
        <w:rPr>
          <w:del w:id="846" w:author="Ravindra Akella" w:date="2019-11-23T19:35:00Z"/>
          <w:color w:val="000000"/>
          <w:sz w:val="20"/>
          <w:szCs w:val="20"/>
        </w:rPr>
      </w:pPr>
      <w:del w:id="847" w:author="Ravindra Akella" w:date="2019-11-23T19:35:00Z">
        <w:r w:rsidDel="00FC6265">
          <w:rPr>
            <w:color w:val="000000"/>
            <w:sz w:val="20"/>
            <w:szCs w:val="20"/>
          </w:rPr>
          <w:delText xml:space="preserve">            Console.ReadLine();</w:delText>
        </w:r>
      </w:del>
    </w:p>
    <w:p w14:paraId="07A83315" w14:textId="140A69A8" w:rsidR="00942C25" w:rsidDel="00FC6265" w:rsidRDefault="009C5CA0">
      <w:pPr>
        <w:spacing w:after="0" w:line="240" w:lineRule="auto"/>
        <w:rPr>
          <w:del w:id="848" w:author="Ravindra Akella" w:date="2019-11-23T19:35:00Z"/>
          <w:color w:val="000000"/>
          <w:sz w:val="20"/>
          <w:szCs w:val="20"/>
        </w:rPr>
      </w:pPr>
      <w:del w:id="849" w:author="Ravindra Akella" w:date="2019-11-23T19:35:00Z">
        <w:r w:rsidDel="00FC6265">
          <w:rPr>
            <w:color w:val="000000"/>
            <w:sz w:val="20"/>
            <w:szCs w:val="20"/>
          </w:rPr>
          <w:delText xml:space="preserve">        }</w:delText>
        </w:r>
      </w:del>
    </w:p>
    <w:p w14:paraId="5ABC5D55" w14:textId="77777777" w:rsidR="00942C25" w:rsidRDefault="00942C25">
      <w:pPr>
        <w:spacing w:after="0" w:line="240" w:lineRule="auto"/>
        <w:rPr>
          <w:color w:val="000000"/>
          <w:sz w:val="20"/>
          <w:szCs w:val="20"/>
        </w:rPr>
      </w:pPr>
    </w:p>
    <w:p w14:paraId="07556245" w14:textId="379BC58B" w:rsidR="00942C25" w:rsidDel="006C1AE1" w:rsidRDefault="009C5CA0">
      <w:pPr>
        <w:spacing w:after="0" w:line="240" w:lineRule="auto"/>
        <w:rPr>
          <w:del w:id="850" w:author="Ravindra Akella" w:date="2019-11-23T19:30:00Z"/>
          <w:rFonts w:ascii="Consolas" w:eastAsia="Consolas" w:hAnsi="Consolas" w:cs="Consolas"/>
          <w:color w:val="000000"/>
          <w:sz w:val="19"/>
          <w:szCs w:val="19"/>
        </w:rPr>
      </w:pPr>
      <w:del w:id="851" w:author="Ravindra Akella" w:date="2019-11-23T19:30:00Z">
        <w:r w:rsidDel="006C1AE1">
          <w:rPr>
            <w:rFonts w:ascii="Consolas" w:eastAsia="Consolas" w:hAnsi="Consolas" w:cs="Consolas"/>
            <w:color w:val="808080"/>
            <w:sz w:val="19"/>
            <w:szCs w:val="19"/>
          </w:rPr>
          <w:delText xml:space="preserve">    ///</w:delText>
        </w:r>
        <w:r w:rsidDel="006C1AE1">
          <w:rPr>
            <w:rFonts w:ascii="Consolas" w:eastAsia="Consolas" w:hAnsi="Consolas" w:cs="Consolas"/>
            <w:color w:val="008000"/>
            <w:sz w:val="19"/>
            <w:szCs w:val="19"/>
          </w:rPr>
          <w:delText xml:space="preserve"> </w:delText>
        </w:r>
        <w:r w:rsidDel="006C1AE1">
          <w:rPr>
            <w:rFonts w:ascii="Consolas" w:eastAsia="Consolas" w:hAnsi="Consolas" w:cs="Consolas"/>
            <w:color w:val="808080"/>
            <w:sz w:val="19"/>
            <w:szCs w:val="19"/>
          </w:rPr>
          <w:delText>&lt;summary&gt;</w:delText>
        </w:r>
      </w:del>
    </w:p>
    <w:p w14:paraId="71A7A31E" w14:textId="0105E6EB" w:rsidR="00942C25" w:rsidDel="006C1AE1" w:rsidRDefault="009C5CA0">
      <w:pPr>
        <w:spacing w:after="0" w:line="240" w:lineRule="auto"/>
        <w:rPr>
          <w:del w:id="852" w:author="Ravindra Akella" w:date="2019-11-23T19:30:00Z"/>
          <w:rFonts w:ascii="Consolas" w:eastAsia="Consolas" w:hAnsi="Consolas" w:cs="Consolas"/>
          <w:color w:val="000000"/>
          <w:sz w:val="19"/>
          <w:szCs w:val="19"/>
        </w:rPr>
      </w:pPr>
      <w:del w:id="853" w:author="Ravindra Akella" w:date="2019-11-23T19:30:00Z">
        <w:r w:rsidDel="006C1AE1">
          <w:rPr>
            <w:rFonts w:ascii="Consolas" w:eastAsia="Consolas" w:hAnsi="Consolas" w:cs="Consolas"/>
            <w:color w:val="808080"/>
            <w:sz w:val="19"/>
            <w:szCs w:val="19"/>
          </w:rPr>
          <w:delText xml:space="preserve">    ///</w:delText>
        </w:r>
        <w:r w:rsidDel="006C1AE1">
          <w:rPr>
            <w:rFonts w:ascii="Consolas" w:eastAsia="Consolas" w:hAnsi="Consolas" w:cs="Consolas"/>
            <w:color w:val="008000"/>
            <w:sz w:val="19"/>
            <w:szCs w:val="19"/>
          </w:rPr>
          <w:delText xml:space="preserve"> Method to log available threads</w:delText>
        </w:r>
      </w:del>
    </w:p>
    <w:p w14:paraId="47299CA0" w14:textId="2B988E1E" w:rsidR="00942C25" w:rsidDel="006C1AE1" w:rsidRDefault="009C5CA0">
      <w:pPr>
        <w:spacing w:after="0" w:line="240" w:lineRule="auto"/>
        <w:rPr>
          <w:del w:id="854" w:author="Ravindra Akella" w:date="2019-11-23T19:30:00Z"/>
          <w:color w:val="000000"/>
          <w:sz w:val="20"/>
          <w:szCs w:val="20"/>
        </w:rPr>
      </w:pPr>
      <w:del w:id="855" w:author="Ravindra Akella" w:date="2019-11-23T19:30:00Z">
        <w:r w:rsidDel="006C1AE1">
          <w:rPr>
            <w:rFonts w:ascii="Consolas" w:eastAsia="Consolas" w:hAnsi="Consolas" w:cs="Consolas"/>
            <w:color w:val="808080"/>
            <w:sz w:val="19"/>
            <w:szCs w:val="19"/>
          </w:rPr>
          <w:delText xml:space="preserve">    ///</w:delText>
        </w:r>
        <w:r w:rsidDel="006C1AE1">
          <w:rPr>
            <w:rFonts w:ascii="Consolas" w:eastAsia="Consolas" w:hAnsi="Consolas" w:cs="Consolas"/>
            <w:color w:val="008000"/>
            <w:sz w:val="19"/>
            <w:szCs w:val="19"/>
          </w:rPr>
          <w:delText xml:space="preserve"> </w:delText>
        </w:r>
        <w:r w:rsidDel="006C1AE1">
          <w:rPr>
            <w:rFonts w:ascii="Consolas" w:eastAsia="Consolas" w:hAnsi="Consolas" w:cs="Consolas"/>
            <w:color w:val="808080"/>
            <w:sz w:val="19"/>
            <w:szCs w:val="19"/>
          </w:rPr>
          <w:delText>&lt;/summary&gt;</w:delText>
        </w:r>
      </w:del>
    </w:p>
    <w:p w14:paraId="226A812A" w14:textId="6C61B7BC" w:rsidR="00942C25" w:rsidDel="006C1AE1" w:rsidRDefault="009C5CA0">
      <w:pPr>
        <w:spacing w:after="0" w:line="240" w:lineRule="auto"/>
        <w:rPr>
          <w:del w:id="856" w:author="Ravindra Akella" w:date="2019-11-23T19:30:00Z"/>
          <w:color w:val="000000"/>
          <w:sz w:val="20"/>
          <w:szCs w:val="20"/>
        </w:rPr>
      </w:pPr>
      <w:del w:id="857" w:author="Ravindra Akella" w:date="2019-11-23T19:30:00Z">
        <w:r w:rsidDel="006C1AE1">
          <w:rPr>
            <w:color w:val="000000"/>
            <w:sz w:val="20"/>
            <w:szCs w:val="20"/>
          </w:rPr>
          <w:delText xml:space="preserve">        </w:delText>
        </w:r>
        <w:r w:rsidDel="006C1AE1">
          <w:rPr>
            <w:color w:val="0000FF"/>
            <w:sz w:val="20"/>
            <w:szCs w:val="20"/>
          </w:rPr>
          <w:delText>static</w:delText>
        </w:r>
        <w:r w:rsidDel="006C1AE1">
          <w:rPr>
            <w:color w:val="000000"/>
            <w:sz w:val="20"/>
            <w:szCs w:val="20"/>
          </w:rPr>
          <w:delText xml:space="preserve"> </w:delText>
        </w:r>
        <w:r w:rsidDel="006C1AE1">
          <w:rPr>
            <w:color w:val="0000FF"/>
            <w:sz w:val="20"/>
            <w:szCs w:val="20"/>
          </w:rPr>
          <w:delText>void</w:delText>
        </w:r>
        <w:r w:rsidDel="006C1AE1">
          <w:rPr>
            <w:color w:val="000000"/>
            <w:sz w:val="20"/>
            <w:szCs w:val="20"/>
          </w:rPr>
          <w:delText xml:space="preserve"> AvailableThreads()</w:delText>
        </w:r>
      </w:del>
    </w:p>
    <w:p w14:paraId="6AE9F655" w14:textId="58F567E7" w:rsidR="00942C25" w:rsidDel="006C1AE1" w:rsidRDefault="009C5CA0">
      <w:pPr>
        <w:spacing w:after="0" w:line="240" w:lineRule="auto"/>
        <w:rPr>
          <w:del w:id="858" w:author="Ravindra Akella" w:date="2019-11-23T19:30:00Z"/>
          <w:color w:val="000000"/>
          <w:sz w:val="20"/>
          <w:szCs w:val="20"/>
        </w:rPr>
      </w:pPr>
      <w:del w:id="859" w:author="Ravindra Akella" w:date="2019-11-23T19:30:00Z">
        <w:r w:rsidDel="006C1AE1">
          <w:rPr>
            <w:color w:val="000000"/>
            <w:sz w:val="20"/>
            <w:szCs w:val="20"/>
          </w:rPr>
          <w:delText xml:space="preserve">        {</w:delText>
        </w:r>
      </w:del>
    </w:p>
    <w:p w14:paraId="2C9BFF0F" w14:textId="1BA94320" w:rsidR="00942C25" w:rsidDel="006C1AE1" w:rsidRDefault="009C5CA0">
      <w:pPr>
        <w:spacing w:after="0" w:line="240" w:lineRule="auto"/>
        <w:rPr>
          <w:del w:id="860" w:author="Ravindra Akella" w:date="2019-11-23T19:30:00Z"/>
          <w:color w:val="000000"/>
          <w:sz w:val="20"/>
          <w:szCs w:val="20"/>
        </w:rPr>
      </w:pPr>
      <w:del w:id="861" w:author="Ravindra Akella" w:date="2019-11-23T19:30:00Z">
        <w:r w:rsidDel="006C1AE1">
          <w:rPr>
            <w:color w:val="000000"/>
            <w:sz w:val="20"/>
            <w:szCs w:val="20"/>
          </w:rPr>
          <w:delText xml:space="preserve">            </w:delText>
        </w:r>
        <w:r w:rsidDel="006C1AE1">
          <w:rPr>
            <w:color w:val="0000FF"/>
            <w:sz w:val="20"/>
            <w:szCs w:val="20"/>
          </w:rPr>
          <w:delText>int</w:delText>
        </w:r>
        <w:r w:rsidDel="006C1AE1">
          <w:rPr>
            <w:color w:val="000000"/>
            <w:sz w:val="20"/>
            <w:szCs w:val="20"/>
          </w:rPr>
          <w:delText xml:space="preserve"> worker, io;</w:delText>
        </w:r>
      </w:del>
    </w:p>
    <w:p w14:paraId="7794B6BE" w14:textId="1ADF943A" w:rsidR="00942C25" w:rsidDel="006C1AE1" w:rsidRDefault="009C5CA0">
      <w:pPr>
        <w:spacing w:after="0" w:line="240" w:lineRule="auto"/>
        <w:rPr>
          <w:del w:id="862" w:author="Ravindra Akella" w:date="2019-11-23T19:30:00Z"/>
          <w:color w:val="000000"/>
          <w:sz w:val="20"/>
          <w:szCs w:val="20"/>
        </w:rPr>
      </w:pPr>
      <w:del w:id="863" w:author="Ravindra Akella" w:date="2019-11-23T19:30:00Z">
        <w:r w:rsidDel="006C1AE1">
          <w:rPr>
            <w:color w:val="000000"/>
            <w:sz w:val="20"/>
            <w:szCs w:val="20"/>
          </w:rPr>
          <w:delText xml:space="preserve">            ThreadPool.GetAvailableThreads(</w:delText>
        </w:r>
        <w:r w:rsidDel="006C1AE1">
          <w:rPr>
            <w:color w:val="0000FF"/>
            <w:sz w:val="20"/>
            <w:szCs w:val="20"/>
          </w:rPr>
          <w:delText>out</w:delText>
        </w:r>
        <w:r w:rsidDel="006C1AE1">
          <w:rPr>
            <w:color w:val="000000"/>
            <w:sz w:val="20"/>
            <w:szCs w:val="20"/>
          </w:rPr>
          <w:delText xml:space="preserve"> worker, </w:delText>
        </w:r>
        <w:r w:rsidDel="006C1AE1">
          <w:rPr>
            <w:color w:val="0000FF"/>
            <w:sz w:val="20"/>
            <w:szCs w:val="20"/>
          </w:rPr>
          <w:delText>out</w:delText>
        </w:r>
        <w:r w:rsidDel="006C1AE1">
          <w:rPr>
            <w:color w:val="000000"/>
            <w:sz w:val="20"/>
            <w:szCs w:val="20"/>
          </w:rPr>
          <w:delText xml:space="preserve"> io);</w:delText>
        </w:r>
      </w:del>
    </w:p>
    <w:p w14:paraId="1F337E21" w14:textId="0E4622B4" w:rsidR="00942C25" w:rsidDel="006C1AE1" w:rsidRDefault="00942C25">
      <w:pPr>
        <w:spacing w:after="0" w:line="240" w:lineRule="auto"/>
        <w:rPr>
          <w:del w:id="864" w:author="Ravindra Akella" w:date="2019-11-23T19:30:00Z"/>
          <w:color w:val="000000"/>
          <w:sz w:val="20"/>
          <w:szCs w:val="20"/>
        </w:rPr>
      </w:pPr>
    </w:p>
    <w:p w14:paraId="157A6912" w14:textId="320831DF" w:rsidR="00942C25" w:rsidDel="006C1AE1" w:rsidRDefault="009C5CA0">
      <w:pPr>
        <w:spacing w:after="0" w:line="240" w:lineRule="auto"/>
        <w:rPr>
          <w:del w:id="865" w:author="Ravindra Akella" w:date="2019-11-23T19:30:00Z"/>
          <w:color w:val="000000"/>
          <w:sz w:val="20"/>
          <w:szCs w:val="20"/>
        </w:rPr>
      </w:pPr>
      <w:del w:id="866" w:author="Ravindra Akella" w:date="2019-11-23T19:30:00Z">
        <w:r w:rsidDel="006C1AE1">
          <w:rPr>
            <w:color w:val="000000"/>
            <w:sz w:val="20"/>
            <w:szCs w:val="20"/>
          </w:rPr>
          <w:delText xml:space="preserve">            Console.WriteLine(</w:delText>
        </w:r>
        <w:r w:rsidDel="006C1AE1">
          <w:rPr>
            <w:color w:val="A31515"/>
            <w:sz w:val="20"/>
            <w:szCs w:val="20"/>
          </w:rPr>
          <w:delText>"Thread pool threads available at startup: "</w:delText>
        </w:r>
        <w:r w:rsidDel="006C1AE1">
          <w:rPr>
            <w:color w:val="000000"/>
            <w:sz w:val="20"/>
            <w:szCs w:val="20"/>
          </w:rPr>
          <w:delText>);</w:delText>
        </w:r>
      </w:del>
    </w:p>
    <w:p w14:paraId="141D8A0B" w14:textId="056491A7" w:rsidR="00942C25" w:rsidDel="006C1AE1" w:rsidRDefault="009C5CA0">
      <w:pPr>
        <w:spacing w:after="0" w:line="240" w:lineRule="auto"/>
        <w:rPr>
          <w:del w:id="867" w:author="Ravindra Akella" w:date="2019-11-23T19:30:00Z"/>
          <w:color w:val="000000"/>
          <w:sz w:val="20"/>
          <w:szCs w:val="20"/>
        </w:rPr>
      </w:pPr>
      <w:del w:id="868" w:author="Ravindra Akella" w:date="2019-11-23T19:30:00Z">
        <w:r w:rsidDel="006C1AE1">
          <w:rPr>
            <w:color w:val="000000"/>
            <w:sz w:val="20"/>
            <w:szCs w:val="20"/>
          </w:rPr>
          <w:delText xml:space="preserve">            Console.WriteLine(</w:delText>
        </w:r>
        <w:r w:rsidDel="006C1AE1">
          <w:rPr>
            <w:color w:val="A31515"/>
            <w:sz w:val="20"/>
            <w:szCs w:val="20"/>
          </w:rPr>
          <w:delText>"   Worker threads: {0:N0}"</w:delText>
        </w:r>
        <w:r w:rsidDel="006C1AE1">
          <w:rPr>
            <w:color w:val="000000"/>
            <w:sz w:val="20"/>
            <w:szCs w:val="20"/>
          </w:rPr>
          <w:delText>, worker);</w:delText>
        </w:r>
      </w:del>
    </w:p>
    <w:p w14:paraId="4C458BCE" w14:textId="2B4E113E" w:rsidR="00942C25" w:rsidDel="006C1AE1" w:rsidRDefault="009C5CA0">
      <w:pPr>
        <w:spacing w:after="0" w:line="240" w:lineRule="auto"/>
        <w:rPr>
          <w:del w:id="869" w:author="Ravindra Akella" w:date="2019-11-23T19:30:00Z"/>
          <w:color w:val="000000"/>
          <w:sz w:val="20"/>
          <w:szCs w:val="20"/>
        </w:rPr>
      </w:pPr>
      <w:del w:id="870" w:author="Ravindra Akella" w:date="2019-11-23T19:30:00Z">
        <w:r w:rsidDel="006C1AE1">
          <w:rPr>
            <w:color w:val="000000"/>
            <w:sz w:val="20"/>
            <w:szCs w:val="20"/>
          </w:rPr>
          <w:delText xml:space="preserve">            Console.WriteLine(</w:delText>
        </w:r>
        <w:r w:rsidDel="006C1AE1">
          <w:rPr>
            <w:color w:val="A31515"/>
            <w:sz w:val="20"/>
            <w:szCs w:val="20"/>
          </w:rPr>
          <w:delText>"   Asynchronous I/O threads: {0:N0}"</w:delText>
        </w:r>
        <w:r w:rsidDel="006C1AE1">
          <w:rPr>
            <w:color w:val="000000"/>
            <w:sz w:val="20"/>
            <w:szCs w:val="20"/>
          </w:rPr>
          <w:delText>, io);</w:delText>
        </w:r>
      </w:del>
    </w:p>
    <w:p w14:paraId="23114670" w14:textId="09739B35" w:rsidR="00942C25" w:rsidDel="006C1AE1" w:rsidRDefault="009C5CA0">
      <w:pPr>
        <w:spacing w:after="0" w:line="240" w:lineRule="auto"/>
        <w:rPr>
          <w:del w:id="871" w:author="Ravindra Akella" w:date="2019-11-23T19:30:00Z"/>
          <w:color w:val="000000"/>
          <w:sz w:val="20"/>
          <w:szCs w:val="20"/>
        </w:rPr>
      </w:pPr>
      <w:del w:id="872" w:author="Ravindra Akella" w:date="2019-11-23T19:30:00Z">
        <w:r w:rsidDel="006C1AE1">
          <w:rPr>
            <w:color w:val="000000"/>
            <w:sz w:val="20"/>
            <w:szCs w:val="20"/>
          </w:rPr>
          <w:delText xml:space="preserve">        }</w:delText>
        </w:r>
      </w:del>
    </w:p>
    <w:p w14:paraId="68C8000A" w14:textId="77777777" w:rsidR="00942C25" w:rsidRDefault="00942C25">
      <w:pPr>
        <w:spacing w:after="0" w:line="240" w:lineRule="auto"/>
        <w:rPr>
          <w:color w:val="000000"/>
          <w:sz w:val="20"/>
          <w:szCs w:val="20"/>
        </w:rPr>
      </w:pPr>
    </w:p>
    <w:p w14:paraId="5BB6792A" w14:textId="339D824B" w:rsidR="00942C25" w:rsidDel="005421DD" w:rsidRDefault="009C5CA0">
      <w:pPr>
        <w:spacing w:after="0" w:line="240" w:lineRule="auto"/>
        <w:rPr>
          <w:moveFrom w:id="873" w:author="Ravindra Akella" w:date="2019-11-23T19:25:00Z"/>
          <w:rFonts w:ascii="Consolas" w:eastAsia="Consolas" w:hAnsi="Consolas" w:cs="Consolas"/>
          <w:color w:val="000000"/>
          <w:sz w:val="19"/>
          <w:szCs w:val="19"/>
        </w:rPr>
      </w:pPr>
      <w:moveFromRangeStart w:id="874" w:author="Ravindra Akella" w:date="2019-11-23T19:25:00Z" w:name="move25429533"/>
      <w:moveFrom w:id="875" w:author="Ravindra Akella" w:date="2019-11-23T19:25:00Z">
        <w:r w:rsidDel="005421DD">
          <w:rPr>
            <w:rFonts w:ascii="Consolas" w:eastAsia="Consolas" w:hAnsi="Consolas" w:cs="Consolas"/>
            <w:color w:val="808080"/>
            <w:sz w:val="19"/>
            <w:szCs w:val="19"/>
          </w:rPr>
          <w:t xml:space="preserve">    ///</w:t>
        </w:r>
        <w:r w:rsidDel="005421DD">
          <w:rPr>
            <w:rFonts w:ascii="Consolas" w:eastAsia="Consolas" w:hAnsi="Consolas" w:cs="Consolas"/>
            <w:color w:val="008000"/>
            <w:sz w:val="19"/>
            <w:szCs w:val="19"/>
          </w:rPr>
          <w:t xml:space="preserve"> </w:t>
        </w:r>
        <w:r w:rsidDel="005421DD">
          <w:rPr>
            <w:rFonts w:ascii="Consolas" w:eastAsia="Consolas" w:hAnsi="Consolas" w:cs="Consolas"/>
            <w:color w:val="808080"/>
            <w:sz w:val="19"/>
            <w:szCs w:val="19"/>
          </w:rPr>
          <w:t>&lt;summary&gt;</w:t>
        </w:r>
      </w:moveFrom>
    </w:p>
    <w:p w14:paraId="025331EE" w14:textId="000091F9" w:rsidR="00942C25" w:rsidDel="005421DD" w:rsidRDefault="009C5CA0">
      <w:pPr>
        <w:spacing w:after="0" w:line="240" w:lineRule="auto"/>
        <w:rPr>
          <w:moveFrom w:id="876" w:author="Ravindra Akella" w:date="2019-11-23T19:25:00Z"/>
          <w:rFonts w:ascii="Consolas" w:eastAsia="Consolas" w:hAnsi="Consolas" w:cs="Consolas"/>
          <w:color w:val="000000"/>
          <w:sz w:val="19"/>
          <w:szCs w:val="19"/>
        </w:rPr>
      </w:pPr>
      <w:moveFrom w:id="877" w:author="Ravindra Akella" w:date="2019-11-23T19:25:00Z">
        <w:r w:rsidDel="005421DD">
          <w:rPr>
            <w:rFonts w:ascii="Consolas" w:eastAsia="Consolas" w:hAnsi="Consolas" w:cs="Consolas"/>
            <w:color w:val="808080"/>
            <w:sz w:val="19"/>
            <w:szCs w:val="19"/>
          </w:rPr>
          <w:t xml:space="preserve">    ///</w:t>
        </w:r>
        <w:r w:rsidDel="005421DD">
          <w:rPr>
            <w:rFonts w:ascii="Consolas" w:eastAsia="Consolas" w:hAnsi="Consolas" w:cs="Consolas"/>
            <w:color w:val="008000"/>
            <w:sz w:val="19"/>
            <w:szCs w:val="19"/>
          </w:rPr>
          <w:t xml:space="preserve"> Async method to retrieve data from API</w:t>
        </w:r>
      </w:moveFrom>
    </w:p>
    <w:p w14:paraId="4CAF19A1" w14:textId="72CE7354" w:rsidR="00942C25" w:rsidDel="005421DD" w:rsidRDefault="009C5CA0">
      <w:pPr>
        <w:spacing w:after="0" w:line="240" w:lineRule="auto"/>
        <w:rPr>
          <w:moveFrom w:id="878" w:author="Ravindra Akella" w:date="2019-11-23T19:25:00Z"/>
          <w:rFonts w:ascii="Consolas" w:eastAsia="Consolas" w:hAnsi="Consolas" w:cs="Consolas"/>
          <w:color w:val="000000"/>
          <w:sz w:val="19"/>
          <w:szCs w:val="19"/>
        </w:rPr>
      </w:pPr>
      <w:moveFrom w:id="879" w:author="Ravindra Akella" w:date="2019-11-23T19:25:00Z">
        <w:r w:rsidDel="005421DD">
          <w:rPr>
            <w:rFonts w:ascii="Consolas" w:eastAsia="Consolas" w:hAnsi="Consolas" w:cs="Consolas"/>
            <w:color w:val="808080"/>
            <w:sz w:val="19"/>
            <w:szCs w:val="19"/>
          </w:rPr>
          <w:t xml:space="preserve">    ///</w:t>
        </w:r>
        <w:r w:rsidDel="005421DD">
          <w:rPr>
            <w:rFonts w:ascii="Consolas" w:eastAsia="Consolas" w:hAnsi="Consolas" w:cs="Consolas"/>
            <w:color w:val="008000"/>
            <w:sz w:val="19"/>
            <w:szCs w:val="19"/>
          </w:rPr>
          <w:t xml:space="preserve"> </w:t>
        </w:r>
        <w:r w:rsidDel="005421DD">
          <w:rPr>
            <w:rFonts w:ascii="Consolas" w:eastAsia="Consolas" w:hAnsi="Consolas" w:cs="Consolas"/>
            <w:color w:val="808080"/>
            <w:sz w:val="19"/>
            <w:szCs w:val="19"/>
          </w:rPr>
          <w:t>&lt;/summary&gt;</w:t>
        </w:r>
      </w:moveFrom>
    </w:p>
    <w:p w14:paraId="747708BC" w14:textId="47A2F17A" w:rsidR="00942C25" w:rsidDel="005421DD" w:rsidRDefault="009C5CA0">
      <w:pPr>
        <w:spacing w:after="0" w:line="240" w:lineRule="auto"/>
        <w:rPr>
          <w:moveFrom w:id="880" w:author="Ravindra Akella" w:date="2019-11-23T19:25:00Z"/>
          <w:color w:val="000000"/>
          <w:sz w:val="20"/>
          <w:szCs w:val="20"/>
        </w:rPr>
      </w:pPr>
      <w:moveFrom w:id="881" w:author="Ravindra Akella" w:date="2019-11-23T19:25:00Z">
        <w:r w:rsidDel="005421DD">
          <w:rPr>
            <w:color w:val="000000"/>
            <w:sz w:val="20"/>
            <w:szCs w:val="20"/>
          </w:rPr>
          <w:t xml:space="preserve">        </w:t>
        </w:r>
        <w:r w:rsidDel="005421DD">
          <w:rPr>
            <w:color w:val="0000FF"/>
            <w:sz w:val="20"/>
            <w:szCs w:val="20"/>
          </w:rPr>
          <w:t>static</w:t>
        </w:r>
        <w:r w:rsidDel="005421DD">
          <w:rPr>
            <w:color w:val="000000"/>
            <w:sz w:val="20"/>
            <w:szCs w:val="20"/>
          </w:rPr>
          <w:t xml:space="preserve"> </w:t>
        </w:r>
        <w:r w:rsidDel="005421DD">
          <w:rPr>
            <w:color w:val="0000FF"/>
            <w:sz w:val="20"/>
            <w:szCs w:val="20"/>
          </w:rPr>
          <w:t>async</w:t>
        </w:r>
        <w:r w:rsidDel="005421DD">
          <w:rPr>
            <w:color w:val="000000"/>
            <w:sz w:val="20"/>
            <w:szCs w:val="20"/>
          </w:rPr>
          <w:t xml:space="preserve"> Task GetStocks()</w:t>
        </w:r>
      </w:moveFrom>
    </w:p>
    <w:p w14:paraId="1596FD93" w14:textId="6C4520D8" w:rsidR="00942C25" w:rsidDel="005421DD" w:rsidRDefault="009C5CA0">
      <w:pPr>
        <w:spacing w:after="0" w:line="240" w:lineRule="auto"/>
        <w:rPr>
          <w:moveFrom w:id="882" w:author="Ravindra Akella" w:date="2019-11-23T19:25:00Z"/>
          <w:color w:val="000000"/>
          <w:sz w:val="20"/>
          <w:szCs w:val="20"/>
        </w:rPr>
      </w:pPr>
      <w:moveFrom w:id="883" w:author="Ravindra Akella" w:date="2019-11-23T19:25:00Z">
        <w:r w:rsidDel="005421DD">
          <w:rPr>
            <w:color w:val="000000"/>
            <w:sz w:val="20"/>
            <w:szCs w:val="20"/>
          </w:rPr>
          <w:t xml:space="preserve">        {</w:t>
        </w:r>
      </w:moveFrom>
    </w:p>
    <w:p w14:paraId="5C8AABD2" w14:textId="65F573FA" w:rsidR="00942C25" w:rsidDel="005421DD" w:rsidRDefault="009C5CA0">
      <w:pPr>
        <w:spacing w:after="0" w:line="240" w:lineRule="auto"/>
        <w:rPr>
          <w:moveFrom w:id="884" w:author="Ravindra Akella" w:date="2019-11-23T19:25:00Z"/>
          <w:color w:val="000000"/>
          <w:sz w:val="20"/>
          <w:szCs w:val="20"/>
        </w:rPr>
      </w:pPr>
      <w:moveFrom w:id="885" w:author="Ravindra Akella" w:date="2019-11-23T19:25:00Z">
        <w:r w:rsidDel="005421DD">
          <w:rPr>
            <w:color w:val="000000"/>
            <w:sz w:val="20"/>
            <w:szCs w:val="20"/>
          </w:rPr>
          <w:t xml:space="preserve">            </w:t>
        </w:r>
        <w:r w:rsidDel="005421DD">
          <w:rPr>
            <w:color w:val="0000FF"/>
            <w:sz w:val="20"/>
            <w:szCs w:val="20"/>
          </w:rPr>
          <w:t>using</w:t>
        </w:r>
        <w:r w:rsidDel="005421DD">
          <w:rPr>
            <w:color w:val="000000"/>
            <w:sz w:val="20"/>
            <w:szCs w:val="20"/>
          </w:rPr>
          <w:t xml:space="preserve"> (HttpClient client = </w:t>
        </w:r>
        <w:r w:rsidDel="005421DD">
          <w:rPr>
            <w:color w:val="0000FF"/>
            <w:sz w:val="20"/>
            <w:szCs w:val="20"/>
          </w:rPr>
          <w:t>new</w:t>
        </w:r>
        <w:r w:rsidDel="005421DD">
          <w:rPr>
            <w:color w:val="000000"/>
            <w:sz w:val="20"/>
            <w:szCs w:val="20"/>
          </w:rPr>
          <w:t xml:space="preserve"> HttpClient())</w:t>
        </w:r>
      </w:moveFrom>
    </w:p>
    <w:p w14:paraId="4EEE72B3" w14:textId="093E2E48" w:rsidR="00942C25" w:rsidDel="005421DD" w:rsidRDefault="009C5CA0">
      <w:pPr>
        <w:spacing w:after="0" w:line="240" w:lineRule="auto"/>
        <w:rPr>
          <w:moveFrom w:id="886" w:author="Ravindra Akella" w:date="2019-11-23T19:25:00Z"/>
          <w:color w:val="000000"/>
          <w:sz w:val="20"/>
          <w:szCs w:val="20"/>
        </w:rPr>
      </w:pPr>
      <w:moveFrom w:id="887" w:author="Ravindra Akella" w:date="2019-11-23T19:25:00Z">
        <w:r w:rsidDel="005421DD">
          <w:rPr>
            <w:color w:val="000000"/>
            <w:sz w:val="20"/>
            <w:szCs w:val="20"/>
          </w:rPr>
          <w:t xml:space="preserve">            {</w:t>
        </w:r>
      </w:moveFrom>
    </w:p>
    <w:p w14:paraId="2CB32DF2" w14:textId="1B0F83BD" w:rsidR="00942C25" w:rsidDel="005421DD" w:rsidRDefault="009C5CA0">
      <w:pPr>
        <w:spacing w:after="0" w:line="240" w:lineRule="auto"/>
        <w:rPr>
          <w:moveFrom w:id="888" w:author="Ravindra Akella" w:date="2019-11-23T19:25:00Z"/>
          <w:color w:val="000000"/>
          <w:sz w:val="20"/>
          <w:szCs w:val="20"/>
        </w:rPr>
      </w:pPr>
      <w:moveFrom w:id="889" w:author="Ravindra Akella" w:date="2019-11-23T19:25:00Z">
        <w:r w:rsidDel="005421DD">
          <w:rPr>
            <w:color w:val="000000"/>
            <w:sz w:val="20"/>
            <w:szCs w:val="20"/>
          </w:rPr>
          <w:t xml:space="preserve">                </w:t>
        </w:r>
        <w:r w:rsidDel="005421DD">
          <w:rPr>
            <w:color w:val="0000FF"/>
            <w:sz w:val="20"/>
            <w:szCs w:val="20"/>
          </w:rPr>
          <w:t>try</w:t>
        </w:r>
      </w:moveFrom>
    </w:p>
    <w:p w14:paraId="70F66C7C" w14:textId="7EE7A336" w:rsidR="00942C25" w:rsidDel="005421DD" w:rsidRDefault="009C5CA0">
      <w:pPr>
        <w:spacing w:after="0" w:line="240" w:lineRule="auto"/>
        <w:rPr>
          <w:moveFrom w:id="890" w:author="Ravindra Akella" w:date="2019-11-23T19:25:00Z"/>
          <w:color w:val="000000"/>
          <w:sz w:val="20"/>
          <w:szCs w:val="20"/>
        </w:rPr>
      </w:pPr>
      <w:moveFrom w:id="891" w:author="Ravindra Akella" w:date="2019-11-23T19:25:00Z">
        <w:r w:rsidDel="005421DD">
          <w:rPr>
            <w:color w:val="000000"/>
            <w:sz w:val="20"/>
            <w:szCs w:val="20"/>
          </w:rPr>
          <w:t xml:space="preserve">                {</w:t>
        </w:r>
      </w:moveFrom>
    </w:p>
    <w:p w14:paraId="38ACCD81" w14:textId="7A975F38" w:rsidR="00942C25" w:rsidDel="005421DD" w:rsidRDefault="009C5CA0">
      <w:pPr>
        <w:spacing w:after="0" w:line="240" w:lineRule="auto"/>
        <w:rPr>
          <w:moveFrom w:id="892" w:author="Ravindra Akella" w:date="2019-11-23T19:25:00Z"/>
          <w:color w:val="000000"/>
          <w:sz w:val="20"/>
          <w:szCs w:val="20"/>
        </w:rPr>
      </w:pPr>
      <w:moveFrom w:id="893" w:author="Ravindra Akella" w:date="2019-11-23T19:25:00Z">
        <w:r w:rsidDel="005421DD">
          <w:rPr>
            <w:color w:val="000000"/>
            <w:sz w:val="20"/>
            <w:szCs w:val="20"/>
          </w:rPr>
          <w:t xml:space="preserve">                    </w:t>
        </w:r>
        <w:r w:rsidDel="005421DD">
          <w:rPr>
            <w:color w:val="0000FF"/>
            <w:sz w:val="20"/>
            <w:szCs w:val="20"/>
          </w:rPr>
          <w:t>var</w:t>
        </w:r>
        <w:r w:rsidDel="005421DD">
          <w:rPr>
            <w:color w:val="000000"/>
            <w:sz w:val="20"/>
            <w:szCs w:val="20"/>
          </w:rPr>
          <w:t xml:space="preserve"> response = </w:t>
        </w:r>
        <w:r w:rsidDel="005421DD">
          <w:rPr>
            <w:color w:val="0000FF"/>
            <w:sz w:val="20"/>
            <w:szCs w:val="20"/>
          </w:rPr>
          <w:t>await</w:t>
        </w:r>
        <w:r w:rsidDel="005421DD">
          <w:rPr>
            <w:color w:val="000000"/>
            <w:sz w:val="20"/>
            <w:szCs w:val="20"/>
          </w:rPr>
          <w:t xml:space="preserve"> client.GetAsync(</w:t>
        </w:r>
        <w:r w:rsidDel="005421DD">
          <w:rPr>
            <w:color w:val="A31515"/>
            <w:sz w:val="20"/>
            <w:szCs w:val="20"/>
          </w:rPr>
          <w:t>"https://localhost:44394/api/Stocks"</w:t>
        </w:r>
        <w:r w:rsidDel="005421DD">
          <w:rPr>
            <w:color w:val="000000"/>
            <w:sz w:val="20"/>
            <w:szCs w:val="20"/>
          </w:rPr>
          <w:t>);</w:t>
        </w:r>
      </w:moveFrom>
    </w:p>
    <w:p w14:paraId="58549C76" w14:textId="7DF5E30E" w:rsidR="00942C25" w:rsidDel="005421DD" w:rsidRDefault="009C5CA0">
      <w:pPr>
        <w:spacing w:after="0" w:line="240" w:lineRule="auto"/>
        <w:rPr>
          <w:moveFrom w:id="894" w:author="Ravindra Akella" w:date="2019-11-23T19:25:00Z"/>
          <w:color w:val="000000"/>
          <w:sz w:val="20"/>
          <w:szCs w:val="20"/>
        </w:rPr>
      </w:pPr>
      <w:moveFrom w:id="895" w:author="Ravindra Akella" w:date="2019-11-23T19:25:00Z">
        <w:r w:rsidDel="005421DD">
          <w:rPr>
            <w:color w:val="000000"/>
            <w:sz w:val="20"/>
            <w:szCs w:val="20"/>
          </w:rPr>
          <w:t xml:space="preserve">                    response.EnsureSuccessStatusCode();</w:t>
        </w:r>
      </w:moveFrom>
    </w:p>
    <w:p w14:paraId="41034976" w14:textId="1763AC67" w:rsidR="00942C25" w:rsidDel="005421DD" w:rsidRDefault="009C5CA0">
      <w:pPr>
        <w:spacing w:after="0" w:line="240" w:lineRule="auto"/>
        <w:rPr>
          <w:moveFrom w:id="896" w:author="Ravindra Akella" w:date="2019-11-23T19:25:00Z"/>
          <w:color w:val="000000"/>
          <w:sz w:val="20"/>
          <w:szCs w:val="20"/>
        </w:rPr>
      </w:pPr>
      <w:moveFrom w:id="897" w:author="Ravindra Akella" w:date="2019-11-23T19:25:00Z">
        <w:r w:rsidDel="005421DD">
          <w:rPr>
            <w:color w:val="000000"/>
            <w:sz w:val="20"/>
            <w:szCs w:val="20"/>
          </w:rPr>
          <w:t xml:space="preserve">                    </w:t>
        </w:r>
        <w:r w:rsidDel="005421DD">
          <w:rPr>
            <w:color w:val="0000FF"/>
            <w:sz w:val="20"/>
            <w:szCs w:val="20"/>
          </w:rPr>
          <w:t>var</w:t>
        </w:r>
        <w:r w:rsidDel="005421DD">
          <w:rPr>
            <w:color w:val="000000"/>
            <w:sz w:val="20"/>
            <w:szCs w:val="20"/>
          </w:rPr>
          <w:t xml:space="preserve"> content = </w:t>
        </w:r>
        <w:r w:rsidDel="005421DD">
          <w:rPr>
            <w:color w:val="0000FF"/>
            <w:sz w:val="20"/>
            <w:szCs w:val="20"/>
          </w:rPr>
          <w:t>await</w:t>
        </w:r>
        <w:r w:rsidDel="005421DD">
          <w:rPr>
            <w:color w:val="000000"/>
            <w:sz w:val="20"/>
            <w:szCs w:val="20"/>
          </w:rPr>
          <w:t xml:space="preserve"> response.Content.ReadAsStringAsync();</w:t>
        </w:r>
      </w:moveFrom>
    </w:p>
    <w:p w14:paraId="3626119A" w14:textId="4B4ED90B" w:rsidR="00942C25" w:rsidDel="005421DD" w:rsidRDefault="009C5CA0">
      <w:pPr>
        <w:spacing w:after="0" w:line="240" w:lineRule="auto"/>
        <w:rPr>
          <w:moveFrom w:id="898" w:author="Ravindra Akella" w:date="2019-11-23T19:25:00Z"/>
          <w:color w:val="000000"/>
          <w:sz w:val="20"/>
          <w:szCs w:val="20"/>
        </w:rPr>
      </w:pPr>
      <w:moveFrom w:id="899" w:author="Ravindra Akella" w:date="2019-11-23T19:25:00Z">
        <w:r w:rsidDel="005421DD">
          <w:rPr>
            <w:color w:val="000000"/>
            <w:sz w:val="20"/>
            <w:szCs w:val="20"/>
          </w:rPr>
          <w:t xml:space="preserve">                    Console.WriteLine(</w:t>
        </w:r>
        <w:r w:rsidDel="005421DD">
          <w:rPr>
            <w:color w:val="A31515"/>
            <w:sz w:val="20"/>
            <w:szCs w:val="20"/>
          </w:rPr>
          <w:t>"Data retrieved from API"</w:t>
        </w:r>
        <w:r w:rsidDel="005421DD">
          <w:rPr>
            <w:color w:val="000000"/>
            <w:sz w:val="20"/>
            <w:szCs w:val="20"/>
          </w:rPr>
          <w:t>);</w:t>
        </w:r>
      </w:moveFrom>
    </w:p>
    <w:p w14:paraId="6D7E23B3" w14:textId="55205F23" w:rsidR="00942C25" w:rsidDel="005421DD" w:rsidRDefault="009C5CA0">
      <w:pPr>
        <w:spacing w:after="0" w:line="240" w:lineRule="auto"/>
        <w:rPr>
          <w:moveFrom w:id="900" w:author="Ravindra Akella" w:date="2019-11-23T19:25:00Z"/>
          <w:color w:val="000000"/>
          <w:sz w:val="20"/>
          <w:szCs w:val="20"/>
        </w:rPr>
      </w:pPr>
      <w:moveFrom w:id="901" w:author="Ravindra Akella" w:date="2019-11-23T19:25:00Z">
        <w:r w:rsidDel="005421DD">
          <w:rPr>
            <w:color w:val="000000"/>
            <w:sz w:val="20"/>
            <w:szCs w:val="20"/>
          </w:rPr>
          <w:t xml:space="preserve">                }</w:t>
        </w:r>
      </w:moveFrom>
    </w:p>
    <w:p w14:paraId="1B2C734E" w14:textId="51E83B07" w:rsidR="00942C25" w:rsidDel="005421DD" w:rsidRDefault="009C5CA0">
      <w:pPr>
        <w:spacing w:after="0" w:line="240" w:lineRule="auto"/>
        <w:rPr>
          <w:moveFrom w:id="902" w:author="Ravindra Akella" w:date="2019-11-23T19:25:00Z"/>
          <w:color w:val="000000"/>
          <w:sz w:val="20"/>
          <w:szCs w:val="20"/>
        </w:rPr>
      </w:pPr>
      <w:moveFrom w:id="903" w:author="Ravindra Akella" w:date="2019-11-23T19:25:00Z">
        <w:r w:rsidDel="005421DD">
          <w:rPr>
            <w:color w:val="000000"/>
            <w:sz w:val="20"/>
            <w:szCs w:val="20"/>
          </w:rPr>
          <w:t xml:space="preserve">                </w:t>
        </w:r>
        <w:r w:rsidDel="005421DD">
          <w:rPr>
            <w:color w:val="0000FF"/>
            <w:sz w:val="20"/>
            <w:szCs w:val="20"/>
          </w:rPr>
          <w:t>catch</w:t>
        </w:r>
        <w:r w:rsidDel="005421DD">
          <w:rPr>
            <w:color w:val="000000"/>
            <w:sz w:val="20"/>
            <w:szCs w:val="20"/>
          </w:rPr>
          <w:t xml:space="preserve"> (Exception ex)</w:t>
        </w:r>
      </w:moveFrom>
    </w:p>
    <w:p w14:paraId="135032C2" w14:textId="49FD2212" w:rsidR="00942C25" w:rsidDel="005421DD" w:rsidRDefault="009C5CA0">
      <w:pPr>
        <w:spacing w:after="0" w:line="240" w:lineRule="auto"/>
        <w:rPr>
          <w:moveFrom w:id="904" w:author="Ravindra Akella" w:date="2019-11-23T19:25:00Z"/>
          <w:color w:val="000000"/>
          <w:sz w:val="20"/>
          <w:szCs w:val="20"/>
        </w:rPr>
      </w:pPr>
      <w:moveFrom w:id="905" w:author="Ravindra Akella" w:date="2019-11-23T19:25:00Z">
        <w:r w:rsidDel="005421DD">
          <w:rPr>
            <w:color w:val="000000"/>
            <w:sz w:val="20"/>
            <w:szCs w:val="20"/>
          </w:rPr>
          <w:t xml:space="preserve">                {</w:t>
        </w:r>
      </w:moveFrom>
    </w:p>
    <w:p w14:paraId="06B7F188" w14:textId="39409E4C" w:rsidR="00942C25" w:rsidDel="005421DD" w:rsidRDefault="009C5CA0">
      <w:pPr>
        <w:spacing w:after="0" w:line="240" w:lineRule="auto"/>
        <w:rPr>
          <w:moveFrom w:id="906" w:author="Ravindra Akella" w:date="2019-11-23T19:25:00Z"/>
          <w:color w:val="000000"/>
          <w:sz w:val="20"/>
          <w:szCs w:val="20"/>
        </w:rPr>
      </w:pPr>
      <w:moveFrom w:id="907" w:author="Ravindra Akella" w:date="2019-11-23T19:25:00Z">
        <w:r w:rsidDel="005421DD">
          <w:rPr>
            <w:color w:val="000000"/>
            <w:sz w:val="20"/>
            <w:szCs w:val="20"/>
          </w:rPr>
          <w:t xml:space="preserve">                    Console.WriteLine(</w:t>
        </w:r>
        <w:r w:rsidDel="005421DD">
          <w:rPr>
            <w:color w:val="A31515"/>
            <w:sz w:val="20"/>
            <w:szCs w:val="20"/>
          </w:rPr>
          <w:t xml:space="preserve">$"exception occured in API - </w:t>
        </w:r>
        <w:r w:rsidDel="005421DD">
          <w:rPr>
            <w:color w:val="000000"/>
            <w:sz w:val="20"/>
            <w:szCs w:val="20"/>
          </w:rPr>
          <w:t>{ex.Message}</w:t>
        </w:r>
        <w:r w:rsidDel="005421DD">
          <w:rPr>
            <w:color w:val="A31515"/>
            <w:sz w:val="20"/>
            <w:szCs w:val="20"/>
          </w:rPr>
          <w:t>"</w:t>
        </w:r>
        <w:r w:rsidDel="005421DD">
          <w:rPr>
            <w:color w:val="000000"/>
            <w:sz w:val="20"/>
            <w:szCs w:val="20"/>
          </w:rPr>
          <w:t>);</w:t>
        </w:r>
      </w:moveFrom>
    </w:p>
    <w:p w14:paraId="59B99298" w14:textId="1775F7C7" w:rsidR="00942C25" w:rsidDel="005421DD" w:rsidRDefault="009C5CA0">
      <w:pPr>
        <w:spacing w:after="0" w:line="240" w:lineRule="auto"/>
        <w:rPr>
          <w:moveFrom w:id="908" w:author="Ravindra Akella" w:date="2019-11-23T19:25:00Z"/>
          <w:color w:val="000000"/>
          <w:sz w:val="20"/>
          <w:szCs w:val="20"/>
        </w:rPr>
      </w:pPr>
      <w:moveFrom w:id="909" w:author="Ravindra Akella" w:date="2019-11-23T19:25:00Z">
        <w:r w:rsidDel="005421DD">
          <w:rPr>
            <w:color w:val="000000"/>
            <w:sz w:val="20"/>
            <w:szCs w:val="20"/>
          </w:rPr>
          <w:t xml:space="preserve">                }</w:t>
        </w:r>
      </w:moveFrom>
    </w:p>
    <w:p w14:paraId="3F39C728" w14:textId="17FAF8B8" w:rsidR="00942C25" w:rsidDel="005421DD" w:rsidRDefault="009C5CA0">
      <w:pPr>
        <w:spacing w:after="0" w:line="240" w:lineRule="auto"/>
        <w:rPr>
          <w:moveFrom w:id="910" w:author="Ravindra Akella" w:date="2019-11-23T19:25:00Z"/>
          <w:color w:val="000000"/>
          <w:sz w:val="20"/>
          <w:szCs w:val="20"/>
        </w:rPr>
      </w:pPr>
      <w:moveFrom w:id="911" w:author="Ravindra Akella" w:date="2019-11-23T19:25:00Z">
        <w:r w:rsidDel="005421DD">
          <w:rPr>
            <w:color w:val="000000"/>
            <w:sz w:val="20"/>
            <w:szCs w:val="20"/>
          </w:rPr>
          <w:t xml:space="preserve">            }</w:t>
        </w:r>
      </w:moveFrom>
    </w:p>
    <w:p w14:paraId="269A1FA0" w14:textId="1BEC574E" w:rsidR="00942C25" w:rsidDel="005421DD" w:rsidRDefault="009C5CA0">
      <w:pPr>
        <w:spacing w:after="0" w:line="240" w:lineRule="auto"/>
        <w:rPr>
          <w:moveFrom w:id="912" w:author="Ravindra Akella" w:date="2019-11-23T19:25:00Z"/>
          <w:color w:val="000000"/>
          <w:sz w:val="20"/>
          <w:szCs w:val="20"/>
        </w:rPr>
      </w:pPr>
      <w:moveFrom w:id="913" w:author="Ravindra Akella" w:date="2019-11-23T19:25:00Z">
        <w:r w:rsidDel="005421DD">
          <w:rPr>
            <w:color w:val="000000"/>
            <w:sz w:val="20"/>
            <w:szCs w:val="20"/>
          </w:rPr>
          <w:t xml:space="preserve">        }</w:t>
        </w:r>
      </w:moveFrom>
    </w:p>
    <w:moveFromRangeEnd w:id="874"/>
    <w:p w14:paraId="01BC0BA7" w14:textId="77777777" w:rsidR="00942C25" w:rsidRDefault="00942C25">
      <w:pPr>
        <w:spacing w:after="0" w:line="240" w:lineRule="auto"/>
        <w:rPr>
          <w:color w:val="000000"/>
          <w:sz w:val="20"/>
          <w:szCs w:val="20"/>
        </w:rPr>
      </w:pPr>
    </w:p>
    <w:p w14:paraId="2617C6EF" w14:textId="0D10D5EB" w:rsidR="00942C25" w:rsidDel="00B001E8" w:rsidRDefault="009C5CA0">
      <w:pPr>
        <w:spacing w:after="0" w:line="240" w:lineRule="auto"/>
        <w:rPr>
          <w:moveFrom w:id="914" w:author="Ravindra Akella" w:date="2019-11-23T19:28:00Z"/>
          <w:rFonts w:ascii="Consolas" w:eastAsia="Consolas" w:hAnsi="Consolas" w:cs="Consolas"/>
          <w:color w:val="000000"/>
          <w:sz w:val="19"/>
          <w:szCs w:val="19"/>
        </w:rPr>
      </w:pPr>
      <w:moveFromRangeStart w:id="915" w:author="Ravindra Akella" w:date="2019-11-23T19:28:00Z" w:name="move25429706"/>
      <w:moveFrom w:id="916" w:author="Ravindra Akella" w:date="2019-11-23T19:28:00Z">
        <w:r w:rsidDel="00B001E8">
          <w:rPr>
            <w:rFonts w:ascii="Consolas" w:eastAsia="Consolas" w:hAnsi="Consolas" w:cs="Consolas"/>
            <w:color w:val="808080"/>
            <w:sz w:val="19"/>
            <w:szCs w:val="19"/>
          </w:rPr>
          <w:t xml:space="preserve">    ///</w:t>
        </w:r>
        <w:r w:rsidDel="00B001E8">
          <w:rPr>
            <w:rFonts w:ascii="Consolas" w:eastAsia="Consolas" w:hAnsi="Consolas" w:cs="Consolas"/>
            <w:color w:val="008000"/>
            <w:sz w:val="19"/>
            <w:szCs w:val="19"/>
          </w:rPr>
          <w:t xml:space="preserve"> </w:t>
        </w:r>
        <w:r w:rsidDel="00B001E8">
          <w:rPr>
            <w:rFonts w:ascii="Consolas" w:eastAsia="Consolas" w:hAnsi="Consolas" w:cs="Consolas"/>
            <w:color w:val="808080"/>
            <w:sz w:val="19"/>
            <w:szCs w:val="19"/>
          </w:rPr>
          <w:t>&lt;summary&gt;</w:t>
        </w:r>
      </w:moveFrom>
    </w:p>
    <w:p w14:paraId="79377A51" w14:textId="4EAFE423" w:rsidR="00942C25" w:rsidDel="00B001E8" w:rsidRDefault="009C5CA0">
      <w:pPr>
        <w:spacing w:after="0" w:line="240" w:lineRule="auto"/>
        <w:rPr>
          <w:moveFrom w:id="917" w:author="Ravindra Akella" w:date="2019-11-23T19:28:00Z"/>
          <w:rFonts w:ascii="Consolas" w:eastAsia="Consolas" w:hAnsi="Consolas" w:cs="Consolas"/>
          <w:color w:val="000000"/>
          <w:sz w:val="19"/>
          <w:szCs w:val="19"/>
        </w:rPr>
      </w:pPr>
      <w:moveFrom w:id="918" w:author="Ravindra Akella" w:date="2019-11-23T19:28:00Z">
        <w:r w:rsidDel="00B001E8">
          <w:rPr>
            <w:rFonts w:ascii="Consolas" w:eastAsia="Consolas" w:hAnsi="Consolas" w:cs="Consolas"/>
            <w:color w:val="808080"/>
            <w:sz w:val="19"/>
            <w:szCs w:val="19"/>
          </w:rPr>
          <w:t xml:space="preserve">    ///</w:t>
        </w:r>
        <w:r w:rsidDel="00B001E8">
          <w:rPr>
            <w:rFonts w:ascii="Consolas" w:eastAsia="Consolas" w:hAnsi="Consolas" w:cs="Consolas"/>
            <w:color w:val="008000"/>
            <w:sz w:val="19"/>
            <w:szCs w:val="19"/>
          </w:rPr>
          <w:t xml:space="preserve"> Method performing high CPU intense calculation</w:t>
        </w:r>
      </w:moveFrom>
    </w:p>
    <w:p w14:paraId="605C6ECF" w14:textId="3144E6BE" w:rsidR="00942C25" w:rsidDel="00B001E8" w:rsidRDefault="009C5CA0">
      <w:pPr>
        <w:spacing w:after="0" w:line="240" w:lineRule="auto"/>
        <w:rPr>
          <w:moveFrom w:id="919" w:author="Ravindra Akella" w:date="2019-11-23T19:28:00Z"/>
          <w:rFonts w:ascii="Consolas" w:eastAsia="Consolas" w:hAnsi="Consolas" w:cs="Consolas"/>
          <w:color w:val="000000"/>
          <w:sz w:val="19"/>
          <w:szCs w:val="19"/>
        </w:rPr>
      </w:pPr>
      <w:moveFrom w:id="920" w:author="Ravindra Akella" w:date="2019-11-23T19:28:00Z">
        <w:r w:rsidDel="00B001E8">
          <w:rPr>
            <w:rFonts w:ascii="Consolas" w:eastAsia="Consolas" w:hAnsi="Consolas" w:cs="Consolas"/>
            <w:color w:val="808080"/>
            <w:sz w:val="19"/>
            <w:szCs w:val="19"/>
          </w:rPr>
          <w:t xml:space="preserve">    ///</w:t>
        </w:r>
        <w:r w:rsidDel="00B001E8">
          <w:rPr>
            <w:rFonts w:ascii="Consolas" w:eastAsia="Consolas" w:hAnsi="Consolas" w:cs="Consolas"/>
            <w:color w:val="008000"/>
            <w:sz w:val="19"/>
            <w:szCs w:val="19"/>
          </w:rPr>
          <w:t xml:space="preserve"> </w:t>
        </w:r>
        <w:r w:rsidDel="00B001E8">
          <w:rPr>
            <w:rFonts w:ascii="Consolas" w:eastAsia="Consolas" w:hAnsi="Consolas" w:cs="Consolas"/>
            <w:color w:val="808080"/>
            <w:sz w:val="19"/>
            <w:szCs w:val="19"/>
          </w:rPr>
          <w:t>&lt;/summary&gt;</w:t>
        </w:r>
      </w:moveFrom>
    </w:p>
    <w:p w14:paraId="5513DEEE" w14:textId="70C7C17E" w:rsidR="00942C25" w:rsidDel="00B001E8" w:rsidRDefault="009C5CA0">
      <w:pPr>
        <w:spacing w:after="0" w:line="240" w:lineRule="auto"/>
        <w:rPr>
          <w:moveFrom w:id="921" w:author="Ravindra Akella" w:date="2019-11-23T19:28:00Z"/>
          <w:color w:val="000000"/>
          <w:sz w:val="20"/>
          <w:szCs w:val="20"/>
        </w:rPr>
      </w:pPr>
      <w:moveFrom w:id="922" w:author="Ravindra Akella" w:date="2019-11-23T19:28:00Z">
        <w:r w:rsidDel="00B001E8">
          <w:rPr>
            <w:color w:val="000000"/>
            <w:sz w:val="20"/>
            <w:szCs w:val="20"/>
          </w:rPr>
          <w:t xml:space="preserve">        </w:t>
        </w:r>
        <w:r w:rsidDel="00B001E8">
          <w:rPr>
            <w:color w:val="0000FF"/>
            <w:sz w:val="20"/>
            <w:szCs w:val="20"/>
          </w:rPr>
          <w:t>static</w:t>
        </w:r>
        <w:r w:rsidDel="00B001E8">
          <w:rPr>
            <w:color w:val="000000"/>
            <w:sz w:val="20"/>
            <w:szCs w:val="20"/>
          </w:rPr>
          <w:t xml:space="preserve"> </w:t>
        </w:r>
        <w:r w:rsidDel="00B001E8">
          <w:rPr>
            <w:color w:val="0000FF"/>
            <w:sz w:val="20"/>
            <w:szCs w:val="20"/>
          </w:rPr>
          <w:t>async</w:t>
        </w:r>
        <w:r w:rsidDel="00B001E8">
          <w:rPr>
            <w:color w:val="000000"/>
            <w:sz w:val="20"/>
            <w:szCs w:val="20"/>
          </w:rPr>
          <w:t xml:space="preserve"> Task&lt;</w:t>
        </w:r>
        <w:r w:rsidDel="00B001E8">
          <w:rPr>
            <w:color w:val="0000FF"/>
            <w:sz w:val="20"/>
            <w:szCs w:val="20"/>
          </w:rPr>
          <w:t>double</w:t>
        </w:r>
        <w:r w:rsidDel="00B001E8">
          <w:rPr>
            <w:color w:val="000000"/>
            <w:sz w:val="20"/>
            <w:szCs w:val="20"/>
          </w:rPr>
          <w:t>&gt; DoExpensiveCalculation()</w:t>
        </w:r>
      </w:moveFrom>
    </w:p>
    <w:p w14:paraId="765C213B" w14:textId="3427C9AC" w:rsidR="00942C25" w:rsidDel="00B001E8" w:rsidRDefault="009C5CA0">
      <w:pPr>
        <w:spacing w:after="0" w:line="240" w:lineRule="auto"/>
        <w:rPr>
          <w:moveFrom w:id="923" w:author="Ravindra Akella" w:date="2019-11-23T19:28:00Z"/>
          <w:color w:val="000000"/>
          <w:sz w:val="20"/>
          <w:szCs w:val="20"/>
        </w:rPr>
      </w:pPr>
      <w:moveFrom w:id="924" w:author="Ravindra Akella" w:date="2019-11-23T19:28:00Z">
        <w:r w:rsidDel="00B001E8">
          <w:rPr>
            <w:color w:val="000000"/>
            <w:sz w:val="20"/>
            <w:szCs w:val="20"/>
          </w:rPr>
          <w:t xml:space="preserve">        {</w:t>
        </w:r>
      </w:moveFrom>
    </w:p>
    <w:p w14:paraId="4773CD4B" w14:textId="7CD989AF" w:rsidR="00942C25" w:rsidDel="00B001E8" w:rsidRDefault="009C5CA0">
      <w:pPr>
        <w:spacing w:after="0" w:line="240" w:lineRule="auto"/>
        <w:rPr>
          <w:moveFrom w:id="925" w:author="Ravindra Akella" w:date="2019-11-23T19:28:00Z"/>
          <w:color w:val="000000"/>
          <w:sz w:val="20"/>
          <w:szCs w:val="20"/>
        </w:rPr>
      </w:pPr>
      <w:moveFrom w:id="926" w:author="Ravindra Akella" w:date="2019-11-23T19:28:00Z">
        <w:r w:rsidDel="00B001E8">
          <w:rPr>
            <w:color w:val="000000"/>
            <w:sz w:val="20"/>
            <w:szCs w:val="20"/>
          </w:rPr>
          <w:t xml:space="preserve">            Console.WriteLine(</w:t>
        </w:r>
        <w:r w:rsidDel="00B001E8">
          <w:rPr>
            <w:color w:val="A31515"/>
            <w:sz w:val="20"/>
            <w:szCs w:val="20"/>
          </w:rPr>
          <w:t>"Start CPU Bound asynchronous task"</w:t>
        </w:r>
        <w:r w:rsidDel="00B001E8">
          <w:rPr>
            <w:color w:val="000000"/>
            <w:sz w:val="20"/>
            <w:szCs w:val="20"/>
          </w:rPr>
          <w:t>);</w:t>
        </w:r>
      </w:moveFrom>
    </w:p>
    <w:p w14:paraId="40978FA3" w14:textId="658A3B41" w:rsidR="00942C25" w:rsidDel="00B001E8" w:rsidRDefault="009C5CA0">
      <w:pPr>
        <w:spacing w:after="0" w:line="240" w:lineRule="auto"/>
        <w:rPr>
          <w:moveFrom w:id="927" w:author="Ravindra Akella" w:date="2019-11-23T19:28:00Z"/>
          <w:color w:val="000000"/>
          <w:sz w:val="20"/>
          <w:szCs w:val="20"/>
        </w:rPr>
      </w:pPr>
      <w:moveFrom w:id="928" w:author="Ravindra Akella" w:date="2019-11-23T19:28:00Z">
        <w:r w:rsidDel="00B001E8">
          <w:rPr>
            <w:color w:val="000000"/>
            <w:sz w:val="20"/>
            <w:szCs w:val="20"/>
          </w:rPr>
          <w:t xml:space="preserve">            </w:t>
        </w:r>
        <w:r w:rsidDel="00B001E8">
          <w:rPr>
            <w:color w:val="0000FF"/>
            <w:sz w:val="20"/>
            <w:szCs w:val="20"/>
          </w:rPr>
          <w:t>float</w:t>
        </w:r>
        <w:r w:rsidDel="00B001E8">
          <w:rPr>
            <w:color w:val="000000"/>
            <w:sz w:val="20"/>
            <w:szCs w:val="20"/>
          </w:rPr>
          <w:t xml:space="preserve"> calculation = 0;</w:t>
        </w:r>
      </w:moveFrom>
    </w:p>
    <w:p w14:paraId="116E2E71" w14:textId="18A4170D" w:rsidR="00942C25" w:rsidDel="00B001E8" w:rsidRDefault="009C5CA0">
      <w:pPr>
        <w:spacing w:after="0" w:line="240" w:lineRule="auto"/>
        <w:rPr>
          <w:moveFrom w:id="929" w:author="Ravindra Akella" w:date="2019-11-23T19:28:00Z"/>
          <w:color w:val="000000"/>
          <w:sz w:val="20"/>
          <w:szCs w:val="20"/>
        </w:rPr>
      </w:pPr>
      <w:moveFrom w:id="930" w:author="Ravindra Akella" w:date="2019-11-23T19:28:00Z">
        <w:r w:rsidDel="00B001E8">
          <w:rPr>
            <w:color w:val="000000"/>
            <w:sz w:val="20"/>
            <w:szCs w:val="20"/>
          </w:rPr>
          <w:t xml:space="preserve">            </w:t>
        </w:r>
        <w:r w:rsidDel="00B001E8">
          <w:rPr>
            <w:color w:val="0000FF"/>
            <w:sz w:val="20"/>
            <w:szCs w:val="20"/>
          </w:rPr>
          <w:t>var</w:t>
        </w:r>
        <w:r w:rsidDel="00B001E8">
          <w:rPr>
            <w:color w:val="000000"/>
            <w:sz w:val="20"/>
            <w:szCs w:val="20"/>
          </w:rPr>
          <w:t xml:space="preserve"> output = </w:t>
        </w:r>
        <w:r w:rsidDel="00B001E8">
          <w:rPr>
            <w:color w:val="0000FF"/>
            <w:sz w:val="20"/>
            <w:szCs w:val="20"/>
          </w:rPr>
          <w:t>await</w:t>
        </w:r>
        <w:r w:rsidDel="00B001E8">
          <w:rPr>
            <w:color w:val="000000"/>
            <w:sz w:val="20"/>
            <w:szCs w:val="20"/>
          </w:rPr>
          <w:t xml:space="preserve"> Task.Run(() =&gt;</w:t>
        </w:r>
      </w:moveFrom>
    </w:p>
    <w:p w14:paraId="4AF870CE" w14:textId="444602E7" w:rsidR="00942C25" w:rsidDel="00B001E8" w:rsidRDefault="009C5CA0">
      <w:pPr>
        <w:spacing w:after="0" w:line="240" w:lineRule="auto"/>
        <w:rPr>
          <w:moveFrom w:id="931" w:author="Ravindra Akella" w:date="2019-11-23T19:28:00Z"/>
          <w:color w:val="000000"/>
          <w:sz w:val="20"/>
          <w:szCs w:val="20"/>
        </w:rPr>
      </w:pPr>
      <w:moveFrom w:id="932" w:author="Ravindra Akella" w:date="2019-11-23T19:28:00Z">
        <w:r w:rsidDel="00B001E8">
          <w:rPr>
            <w:color w:val="000000"/>
            <w:sz w:val="20"/>
            <w:szCs w:val="20"/>
          </w:rPr>
          <w:t xml:space="preserve">            {</w:t>
        </w:r>
      </w:moveFrom>
    </w:p>
    <w:p w14:paraId="380C5AD0" w14:textId="73B7A82C" w:rsidR="00942C25" w:rsidDel="00B001E8" w:rsidRDefault="009C5CA0">
      <w:pPr>
        <w:spacing w:after="0" w:line="240" w:lineRule="auto"/>
        <w:rPr>
          <w:moveFrom w:id="933" w:author="Ravindra Akella" w:date="2019-11-23T19:28:00Z"/>
          <w:color w:val="000000"/>
          <w:sz w:val="20"/>
          <w:szCs w:val="20"/>
        </w:rPr>
      </w:pPr>
      <w:moveFrom w:id="934" w:author="Ravindra Akella" w:date="2019-11-23T19:28:00Z">
        <w:r w:rsidDel="00B001E8">
          <w:rPr>
            <w:color w:val="000000"/>
            <w:sz w:val="20"/>
            <w:szCs w:val="20"/>
          </w:rPr>
          <w:t xml:space="preserve">                </w:t>
        </w:r>
        <w:r w:rsidDel="00B001E8">
          <w:rPr>
            <w:color w:val="0000FF"/>
            <w:sz w:val="20"/>
            <w:szCs w:val="20"/>
          </w:rPr>
          <w:t>for</w:t>
        </w:r>
        <w:r w:rsidDel="00B001E8">
          <w:rPr>
            <w:color w:val="000000"/>
            <w:sz w:val="20"/>
            <w:szCs w:val="20"/>
          </w:rPr>
          <w:t xml:space="preserve"> (</w:t>
        </w:r>
        <w:r w:rsidDel="00B001E8">
          <w:rPr>
            <w:color w:val="0000FF"/>
            <w:sz w:val="20"/>
            <w:szCs w:val="20"/>
          </w:rPr>
          <w:t>int</w:t>
        </w:r>
        <w:r w:rsidDel="00B001E8">
          <w:rPr>
            <w:color w:val="000000"/>
            <w:sz w:val="20"/>
            <w:szCs w:val="20"/>
          </w:rPr>
          <w:t xml:space="preserve"> i = 0; i &lt; 100; i++)</w:t>
        </w:r>
      </w:moveFrom>
    </w:p>
    <w:p w14:paraId="4D04BE72" w14:textId="227ED476" w:rsidR="00942C25" w:rsidDel="00B001E8" w:rsidRDefault="009C5CA0">
      <w:pPr>
        <w:spacing w:after="0" w:line="240" w:lineRule="auto"/>
        <w:rPr>
          <w:moveFrom w:id="935" w:author="Ravindra Akella" w:date="2019-11-23T19:28:00Z"/>
          <w:color w:val="000000"/>
          <w:sz w:val="20"/>
          <w:szCs w:val="20"/>
        </w:rPr>
      </w:pPr>
      <w:moveFrom w:id="936" w:author="Ravindra Akella" w:date="2019-11-23T19:28:00Z">
        <w:r w:rsidDel="00B001E8">
          <w:rPr>
            <w:color w:val="000000"/>
            <w:sz w:val="20"/>
            <w:szCs w:val="20"/>
          </w:rPr>
          <w:t xml:space="preserve">                {</w:t>
        </w:r>
      </w:moveFrom>
    </w:p>
    <w:p w14:paraId="4A0AEFEF" w14:textId="5F740559" w:rsidR="00942C25" w:rsidDel="00B001E8" w:rsidRDefault="009C5CA0">
      <w:pPr>
        <w:spacing w:after="0" w:line="240" w:lineRule="auto"/>
        <w:rPr>
          <w:moveFrom w:id="937" w:author="Ravindra Akella" w:date="2019-11-23T19:28:00Z"/>
          <w:color w:val="000000"/>
          <w:sz w:val="20"/>
          <w:szCs w:val="20"/>
        </w:rPr>
      </w:pPr>
      <w:moveFrom w:id="938" w:author="Ravindra Akella" w:date="2019-11-23T19:28:00Z">
        <w:r w:rsidDel="00B001E8">
          <w:rPr>
            <w:color w:val="000000"/>
            <w:sz w:val="20"/>
            <w:szCs w:val="20"/>
          </w:rPr>
          <w:t xml:space="preserve">                    calculation = calculation * 20;</w:t>
        </w:r>
      </w:moveFrom>
    </w:p>
    <w:p w14:paraId="20A37978" w14:textId="30764D7F" w:rsidR="00942C25" w:rsidDel="00B001E8" w:rsidRDefault="009C5CA0">
      <w:pPr>
        <w:spacing w:after="0" w:line="240" w:lineRule="auto"/>
        <w:rPr>
          <w:moveFrom w:id="939" w:author="Ravindra Akella" w:date="2019-11-23T19:28:00Z"/>
          <w:color w:val="000000"/>
          <w:sz w:val="20"/>
          <w:szCs w:val="20"/>
        </w:rPr>
      </w:pPr>
      <w:moveFrom w:id="940" w:author="Ravindra Akella" w:date="2019-11-23T19:28:00Z">
        <w:r w:rsidDel="00B001E8">
          <w:rPr>
            <w:color w:val="000000"/>
            <w:sz w:val="20"/>
            <w:szCs w:val="20"/>
          </w:rPr>
          <w:t xml:space="preserve">                }</w:t>
        </w:r>
      </w:moveFrom>
    </w:p>
    <w:p w14:paraId="3A77BBAC" w14:textId="690DEDAA" w:rsidR="00942C25" w:rsidDel="00B001E8" w:rsidRDefault="009C5CA0">
      <w:pPr>
        <w:spacing w:after="0" w:line="240" w:lineRule="auto"/>
        <w:rPr>
          <w:moveFrom w:id="941" w:author="Ravindra Akella" w:date="2019-11-23T19:28:00Z"/>
          <w:color w:val="000000"/>
          <w:sz w:val="20"/>
          <w:szCs w:val="20"/>
        </w:rPr>
      </w:pPr>
      <w:moveFrom w:id="942" w:author="Ravindra Akella" w:date="2019-11-23T19:28:00Z">
        <w:r w:rsidDel="00B001E8">
          <w:rPr>
            <w:color w:val="000000"/>
            <w:sz w:val="20"/>
            <w:szCs w:val="20"/>
          </w:rPr>
          <w:t xml:space="preserve">                </w:t>
        </w:r>
        <w:r w:rsidDel="00B001E8">
          <w:rPr>
            <w:color w:val="0000FF"/>
            <w:sz w:val="20"/>
            <w:szCs w:val="20"/>
          </w:rPr>
          <w:t>return</w:t>
        </w:r>
        <w:r w:rsidDel="00B001E8">
          <w:rPr>
            <w:color w:val="000000"/>
            <w:sz w:val="20"/>
            <w:szCs w:val="20"/>
          </w:rPr>
          <w:t xml:space="preserve"> calculation;</w:t>
        </w:r>
      </w:moveFrom>
    </w:p>
    <w:p w14:paraId="1E678F7A" w14:textId="440144F0" w:rsidR="00942C25" w:rsidDel="00B001E8" w:rsidRDefault="009C5CA0">
      <w:pPr>
        <w:spacing w:after="0" w:line="240" w:lineRule="auto"/>
        <w:rPr>
          <w:moveFrom w:id="943" w:author="Ravindra Akella" w:date="2019-11-23T19:28:00Z"/>
          <w:color w:val="000000"/>
          <w:sz w:val="20"/>
          <w:szCs w:val="20"/>
        </w:rPr>
      </w:pPr>
      <w:moveFrom w:id="944" w:author="Ravindra Akella" w:date="2019-11-23T19:28:00Z">
        <w:r w:rsidDel="00B001E8">
          <w:rPr>
            <w:color w:val="000000"/>
            <w:sz w:val="20"/>
            <w:szCs w:val="20"/>
          </w:rPr>
          <w:t xml:space="preserve">            });</w:t>
        </w:r>
      </w:moveFrom>
    </w:p>
    <w:p w14:paraId="05F7F492" w14:textId="294D3410" w:rsidR="00942C25" w:rsidDel="00B001E8" w:rsidRDefault="009C5CA0">
      <w:pPr>
        <w:spacing w:after="0" w:line="240" w:lineRule="auto"/>
        <w:rPr>
          <w:moveFrom w:id="945" w:author="Ravindra Akella" w:date="2019-11-23T19:28:00Z"/>
          <w:color w:val="000000"/>
          <w:sz w:val="20"/>
          <w:szCs w:val="20"/>
        </w:rPr>
      </w:pPr>
      <w:moveFrom w:id="946" w:author="Ravindra Akella" w:date="2019-11-23T19:28:00Z">
        <w:r w:rsidDel="00B001E8">
          <w:rPr>
            <w:color w:val="000000"/>
            <w:sz w:val="20"/>
            <w:szCs w:val="20"/>
          </w:rPr>
          <w:t xml:space="preserve">            Console.WriteLine(</w:t>
        </w:r>
        <w:r w:rsidDel="00B001E8">
          <w:rPr>
            <w:color w:val="A31515"/>
            <w:sz w:val="20"/>
            <w:szCs w:val="20"/>
          </w:rPr>
          <w:t>"Finished CPU bound Task"</w:t>
        </w:r>
        <w:r w:rsidDel="00B001E8">
          <w:rPr>
            <w:color w:val="000000"/>
            <w:sz w:val="20"/>
            <w:szCs w:val="20"/>
          </w:rPr>
          <w:t>);</w:t>
        </w:r>
      </w:moveFrom>
    </w:p>
    <w:p w14:paraId="146E2FD3" w14:textId="5596172B" w:rsidR="00942C25" w:rsidDel="00B001E8" w:rsidRDefault="009C5CA0">
      <w:pPr>
        <w:spacing w:after="0" w:line="240" w:lineRule="auto"/>
        <w:rPr>
          <w:moveFrom w:id="947" w:author="Ravindra Akella" w:date="2019-11-23T19:28:00Z"/>
          <w:color w:val="000000"/>
          <w:sz w:val="20"/>
          <w:szCs w:val="20"/>
        </w:rPr>
      </w:pPr>
      <w:moveFrom w:id="948" w:author="Ravindra Akella" w:date="2019-11-23T19:28:00Z">
        <w:r w:rsidDel="00B001E8">
          <w:rPr>
            <w:color w:val="000000"/>
            <w:sz w:val="20"/>
            <w:szCs w:val="20"/>
          </w:rPr>
          <w:t xml:space="preserve">            </w:t>
        </w:r>
        <w:r w:rsidDel="00B001E8">
          <w:rPr>
            <w:color w:val="0000FF"/>
            <w:sz w:val="20"/>
            <w:szCs w:val="20"/>
          </w:rPr>
          <w:t>return</w:t>
        </w:r>
        <w:r w:rsidDel="00B001E8">
          <w:rPr>
            <w:color w:val="000000"/>
            <w:sz w:val="20"/>
            <w:szCs w:val="20"/>
          </w:rPr>
          <w:t xml:space="preserve"> output;</w:t>
        </w:r>
      </w:moveFrom>
    </w:p>
    <w:p w14:paraId="622D80A0" w14:textId="7BF88D4D" w:rsidR="00942C25" w:rsidDel="00B001E8" w:rsidRDefault="009C5CA0">
      <w:pPr>
        <w:spacing w:after="0" w:line="240" w:lineRule="auto"/>
        <w:rPr>
          <w:moveFrom w:id="949" w:author="Ravindra Akella" w:date="2019-11-23T19:28:00Z"/>
          <w:color w:val="000000"/>
          <w:sz w:val="20"/>
          <w:szCs w:val="20"/>
        </w:rPr>
      </w:pPr>
      <w:moveFrom w:id="950" w:author="Ravindra Akella" w:date="2019-11-23T19:28:00Z">
        <w:r w:rsidDel="00B001E8">
          <w:rPr>
            <w:color w:val="000000"/>
            <w:sz w:val="20"/>
            <w:szCs w:val="20"/>
          </w:rPr>
          <w:t xml:space="preserve">        }</w:t>
        </w:r>
      </w:moveFrom>
    </w:p>
    <w:moveFromRangeEnd w:id="915"/>
    <w:p w14:paraId="06AC6534" w14:textId="55253BD8" w:rsidR="00942C25" w:rsidDel="00FC6265" w:rsidRDefault="009C5CA0">
      <w:pPr>
        <w:spacing w:after="0" w:line="240" w:lineRule="auto"/>
        <w:rPr>
          <w:del w:id="951" w:author="Ravindra Akella" w:date="2019-11-23T19:35:00Z"/>
          <w:color w:val="000000"/>
          <w:sz w:val="20"/>
          <w:szCs w:val="20"/>
        </w:rPr>
      </w:pPr>
      <w:del w:id="952" w:author="Ravindra Akella" w:date="2019-11-23T19:35:00Z">
        <w:r w:rsidDel="00FC6265">
          <w:rPr>
            <w:color w:val="000000"/>
            <w:sz w:val="20"/>
            <w:szCs w:val="20"/>
          </w:rPr>
          <w:delText xml:space="preserve">    }</w:delText>
        </w:r>
      </w:del>
    </w:p>
    <w:p w14:paraId="1EB31EA9" w14:textId="72B82EA7" w:rsidR="00942C25" w:rsidDel="00FC6265" w:rsidRDefault="00CD4B2E">
      <w:pPr>
        <w:spacing w:after="0" w:line="240" w:lineRule="auto"/>
        <w:rPr>
          <w:del w:id="953" w:author="Ravindra Akella" w:date="2019-11-23T19:35:00Z"/>
          <w:color w:val="000000"/>
          <w:sz w:val="20"/>
          <w:szCs w:val="20"/>
        </w:rPr>
      </w:pPr>
      <w:customXmlDelRangeStart w:id="954" w:author="Ravindra Akella" w:date="2019-11-23T19:35:00Z"/>
      <w:sdt>
        <w:sdtPr>
          <w:tag w:val="goog_rdk_6"/>
          <w:id w:val="-1319653231"/>
        </w:sdtPr>
        <w:sdtContent>
          <w:customXmlDelRangeEnd w:id="954"/>
          <w:commentRangeStart w:id="955"/>
          <w:commentRangeStart w:id="956"/>
          <w:customXmlDelRangeStart w:id="957" w:author="Ravindra Akella" w:date="2019-11-23T19:35:00Z"/>
        </w:sdtContent>
      </w:sdt>
      <w:customXmlDelRangeEnd w:id="957"/>
      <w:del w:id="958" w:author="Ravindra Akella" w:date="2019-11-23T19:35:00Z">
        <w:r w:rsidR="009C5CA0" w:rsidDel="00FC6265">
          <w:rPr>
            <w:color w:val="000000"/>
            <w:sz w:val="20"/>
            <w:szCs w:val="20"/>
          </w:rPr>
          <w:delText>}</w:delText>
        </w:r>
        <w:commentRangeEnd w:id="955"/>
        <w:r w:rsidR="009C5CA0" w:rsidDel="00FC6265">
          <w:rPr>
            <w:rStyle w:val="CommentReference"/>
          </w:rPr>
          <w:commentReference w:id="955"/>
        </w:r>
        <w:commentRangeEnd w:id="956"/>
        <w:r w:rsidR="00330E92" w:rsidDel="00FC6265">
          <w:rPr>
            <w:rStyle w:val="CommentReference"/>
          </w:rPr>
          <w:commentReference w:id="956"/>
        </w:r>
      </w:del>
    </w:p>
    <w:p w14:paraId="6D513127" w14:textId="77777777" w:rsidR="00942C25" w:rsidRDefault="00942C25">
      <w:pPr>
        <w:spacing w:after="0" w:line="240" w:lineRule="auto"/>
        <w:rPr>
          <w:rFonts w:ascii="Consolas" w:eastAsia="Consolas" w:hAnsi="Consolas" w:cs="Consolas"/>
          <w:color w:val="000000"/>
          <w:sz w:val="19"/>
          <w:szCs w:val="19"/>
        </w:rPr>
      </w:pPr>
    </w:p>
    <w:p w14:paraId="5ED78EE4" w14:textId="4D962921"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Running the code above will give </w:t>
      </w:r>
      <w:del w:id="959" w:author="Ravindra Akella" w:date="2019-11-23T15:28:00Z">
        <w:r w:rsidDel="00EF0685">
          <w:rPr>
            <w:rFonts w:ascii="Palatino Linotype" w:eastAsia="Palatino Linotype" w:hAnsi="Palatino Linotype" w:cs="Palatino Linotype"/>
            <w:sz w:val="21"/>
            <w:szCs w:val="21"/>
          </w:rPr>
          <w:delText xml:space="preserve">following </w:delText>
        </w:r>
      </w:del>
      <w:r>
        <w:rPr>
          <w:rFonts w:ascii="Palatino Linotype" w:eastAsia="Palatino Linotype" w:hAnsi="Palatino Linotype" w:cs="Palatino Linotype"/>
          <w:sz w:val="21"/>
          <w:szCs w:val="21"/>
        </w:rPr>
        <w:t>output</w:t>
      </w:r>
      <w:ins w:id="960" w:author="Ravindra Akella" w:date="2019-11-23T15:28:00Z">
        <w:r w:rsidR="00EF0685">
          <w:rPr>
            <w:rFonts w:ascii="Palatino Linotype" w:eastAsia="Palatino Linotype" w:hAnsi="Palatino Linotype" w:cs="Palatino Linotype"/>
            <w:sz w:val="21"/>
            <w:szCs w:val="21"/>
          </w:rPr>
          <w:t xml:space="preserve"> as shown in Figure 6.1</w:t>
        </w:r>
      </w:ins>
      <w:r>
        <w:rPr>
          <w:rFonts w:ascii="Palatino Linotype" w:eastAsia="Palatino Linotype" w:hAnsi="Palatino Linotype" w:cs="Palatino Linotype"/>
          <w:sz w:val="21"/>
          <w:szCs w:val="21"/>
        </w:rPr>
        <w:t xml:space="preserve">, </w:t>
      </w:r>
      <w:del w:id="961" w:author="Ravindra Akella" w:date="2019-11-23T15:29:00Z">
        <w:r w:rsidDel="003B2691">
          <w:rPr>
            <w:rFonts w:ascii="Palatino Linotype" w:eastAsia="Palatino Linotype" w:hAnsi="Palatino Linotype" w:cs="Palatino Linotype"/>
            <w:sz w:val="21"/>
            <w:szCs w:val="21"/>
          </w:rPr>
          <w:delText>here you can see that although we are calling a background thread for CPU intensive operation it has used a worker thread which is ok for client side application for things like unblocking UI, However for an ASP.Net application this is will not lead any significant gain and also lead to possible deadlock as this is nothing different than running operation synchronously as there is no added benefit of assigning a dedicated thread for CPU bound operation.</w:delText>
        </w:r>
        <w:commentRangeStart w:id="962"/>
        <w:commentRangeStart w:id="963"/>
        <w:commentRangeEnd w:id="962"/>
        <w:r w:rsidDel="003B2691">
          <w:rPr>
            <w:rStyle w:val="CommentReference"/>
          </w:rPr>
          <w:commentReference w:id="962"/>
        </w:r>
      </w:del>
      <w:commentRangeEnd w:id="963"/>
      <w:r w:rsidR="00260E0C">
        <w:rPr>
          <w:rStyle w:val="CommentReference"/>
        </w:rPr>
        <w:commentReference w:id="963"/>
      </w:r>
    </w:p>
    <w:p w14:paraId="049C5024" w14:textId="77777777" w:rsidR="00942C25" w:rsidRDefault="009C5CA0">
      <w:pPr>
        <w:jc w:val="center"/>
        <w:pPrChange w:id="964" w:author="JORDINA" w:date="2019-09-12T17:10:00Z">
          <w:pPr/>
        </w:pPrChange>
      </w:pPr>
      <w:r>
        <w:rPr>
          <w:noProof/>
        </w:rPr>
        <w:drawing>
          <wp:inline distT="0" distB="0" distL="0" distR="0" wp14:anchorId="36BD6186" wp14:editId="1A530FCC">
            <wp:extent cx="5943600" cy="5176838"/>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5176838"/>
                    </a:xfrm>
                    <a:prstGeom prst="rect">
                      <a:avLst/>
                    </a:prstGeom>
                    <a:ln/>
                  </pic:spPr>
                </pic:pic>
              </a:graphicData>
            </a:graphic>
          </wp:inline>
        </w:drawing>
      </w:r>
    </w:p>
    <w:p w14:paraId="7BBB1B83" w14:textId="73FB943B" w:rsidR="00942C25" w:rsidRDefault="00CD4B2E">
      <w:pPr>
        <w:jc w:val="center"/>
        <w:rPr>
          <w:rFonts w:ascii="Palatino Linotype" w:eastAsia="Palatino Linotype" w:hAnsi="Palatino Linotype" w:cs="Palatino Linotype"/>
          <w:b/>
          <w:sz w:val="20"/>
          <w:szCs w:val="20"/>
        </w:rPr>
        <w:pPrChange w:id="965" w:author="JORDINA" w:date="2019-09-12T17:10:00Z">
          <w:pPr/>
        </w:pPrChange>
      </w:pPr>
      <w:sdt>
        <w:sdtPr>
          <w:tag w:val="goog_rdk_16"/>
          <w:id w:val="-1472824932"/>
        </w:sdtPr>
        <w:sdtContent/>
      </w:sdt>
      <w:sdt>
        <w:sdtPr>
          <w:tag w:val="goog_rdk_37"/>
          <w:id w:val="-1621216834"/>
        </w:sdtPr>
        <w:sdtContent>
          <w:commentRangeStart w:id="966"/>
          <w:commentRangeStart w:id="967"/>
        </w:sdtContent>
      </w:sdt>
      <w:r w:rsidR="009C5CA0">
        <w:rPr>
          <w:rFonts w:ascii="Palatino Linotype" w:eastAsia="Palatino Linotype" w:hAnsi="Palatino Linotype" w:cs="Palatino Linotype"/>
          <w:b/>
          <w:sz w:val="20"/>
          <w:szCs w:val="20"/>
        </w:rPr>
        <w:t>Fig</w:t>
      </w:r>
      <w:ins w:id="968" w:author="Ravindra Akella" w:date="2019-11-23T15:28:00Z">
        <w:r w:rsidR="00330E92">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commentRangeEnd w:id="966"/>
      <w:r w:rsidR="009C5CA0">
        <w:rPr>
          <w:rStyle w:val="CommentReference"/>
        </w:rPr>
        <w:commentReference w:id="966"/>
      </w:r>
      <w:commentRangeEnd w:id="967"/>
      <w:r w:rsidR="003B2691">
        <w:rPr>
          <w:rStyle w:val="CommentReference"/>
        </w:rPr>
        <w:commentReference w:id="967"/>
      </w:r>
      <w:r w:rsidR="009C5CA0">
        <w:rPr>
          <w:rFonts w:ascii="Palatino Linotype" w:eastAsia="Palatino Linotype" w:hAnsi="Palatino Linotype" w:cs="Palatino Linotype"/>
          <w:b/>
          <w:sz w:val="20"/>
          <w:szCs w:val="20"/>
        </w:rPr>
        <w:t xml:space="preserve"> – Output of threads used for CPU bound vs I/O bound tasks</w:t>
      </w:r>
    </w:p>
    <w:p w14:paraId="22066055" w14:textId="466E7D2C" w:rsidR="003B2691" w:rsidRDefault="003B2691" w:rsidP="003B2691">
      <w:pPr>
        <w:rPr>
          <w:ins w:id="969" w:author="Ravindra Akella" w:date="2019-11-23T15:29:00Z"/>
          <w:rFonts w:ascii="Palatino Linotype" w:eastAsia="Palatino Linotype" w:hAnsi="Palatino Linotype" w:cs="Palatino Linotype"/>
          <w:sz w:val="21"/>
          <w:szCs w:val="21"/>
        </w:rPr>
      </w:pPr>
      <w:ins w:id="970" w:author="Ravindra Akella" w:date="2019-11-23T15:29:00Z">
        <w:r>
          <w:rPr>
            <w:rFonts w:ascii="Palatino Linotype" w:eastAsia="Palatino Linotype" w:hAnsi="Palatino Linotype" w:cs="Palatino Linotype"/>
            <w:sz w:val="21"/>
            <w:szCs w:val="21"/>
          </w:rPr>
          <w:t>Here you can see that although we are calling a background thread for CPU intensive operation it has used a worker thread which is ok for client side application for things like unblocking UI, However for an ASP.Net application this is will not lead any significant gain and also lead to possible deadlock as this is nothing different than running operation synchronously as there is no added benefit of assigning a dedicated thread for CPU bound operation.</w:t>
        </w:r>
        <w:commentRangeStart w:id="971"/>
        <w:commentRangeStart w:id="972"/>
        <w:commentRangeEnd w:id="971"/>
        <w:r>
          <w:rPr>
            <w:rStyle w:val="CommentReference"/>
          </w:rPr>
          <w:commentReference w:id="971"/>
        </w:r>
      </w:ins>
      <w:commentRangeEnd w:id="972"/>
      <w:ins w:id="973" w:author="Ravindra Akella" w:date="2019-11-24T22:05:00Z">
        <w:r w:rsidR="003F35D1">
          <w:rPr>
            <w:rStyle w:val="CommentReference"/>
          </w:rPr>
          <w:commentReference w:id="972"/>
        </w:r>
      </w:ins>
    </w:p>
    <w:p w14:paraId="63B8C33C" w14:textId="4132C17E" w:rsidR="00942C25" w:rsidRDefault="00260E0C">
      <w:pPr>
        <w:rPr>
          <w:rFonts w:ascii="Palatino Linotype" w:eastAsia="Palatino Linotype" w:hAnsi="Palatino Linotype" w:cs="Palatino Linotype"/>
          <w:sz w:val="21"/>
          <w:szCs w:val="21"/>
        </w:rPr>
      </w:pPr>
      <w:ins w:id="974" w:author="Ravindra Akella" w:date="2019-11-23T15:29:00Z">
        <w:r>
          <w:rPr>
            <w:rFonts w:ascii="Palatino Linotype" w:eastAsia="Palatino Linotype" w:hAnsi="Palatino Linotype" w:cs="Palatino Linotype"/>
            <w:sz w:val="21"/>
            <w:szCs w:val="21"/>
          </w:rPr>
          <w:t>So to co</w:t>
        </w:r>
      </w:ins>
      <w:ins w:id="975" w:author="Ravindra Akella" w:date="2019-11-23T15:30:00Z">
        <w:r>
          <w:rPr>
            <w:rFonts w:ascii="Palatino Linotype" w:eastAsia="Palatino Linotype" w:hAnsi="Palatino Linotype" w:cs="Palatino Linotype"/>
            <w:sz w:val="21"/>
            <w:szCs w:val="21"/>
          </w:rPr>
          <w:t xml:space="preserve">nclude on I/O vs CPU bound tasks let us </w:t>
        </w:r>
      </w:ins>
      <w:r w:rsidR="009C5CA0">
        <w:rPr>
          <w:rFonts w:ascii="Palatino Linotype" w:eastAsia="Palatino Linotype" w:hAnsi="Palatino Linotype" w:cs="Palatino Linotype"/>
          <w:sz w:val="21"/>
          <w:szCs w:val="21"/>
        </w:rPr>
        <w:t>Tak</w:t>
      </w:r>
      <w:del w:id="976" w:author="Ravindra Akella" w:date="2019-11-23T15:30:00Z">
        <w:r w:rsidR="009C5CA0" w:rsidDel="00260E0C">
          <w:rPr>
            <w:rFonts w:ascii="Palatino Linotype" w:eastAsia="Palatino Linotype" w:hAnsi="Palatino Linotype" w:cs="Palatino Linotype"/>
            <w:sz w:val="21"/>
            <w:szCs w:val="21"/>
          </w:rPr>
          <w:delText>ing</w:delText>
        </w:r>
      </w:del>
      <w:ins w:id="977" w:author="Ravindra Akella" w:date="2019-11-23T15:30:00Z">
        <w:r>
          <w:rPr>
            <w:rFonts w:ascii="Palatino Linotype" w:eastAsia="Palatino Linotype" w:hAnsi="Palatino Linotype" w:cs="Palatino Linotype"/>
            <w:sz w:val="21"/>
            <w:szCs w:val="21"/>
          </w:rPr>
          <w:t>e</w:t>
        </w:r>
      </w:ins>
      <w:r w:rsidR="009C5CA0">
        <w:rPr>
          <w:rFonts w:ascii="Palatino Linotype" w:eastAsia="Palatino Linotype" w:hAnsi="Palatino Linotype" w:cs="Palatino Linotype"/>
          <w:sz w:val="21"/>
          <w:szCs w:val="21"/>
        </w:rPr>
        <w:t xml:space="preserve"> an analogy of buying tickets at movie counter (assuming this is the only way to book tickets)</w:t>
      </w:r>
    </w:p>
    <w:p w14:paraId="4226CA6F" w14:textId="77777777" w:rsidR="00942C25" w:rsidRDefault="009C5CA0">
      <w:pPr>
        <w:numPr>
          <w:ilvl w:val="0"/>
          <w:numId w:val="5"/>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You can tell your friend to buy popcorn while you are waiting in queue.</w:t>
      </w:r>
    </w:p>
    <w:p w14:paraId="19C98E74" w14:textId="07793B52" w:rsidR="00C632D5" w:rsidRDefault="009C5CA0" w:rsidP="00C632D5">
      <w:pPr>
        <w:numPr>
          <w:ilvl w:val="0"/>
          <w:numId w:val="5"/>
        </w:numPr>
        <w:pBdr>
          <w:top w:val="nil"/>
          <w:left w:val="nil"/>
          <w:bottom w:val="nil"/>
          <w:right w:val="nil"/>
          <w:between w:val="nil"/>
        </w:pBdr>
        <w:spacing w:after="0"/>
        <w:rPr>
          <w:ins w:id="978" w:author="Ravindra Akella" w:date="2019-11-23T15:31:00Z"/>
          <w:rFonts w:ascii="Palatino Linotype" w:eastAsia="Palatino Linotype" w:hAnsi="Palatino Linotype" w:cs="Palatino Linotype"/>
          <w:color w:val="000000"/>
          <w:sz w:val="21"/>
          <w:szCs w:val="21"/>
        </w:rPr>
        <w:pPrChange w:id="979" w:author="Ravindra Akella" w:date="2019-11-23T15:33:00Z">
          <w:pPr>
            <w:numPr>
              <w:numId w:val="5"/>
            </w:numPr>
            <w:pBdr>
              <w:top w:val="nil"/>
              <w:left w:val="nil"/>
              <w:bottom w:val="nil"/>
              <w:right w:val="nil"/>
              <w:between w:val="nil"/>
            </w:pBdr>
            <w:ind w:left="720" w:hanging="360"/>
          </w:pPr>
        </w:pPrChange>
      </w:pPr>
      <w:r>
        <w:rPr>
          <w:rFonts w:ascii="Palatino Linotype" w:eastAsia="Palatino Linotype" w:hAnsi="Palatino Linotype" w:cs="Palatino Linotype"/>
          <w:color w:val="000000"/>
          <w:sz w:val="21"/>
          <w:szCs w:val="21"/>
        </w:rPr>
        <w:lastRenderedPageBreak/>
        <w:t xml:space="preserve">However, to buy tickets there is no alternative but to reach counter, even assuming multiple counter scenario (multiple core) where number of people ahead of you are same across counters, switching across counters is not going to save any </w:t>
      </w:r>
      <w:sdt>
        <w:sdtPr>
          <w:rPr>
            <w:rFonts w:ascii="Palatino Linotype" w:eastAsia="Palatino Linotype" w:hAnsi="Palatino Linotype" w:cs="Palatino Linotype"/>
            <w:color w:val="000000"/>
            <w:sz w:val="21"/>
            <w:szCs w:val="21"/>
            <w:rPrChange w:id="980" w:author="Ravindra Akella" w:date="2019-11-23T15:33:00Z">
              <w:rPr/>
            </w:rPrChange>
          </w:rPr>
          <w:tag w:val="goog_rdk_30"/>
          <w:id w:val="1066691230"/>
        </w:sdtPr>
        <w:sdtContent>
          <w:commentRangeStart w:id="981"/>
          <w:commentRangeStart w:id="982"/>
        </w:sdtContent>
      </w:sdt>
      <w:r>
        <w:rPr>
          <w:rFonts w:ascii="Palatino Linotype" w:eastAsia="Palatino Linotype" w:hAnsi="Palatino Linotype" w:cs="Palatino Linotype"/>
          <w:color w:val="000000"/>
          <w:sz w:val="21"/>
          <w:szCs w:val="21"/>
        </w:rPr>
        <w:t>additional time.</w:t>
      </w:r>
      <w:commentRangeEnd w:id="981"/>
      <w:r w:rsidRPr="00C632D5">
        <w:rPr>
          <w:rFonts w:ascii="Palatino Linotype" w:eastAsia="Palatino Linotype" w:hAnsi="Palatino Linotype" w:cs="Palatino Linotype"/>
          <w:color w:val="000000"/>
          <w:sz w:val="21"/>
          <w:szCs w:val="21"/>
          <w:rPrChange w:id="983" w:author="Ravindra Akella" w:date="2019-11-23T15:33:00Z">
            <w:rPr>
              <w:rStyle w:val="CommentReference"/>
            </w:rPr>
          </w:rPrChange>
        </w:rPr>
        <w:commentReference w:id="981"/>
      </w:r>
      <w:commentRangeEnd w:id="982"/>
      <w:r w:rsidR="00631980">
        <w:rPr>
          <w:rStyle w:val="CommentReference"/>
        </w:rPr>
        <w:commentReference w:id="982"/>
      </w:r>
    </w:p>
    <w:p w14:paraId="22E3A845" w14:textId="0C82F603" w:rsidR="00C632D5" w:rsidRPr="00C632D5" w:rsidRDefault="00C632D5" w:rsidP="00C632D5">
      <w:pPr>
        <w:rPr>
          <w:rFonts w:ascii="Palatino Linotype" w:eastAsia="Palatino Linotype" w:hAnsi="Palatino Linotype" w:cs="Palatino Linotype"/>
          <w:color w:val="000000"/>
          <w:sz w:val="21"/>
          <w:szCs w:val="21"/>
        </w:rPr>
        <w:pPrChange w:id="984" w:author="Ravindra Akella" w:date="2019-11-23T15:31:00Z">
          <w:pPr>
            <w:numPr>
              <w:numId w:val="5"/>
            </w:numPr>
            <w:pBdr>
              <w:top w:val="nil"/>
              <w:left w:val="nil"/>
              <w:bottom w:val="nil"/>
              <w:right w:val="nil"/>
              <w:between w:val="nil"/>
            </w:pBdr>
            <w:ind w:left="720" w:hanging="360"/>
          </w:pPr>
        </w:pPrChange>
      </w:pPr>
      <w:ins w:id="985" w:author="Ravindra Akella" w:date="2019-11-23T15:31:00Z">
        <w:r w:rsidRPr="00C632D5">
          <w:rPr>
            <w:rFonts w:ascii="Palatino Linotype" w:eastAsia="Palatino Linotype" w:hAnsi="Palatino Linotype" w:cs="Palatino Linotype"/>
            <w:color w:val="000000"/>
            <w:sz w:val="21"/>
            <w:szCs w:val="21"/>
          </w:rPr>
          <w:t>Understanding CPU bound vs I/O bound task is a key deciding factor on how we ca</w:t>
        </w:r>
      </w:ins>
      <w:ins w:id="986" w:author="Ravindra Akella" w:date="2019-11-23T15:32:00Z">
        <w:r w:rsidRPr="00C632D5">
          <w:rPr>
            <w:rFonts w:ascii="Palatino Linotype" w:eastAsia="Palatino Linotype" w:hAnsi="Palatino Linotype" w:cs="Palatino Linotype"/>
            <w:color w:val="000000"/>
            <w:sz w:val="21"/>
            <w:szCs w:val="21"/>
          </w:rPr>
          <w:t>n gain benefit</w:t>
        </w:r>
        <w:r>
          <w:rPr>
            <w:rFonts w:ascii="Palatino Linotype" w:eastAsia="Palatino Linotype" w:hAnsi="Palatino Linotype" w:cs="Palatino Linotype"/>
            <w:color w:val="000000"/>
            <w:sz w:val="21"/>
            <w:szCs w:val="21"/>
          </w:rPr>
          <w:t xml:space="preserve"> of asynchronous programming, as </w:t>
        </w:r>
      </w:ins>
      <w:ins w:id="987" w:author="Ravindra Akella" w:date="2019-11-23T15:31:00Z">
        <w:r>
          <w:rPr>
            <w:rFonts w:ascii="Palatino Linotype" w:eastAsia="Palatino Linotype" w:hAnsi="Palatino Linotype" w:cs="Palatino Linotype"/>
            <w:color w:val="000000"/>
            <w:sz w:val="21"/>
            <w:szCs w:val="21"/>
          </w:rPr>
          <w:t xml:space="preserve"> </w:t>
        </w:r>
      </w:ins>
      <w:ins w:id="988" w:author="Ravindra Akella" w:date="2019-11-23T15:32:00Z">
        <w:r>
          <w:rPr>
            <w:rFonts w:ascii="Palatino Linotype" w:eastAsia="Palatino Linotype" w:hAnsi="Palatino Linotype" w:cs="Palatino Linotype"/>
            <w:color w:val="000000"/>
            <w:sz w:val="21"/>
            <w:szCs w:val="21"/>
          </w:rPr>
          <w:t xml:space="preserve">making CPU bound method asynchronous is not going to </w:t>
        </w:r>
      </w:ins>
      <w:ins w:id="989" w:author="Ravindra Akella" w:date="2019-11-23T15:34:00Z">
        <w:r>
          <w:rPr>
            <w:rFonts w:ascii="Palatino Linotype" w:eastAsia="Palatino Linotype" w:hAnsi="Palatino Linotype" w:cs="Palatino Linotype"/>
            <w:color w:val="000000"/>
            <w:sz w:val="21"/>
            <w:szCs w:val="21"/>
          </w:rPr>
          <w:t xml:space="preserve">boost the performance of the application significantly where as </w:t>
        </w:r>
      </w:ins>
      <w:ins w:id="990" w:author="Ravindra Akella" w:date="2019-11-23T15:35:00Z">
        <w:r>
          <w:rPr>
            <w:rFonts w:ascii="Palatino Linotype" w:eastAsia="Palatino Linotype" w:hAnsi="Palatino Linotype" w:cs="Palatino Linotype"/>
            <w:color w:val="000000"/>
            <w:sz w:val="21"/>
            <w:szCs w:val="21"/>
          </w:rPr>
          <w:t>making an I/O call is going to give us a significant overall efficiency in the application.</w:t>
        </w:r>
      </w:ins>
      <w:ins w:id="991" w:author="Ravindra Akella" w:date="2019-11-23T15:32:00Z">
        <w:r>
          <w:rPr>
            <w:rFonts w:ascii="Palatino Linotype" w:eastAsia="Palatino Linotype" w:hAnsi="Palatino Linotype" w:cs="Palatino Linotype"/>
            <w:color w:val="000000"/>
            <w:sz w:val="21"/>
            <w:szCs w:val="21"/>
          </w:rPr>
          <w:t xml:space="preserve"> </w:t>
        </w:r>
      </w:ins>
    </w:p>
    <w:p w14:paraId="05684C33" w14:textId="7F200488" w:rsidR="00942C25" w:rsidDel="003F35D1" w:rsidRDefault="009C5CA0">
      <w:pPr>
        <w:rPr>
          <w:del w:id="992" w:author="Ravindra Akella" w:date="2019-11-24T22:06: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Note – In reality there Is no thread dedicated for I/O operations because we do not need dedicated CPU time, as time spent is primarily receiving data over network or reading data from disk so your application will use available resources more effectively leading to a better responsiveness faster loading time etc. </w:t>
      </w:r>
    </w:p>
    <w:p w14:paraId="0D3FFF78" w14:textId="77777777" w:rsidR="00942C25" w:rsidRDefault="00942C25">
      <w:pPr>
        <w:rPr>
          <w:rFonts w:ascii="Palatino Linotype" w:eastAsia="Palatino Linotype" w:hAnsi="Palatino Linotype" w:cs="Palatino Linotype"/>
          <w:b/>
          <w:sz w:val="36"/>
          <w:szCs w:val="36"/>
        </w:rPr>
      </w:pPr>
    </w:p>
    <w:p w14:paraId="6B38683F" w14:textId="77777777" w:rsidR="00942C25" w:rsidRDefault="00CD4B2E">
      <w:pPr>
        <w:rPr>
          <w:rFonts w:ascii="Palatino Linotype" w:eastAsia="Palatino Linotype" w:hAnsi="Palatino Linotype" w:cs="Palatino Linotype"/>
          <w:b/>
          <w:sz w:val="36"/>
          <w:szCs w:val="36"/>
        </w:rPr>
      </w:pPr>
      <w:sdt>
        <w:sdtPr>
          <w:tag w:val="goog_rdk_29"/>
          <w:id w:val="-603496199"/>
        </w:sdtPr>
        <w:sdtContent>
          <w:commentRangeStart w:id="993"/>
          <w:commentRangeStart w:id="994"/>
        </w:sdtContent>
      </w:sdt>
      <w:r w:rsidR="009C5CA0">
        <w:rPr>
          <w:rFonts w:ascii="Palatino Linotype" w:eastAsia="Palatino Linotype" w:hAnsi="Palatino Linotype" w:cs="Palatino Linotype"/>
          <w:b/>
          <w:sz w:val="36"/>
          <w:szCs w:val="36"/>
        </w:rPr>
        <w:t>Exception Handling</w:t>
      </w:r>
      <w:commentRangeEnd w:id="993"/>
      <w:r w:rsidR="009C5CA0">
        <w:rPr>
          <w:rStyle w:val="CommentReference"/>
        </w:rPr>
        <w:commentReference w:id="993"/>
      </w:r>
      <w:commentRangeEnd w:id="994"/>
      <w:r w:rsidR="00631980">
        <w:rPr>
          <w:rStyle w:val="CommentReference"/>
        </w:rPr>
        <w:commentReference w:id="994"/>
      </w:r>
    </w:p>
    <w:p w14:paraId="541D4644" w14:textId="6B709BC3" w:rsidR="00942C25" w:rsidDel="00AB78CF" w:rsidRDefault="009C5CA0">
      <w:pPr>
        <w:rPr>
          <w:del w:id="995" w:author="Ravindra Akella" w:date="2019-11-23T15:35:00Z"/>
          <w:rFonts w:ascii="Palatino Linotype" w:eastAsia="Palatino Linotype" w:hAnsi="Palatino Linotype" w:cs="Palatino Linotype"/>
          <w:b/>
          <w:sz w:val="32"/>
          <w:szCs w:val="32"/>
        </w:rPr>
      </w:pPr>
      <w:del w:id="996" w:author="Ravindra Akella" w:date="2019-11-23T15:35:00Z">
        <w:r w:rsidDel="00AB78CF">
          <w:rPr>
            <w:rFonts w:ascii="Palatino Linotype" w:eastAsia="Palatino Linotype" w:hAnsi="Palatino Linotype" w:cs="Palatino Linotype"/>
            <w:b/>
            <w:sz w:val="32"/>
            <w:szCs w:val="32"/>
          </w:rPr>
          <w:delText>Basic Exception Handling</w:delText>
        </w:r>
      </w:del>
    </w:p>
    <w:p w14:paraId="021D8E47" w14:textId="161C1E2E"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Exception handling in async methods based on TAP pattern is nothing different than exception handling in any other method in C# i.e. add a try-catch-finally block to your code and you are good to go. Although this is over simplification of exception handling this is the benefit of using async-await keywords for your asynchronous operations, here compiler is taking care of chaining exception back to the caller and unwrapped exception is thrown back to the calling method.</w:t>
      </w:r>
      <w:ins w:id="997" w:author="Ravindra Akella" w:date="2019-11-23T15:38:00Z">
        <w:r w:rsidR="000C1FB7">
          <w:rPr>
            <w:rFonts w:ascii="Palatino Linotype" w:eastAsia="Palatino Linotype" w:hAnsi="Palatino Linotype" w:cs="Palatino Linotype"/>
            <w:sz w:val="21"/>
            <w:szCs w:val="21"/>
          </w:rPr>
          <w:t xml:space="preserve"> Let us see this with simple example as</w:t>
        </w:r>
      </w:ins>
      <w:ins w:id="998" w:author="Ravindra Akella" w:date="2019-11-24T22:06:00Z">
        <w:r w:rsidR="00E21B7D">
          <w:rPr>
            <w:rFonts w:ascii="Palatino Linotype" w:eastAsia="Palatino Linotype" w:hAnsi="Palatino Linotype" w:cs="Palatino Linotype"/>
            <w:sz w:val="21"/>
            <w:szCs w:val="21"/>
          </w:rPr>
          <w:t xml:space="preserve"> shown</w:t>
        </w:r>
      </w:ins>
      <w:ins w:id="999" w:author="Ravindra Akella" w:date="2019-11-23T15:38:00Z">
        <w:r w:rsidR="000C1FB7">
          <w:rPr>
            <w:rFonts w:ascii="Palatino Linotype" w:eastAsia="Palatino Linotype" w:hAnsi="Palatino Linotype" w:cs="Palatino Linotype"/>
            <w:sz w:val="21"/>
            <w:szCs w:val="21"/>
          </w:rPr>
          <w:t xml:space="preserve"> below where we </w:t>
        </w:r>
      </w:ins>
      <w:ins w:id="1000" w:author="Ravindra Akella" w:date="2019-11-23T19:37:00Z">
        <w:r w:rsidR="00BC1BCE">
          <w:rPr>
            <w:rFonts w:ascii="Palatino Linotype" w:eastAsia="Palatino Linotype" w:hAnsi="Palatino Linotype" w:cs="Palatino Linotype"/>
            <w:sz w:val="21"/>
            <w:szCs w:val="21"/>
          </w:rPr>
          <w:t>create an</w:t>
        </w:r>
      </w:ins>
      <w:ins w:id="1001" w:author="Ravindra Akella" w:date="2019-11-23T15:38:00Z">
        <w:r w:rsidR="000C1FB7">
          <w:rPr>
            <w:rFonts w:ascii="Palatino Linotype" w:eastAsia="Palatino Linotype" w:hAnsi="Palatino Linotype" w:cs="Palatino Linotype"/>
            <w:sz w:val="21"/>
            <w:szCs w:val="21"/>
          </w:rPr>
          <w:t xml:space="preserve"> asynchronous method calling an API and is throwing exception and w</w:t>
        </w:r>
      </w:ins>
      <w:ins w:id="1002" w:author="Ravindra Akella" w:date="2019-11-23T15:39:00Z">
        <w:r w:rsidR="000C1FB7">
          <w:rPr>
            <w:rFonts w:ascii="Palatino Linotype" w:eastAsia="Palatino Linotype" w:hAnsi="Palatino Linotype" w:cs="Palatino Linotype"/>
            <w:sz w:val="21"/>
            <w:szCs w:val="21"/>
          </w:rPr>
          <w:t xml:space="preserve">ill have a caller method where we </w:t>
        </w:r>
      </w:ins>
      <w:ins w:id="1003" w:author="Ravindra Akella" w:date="2019-11-24T22:06:00Z">
        <w:r w:rsidR="00556154">
          <w:rPr>
            <w:rFonts w:ascii="Palatino Linotype" w:eastAsia="Palatino Linotype" w:hAnsi="Palatino Linotype" w:cs="Palatino Linotype"/>
            <w:sz w:val="21"/>
            <w:szCs w:val="21"/>
          </w:rPr>
          <w:t>are doing</w:t>
        </w:r>
      </w:ins>
      <w:ins w:id="1004" w:author="Ravindra Akella" w:date="2019-11-23T15:39:00Z">
        <w:r w:rsidR="000C1FB7">
          <w:rPr>
            <w:rFonts w:ascii="Palatino Linotype" w:eastAsia="Palatino Linotype" w:hAnsi="Palatino Linotype" w:cs="Palatino Linotype"/>
            <w:sz w:val="21"/>
            <w:szCs w:val="21"/>
          </w:rPr>
          <w:t xml:space="preserve"> basic exception handling</w:t>
        </w:r>
      </w:ins>
      <w:ins w:id="1005" w:author="Ravindra Akella" w:date="2019-11-24T22:07:00Z">
        <w:r w:rsidR="003E26EC">
          <w:rPr>
            <w:rFonts w:ascii="Palatino Linotype" w:eastAsia="Palatino Linotype" w:hAnsi="Palatino Linotype" w:cs="Palatino Linotype"/>
            <w:sz w:val="21"/>
            <w:szCs w:val="21"/>
          </w:rPr>
          <w:t>. Let us create a console application and add method GetDataAsync that retrieves data from an API</w:t>
        </w:r>
        <w:r w:rsidR="000F1D86">
          <w:rPr>
            <w:rFonts w:ascii="Palatino Linotype" w:eastAsia="Palatino Linotype" w:hAnsi="Palatino Linotype" w:cs="Palatino Linotype"/>
            <w:sz w:val="21"/>
            <w:szCs w:val="21"/>
          </w:rPr>
          <w:t xml:space="preserve"> as shown below</w:t>
        </w:r>
        <w:r w:rsidR="00B43EB5">
          <w:rPr>
            <w:rFonts w:ascii="Palatino Linotype" w:eastAsia="Palatino Linotype" w:hAnsi="Palatino Linotype" w:cs="Palatino Linotype"/>
            <w:sz w:val="21"/>
            <w:szCs w:val="21"/>
          </w:rPr>
          <w:t xml:space="preserve"> - </w:t>
        </w:r>
      </w:ins>
    </w:p>
    <w:p w14:paraId="42E7D8AA" w14:textId="77777777" w:rsidR="00942C25" w:rsidRDefault="00CD4B2E">
      <w:pPr>
        <w:spacing w:after="0" w:line="240" w:lineRule="auto"/>
        <w:rPr>
          <w:noProof/>
          <w:color w:val="000000"/>
          <w:sz w:val="20"/>
          <w:szCs w:val="20"/>
        </w:rPr>
      </w:pPr>
      <w:sdt>
        <w:sdtPr>
          <w:tag w:val="goog_rdk_2"/>
          <w:id w:val="-1495399454"/>
        </w:sdtPr>
        <w:sdtContent>
          <w:commentRangeStart w:id="1006"/>
          <w:commentRangeStart w:id="1007"/>
        </w:sdtContent>
      </w:sdt>
      <w:r w:rsidR="009C5CA0">
        <w:rPr>
          <w:noProof/>
          <w:color w:val="0000FF"/>
          <w:sz w:val="20"/>
          <w:szCs w:val="20"/>
        </w:rPr>
        <w:t>using</w:t>
      </w:r>
      <w:r w:rsidR="009C5CA0">
        <w:rPr>
          <w:noProof/>
          <w:color w:val="000000"/>
          <w:sz w:val="20"/>
          <w:szCs w:val="20"/>
        </w:rPr>
        <w:t xml:space="preserve"> System.Collections.Generic;</w:t>
      </w:r>
      <w:commentRangeEnd w:id="1006"/>
      <w:r w:rsidR="009C5CA0">
        <w:rPr>
          <w:rStyle w:val="CommentReference"/>
          <w:noProof/>
        </w:rPr>
        <w:commentReference w:id="1006"/>
      </w:r>
      <w:commentRangeEnd w:id="1007"/>
      <w:r w:rsidR="00893911">
        <w:rPr>
          <w:rStyle w:val="CommentReference"/>
        </w:rPr>
        <w:commentReference w:id="1007"/>
      </w:r>
    </w:p>
    <w:p w14:paraId="72ED68FD" w14:textId="77777777" w:rsidR="00942C25" w:rsidRDefault="009C5CA0">
      <w:pPr>
        <w:spacing w:after="0" w:line="240" w:lineRule="auto"/>
        <w:rPr>
          <w:noProof/>
          <w:color w:val="000000"/>
          <w:sz w:val="20"/>
          <w:szCs w:val="20"/>
        </w:rPr>
      </w:pPr>
      <w:r>
        <w:rPr>
          <w:noProof/>
          <w:color w:val="0000FF"/>
          <w:sz w:val="20"/>
          <w:szCs w:val="20"/>
        </w:rPr>
        <w:t>using</w:t>
      </w:r>
      <w:r>
        <w:rPr>
          <w:noProof/>
          <w:color w:val="000000"/>
          <w:sz w:val="20"/>
          <w:szCs w:val="20"/>
        </w:rPr>
        <w:t xml:space="preserve"> System.Net.Http;</w:t>
      </w:r>
    </w:p>
    <w:p w14:paraId="18E1AFDE" w14:textId="77777777" w:rsidR="00942C25" w:rsidRDefault="009C5CA0">
      <w:pPr>
        <w:spacing w:after="0" w:line="240" w:lineRule="auto"/>
        <w:rPr>
          <w:noProof/>
          <w:color w:val="000000"/>
          <w:sz w:val="20"/>
          <w:szCs w:val="20"/>
        </w:rPr>
      </w:pPr>
      <w:r>
        <w:rPr>
          <w:noProof/>
          <w:color w:val="0000FF"/>
          <w:sz w:val="20"/>
          <w:szCs w:val="20"/>
        </w:rPr>
        <w:t>using</w:t>
      </w:r>
      <w:r>
        <w:rPr>
          <w:noProof/>
          <w:color w:val="000000"/>
          <w:sz w:val="20"/>
          <w:szCs w:val="20"/>
        </w:rPr>
        <w:t xml:space="preserve"> System.Threading.Tasks;</w:t>
      </w:r>
    </w:p>
    <w:p w14:paraId="2524982A" w14:textId="77777777" w:rsidR="00942C25" w:rsidRDefault="00942C25">
      <w:pPr>
        <w:spacing w:after="0" w:line="240" w:lineRule="auto"/>
        <w:rPr>
          <w:noProof/>
          <w:color w:val="000000"/>
          <w:sz w:val="20"/>
          <w:szCs w:val="20"/>
        </w:rPr>
      </w:pPr>
    </w:p>
    <w:p w14:paraId="07EE45CC" w14:textId="77777777" w:rsidR="00942C25" w:rsidRDefault="009C5CA0">
      <w:pPr>
        <w:spacing w:after="0" w:line="240" w:lineRule="auto"/>
        <w:rPr>
          <w:noProof/>
          <w:color w:val="000000"/>
          <w:sz w:val="20"/>
          <w:szCs w:val="20"/>
        </w:rPr>
      </w:pPr>
      <w:r>
        <w:rPr>
          <w:noProof/>
          <w:color w:val="0000FF"/>
          <w:sz w:val="20"/>
          <w:szCs w:val="20"/>
        </w:rPr>
        <w:t>namespace</w:t>
      </w:r>
      <w:r>
        <w:rPr>
          <w:noProof/>
          <w:color w:val="000000"/>
          <w:sz w:val="20"/>
          <w:szCs w:val="20"/>
        </w:rPr>
        <w:t xml:space="preserve"> TAPExceptionHandling</w:t>
      </w:r>
    </w:p>
    <w:p w14:paraId="5AF861F9" w14:textId="77777777" w:rsidR="00942C25" w:rsidRDefault="009C5CA0">
      <w:pPr>
        <w:spacing w:after="0" w:line="240" w:lineRule="auto"/>
        <w:rPr>
          <w:noProof/>
          <w:color w:val="000000"/>
          <w:sz w:val="20"/>
          <w:szCs w:val="20"/>
        </w:rPr>
      </w:pPr>
      <w:r>
        <w:rPr>
          <w:noProof/>
          <w:color w:val="000000"/>
          <w:sz w:val="20"/>
          <w:szCs w:val="20"/>
        </w:rPr>
        <w:t>{</w:t>
      </w:r>
    </w:p>
    <w:p w14:paraId="05D3768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class</w:t>
      </w:r>
      <w:r>
        <w:rPr>
          <w:noProof/>
          <w:color w:val="000000"/>
          <w:sz w:val="20"/>
          <w:szCs w:val="20"/>
        </w:rPr>
        <w:t xml:space="preserve"> </w:t>
      </w:r>
      <w:r>
        <w:rPr>
          <w:noProof/>
          <w:color w:val="2B91AF"/>
          <w:sz w:val="20"/>
          <w:szCs w:val="20"/>
        </w:rPr>
        <w:t>Program</w:t>
      </w:r>
    </w:p>
    <w:p w14:paraId="1C762608" w14:textId="77777777" w:rsidR="00942C25" w:rsidRDefault="009C5CA0">
      <w:pPr>
        <w:spacing w:after="0" w:line="240" w:lineRule="auto"/>
        <w:rPr>
          <w:noProof/>
          <w:color w:val="000000"/>
          <w:sz w:val="20"/>
          <w:szCs w:val="20"/>
        </w:rPr>
      </w:pPr>
      <w:bookmarkStart w:id="1008" w:name="_heading=h.gjdgxs" w:colFirst="0" w:colLast="0"/>
      <w:bookmarkEnd w:id="1008"/>
      <w:r>
        <w:rPr>
          <w:noProof/>
          <w:color w:val="000000"/>
          <w:sz w:val="20"/>
          <w:szCs w:val="20"/>
        </w:rPr>
        <w:t xml:space="preserve">    {</w:t>
      </w:r>
    </w:p>
    <w:p w14:paraId="7B9DBB59"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static</w:t>
      </w:r>
      <w:r>
        <w:rPr>
          <w:noProof/>
          <w:color w:val="000000"/>
          <w:sz w:val="20"/>
          <w:szCs w:val="20"/>
        </w:rPr>
        <w:t xml:space="preserve"> </w:t>
      </w:r>
      <w:r>
        <w:rPr>
          <w:noProof/>
          <w:color w:val="0000FF"/>
          <w:sz w:val="20"/>
          <w:szCs w:val="20"/>
        </w:rPr>
        <w:t>async</w:t>
      </w:r>
      <w:r>
        <w:rPr>
          <w:noProof/>
          <w:color w:val="000000"/>
          <w:sz w:val="20"/>
          <w:szCs w:val="20"/>
        </w:rPr>
        <w:t xml:space="preserve"> Task Main(</w:t>
      </w:r>
      <w:r>
        <w:rPr>
          <w:noProof/>
          <w:color w:val="0000FF"/>
          <w:sz w:val="20"/>
          <w:szCs w:val="20"/>
        </w:rPr>
        <w:t>string</w:t>
      </w:r>
      <w:r>
        <w:rPr>
          <w:noProof/>
          <w:color w:val="000000"/>
          <w:sz w:val="20"/>
          <w:szCs w:val="20"/>
        </w:rPr>
        <w:t>[] args)</w:t>
      </w:r>
    </w:p>
    <w:p w14:paraId="6D29393E" w14:textId="77777777" w:rsidR="00942C25" w:rsidRDefault="009C5CA0">
      <w:pPr>
        <w:spacing w:after="0" w:line="240" w:lineRule="auto"/>
        <w:rPr>
          <w:noProof/>
          <w:color w:val="000000"/>
          <w:sz w:val="20"/>
          <w:szCs w:val="20"/>
        </w:rPr>
      </w:pPr>
      <w:r>
        <w:rPr>
          <w:noProof/>
          <w:color w:val="000000"/>
          <w:sz w:val="20"/>
          <w:szCs w:val="20"/>
        </w:rPr>
        <w:t xml:space="preserve">        {</w:t>
      </w:r>
    </w:p>
    <w:p w14:paraId="6185FFB9"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task = GetDataAsync();</w:t>
      </w:r>
    </w:p>
    <w:p w14:paraId="6CB05451"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try</w:t>
      </w:r>
    </w:p>
    <w:p w14:paraId="439F87C9" w14:textId="77777777" w:rsidR="00942C25" w:rsidRDefault="009C5CA0">
      <w:pPr>
        <w:spacing w:after="0" w:line="240" w:lineRule="auto"/>
        <w:rPr>
          <w:noProof/>
          <w:color w:val="000000"/>
          <w:sz w:val="20"/>
          <w:szCs w:val="20"/>
        </w:rPr>
      </w:pPr>
      <w:r>
        <w:rPr>
          <w:noProof/>
          <w:color w:val="000000"/>
          <w:sz w:val="20"/>
          <w:szCs w:val="20"/>
        </w:rPr>
        <w:t xml:space="preserve">            {</w:t>
      </w:r>
    </w:p>
    <w:p w14:paraId="5A28F446"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data = </w:t>
      </w:r>
      <w:r>
        <w:rPr>
          <w:noProof/>
          <w:color w:val="0000FF"/>
          <w:sz w:val="20"/>
          <w:szCs w:val="20"/>
        </w:rPr>
        <w:t>await</w:t>
      </w:r>
      <w:r>
        <w:rPr>
          <w:noProof/>
          <w:color w:val="000000"/>
          <w:sz w:val="20"/>
          <w:szCs w:val="20"/>
        </w:rPr>
        <w:t xml:space="preserve"> task;</w:t>
      </w:r>
    </w:p>
    <w:p w14:paraId="702FFB7E" w14:textId="77777777" w:rsidR="00942C25" w:rsidRDefault="009C5CA0">
      <w:pPr>
        <w:spacing w:after="0" w:line="240" w:lineRule="auto"/>
        <w:rPr>
          <w:noProof/>
          <w:color w:val="000000"/>
          <w:sz w:val="20"/>
          <w:szCs w:val="20"/>
        </w:rPr>
      </w:pPr>
      <w:r>
        <w:rPr>
          <w:noProof/>
          <w:color w:val="000000"/>
          <w:sz w:val="20"/>
          <w:szCs w:val="20"/>
        </w:rPr>
        <w:t xml:space="preserve">                Console.WriteLine(data);</w:t>
      </w:r>
    </w:p>
    <w:p w14:paraId="7BCFF759" w14:textId="77777777" w:rsidR="00942C25" w:rsidRDefault="009C5CA0">
      <w:pPr>
        <w:spacing w:after="0" w:line="240" w:lineRule="auto"/>
        <w:rPr>
          <w:noProof/>
          <w:color w:val="000000"/>
          <w:sz w:val="20"/>
          <w:szCs w:val="20"/>
        </w:rPr>
      </w:pPr>
      <w:r>
        <w:rPr>
          <w:noProof/>
          <w:color w:val="000000"/>
          <w:sz w:val="20"/>
          <w:szCs w:val="20"/>
        </w:rPr>
        <w:t xml:space="preserve">            }</w:t>
      </w:r>
    </w:p>
    <w:p w14:paraId="745104CB"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catch</w:t>
      </w:r>
      <w:r>
        <w:rPr>
          <w:noProof/>
          <w:color w:val="000000"/>
          <w:sz w:val="20"/>
          <w:szCs w:val="20"/>
        </w:rPr>
        <w:t xml:space="preserve"> (Exception ex)</w:t>
      </w:r>
    </w:p>
    <w:p w14:paraId="6331DC80" w14:textId="77777777" w:rsidR="00942C25" w:rsidRDefault="009C5CA0">
      <w:pPr>
        <w:spacing w:after="0" w:line="240" w:lineRule="auto"/>
        <w:rPr>
          <w:noProof/>
          <w:color w:val="000000"/>
          <w:sz w:val="20"/>
          <w:szCs w:val="20"/>
        </w:rPr>
      </w:pPr>
      <w:r>
        <w:rPr>
          <w:noProof/>
          <w:color w:val="000000"/>
          <w:sz w:val="20"/>
          <w:szCs w:val="20"/>
        </w:rPr>
        <w:t xml:space="preserve">            {</w:t>
      </w:r>
    </w:p>
    <w:p w14:paraId="0AE504FA" w14:textId="77777777" w:rsidR="00942C25" w:rsidRDefault="009C5CA0">
      <w:pPr>
        <w:spacing w:after="0" w:line="240" w:lineRule="auto"/>
        <w:rPr>
          <w:noProof/>
          <w:color w:val="000000"/>
          <w:sz w:val="20"/>
          <w:szCs w:val="20"/>
        </w:rPr>
      </w:pPr>
      <w:r>
        <w:rPr>
          <w:noProof/>
          <w:color w:val="000000"/>
          <w:sz w:val="20"/>
          <w:szCs w:val="20"/>
        </w:rPr>
        <w:t xml:space="preserve">                Console.WriteLine(</w:t>
      </w:r>
      <w:r>
        <w:rPr>
          <w:noProof/>
          <w:color w:val="A31515"/>
          <w:sz w:val="20"/>
          <w:szCs w:val="20"/>
        </w:rPr>
        <w:t xml:space="preserve">$"Exception occured in GetDataAsync method - </w:t>
      </w:r>
      <w:r>
        <w:rPr>
          <w:noProof/>
          <w:color w:val="000000"/>
          <w:sz w:val="20"/>
          <w:szCs w:val="20"/>
        </w:rPr>
        <w:t>{ex.Message}</w:t>
      </w:r>
      <w:r>
        <w:rPr>
          <w:noProof/>
          <w:color w:val="A31515"/>
          <w:sz w:val="20"/>
          <w:szCs w:val="20"/>
        </w:rPr>
        <w:t xml:space="preserve"> \n Innerstack \n </w:t>
      </w:r>
      <w:r>
        <w:rPr>
          <w:noProof/>
          <w:color w:val="000000"/>
          <w:sz w:val="20"/>
          <w:szCs w:val="20"/>
        </w:rPr>
        <w:t>{ex.StackTrace}</w:t>
      </w:r>
      <w:r>
        <w:rPr>
          <w:noProof/>
          <w:color w:val="A31515"/>
          <w:sz w:val="20"/>
          <w:szCs w:val="20"/>
        </w:rPr>
        <w:t>"</w:t>
      </w:r>
      <w:r>
        <w:rPr>
          <w:noProof/>
          <w:color w:val="000000"/>
          <w:sz w:val="20"/>
          <w:szCs w:val="20"/>
        </w:rPr>
        <w:t>);</w:t>
      </w:r>
    </w:p>
    <w:p w14:paraId="0EFCA292" w14:textId="77777777" w:rsidR="00942C25" w:rsidRDefault="009C5CA0">
      <w:pPr>
        <w:spacing w:after="0" w:line="240" w:lineRule="auto"/>
        <w:rPr>
          <w:noProof/>
          <w:color w:val="000000"/>
          <w:sz w:val="20"/>
          <w:szCs w:val="20"/>
        </w:rPr>
      </w:pPr>
      <w:r>
        <w:rPr>
          <w:noProof/>
          <w:color w:val="000000"/>
          <w:sz w:val="20"/>
          <w:szCs w:val="20"/>
        </w:rPr>
        <w:t xml:space="preserve">            }           </w:t>
      </w:r>
    </w:p>
    <w:p w14:paraId="0CF573EA" w14:textId="77777777" w:rsidR="00942C25" w:rsidRDefault="009C5CA0">
      <w:pPr>
        <w:spacing w:after="0" w:line="240" w:lineRule="auto"/>
        <w:rPr>
          <w:noProof/>
          <w:color w:val="000000"/>
          <w:sz w:val="20"/>
          <w:szCs w:val="20"/>
        </w:rPr>
      </w:pPr>
      <w:r>
        <w:rPr>
          <w:noProof/>
          <w:color w:val="000000"/>
          <w:sz w:val="20"/>
          <w:szCs w:val="20"/>
        </w:rPr>
        <w:t xml:space="preserve">          Console.Read();</w:t>
      </w:r>
    </w:p>
    <w:p w14:paraId="3F6C8650" w14:textId="77777777" w:rsidR="00942C25" w:rsidRDefault="009C5CA0">
      <w:pPr>
        <w:spacing w:after="0" w:line="240" w:lineRule="auto"/>
        <w:rPr>
          <w:noProof/>
          <w:color w:val="000000"/>
          <w:sz w:val="20"/>
          <w:szCs w:val="20"/>
        </w:rPr>
      </w:pPr>
      <w:r>
        <w:rPr>
          <w:noProof/>
          <w:color w:val="000000"/>
          <w:sz w:val="20"/>
          <w:szCs w:val="20"/>
        </w:rPr>
        <w:t xml:space="preserve">        }</w:t>
      </w:r>
    </w:p>
    <w:p w14:paraId="41698EA4" w14:textId="77777777" w:rsidR="00942C25" w:rsidRDefault="00942C25">
      <w:pPr>
        <w:spacing w:after="0" w:line="240" w:lineRule="auto"/>
        <w:rPr>
          <w:noProof/>
          <w:color w:val="000000"/>
          <w:sz w:val="20"/>
          <w:szCs w:val="20"/>
        </w:rPr>
      </w:pPr>
    </w:p>
    <w:p w14:paraId="099212C8"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&lt;summary&gt;</w:t>
      </w:r>
    </w:p>
    <w:p w14:paraId="43E73708"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808080"/>
          <w:sz w:val="20"/>
          <w:szCs w:val="20"/>
        </w:rPr>
        <w:t>///</w:t>
      </w:r>
      <w:r>
        <w:rPr>
          <w:noProof/>
          <w:color w:val="008000"/>
          <w:sz w:val="20"/>
          <w:szCs w:val="20"/>
        </w:rPr>
        <w:t xml:space="preserve"> Async method to retrieve data from API</w:t>
      </w:r>
    </w:p>
    <w:p w14:paraId="18370679"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&lt;/summary&gt;</w:t>
      </w:r>
    </w:p>
    <w:p w14:paraId="12001E4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&lt;returns&gt;&lt;/returns&gt;</w:t>
      </w:r>
    </w:p>
    <w:p w14:paraId="29959CB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static</w:t>
      </w:r>
      <w:r>
        <w:rPr>
          <w:noProof/>
          <w:color w:val="000000"/>
          <w:sz w:val="20"/>
          <w:szCs w:val="20"/>
        </w:rPr>
        <w:t xml:space="preserve"> </w:t>
      </w:r>
      <w:r>
        <w:rPr>
          <w:noProof/>
          <w:color w:val="0000FF"/>
          <w:sz w:val="20"/>
          <w:szCs w:val="20"/>
        </w:rPr>
        <w:t>async</w:t>
      </w:r>
      <w:r>
        <w:rPr>
          <w:noProof/>
          <w:color w:val="000000"/>
          <w:sz w:val="20"/>
          <w:szCs w:val="20"/>
        </w:rPr>
        <w:t xml:space="preserve"> Task&lt;</w:t>
      </w:r>
      <w:r>
        <w:rPr>
          <w:noProof/>
          <w:color w:val="0000FF"/>
          <w:sz w:val="20"/>
          <w:szCs w:val="20"/>
        </w:rPr>
        <w:t>string</w:t>
      </w:r>
      <w:r>
        <w:rPr>
          <w:noProof/>
          <w:color w:val="000000"/>
          <w:sz w:val="20"/>
          <w:szCs w:val="20"/>
        </w:rPr>
        <w:t>&gt; GetDataAsync()</w:t>
      </w:r>
    </w:p>
    <w:p w14:paraId="6BA946E2" w14:textId="77777777" w:rsidR="00942C25" w:rsidRDefault="009C5CA0">
      <w:pPr>
        <w:spacing w:after="0" w:line="240" w:lineRule="auto"/>
        <w:rPr>
          <w:noProof/>
          <w:color w:val="000000"/>
          <w:sz w:val="20"/>
          <w:szCs w:val="20"/>
        </w:rPr>
      </w:pPr>
      <w:r>
        <w:rPr>
          <w:noProof/>
          <w:color w:val="000000"/>
          <w:sz w:val="20"/>
          <w:szCs w:val="20"/>
        </w:rPr>
        <w:t xml:space="preserve">        {</w:t>
      </w:r>
    </w:p>
    <w:p w14:paraId="58112D5B"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using</w:t>
      </w:r>
      <w:r>
        <w:rPr>
          <w:noProof/>
          <w:color w:val="000000"/>
          <w:sz w:val="20"/>
          <w:szCs w:val="20"/>
        </w:rPr>
        <w:t xml:space="preserve"> (HttpClient client = </w:t>
      </w:r>
      <w:r>
        <w:rPr>
          <w:noProof/>
          <w:color w:val="0000FF"/>
          <w:sz w:val="20"/>
          <w:szCs w:val="20"/>
        </w:rPr>
        <w:t>new</w:t>
      </w:r>
      <w:r>
        <w:rPr>
          <w:noProof/>
          <w:color w:val="000000"/>
          <w:sz w:val="20"/>
          <w:szCs w:val="20"/>
        </w:rPr>
        <w:t xml:space="preserve"> HttpClient())</w:t>
      </w:r>
    </w:p>
    <w:p w14:paraId="2605F392" w14:textId="77777777" w:rsidR="00942C25" w:rsidRDefault="009C5CA0">
      <w:pPr>
        <w:spacing w:after="0" w:line="240" w:lineRule="auto"/>
        <w:rPr>
          <w:noProof/>
          <w:color w:val="000000"/>
          <w:sz w:val="20"/>
          <w:szCs w:val="20"/>
        </w:rPr>
      </w:pPr>
      <w:r>
        <w:rPr>
          <w:noProof/>
          <w:color w:val="000000"/>
          <w:sz w:val="20"/>
          <w:szCs w:val="20"/>
        </w:rPr>
        <w:t xml:space="preserve">            {</w:t>
      </w:r>
    </w:p>
    <w:p w14:paraId="4D5DF70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try</w:t>
      </w:r>
    </w:p>
    <w:p w14:paraId="28DA192A" w14:textId="77777777" w:rsidR="00942C25" w:rsidRDefault="009C5CA0">
      <w:pPr>
        <w:spacing w:after="0" w:line="240" w:lineRule="auto"/>
        <w:rPr>
          <w:noProof/>
          <w:color w:val="000000"/>
          <w:sz w:val="20"/>
          <w:szCs w:val="20"/>
        </w:rPr>
      </w:pPr>
      <w:r>
        <w:rPr>
          <w:noProof/>
          <w:color w:val="000000"/>
          <w:sz w:val="20"/>
          <w:szCs w:val="20"/>
        </w:rPr>
        <w:t xml:space="preserve">                {</w:t>
      </w:r>
    </w:p>
    <w:p w14:paraId="52042963" w14:textId="357F5F65"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response = </w:t>
      </w:r>
      <w:r>
        <w:rPr>
          <w:noProof/>
          <w:color w:val="0000FF"/>
          <w:sz w:val="20"/>
          <w:szCs w:val="20"/>
        </w:rPr>
        <w:t>await</w:t>
      </w:r>
      <w:r>
        <w:rPr>
          <w:noProof/>
          <w:color w:val="000000"/>
          <w:sz w:val="20"/>
          <w:szCs w:val="20"/>
        </w:rPr>
        <w:t xml:space="preserve"> client.GetAsync(</w:t>
      </w:r>
      <w:r>
        <w:rPr>
          <w:noProof/>
          <w:color w:val="A31515"/>
          <w:sz w:val="20"/>
          <w:szCs w:val="20"/>
        </w:rPr>
        <w:t>"https://localhost:44394/api"</w:t>
      </w:r>
      <w:r>
        <w:rPr>
          <w:noProof/>
          <w:color w:val="000000"/>
          <w:sz w:val="20"/>
          <w:szCs w:val="20"/>
        </w:rPr>
        <w:t xml:space="preserve">); </w:t>
      </w:r>
      <w:r>
        <w:rPr>
          <w:noProof/>
          <w:color w:val="008000"/>
          <w:sz w:val="20"/>
          <w:szCs w:val="20"/>
        </w:rPr>
        <w:t xml:space="preserve">// Giving a </w:t>
      </w:r>
      <w:del w:id="1009" w:author="Ravindra Akella" w:date="2019-11-23T15:37:00Z">
        <w:r w:rsidDel="00B23317">
          <w:rPr>
            <w:noProof/>
            <w:color w:val="008000"/>
            <w:sz w:val="20"/>
            <w:szCs w:val="20"/>
          </w:rPr>
          <w:delText>non existing</w:delText>
        </w:r>
      </w:del>
      <w:ins w:id="1010" w:author="Ravindra Akella" w:date="2019-11-23T15:37:00Z">
        <w:r w:rsidR="00B23317">
          <w:rPr>
            <w:noProof/>
            <w:color w:val="008000"/>
            <w:sz w:val="20"/>
            <w:szCs w:val="20"/>
          </w:rPr>
          <w:t>non-existing</w:t>
        </w:r>
      </w:ins>
      <w:r>
        <w:rPr>
          <w:noProof/>
          <w:color w:val="008000"/>
          <w:sz w:val="20"/>
          <w:szCs w:val="20"/>
        </w:rPr>
        <w:t xml:space="preserve"> API method to generate exception</w:t>
      </w:r>
    </w:p>
    <w:p w14:paraId="04B49F99" w14:textId="77777777" w:rsidR="00942C25" w:rsidRDefault="009C5CA0">
      <w:pPr>
        <w:spacing w:after="0" w:line="240" w:lineRule="auto"/>
        <w:rPr>
          <w:noProof/>
          <w:color w:val="000000"/>
          <w:sz w:val="20"/>
          <w:szCs w:val="20"/>
        </w:rPr>
      </w:pPr>
      <w:r>
        <w:rPr>
          <w:noProof/>
          <w:color w:val="000000"/>
          <w:sz w:val="20"/>
          <w:szCs w:val="20"/>
        </w:rPr>
        <w:t xml:space="preserve">                    response.EnsureSuccessStatusCode();</w:t>
      </w:r>
    </w:p>
    <w:p w14:paraId="205B61E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content = </w:t>
      </w:r>
      <w:r>
        <w:rPr>
          <w:noProof/>
          <w:color w:val="0000FF"/>
          <w:sz w:val="20"/>
          <w:szCs w:val="20"/>
        </w:rPr>
        <w:t>await</w:t>
      </w:r>
      <w:r>
        <w:rPr>
          <w:noProof/>
          <w:color w:val="000000"/>
          <w:sz w:val="20"/>
          <w:szCs w:val="20"/>
        </w:rPr>
        <w:t xml:space="preserve"> response.Content.ReadAsStringAsync();</w:t>
      </w:r>
    </w:p>
    <w:p w14:paraId="6CC708DE" w14:textId="77777777" w:rsidR="00942C25" w:rsidRDefault="009C5CA0">
      <w:pPr>
        <w:spacing w:after="0" w:line="240" w:lineRule="auto"/>
        <w:rPr>
          <w:noProof/>
          <w:color w:val="000000"/>
          <w:sz w:val="20"/>
          <w:szCs w:val="20"/>
        </w:rPr>
      </w:pPr>
      <w:r>
        <w:rPr>
          <w:noProof/>
          <w:color w:val="000000"/>
          <w:sz w:val="20"/>
          <w:szCs w:val="20"/>
        </w:rPr>
        <w:t xml:space="preserve">                    Console.WriteLine(</w:t>
      </w:r>
      <w:r>
        <w:rPr>
          <w:noProof/>
          <w:color w:val="A31515"/>
          <w:sz w:val="20"/>
          <w:szCs w:val="20"/>
        </w:rPr>
        <w:t>$"Data retrieved from API"</w:t>
      </w:r>
      <w:r>
        <w:rPr>
          <w:noProof/>
          <w:color w:val="000000"/>
          <w:sz w:val="20"/>
          <w:szCs w:val="20"/>
        </w:rPr>
        <w:t>);</w:t>
      </w:r>
    </w:p>
    <w:p w14:paraId="2AAC30D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content;</w:t>
      </w:r>
    </w:p>
    <w:p w14:paraId="2AD9D204" w14:textId="77777777" w:rsidR="00942C25" w:rsidRDefault="009C5CA0">
      <w:pPr>
        <w:spacing w:after="0" w:line="240" w:lineRule="auto"/>
        <w:rPr>
          <w:noProof/>
          <w:color w:val="000000"/>
          <w:sz w:val="20"/>
          <w:szCs w:val="20"/>
        </w:rPr>
      </w:pPr>
      <w:r>
        <w:rPr>
          <w:noProof/>
          <w:color w:val="000000"/>
          <w:sz w:val="20"/>
          <w:szCs w:val="20"/>
        </w:rPr>
        <w:t xml:space="preserve">                }</w:t>
      </w:r>
    </w:p>
    <w:p w14:paraId="015AA23F"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catch</w:t>
      </w:r>
      <w:r>
        <w:rPr>
          <w:noProof/>
          <w:color w:val="000000"/>
          <w:sz w:val="20"/>
          <w:szCs w:val="20"/>
        </w:rPr>
        <w:t xml:space="preserve"> </w:t>
      </w:r>
    </w:p>
    <w:p w14:paraId="0D0F069C" w14:textId="77777777" w:rsidR="00942C25" w:rsidRDefault="009C5CA0">
      <w:pPr>
        <w:spacing w:after="0" w:line="240" w:lineRule="auto"/>
        <w:rPr>
          <w:noProof/>
          <w:color w:val="000000"/>
          <w:sz w:val="20"/>
          <w:szCs w:val="20"/>
        </w:rPr>
      </w:pPr>
      <w:r>
        <w:rPr>
          <w:noProof/>
          <w:color w:val="000000"/>
          <w:sz w:val="20"/>
          <w:szCs w:val="20"/>
        </w:rPr>
        <w:t xml:space="preserve">                {                    </w:t>
      </w:r>
    </w:p>
    <w:p w14:paraId="147D393C"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throw</w:t>
      </w:r>
      <w:r>
        <w:rPr>
          <w:noProof/>
          <w:color w:val="000000"/>
          <w:sz w:val="20"/>
          <w:szCs w:val="20"/>
        </w:rPr>
        <w:t>;</w:t>
      </w:r>
    </w:p>
    <w:p w14:paraId="2309785F" w14:textId="77777777" w:rsidR="00942C25" w:rsidRDefault="009C5CA0">
      <w:pPr>
        <w:spacing w:after="0" w:line="240" w:lineRule="auto"/>
        <w:rPr>
          <w:noProof/>
          <w:color w:val="000000"/>
          <w:sz w:val="20"/>
          <w:szCs w:val="20"/>
        </w:rPr>
      </w:pPr>
      <w:r>
        <w:rPr>
          <w:noProof/>
          <w:color w:val="000000"/>
          <w:sz w:val="20"/>
          <w:szCs w:val="20"/>
        </w:rPr>
        <w:t xml:space="preserve">                }</w:t>
      </w:r>
    </w:p>
    <w:p w14:paraId="3D5B8DDF" w14:textId="77777777" w:rsidR="00942C25" w:rsidRDefault="009C5CA0">
      <w:pPr>
        <w:spacing w:after="0" w:line="240" w:lineRule="auto"/>
        <w:rPr>
          <w:noProof/>
          <w:color w:val="000000"/>
          <w:sz w:val="20"/>
          <w:szCs w:val="20"/>
        </w:rPr>
      </w:pPr>
      <w:r>
        <w:rPr>
          <w:noProof/>
          <w:color w:val="000000"/>
          <w:sz w:val="20"/>
          <w:szCs w:val="20"/>
        </w:rPr>
        <w:t xml:space="preserve">            }</w:t>
      </w:r>
    </w:p>
    <w:p w14:paraId="7C5E6C6D" w14:textId="77777777" w:rsidR="00942C25" w:rsidRDefault="009C5CA0">
      <w:pPr>
        <w:rPr>
          <w:noProof/>
          <w:color w:val="000000"/>
          <w:sz w:val="20"/>
          <w:szCs w:val="20"/>
        </w:rPr>
      </w:pPr>
      <w:r>
        <w:rPr>
          <w:noProof/>
          <w:color w:val="000000"/>
          <w:sz w:val="20"/>
          <w:szCs w:val="20"/>
        </w:rPr>
        <w:t xml:space="preserve">        }</w:t>
      </w:r>
    </w:p>
    <w:p w14:paraId="4D7293F9" w14:textId="77777777" w:rsidR="00942C25" w:rsidRDefault="009C5CA0">
      <w:pPr>
        <w:spacing w:after="0" w:line="240" w:lineRule="auto"/>
        <w:rPr>
          <w:noProof/>
          <w:color w:val="000000"/>
          <w:sz w:val="20"/>
          <w:szCs w:val="20"/>
        </w:rPr>
      </w:pPr>
      <w:r>
        <w:rPr>
          <w:noProof/>
          <w:color w:val="000000"/>
          <w:sz w:val="20"/>
          <w:szCs w:val="20"/>
        </w:rPr>
        <w:t xml:space="preserve">    }</w:t>
      </w:r>
    </w:p>
    <w:p w14:paraId="3FA39365" w14:textId="77777777" w:rsidR="00942C25" w:rsidRDefault="00CD4B2E">
      <w:pPr>
        <w:rPr>
          <w:color w:val="000000"/>
          <w:sz w:val="20"/>
          <w:szCs w:val="20"/>
        </w:rPr>
      </w:pPr>
      <w:sdt>
        <w:sdtPr>
          <w:rPr>
            <w:noProof/>
          </w:rPr>
          <w:tag w:val="goog_rdk_11"/>
          <w:id w:val="45352412"/>
        </w:sdtPr>
        <w:sdtContent>
          <w:commentRangeStart w:id="1011"/>
          <w:commentRangeStart w:id="1012"/>
        </w:sdtContent>
      </w:sdt>
      <w:r w:rsidR="009C5CA0">
        <w:rPr>
          <w:noProof/>
          <w:color w:val="000000"/>
          <w:sz w:val="20"/>
          <w:szCs w:val="20"/>
        </w:rPr>
        <w:t>}</w:t>
      </w:r>
      <w:commentRangeEnd w:id="1011"/>
      <w:r w:rsidR="009C5CA0">
        <w:rPr>
          <w:rStyle w:val="CommentReference"/>
          <w:noProof/>
        </w:rPr>
        <w:commentReference w:id="1011"/>
      </w:r>
      <w:commentRangeEnd w:id="1012"/>
      <w:r w:rsidR="00B23317">
        <w:rPr>
          <w:rStyle w:val="CommentReference"/>
          <w:noProof/>
        </w:rPr>
        <w:commentReference w:id="1012"/>
      </w:r>
      <w:commentRangeStart w:id="1013"/>
      <w:commentRangeStart w:id="1014"/>
      <w:commentRangeEnd w:id="1013"/>
      <w:r w:rsidR="009C5CA0">
        <w:rPr>
          <w:rStyle w:val="CommentReference"/>
        </w:rPr>
        <w:commentReference w:id="1013"/>
      </w:r>
      <w:commentRangeEnd w:id="1014"/>
      <w:r w:rsidR="00B23317">
        <w:rPr>
          <w:rStyle w:val="CommentReference"/>
        </w:rPr>
        <w:commentReference w:id="1014"/>
      </w:r>
    </w:p>
    <w:p w14:paraId="610DBEE6" w14:textId="69000525" w:rsidR="00942C25" w:rsidRPr="00B23317" w:rsidRDefault="00B23317">
      <w:pPr>
        <w:rPr>
          <w:rFonts w:ascii="Palatino Linotype" w:eastAsia="Palatino Linotype" w:hAnsi="Palatino Linotype" w:cs="Palatino Linotype"/>
          <w:sz w:val="21"/>
          <w:szCs w:val="21"/>
          <w:rPrChange w:id="1015" w:author="Ravindra Akella" w:date="2019-11-23T15:36:00Z">
            <w:rPr>
              <w:color w:val="000000"/>
              <w:sz w:val="20"/>
              <w:szCs w:val="20"/>
            </w:rPr>
          </w:rPrChange>
        </w:rPr>
      </w:pPr>
      <w:ins w:id="1016" w:author="Ravindra Akella" w:date="2019-11-23T15:36:00Z">
        <w:r w:rsidRPr="00B23317">
          <w:rPr>
            <w:rFonts w:ascii="Palatino Linotype" w:eastAsia="Palatino Linotype" w:hAnsi="Palatino Linotype" w:cs="Palatino Linotype"/>
            <w:sz w:val="21"/>
            <w:szCs w:val="21"/>
            <w:rPrChange w:id="1017" w:author="Ravindra Akella" w:date="2019-11-23T15:36:00Z">
              <w:rPr>
                <w:color w:val="000000"/>
                <w:sz w:val="20"/>
                <w:szCs w:val="20"/>
              </w:rPr>
            </w:rPrChange>
          </w:rPr>
          <w:t xml:space="preserve">Once we </w:t>
        </w:r>
        <w:r>
          <w:rPr>
            <w:rFonts w:ascii="Palatino Linotype" w:eastAsia="Palatino Linotype" w:hAnsi="Palatino Linotype" w:cs="Palatino Linotype"/>
            <w:sz w:val="21"/>
            <w:szCs w:val="21"/>
          </w:rPr>
          <w:t xml:space="preserve">run the above </w:t>
        </w:r>
      </w:ins>
      <w:ins w:id="1018" w:author="Ravindra Akella" w:date="2019-11-24T22:06:00Z">
        <w:r w:rsidR="009D3EE3">
          <w:rPr>
            <w:rFonts w:ascii="Palatino Linotype" w:eastAsia="Palatino Linotype" w:hAnsi="Palatino Linotype" w:cs="Palatino Linotype"/>
            <w:sz w:val="21"/>
            <w:szCs w:val="21"/>
          </w:rPr>
          <w:t>code,</w:t>
        </w:r>
      </w:ins>
      <w:ins w:id="1019" w:author="Ravindra Akella" w:date="2019-11-23T15:36:00Z">
        <w:r>
          <w:rPr>
            <w:rFonts w:ascii="Palatino Linotype" w:eastAsia="Palatino Linotype" w:hAnsi="Palatino Linotype" w:cs="Palatino Linotype"/>
            <w:sz w:val="21"/>
            <w:szCs w:val="21"/>
          </w:rPr>
          <w:t xml:space="preserve"> we will see output as shown in Figure 6.2</w:t>
        </w:r>
      </w:ins>
    </w:p>
    <w:p w14:paraId="67615EE2" w14:textId="77777777" w:rsidR="00942C25" w:rsidRDefault="009C5CA0">
      <w:pPr>
        <w:rPr>
          <w:color w:val="000000"/>
          <w:sz w:val="20"/>
          <w:szCs w:val="20"/>
        </w:rPr>
      </w:pPr>
      <w:r>
        <w:rPr>
          <w:noProof/>
        </w:rPr>
        <w:drawing>
          <wp:inline distT="0" distB="0" distL="0" distR="0" wp14:anchorId="712290AD" wp14:editId="56152A8B">
            <wp:extent cx="5943600" cy="104775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1047750"/>
                    </a:xfrm>
                    <a:prstGeom prst="rect">
                      <a:avLst/>
                    </a:prstGeom>
                    <a:ln/>
                  </pic:spPr>
                </pic:pic>
              </a:graphicData>
            </a:graphic>
          </wp:inline>
        </w:drawing>
      </w:r>
    </w:p>
    <w:p w14:paraId="1D82026F" w14:textId="011FCB46" w:rsidR="00942C25" w:rsidRDefault="00CD4B2E">
      <w:pPr>
        <w:rPr>
          <w:rFonts w:ascii="Palatino Linotype" w:eastAsia="Palatino Linotype" w:hAnsi="Palatino Linotype" w:cs="Palatino Linotype"/>
          <w:b/>
          <w:sz w:val="20"/>
          <w:szCs w:val="20"/>
        </w:rPr>
      </w:pPr>
      <w:sdt>
        <w:sdtPr>
          <w:tag w:val="goog_rdk_44"/>
          <w:id w:val="1061677777"/>
        </w:sdtPr>
        <w:sdtContent/>
      </w:sdt>
      <w:r w:rsidR="009C5CA0">
        <w:rPr>
          <w:rFonts w:ascii="Palatino Linotype" w:eastAsia="Palatino Linotype" w:hAnsi="Palatino Linotype" w:cs="Palatino Linotype"/>
          <w:b/>
          <w:sz w:val="20"/>
          <w:szCs w:val="20"/>
        </w:rPr>
        <w:t>Fig</w:t>
      </w:r>
      <w:ins w:id="1020" w:author="Ravindra Akella" w:date="2019-11-23T15:37:00Z">
        <w:r w:rsidR="00B23317">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6.2 – Basic exception handling</w:t>
      </w:r>
    </w:p>
    <w:p w14:paraId="5EEA6C0E" w14:textId="4DED05C1" w:rsidR="00942C25" w:rsidDel="00F552B6" w:rsidRDefault="009C5CA0">
      <w:pPr>
        <w:rPr>
          <w:del w:id="1021" w:author="Ravindra Akella" w:date="2019-11-24T22:06: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Another way to retrieve exception is to read the exception property of Task variable, in above example it’s task.Exception. So, </w:t>
      </w:r>
      <w:del w:id="1022" w:author="Ravindra Akella" w:date="2019-11-23T19:38:00Z">
        <w:r w:rsidDel="001904B8">
          <w:rPr>
            <w:rFonts w:ascii="Palatino Linotype" w:eastAsia="Palatino Linotype" w:hAnsi="Palatino Linotype" w:cs="Palatino Linotype"/>
            <w:sz w:val="21"/>
            <w:szCs w:val="21"/>
          </w:rPr>
          <w:delText xml:space="preserve">adding </w:delText>
        </w:r>
      </w:del>
      <w:ins w:id="1023" w:author="Ravindra Akella" w:date="2019-11-23T19:38:00Z">
        <w:r w:rsidR="001904B8">
          <w:rPr>
            <w:rFonts w:ascii="Palatino Linotype" w:eastAsia="Palatino Linotype" w:hAnsi="Palatino Linotype" w:cs="Palatino Linotype"/>
            <w:sz w:val="21"/>
            <w:szCs w:val="21"/>
          </w:rPr>
          <w:t xml:space="preserve">let us add </w:t>
        </w:r>
      </w:ins>
      <w:r>
        <w:rPr>
          <w:rFonts w:ascii="Palatino Linotype" w:eastAsia="Palatino Linotype" w:hAnsi="Palatino Linotype" w:cs="Palatino Linotype"/>
          <w:sz w:val="21"/>
          <w:szCs w:val="21"/>
        </w:rPr>
        <w:t xml:space="preserve">below code to the catch block of main method </w:t>
      </w:r>
      <w:del w:id="1024" w:author="Ravindra Akella" w:date="2019-11-23T19:38:00Z">
        <w:r w:rsidDel="001904B8">
          <w:rPr>
            <w:rFonts w:ascii="Palatino Linotype" w:eastAsia="Palatino Linotype" w:hAnsi="Palatino Linotype" w:cs="Palatino Linotype"/>
            <w:sz w:val="21"/>
            <w:szCs w:val="21"/>
          </w:rPr>
          <w:delText>will give same output</w:delText>
        </w:r>
      </w:del>
    </w:p>
    <w:p w14:paraId="62402C3A" w14:textId="77777777" w:rsidR="00942C25" w:rsidRDefault="00942C25">
      <w:pPr>
        <w:rPr>
          <w:rFonts w:ascii="Palatino Linotype" w:eastAsia="Palatino Linotype" w:hAnsi="Palatino Linotype" w:cs="Palatino Linotype"/>
          <w:sz w:val="21"/>
          <w:szCs w:val="21"/>
        </w:rPr>
      </w:pPr>
    </w:p>
    <w:p w14:paraId="52ED906D" w14:textId="77777777" w:rsidR="00942C25" w:rsidRDefault="00CD4B2E">
      <w:pPr>
        <w:spacing w:after="0" w:line="240" w:lineRule="auto"/>
        <w:jc w:val="both"/>
        <w:rPr>
          <w:color w:val="000000"/>
          <w:sz w:val="20"/>
          <w:szCs w:val="20"/>
        </w:rPr>
      </w:pPr>
      <w:sdt>
        <w:sdtPr>
          <w:tag w:val="goog_rdk_49"/>
          <w:id w:val="-40668827"/>
        </w:sdtPr>
        <w:sdtContent>
          <w:commentRangeStart w:id="1025"/>
          <w:commentRangeStart w:id="1026"/>
        </w:sdtContent>
      </w:sdt>
      <w:r w:rsidR="009C5CA0">
        <w:rPr>
          <w:color w:val="000000"/>
          <w:sz w:val="20"/>
          <w:szCs w:val="20"/>
        </w:rPr>
        <w:t>List&lt;String&gt; errors</w:t>
      </w:r>
      <w:commentRangeEnd w:id="1025"/>
      <w:r w:rsidR="009C5CA0">
        <w:rPr>
          <w:rStyle w:val="CommentReference"/>
        </w:rPr>
        <w:commentReference w:id="1025"/>
      </w:r>
      <w:commentRangeEnd w:id="1026"/>
      <w:r w:rsidR="0044083F">
        <w:rPr>
          <w:rStyle w:val="CommentReference"/>
        </w:rPr>
        <w:commentReference w:id="1026"/>
      </w:r>
      <w:r w:rsidR="009C5CA0">
        <w:rPr>
          <w:color w:val="000000"/>
          <w:sz w:val="20"/>
          <w:szCs w:val="20"/>
        </w:rPr>
        <w:t xml:space="preserve"> = task.Exception.Flatten().InnerExceptions.Select(x =&gt; x.Message).ToList();</w:t>
      </w:r>
    </w:p>
    <w:p w14:paraId="58F209C8" w14:textId="77777777" w:rsidR="00942C25" w:rsidRDefault="009C5CA0">
      <w:pPr>
        <w:spacing w:after="0" w:line="240" w:lineRule="auto"/>
        <w:jc w:val="both"/>
        <w:rPr>
          <w:color w:val="000000"/>
          <w:sz w:val="20"/>
          <w:szCs w:val="20"/>
        </w:rPr>
      </w:pPr>
      <w:r>
        <w:rPr>
          <w:color w:val="0000FF"/>
          <w:sz w:val="20"/>
          <w:szCs w:val="20"/>
        </w:rPr>
        <w:t>int</w:t>
      </w:r>
      <w:r>
        <w:rPr>
          <w:color w:val="000000"/>
          <w:sz w:val="20"/>
          <w:szCs w:val="20"/>
        </w:rPr>
        <w:t xml:space="preserve"> counter = 0;</w:t>
      </w:r>
    </w:p>
    <w:p w14:paraId="586E27D4" w14:textId="77777777" w:rsidR="00942C25" w:rsidRDefault="009C5CA0">
      <w:pPr>
        <w:spacing w:after="0" w:line="240" w:lineRule="auto"/>
        <w:jc w:val="both"/>
        <w:rPr>
          <w:color w:val="000000"/>
          <w:sz w:val="20"/>
          <w:szCs w:val="20"/>
        </w:rPr>
      </w:pPr>
      <w:r>
        <w:rPr>
          <w:color w:val="0000FF"/>
          <w:sz w:val="20"/>
          <w:szCs w:val="20"/>
        </w:rPr>
        <w:t>foreach</w:t>
      </w:r>
      <w:r>
        <w:rPr>
          <w:color w:val="000000"/>
          <w:sz w:val="20"/>
          <w:szCs w:val="20"/>
        </w:rPr>
        <w:t xml:space="preserve"> (</w:t>
      </w:r>
      <w:r>
        <w:rPr>
          <w:color w:val="0000FF"/>
          <w:sz w:val="20"/>
          <w:szCs w:val="20"/>
        </w:rPr>
        <w:t>string</w:t>
      </w:r>
      <w:r>
        <w:rPr>
          <w:color w:val="000000"/>
          <w:sz w:val="20"/>
          <w:szCs w:val="20"/>
        </w:rPr>
        <w:t xml:space="preserve"> error </w:t>
      </w:r>
      <w:r>
        <w:rPr>
          <w:color w:val="0000FF"/>
          <w:sz w:val="20"/>
          <w:szCs w:val="20"/>
        </w:rPr>
        <w:t>in</w:t>
      </w:r>
      <w:r>
        <w:rPr>
          <w:color w:val="000000"/>
          <w:sz w:val="20"/>
          <w:szCs w:val="20"/>
        </w:rPr>
        <w:t xml:space="preserve"> errors)</w:t>
      </w:r>
    </w:p>
    <w:p w14:paraId="14FAD89E" w14:textId="77777777" w:rsidR="00942C25" w:rsidRDefault="009C5CA0">
      <w:pPr>
        <w:spacing w:after="0" w:line="240" w:lineRule="auto"/>
        <w:jc w:val="both"/>
        <w:rPr>
          <w:color w:val="000000"/>
          <w:sz w:val="20"/>
          <w:szCs w:val="20"/>
        </w:rPr>
      </w:pPr>
      <w:r>
        <w:rPr>
          <w:color w:val="000000"/>
          <w:sz w:val="20"/>
          <w:szCs w:val="20"/>
        </w:rPr>
        <w:t>{</w:t>
      </w:r>
    </w:p>
    <w:p w14:paraId="7654EEC0" w14:textId="77777777" w:rsidR="00942C25" w:rsidRDefault="009C5CA0">
      <w:pPr>
        <w:spacing w:after="0" w:line="240" w:lineRule="auto"/>
        <w:jc w:val="both"/>
        <w:rPr>
          <w:color w:val="000000"/>
          <w:sz w:val="20"/>
          <w:szCs w:val="20"/>
        </w:rPr>
      </w:pPr>
      <w:r>
        <w:rPr>
          <w:color w:val="000000"/>
          <w:sz w:val="20"/>
          <w:szCs w:val="20"/>
        </w:rPr>
        <w:t xml:space="preserve"> counter++; </w:t>
      </w:r>
    </w:p>
    <w:p w14:paraId="33583549" w14:textId="77777777" w:rsidR="00942C25" w:rsidRDefault="009C5CA0">
      <w:pPr>
        <w:spacing w:after="0" w:line="240" w:lineRule="auto"/>
        <w:jc w:val="both"/>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w:t>
      </w:r>
      <w:r>
        <w:rPr>
          <w:color w:val="A31515"/>
          <w:sz w:val="20"/>
          <w:szCs w:val="20"/>
        </w:rPr>
        <w:t>"</w:t>
      </w:r>
      <w:r>
        <w:rPr>
          <w:color w:val="000000"/>
          <w:sz w:val="20"/>
          <w:szCs w:val="20"/>
        </w:rPr>
        <w:t>);</w:t>
      </w:r>
    </w:p>
    <w:p w14:paraId="5A00FCF9" w14:textId="77777777" w:rsidR="00942C25" w:rsidRDefault="00CD4B2E">
      <w:pPr>
        <w:jc w:val="both"/>
        <w:rPr>
          <w:color w:val="000000"/>
          <w:sz w:val="20"/>
          <w:szCs w:val="20"/>
        </w:rPr>
      </w:pPr>
      <w:sdt>
        <w:sdtPr>
          <w:tag w:val="goog_rdk_3"/>
          <w:id w:val="-437604933"/>
        </w:sdtPr>
        <w:sdtContent>
          <w:commentRangeStart w:id="1027"/>
          <w:commentRangeStart w:id="1028"/>
        </w:sdtContent>
      </w:sdt>
      <w:r w:rsidR="009C5CA0">
        <w:rPr>
          <w:color w:val="000000"/>
          <w:sz w:val="20"/>
          <w:szCs w:val="20"/>
        </w:rPr>
        <w:t>}</w:t>
      </w:r>
      <w:commentRangeEnd w:id="1027"/>
      <w:r w:rsidR="009C5CA0">
        <w:rPr>
          <w:rStyle w:val="CommentReference"/>
        </w:rPr>
        <w:commentReference w:id="1027"/>
      </w:r>
      <w:commentRangeEnd w:id="1028"/>
      <w:r w:rsidR="0044083F">
        <w:rPr>
          <w:rStyle w:val="CommentReference"/>
        </w:rPr>
        <w:commentReference w:id="1028"/>
      </w:r>
    </w:p>
    <w:p w14:paraId="476AEAE0" w14:textId="626690FB" w:rsidR="001904B8" w:rsidRDefault="001904B8">
      <w:pPr>
        <w:rPr>
          <w:ins w:id="1029" w:author="Ravindra Akella" w:date="2019-11-23T19:38:00Z"/>
          <w:rFonts w:ascii="Palatino Linotype" w:eastAsia="Palatino Linotype" w:hAnsi="Palatino Linotype" w:cs="Palatino Linotype"/>
          <w:sz w:val="21"/>
          <w:szCs w:val="21"/>
        </w:rPr>
      </w:pPr>
      <w:ins w:id="1030" w:author="Ravindra Akella" w:date="2019-11-23T19:38:00Z">
        <w:r>
          <w:rPr>
            <w:rFonts w:ascii="Palatino Linotype" w:eastAsia="Palatino Linotype" w:hAnsi="Palatino Linotype" w:cs="Palatino Linotype"/>
            <w:sz w:val="21"/>
            <w:szCs w:val="21"/>
          </w:rPr>
          <w:t xml:space="preserve">Once we run this </w:t>
        </w:r>
      </w:ins>
      <w:ins w:id="1031" w:author="Ravindra Akella" w:date="2019-11-24T22:07:00Z">
        <w:r w:rsidR="00F20C8E">
          <w:rPr>
            <w:rFonts w:ascii="Palatino Linotype" w:eastAsia="Palatino Linotype" w:hAnsi="Palatino Linotype" w:cs="Palatino Linotype"/>
            <w:sz w:val="21"/>
            <w:szCs w:val="21"/>
          </w:rPr>
          <w:t>code,</w:t>
        </w:r>
      </w:ins>
      <w:ins w:id="1032" w:author="Ravindra Akella" w:date="2019-11-23T19:40:00Z">
        <w:r>
          <w:rPr>
            <w:rFonts w:ascii="Palatino Linotype" w:eastAsia="Palatino Linotype" w:hAnsi="Palatino Linotype" w:cs="Palatino Linotype"/>
            <w:sz w:val="21"/>
            <w:szCs w:val="21"/>
          </w:rPr>
          <w:t xml:space="preserve"> </w:t>
        </w:r>
      </w:ins>
      <w:ins w:id="1033" w:author="Ravindra Akella" w:date="2019-11-23T19:38:00Z">
        <w:r>
          <w:rPr>
            <w:rFonts w:ascii="Palatino Linotype" w:eastAsia="Palatino Linotype" w:hAnsi="Palatino Linotype" w:cs="Palatino Linotype"/>
            <w:sz w:val="21"/>
            <w:szCs w:val="21"/>
          </w:rPr>
          <w:t>we will see</w:t>
        </w:r>
      </w:ins>
      <w:ins w:id="1034" w:author="Ravindra Akella" w:date="2019-11-23T19:40:00Z">
        <w:r>
          <w:rPr>
            <w:rFonts w:ascii="Palatino Linotype" w:eastAsia="Palatino Linotype" w:hAnsi="Palatino Linotype" w:cs="Palatino Linotype"/>
            <w:sz w:val="21"/>
            <w:szCs w:val="21"/>
          </w:rPr>
          <w:t xml:space="preserve"> same output as shown in Figure 6.2</w:t>
        </w:r>
        <w:r w:rsidR="00390E9B">
          <w:rPr>
            <w:rFonts w:ascii="Palatino Linotype" w:eastAsia="Palatino Linotype" w:hAnsi="Palatino Linotype" w:cs="Palatino Linotype"/>
            <w:sz w:val="21"/>
            <w:szCs w:val="21"/>
          </w:rPr>
          <w:t xml:space="preserve"> i.e. inner stack </w:t>
        </w:r>
      </w:ins>
      <w:ins w:id="1035" w:author="Ravindra Akella" w:date="2019-11-23T19:41:00Z">
        <w:r w:rsidR="00390E9B">
          <w:rPr>
            <w:rFonts w:ascii="Palatino Linotype" w:eastAsia="Palatino Linotype" w:hAnsi="Palatino Linotype" w:cs="Palatino Linotype"/>
            <w:sz w:val="21"/>
            <w:szCs w:val="21"/>
          </w:rPr>
          <w:t xml:space="preserve">of the exception getting printed just like with the previous code. </w:t>
        </w:r>
      </w:ins>
      <w:ins w:id="1036" w:author="Ravindra Akella" w:date="2019-11-23T19:46:00Z">
        <w:r w:rsidR="00B423AC">
          <w:rPr>
            <w:rFonts w:ascii="Palatino Linotype" w:eastAsia="Palatino Linotype" w:hAnsi="Palatino Linotype" w:cs="Palatino Linotype"/>
            <w:sz w:val="21"/>
            <w:szCs w:val="21"/>
          </w:rPr>
          <w:t>So,</w:t>
        </w:r>
      </w:ins>
      <w:ins w:id="1037" w:author="Ravindra Akella" w:date="2019-11-23T19:41:00Z">
        <w:r w:rsidR="00390E9B">
          <w:rPr>
            <w:rFonts w:ascii="Palatino Linotype" w:eastAsia="Palatino Linotype" w:hAnsi="Palatino Linotype" w:cs="Palatino Linotype"/>
            <w:sz w:val="21"/>
            <w:szCs w:val="21"/>
          </w:rPr>
          <w:t xml:space="preserve"> in this sample we have seen a s</w:t>
        </w:r>
      </w:ins>
      <w:ins w:id="1038" w:author="Ravindra Akella" w:date="2019-11-23T19:42:00Z">
        <w:r w:rsidR="00390E9B">
          <w:rPr>
            <w:rFonts w:ascii="Palatino Linotype" w:eastAsia="Palatino Linotype" w:hAnsi="Palatino Linotype" w:cs="Palatino Linotype"/>
            <w:sz w:val="21"/>
            <w:szCs w:val="21"/>
          </w:rPr>
          <w:t xml:space="preserve">imple </w:t>
        </w:r>
        <w:r w:rsidR="00390E9B">
          <w:rPr>
            <w:rFonts w:ascii="Palatino Linotype" w:eastAsia="Palatino Linotype" w:hAnsi="Palatino Linotype" w:cs="Palatino Linotype"/>
            <w:sz w:val="21"/>
            <w:szCs w:val="21"/>
          </w:rPr>
          <w:lastRenderedPageBreak/>
          <w:t xml:space="preserve">way to handle exceptions in asynchronous code  </w:t>
        </w:r>
      </w:ins>
      <w:ins w:id="1039" w:author="Ravindra Akella" w:date="2019-11-23T19:43:00Z">
        <w:r w:rsidR="00390E9B">
          <w:rPr>
            <w:rFonts w:ascii="Palatino Linotype" w:eastAsia="Palatino Linotype" w:hAnsi="Palatino Linotype" w:cs="Palatino Linotype"/>
            <w:sz w:val="21"/>
            <w:szCs w:val="21"/>
          </w:rPr>
          <w:t>in next sections we will see how to handle exceptions in more complex scenarios.</w:t>
        </w:r>
      </w:ins>
    </w:p>
    <w:p w14:paraId="47A1F1D5" w14:textId="0F37615F" w:rsidR="00942C25" w:rsidDel="00C917FA" w:rsidRDefault="009C5CA0">
      <w:pPr>
        <w:rPr>
          <w:del w:id="1040" w:author="Ravindra Akella" w:date="2019-11-23T19:48: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Note – Calling async method without await is not going to propagate exception and will be swallowed. </w:t>
      </w:r>
    </w:p>
    <w:p w14:paraId="2AC74508" w14:textId="77777777" w:rsidR="00942C25" w:rsidRDefault="00942C25">
      <w:pPr>
        <w:rPr>
          <w:rFonts w:ascii="Palatino Linotype" w:eastAsia="Palatino Linotype" w:hAnsi="Palatino Linotype" w:cs="Palatino Linotype"/>
          <w:sz w:val="21"/>
          <w:szCs w:val="21"/>
        </w:rPr>
      </w:pPr>
    </w:p>
    <w:p w14:paraId="39B016C7" w14:textId="77777777"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Nested Exception Handling</w:t>
      </w:r>
    </w:p>
    <w:p w14:paraId="3366A616" w14:textId="2371574D" w:rsidR="00942C25" w:rsidRDefault="009C5CA0">
      <w:pPr>
        <w:rPr>
          <w:ins w:id="1041" w:author="Ravindra Akella" w:date="2019-11-23T21:43: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In real scenario there would be more than one asynchronous</w:t>
      </w:r>
      <w:ins w:id="1042" w:author="Ravindra Akella" w:date="2019-11-23T19:48:00Z">
        <w:r w:rsidR="00CC606C">
          <w:rPr>
            <w:rFonts w:ascii="Palatino Linotype" w:eastAsia="Palatino Linotype" w:hAnsi="Palatino Linotype" w:cs="Palatino Linotype"/>
            <w:sz w:val="21"/>
            <w:szCs w:val="21"/>
          </w:rPr>
          <w:t xml:space="preserve"> calls</w:t>
        </w:r>
        <w:r w:rsidR="00F67CAC">
          <w:rPr>
            <w:rFonts w:ascii="Palatino Linotype" w:eastAsia="Palatino Linotype" w:hAnsi="Palatino Linotype" w:cs="Palatino Linotype"/>
            <w:sz w:val="21"/>
            <w:szCs w:val="21"/>
          </w:rPr>
          <w:t>/multiple tasks</w:t>
        </w:r>
      </w:ins>
      <w:r>
        <w:rPr>
          <w:rFonts w:ascii="Palatino Linotype" w:eastAsia="Palatino Linotype" w:hAnsi="Palatino Linotype" w:cs="Palatino Linotype"/>
          <w:sz w:val="21"/>
          <w:szCs w:val="21"/>
        </w:rPr>
        <w:t>, handling that wouldn’t be any different i.e. use await and original exception is unwrapped and is propagated to the caller. This is illustrated in below example</w:t>
      </w:r>
      <w:ins w:id="1043" w:author="Ravindra Akella" w:date="2019-11-23T21:38:00Z">
        <w:r w:rsidR="00BA6F3A">
          <w:rPr>
            <w:rFonts w:ascii="Palatino Linotype" w:eastAsia="Palatino Linotype" w:hAnsi="Palatino Linotype" w:cs="Palatino Linotype"/>
            <w:sz w:val="21"/>
            <w:szCs w:val="21"/>
          </w:rPr>
          <w:t xml:space="preserve"> </w:t>
        </w:r>
      </w:ins>
      <w:ins w:id="1044" w:author="Ravindra Akella" w:date="2019-11-23T21:40:00Z">
        <w:r w:rsidR="00BA6F3A">
          <w:rPr>
            <w:rFonts w:ascii="Palatino Linotype" w:eastAsia="Palatino Linotype" w:hAnsi="Palatino Linotype" w:cs="Palatino Linotype"/>
            <w:sz w:val="21"/>
            <w:szCs w:val="21"/>
          </w:rPr>
          <w:t>where we create a simple console application let us call it TAPExceptionHandling</w:t>
        </w:r>
      </w:ins>
      <w:ins w:id="1045" w:author="Ravindra Akella" w:date="2019-11-23T21:41:00Z">
        <w:r w:rsidR="00BA6F3A">
          <w:rPr>
            <w:rFonts w:ascii="Palatino Linotype" w:eastAsia="Palatino Linotype" w:hAnsi="Palatino Linotype" w:cs="Palatino Linotype"/>
            <w:sz w:val="21"/>
            <w:szCs w:val="21"/>
          </w:rPr>
          <w:t xml:space="preserve">. This application will have </w:t>
        </w:r>
      </w:ins>
      <w:ins w:id="1046" w:author="JORDINA" w:date="2019-09-12T17:15:00Z">
        <w:del w:id="1047" w:author="Ravindra Akella" w:date="2019-11-23T21:38:00Z">
          <w:r w:rsidR="00AE2E89" w:rsidDel="00BA6F3A">
            <w:rPr>
              <w:rFonts w:ascii="Palatino Linotype" w:eastAsia="Palatino Linotype" w:hAnsi="Palatino Linotype" w:cs="Palatino Linotype"/>
              <w:sz w:val="21"/>
              <w:szCs w:val="21"/>
            </w:rPr>
            <w:delText>:</w:delText>
          </w:r>
        </w:del>
      </w:ins>
      <w:ins w:id="1048" w:author="Ravindra Akella" w:date="2019-11-23T21:41:00Z">
        <w:r w:rsidR="00BA6F3A">
          <w:rPr>
            <w:rFonts w:ascii="Palatino Linotype" w:eastAsia="Palatino Linotype" w:hAnsi="Palatino Linotype" w:cs="Palatino Linotype"/>
            <w:sz w:val="21"/>
            <w:szCs w:val="21"/>
          </w:rPr>
          <w:t>3 methods</w:t>
        </w:r>
      </w:ins>
      <w:ins w:id="1049" w:author="Ravindra Akella" w:date="2019-11-23T21:42:00Z">
        <w:r w:rsidR="00BA6F3A">
          <w:rPr>
            <w:rFonts w:ascii="Palatino Linotype" w:eastAsia="Palatino Linotype" w:hAnsi="Palatino Linotype" w:cs="Palatino Linotype"/>
            <w:sz w:val="21"/>
            <w:szCs w:val="21"/>
          </w:rPr>
          <w:t xml:space="preserve"> out of which first method will be a method getting data from API asynchronously, adding that to this console application code will look like below</w:t>
        </w:r>
      </w:ins>
    </w:p>
    <w:p w14:paraId="70007CB4" w14:textId="77777777" w:rsidR="00BA6F3A" w:rsidRPr="00A25DD1" w:rsidRDefault="00BA6F3A" w:rsidP="00BA6F3A">
      <w:pPr>
        <w:spacing w:after="0" w:line="240" w:lineRule="auto"/>
        <w:jc w:val="both"/>
        <w:rPr>
          <w:ins w:id="1050" w:author="Ravindra Akella" w:date="2019-11-23T21:43:00Z"/>
          <w:noProof/>
          <w:color w:val="000000"/>
          <w:sz w:val="20"/>
          <w:szCs w:val="20"/>
          <w:rPrChange w:id="1051" w:author="Ravindra Akella" w:date="2019-11-23T21:45:00Z">
            <w:rPr>
              <w:ins w:id="1052" w:author="Ravindra Akella" w:date="2019-11-23T21:43:00Z"/>
              <w:color w:val="000000"/>
              <w:sz w:val="20"/>
              <w:szCs w:val="20"/>
            </w:rPr>
          </w:rPrChange>
        </w:rPr>
      </w:pPr>
      <w:customXmlInsRangeStart w:id="1053" w:author="Ravindra Akella" w:date="2019-11-23T21:43:00Z"/>
      <w:sdt>
        <w:sdtPr>
          <w:tag w:val="goog_rdk_43"/>
          <w:id w:val="-297691116"/>
        </w:sdtPr>
        <w:sdtContent>
          <w:customXmlInsRangeEnd w:id="1053"/>
          <w:commentRangeStart w:id="1054"/>
          <w:commentRangeStart w:id="1055"/>
          <w:customXmlInsRangeStart w:id="1056" w:author="Ravindra Akella" w:date="2019-11-23T21:43:00Z"/>
        </w:sdtContent>
      </w:sdt>
      <w:customXmlInsRangeEnd w:id="1056"/>
      <w:ins w:id="1057" w:author="Ravindra Akella" w:date="2019-11-23T21:43:00Z">
        <w:r w:rsidRPr="00A25DD1">
          <w:rPr>
            <w:noProof/>
            <w:color w:val="0000FF"/>
            <w:sz w:val="20"/>
            <w:szCs w:val="20"/>
          </w:rPr>
          <w:t>using</w:t>
        </w:r>
        <w:r w:rsidRPr="00A25DD1">
          <w:rPr>
            <w:noProof/>
            <w:color w:val="000000"/>
            <w:sz w:val="20"/>
            <w:szCs w:val="20"/>
            <w:rPrChange w:id="1058" w:author="Ravindra Akella" w:date="2019-11-23T21:45:00Z">
              <w:rPr>
                <w:color w:val="000000"/>
                <w:sz w:val="20"/>
                <w:szCs w:val="20"/>
              </w:rPr>
            </w:rPrChange>
          </w:rPr>
          <w:t xml:space="preserve"> System</w:t>
        </w:r>
        <w:commentRangeEnd w:id="1054"/>
        <w:r w:rsidRPr="00A25DD1">
          <w:rPr>
            <w:rStyle w:val="CommentReference"/>
            <w:noProof/>
            <w:sz w:val="20"/>
            <w:szCs w:val="20"/>
            <w:rPrChange w:id="1059" w:author="Ravindra Akella" w:date="2019-11-23T21:45:00Z">
              <w:rPr>
                <w:rStyle w:val="CommentReference"/>
              </w:rPr>
            </w:rPrChange>
          </w:rPr>
          <w:commentReference w:id="1054"/>
        </w:r>
      </w:ins>
      <w:commentRangeEnd w:id="1055"/>
      <w:ins w:id="1060" w:author="Ravindra Akella" w:date="2019-11-24T22:08:00Z">
        <w:r w:rsidR="00F52269">
          <w:rPr>
            <w:rStyle w:val="CommentReference"/>
          </w:rPr>
          <w:commentReference w:id="1055"/>
        </w:r>
      </w:ins>
      <w:ins w:id="1061" w:author="Ravindra Akella" w:date="2019-11-23T21:43:00Z">
        <w:r w:rsidRPr="00A25DD1">
          <w:rPr>
            <w:noProof/>
            <w:color w:val="000000"/>
            <w:sz w:val="20"/>
            <w:szCs w:val="20"/>
          </w:rPr>
          <w:t>;</w:t>
        </w:r>
      </w:ins>
    </w:p>
    <w:p w14:paraId="5DBCE84B" w14:textId="77777777" w:rsidR="00BA6F3A" w:rsidRPr="00A25DD1" w:rsidRDefault="00BA6F3A" w:rsidP="00BA6F3A">
      <w:pPr>
        <w:spacing w:after="0" w:line="240" w:lineRule="auto"/>
        <w:jc w:val="both"/>
        <w:rPr>
          <w:ins w:id="1062" w:author="Ravindra Akella" w:date="2019-11-23T21:43:00Z"/>
          <w:noProof/>
          <w:color w:val="000000"/>
          <w:sz w:val="20"/>
          <w:szCs w:val="20"/>
          <w:rPrChange w:id="1063" w:author="Ravindra Akella" w:date="2019-11-23T21:45:00Z">
            <w:rPr>
              <w:ins w:id="1064" w:author="Ravindra Akella" w:date="2019-11-23T21:43:00Z"/>
              <w:color w:val="000000"/>
              <w:sz w:val="20"/>
              <w:szCs w:val="20"/>
            </w:rPr>
          </w:rPrChange>
        </w:rPr>
      </w:pPr>
      <w:ins w:id="1065" w:author="Ravindra Akella" w:date="2019-11-23T21:43:00Z">
        <w:r w:rsidRPr="00A25DD1">
          <w:rPr>
            <w:noProof/>
            <w:color w:val="0000FF"/>
            <w:sz w:val="20"/>
            <w:szCs w:val="20"/>
            <w:rPrChange w:id="1066" w:author="Ravindra Akella" w:date="2019-11-23T21:45:00Z">
              <w:rPr>
                <w:color w:val="0000FF"/>
                <w:sz w:val="20"/>
                <w:szCs w:val="20"/>
              </w:rPr>
            </w:rPrChange>
          </w:rPr>
          <w:t>using</w:t>
        </w:r>
        <w:r w:rsidRPr="00A25DD1">
          <w:rPr>
            <w:noProof/>
            <w:color w:val="000000"/>
            <w:sz w:val="20"/>
            <w:szCs w:val="20"/>
            <w:rPrChange w:id="1067" w:author="Ravindra Akella" w:date="2019-11-23T21:45:00Z">
              <w:rPr>
                <w:color w:val="000000"/>
                <w:sz w:val="20"/>
                <w:szCs w:val="20"/>
              </w:rPr>
            </w:rPrChange>
          </w:rPr>
          <w:t xml:space="preserve"> System.Collections.Generic;</w:t>
        </w:r>
      </w:ins>
    </w:p>
    <w:p w14:paraId="33287C75" w14:textId="77777777" w:rsidR="00BA6F3A" w:rsidRPr="00A25DD1" w:rsidRDefault="00BA6F3A" w:rsidP="00BA6F3A">
      <w:pPr>
        <w:spacing w:after="0" w:line="240" w:lineRule="auto"/>
        <w:jc w:val="both"/>
        <w:rPr>
          <w:ins w:id="1068" w:author="Ravindra Akella" w:date="2019-11-23T21:43:00Z"/>
          <w:noProof/>
          <w:color w:val="000000"/>
          <w:sz w:val="20"/>
          <w:szCs w:val="20"/>
          <w:rPrChange w:id="1069" w:author="Ravindra Akella" w:date="2019-11-23T21:45:00Z">
            <w:rPr>
              <w:ins w:id="1070" w:author="Ravindra Akella" w:date="2019-11-23T21:43:00Z"/>
              <w:color w:val="000000"/>
              <w:sz w:val="20"/>
              <w:szCs w:val="20"/>
            </w:rPr>
          </w:rPrChange>
        </w:rPr>
      </w:pPr>
      <w:ins w:id="1071" w:author="Ravindra Akella" w:date="2019-11-23T21:43:00Z">
        <w:r w:rsidRPr="00A25DD1">
          <w:rPr>
            <w:noProof/>
            <w:color w:val="0000FF"/>
            <w:sz w:val="20"/>
            <w:szCs w:val="20"/>
            <w:rPrChange w:id="1072" w:author="Ravindra Akella" w:date="2019-11-23T21:45:00Z">
              <w:rPr>
                <w:color w:val="0000FF"/>
                <w:sz w:val="20"/>
                <w:szCs w:val="20"/>
              </w:rPr>
            </w:rPrChange>
          </w:rPr>
          <w:t>using</w:t>
        </w:r>
        <w:r w:rsidRPr="00A25DD1">
          <w:rPr>
            <w:noProof/>
            <w:color w:val="000000"/>
            <w:sz w:val="20"/>
            <w:szCs w:val="20"/>
            <w:rPrChange w:id="1073" w:author="Ravindra Akella" w:date="2019-11-23T21:45:00Z">
              <w:rPr>
                <w:color w:val="000000"/>
                <w:sz w:val="20"/>
                <w:szCs w:val="20"/>
              </w:rPr>
            </w:rPrChange>
          </w:rPr>
          <w:t xml:space="preserve"> System.IO;</w:t>
        </w:r>
      </w:ins>
    </w:p>
    <w:p w14:paraId="333B6DF8" w14:textId="77777777" w:rsidR="00BA6F3A" w:rsidRPr="00A25DD1" w:rsidRDefault="00BA6F3A" w:rsidP="00BA6F3A">
      <w:pPr>
        <w:spacing w:after="0" w:line="240" w:lineRule="auto"/>
        <w:jc w:val="both"/>
        <w:rPr>
          <w:ins w:id="1074" w:author="Ravindra Akella" w:date="2019-11-23T21:43:00Z"/>
          <w:noProof/>
          <w:color w:val="000000"/>
          <w:sz w:val="20"/>
          <w:szCs w:val="20"/>
          <w:rPrChange w:id="1075" w:author="Ravindra Akella" w:date="2019-11-23T21:45:00Z">
            <w:rPr>
              <w:ins w:id="1076" w:author="Ravindra Akella" w:date="2019-11-23T21:43:00Z"/>
              <w:color w:val="000000"/>
              <w:sz w:val="20"/>
              <w:szCs w:val="20"/>
            </w:rPr>
          </w:rPrChange>
        </w:rPr>
      </w:pPr>
      <w:ins w:id="1077" w:author="Ravindra Akella" w:date="2019-11-23T21:43:00Z">
        <w:r w:rsidRPr="00A25DD1">
          <w:rPr>
            <w:noProof/>
            <w:color w:val="0000FF"/>
            <w:sz w:val="20"/>
            <w:szCs w:val="20"/>
            <w:rPrChange w:id="1078" w:author="Ravindra Akella" w:date="2019-11-23T21:45:00Z">
              <w:rPr>
                <w:color w:val="0000FF"/>
                <w:sz w:val="20"/>
                <w:szCs w:val="20"/>
              </w:rPr>
            </w:rPrChange>
          </w:rPr>
          <w:t>using</w:t>
        </w:r>
        <w:r w:rsidRPr="00A25DD1">
          <w:rPr>
            <w:noProof/>
            <w:color w:val="000000"/>
            <w:sz w:val="20"/>
            <w:szCs w:val="20"/>
            <w:rPrChange w:id="1079" w:author="Ravindra Akella" w:date="2019-11-23T21:45:00Z">
              <w:rPr>
                <w:color w:val="000000"/>
                <w:sz w:val="20"/>
                <w:szCs w:val="20"/>
              </w:rPr>
            </w:rPrChange>
          </w:rPr>
          <w:t xml:space="preserve"> System.Net.Http;</w:t>
        </w:r>
      </w:ins>
    </w:p>
    <w:p w14:paraId="09F6984A" w14:textId="77777777" w:rsidR="00BA6F3A" w:rsidRPr="00A25DD1" w:rsidRDefault="00BA6F3A" w:rsidP="00BA6F3A">
      <w:pPr>
        <w:spacing w:after="0" w:line="240" w:lineRule="auto"/>
        <w:jc w:val="both"/>
        <w:rPr>
          <w:ins w:id="1080" w:author="Ravindra Akella" w:date="2019-11-23T21:43:00Z"/>
          <w:noProof/>
          <w:color w:val="000000"/>
          <w:sz w:val="20"/>
          <w:szCs w:val="20"/>
          <w:rPrChange w:id="1081" w:author="Ravindra Akella" w:date="2019-11-23T21:45:00Z">
            <w:rPr>
              <w:ins w:id="1082" w:author="Ravindra Akella" w:date="2019-11-23T21:43:00Z"/>
              <w:color w:val="000000"/>
              <w:sz w:val="20"/>
              <w:szCs w:val="20"/>
            </w:rPr>
          </w:rPrChange>
        </w:rPr>
      </w:pPr>
      <w:ins w:id="1083" w:author="Ravindra Akella" w:date="2019-11-23T21:43:00Z">
        <w:r w:rsidRPr="00A25DD1">
          <w:rPr>
            <w:noProof/>
            <w:color w:val="0000FF"/>
            <w:sz w:val="20"/>
            <w:szCs w:val="20"/>
            <w:rPrChange w:id="1084" w:author="Ravindra Akella" w:date="2019-11-23T21:45:00Z">
              <w:rPr>
                <w:color w:val="0000FF"/>
                <w:sz w:val="20"/>
                <w:szCs w:val="20"/>
              </w:rPr>
            </w:rPrChange>
          </w:rPr>
          <w:t>using</w:t>
        </w:r>
        <w:r w:rsidRPr="00A25DD1">
          <w:rPr>
            <w:noProof/>
            <w:color w:val="000000"/>
            <w:sz w:val="20"/>
            <w:szCs w:val="20"/>
            <w:rPrChange w:id="1085" w:author="Ravindra Akella" w:date="2019-11-23T21:45:00Z">
              <w:rPr>
                <w:color w:val="000000"/>
                <w:sz w:val="20"/>
                <w:szCs w:val="20"/>
              </w:rPr>
            </w:rPrChange>
          </w:rPr>
          <w:t xml:space="preserve"> System.Threading.Tasks;</w:t>
        </w:r>
      </w:ins>
    </w:p>
    <w:p w14:paraId="543D1683" w14:textId="77777777" w:rsidR="00BA6F3A" w:rsidRPr="00A25DD1" w:rsidRDefault="00BA6F3A" w:rsidP="00BA6F3A">
      <w:pPr>
        <w:spacing w:after="0" w:line="240" w:lineRule="auto"/>
        <w:jc w:val="both"/>
        <w:rPr>
          <w:ins w:id="1086" w:author="Ravindra Akella" w:date="2019-11-23T21:43:00Z"/>
          <w:noProof/>
          <w:color w:val="000000"/>
          <w:sz w:val="20"/>
          <w:szCs w:val="20"/>
          <w:rPrChange w:id="1087" w:author="Ravindra Akella" w:date="2019-11-23T21:45:00Z">
            <w:rPr>
              <w:ins w:id="1088" w:author="Ravindra Akella" w:date="2019-11-23T21:43:00Z"/>
              <w:color w:val="000000"/>
              <w:sz w:val="20"/>
              <w:szCs w:val="20"/>
            </w:rPr>
          </w:rPrChange>
        </w:rPr>
      </w:pPr>
      <w:ins w:id="1089" w:author="Ravindra Akella" w:date="2019-11-23T21:43:00Z">
        <w:r w:rsidRPr="00A25DD1">
          <w:rPr>
            <w:noProof/>
            <w:color w:val="0000FF"/>
            <w:sz w:val="20"/>
            <w:szCs w:val="20"/>
            <w:rPrChange w:id="1090" w:author="Ravindra Akella" w:date="2019-11-23T21:45:00Z">
              <w:rPr>
                <w:color w:val="0000FF"/>
                <w:sz w:val="20"/>
                <w:szCs w:val="20"/>
              </w:rPr>
            </w:rPrChange>
          </w:rPr>
          <w:t>using</w:t>
        </w:r>
        <w:r w:rsidRPr="00A25DD1">
          <w:rPr>
            <w:noProof/>
            <w:color w:val="000000"/>
            <w:sz w:val="20"/>
            <w:szCs w:val="20"/>
            <w:rPrChange w:id="1091" w:author="Ravindra Akella" w:date="2019-11-23T21:45:00Z">
              <w:rPr>
                <w:color w:val="000000"/>
                <w:sz w:val="20"/>
                <w:szCs w:val="20"/>
              </w:rPr>
            </w:rPrChange>
          </w:rPr>
          <w:t xml:space="preserve"> System.Linq;</w:t>
        </w:r>
      </w:ins>
    </w:p>
    <w:p w14:paraId="4695924E" w14:textId="77777777" w:rsidR="00BA6F3A" w:rsidRPr="00A25DD1" w:rsidRDefault="00BA6F3A" w:rsidP="00BA6F3A">
      <w:pPr>
        <w:spacing w:after="0" w:line="240" w:lineRule="auto"/>
        <w:jc w:val="both"/>
        <w:rPr>
          <w:ins w:id="1092" w:author="Ravindra Akella" w:date="2019-11-23T21:43:00Z"/>
          <w:noProof/>
          <w:color w:val="000000"/>
          <w:sz w:val="20"/>
          <w:szCs w:val="20"/>
          <w:rPrChange w:id="1093" w:author="Ravindra Akella" w:date="2019-11-23T21:45:00Z">
            <w:rPr>
              <w:ins w:id="1094" w:author="Ravindra Akella" w:date="2019-11-23T21:43:00Z"/>
              <w:color w:val="000000"/>
              <w:sz w:val="20"/>
              <w:szCs w:val="20"/>
            </w:rPr>
          </w:rPrChange>
        </w:rPr>
      </w:pPr>
    </w:p>
    <w:p w14:paraId="731A97B2" w14:textId="77777777" w:rsidR="00BA6F3A" w:rsidRPr="00A25DD1" w:rsidRDefault="00BA6F3A" w:rsidP="00BA6F3A">
      <w:pPr>
        <w:spacing w:after="0" w:line="240" w:lineRule="auto"/>
        <w:jc w:val="both"/>
        <w:rPr>
          <w:ins w:id="1095" w:author="Ravindra Akella" w:date="2019-11-23T21:43:00Z"/>
          <w:noProof/>
          <w:color w:val="000000"/>
          <w:sz w:val="20"/>
          <w:szCs w:val="20"/>
          <w:rPrChange w:id="1096" w:author="Ravindra Akella" w:date="2019-11-23T21:45:00Z">
            <w:rPr>
              <w:ins w:id="1097" w:author="Ravindra Akella" w:date="2019-11-23T21:43:00Z"/>
              <w:color w:val="000000"/>
              <w:sz w:val="20"/>
              <w:szCs w:val="20"/>
            </w:rPr>
          </w:rPrChange>
        </w:rPr>
      </w:pPr>
      <w:ins w:id="1098" w:author="Ravindra Akella" w:date="2019-11-23T21:43:00Z">
        <w:r w:rsidRPr="00A25DD1">
          <w:rPr>
            <w:noProof/>
            <w:color w:val="0000FF"/>
            <w:sz w:val="20"/>
            <w:szCs w:val="20"/>
            <w:rPrChange w:id="1099" w:author="Ravindra Akella" w:date="2019-11-23T21:45:00Z">
              <w:rPr>
                <w:color w:val="0000FF"/>
                <w:sz w:val="20"/>
                <w:szCs w:val="20"/>
              </w:rPr>
            </w:rPrChange>
          </w:rPr>
          <w:t>namespace</w:t>
        </w:r>
        <w:r w:rsidRPr="00A25DD1">
          <w:rPr>
            <w:noProof/>
            <w:color w:val="000000"/>
            <w:sz w:val="20"/>
            <w:szCs w:val="20"/>
            <w:rPrChange w:id="1100" w:author="Ravindra Akella" w:date="2019-11-23T21:45:00Z">
              <w:rPr>
                <w:color w:val="000000"/>
                <w:sz w:val="20"/>
                <w:szCs w:val="20"/>
              </w:rPr>
            </w:rPrChange>
          </w:rPr>
          <w:t xml:space="preserve"> TAPExceptionHandling</w:t>
        </w:r>
      </w:ins>
    </w:p>
    <w:p w14:paraId="5E3A6DF1" w14:textId="77777777" w:rsidR="00BA6F3A" w:rsidRPr="00A25DD1" w:rsidRDefault="00BA6F3A" w:rsidP="00BA6F3A">
      <w:pPr>
        <w:spacing w:after="0" w:line="240" w:lineRule="auto"/>
        <w:jc w:val="both"/>
        <w:rPr>
          <w:ins w:id="1101" w:author="Ravindra Akella" w:date="2019-11-23T21:43:00Z"/>
          <w:noProof/>
          <w:color w:val="000000"/>
          <w:sz w:val="20"/>
          <w:szCs w:val="20"/>
          <w:rPrChange w:id="1102" w:author="Ravindra Akella" w:date="2019-11-23T21:45:00Z">
            <w:rPr>
              <w:ins w:id="1103" w:author="Ravindra Akella" w:date="2019-11-23T21:43:00Z"/>
              <w:color w:val="000000"/>
              <w:sz w:val="20"/>
              <w:szCs w:val="20"/>
            </w:rPr>
          </w:rPrChange>
        </w:rPr>
      </w:pPr>
      <w:ins w:id="1104" w:author="Ravindra Akella" w:date="2019-11-23T21:43:00Z">
        <w:r w:rsidRPr="00A25DD1">
          <w:rPr>
            <w:noProof/>
            <w:color w:val="000000"/>
            <w:sz w:val="20"/>
            <w:szCs w:val="20"/>
            <w:rPrChange w:id="1105" w:author="Ravindra Akella" w:date="2019-11-23T21:45:00Z">
              <w:rPr>
                <w:color w:val="000000"/>
                <w:sz w:val="20"/>
                <w:szCs w:val="20"/>
              </w:rPr>
            </w:rPrChange>
          </w:rPr>
          <w:t>{</w:t>
        </w:r>
      </w:ins>
    </w:p>
    <w:p w14:paraId="02988E25" w14:textId="77777777" w:rsidR="00BA6F3A" w:rsidRPr="00A25DD1" w:rsidRDefault="00BA6F3A" w:rsidP="00BA6F3A">
      <w:pPr>
        <w:spacing w:after="0" w:line="240" w:lineRule="auto"/>
        <w:jc w:val="both"/>
        <w:rPr>
          <w:ins w:id="1106" w:author="Ravindra Akella" w:date="2019-11-23T21:43:00Z"/>
          <w:noProof/>
          <w:color w:val="000000"/>
          <w:sz w:val="20"/>
          <w:szCs w:val="20"/>
          <w:rPrChange w:id="1107" w:author="Ravindra Akella" w:date="2019-11-23T21:45:00Z">
            <w:rPr>
              <w:ins w:id="1108" w:author="Ravindra Akella" w:date="2019-11-23T21:43:00Z"/>
              <w:color w:val="000000"/>
              <w:sz w:val="20"/>
              <w:szCs w:val="20"/>
            </w:rPr>
          </w:rPrChange>
        </w:rPr>
      </w:pPr>
      <w:ins w:id="1109" w:author="Ravindra Akella" w:date="2019-11-23T21:43:00Z">
        <w:r w:rsidRPr="00A25DD1">
          <w:rPr>
            <w:noProof/>
            <w:color w:val="000000"/>
            <w:sz w:val="20"/>
            <w:szCs w:val="20"/>
            <w:rPrChange w:id="1110" w:author="Ravindra Akella" w:date="2019-11-23T21:45:00Z">
              <w:rPr>
                <w:color w:val="000000"/>
                <w:sz w:val="20"/>
                <w:szCs w:val="20"/>
              </w:rPr>
            </w:rPrChange>
          </w:rPr>
          <w:t xml:space="preserve">    </w:t>
        </w:r>
        <w:r w:rsidRPr="00A25DD1">
          <w:rPr>
            <w:noProof/>
            <w:color w:val="0000FF"/>
            <w:sz w:val="20"/>
            <w:szCs w:val="20"/>
            <w:rPrChange w:id="1111" w:author="Ravindra Akella" w:date="2019-11-23T21:45:00Z">
              <w:rPr>
                <w:color w:val="0000FF"/>
                <w:sz w:val="20"/>
                <w:szCs w:val="20"/>
              </w:rPr>
            </w:rPrChange>
          </w:rPr>
          <w:t>class</w:t>
        </w:r>
        <w:r w:rsidRPr="00A25DD1">
          <w:rPr>
            <w:noProof/>
            <w:color w:val="000000"/>
            <w:sz w:val="20"/>
            <w:szCs w:val="20"/>
            <w:rPrChange w:id="1112" w:author="Ravindra Akella" w:date="2019-11-23T21:45:00Z">
              <w:rPr>
                <w:color w:val="000000"/>
                <w:sz w:val="20"/>
                <w:szCs w:val="20"/>
              </w:rPr>
            </w:rPrChange>
          </w:rPr>
          <w:t xml:space="preserve"> </w:t>
        </w:r>
        <w:r w:rsidRPr="00A25DD1">
          <w:rPr>
            <w:noProof/>
            <w:color w:val="2B91AF"/>
            <w:sz w:val="20"/>
            <w:szCs w:val="20"/>
            <w:rPrChange w:id="1113" w:author="Ravindra Akella" w:date="2019-11-23T21:45:00Z">
              <w:rPr>
                <w:color w:val="2B91AF"/>
                <w:sz w:val="20"/>
                <w:szCs w:val="20"/>
              </w:rPr>
            </w:rPrChange>
          </w:rPr>
          <w:t>Program</w:t>
        </w:r>
      </w:ins>
    </w:p>
    <w:p w14:paraId="3191E1E2" w14:textId="77777777" w:rsidR="00BA6F3A" w:rsidRPr="00A25DD1" w:rsidRDefault="00BA6F3A" w:rsidP="00BA6F3A">
      <w:pPr>
        <w:spacing w:after="0" w:line="240" w:lineRule="auto"/>
        <w:jc w:val="both"/>
        <w:rPr>
          <w:ins w:id="1114" w:author="Ravindra Akella" w:date="2019-11-23T21:43:00Z"/>
          <w:noProof/>
          <w:color w:val="000000"/>
          <w:sz w:val="20"/>
          <w:szCs w:val="20"/>
          <w:rPrChange w:id="1115" w:author="Ravindra Akella" w:date="2019-11-23T21:45:00Z">
            <w:rPr>
              <w:ins w:id="1116" w:author="Ravindra Akella" w:date="2019-11-23T21:43:00Z"/>
              <w:color w:val="000000"/>
              <w:sz w:val="20"/>
              <w:szCs w:val="20"/>
            </w:rPr>
          </w:rPrChange>
        </w:rPr>
      </w:pPr>
      <w:ins w:id="1117" w:author="Ravindra Akella" w:date="2019-11-23T21:43:00Z">
        <w:r w:rsidRPr="00A25DD1">
          <w:rPr>
            <w:noProof/>
            <w:color w:val="000000"/>
            <w:sz w:val="20"/>
            <w:szCs w:val="20"/>
            <w:rPrChange w:id="1118" w:author="Ravindra Akella" w:date="2019-11-23T21:45:00Z">
              <w:rPr>
                <w:color w:val="000000"/>
                <w:sz w:val="20"/>
                <w:szCs w:val="20"/>
              </w:rPr>
            </w:rPrChange>
          </w:rPr>
          <w:t xml:space="preserve">    {</w:t>
        </w:r>
      </w:ins>
    </w:p>
    <w:p w14:paraId="449356AC" w14:textId="430A0CE5" w:rsidR="00BA6F3A" w:rsidRPr="00A25DD1" w:rsidRDefault="00BA6F3A" w:rsidP="00BA6F3A">
      <w:pPr>
        <w:spacing w:after="0" w:line="240" w:lineRule="auto"/>
        <w:jc w:val="both"/>
        <w:rPr>
          <w:ins w:id="1119" w:author="Ravindra Akella" w:date="2019-11-23T21:43:00Z"/>
          <w:noProof/>
          <w:color w:val="000000"/>
          <w:sz w:val="20"/>
          <w:szCs w:val="20"/>
          <w:rPrChange w:id="1120" w:author="Ravindra Akella" w:date="2019-11-23T21:45:00Z">
            <w:rPr>
              <w:ins w:id="1121" w:author="Ravindra Akella" w:date="2019-11-23T21:43:00Z"/>
              <w:color w:val="000000"/>
              <w:sz w:val="20"/>
              <w:szCs w:val="20"/>
            </w:rPr>
          </w:rPrChange>
        </w:rPr>
      </w:pPr>
      <w:ins w:id="1122" w:author="Ravindra Akella" w:date="2019-11-23T21:43:00Z">
        <w:r w:rsidRPr="00A25DD1">
          <w:rPr>
            <w:noProof/>
            <w:color w:val="000000"/>
            <w:sz w:val="20"/>
            <w:szCs w:val="20"/>
            <w:rPrChange w:id="1123" w:author="Ravindra Akella" w:date="2019-11-23T21:45:00Z">
              <w:rPr>
                <w:color w:val="000000"/>
                <w:sz w:val="20"/>
                <w:szCs w:val="20"/>
              </w:rPr>
            </w:rPrChange>
          </w:rPr>
          <w:t xml:space="preserve">        </w:t>
        </w:r>
        <w:r w:rsidRPr="00A25DD1">
          <w:rPr>
            <w:noProof/>
            <w:color w:val="0000FF"/>
            <w:sz w:val="20"/>
            <w:szCs w:val="20"/>
            <w:rPrChange w:id="1124" w:author="Ravindra Akella" w:date="2019-11-23T21:45:00Z">
              <w:rPr>
                <w:color w:val="0000FF"/>
                <w:sz w:val="20"/>
                <w:szCs w:val="20"/>
              </w:rPr>
            </w:rPrChange>
          </w:rPr>
          <w:t>static</w:t>
        </w:r>
        <w:r w:rsidRPr="00A25DD1">
          <w:rPr>
            <w:noProof/>
            <w:color w:val="000000"/>
            <w:sz w:val="20"/>
            <w:szCs w:val="20"/>
            <w:rPrChange w:id="1125" w:author="Ravindra Akella" w:date="2019-11-23T21:45:00Z">
              <w:rPr>
                <w:color w:val="000000"/>
                <w:sz w:val="20"/>
                <w:szCs w:val="20"/>
              </w:rPr>
            </w:rPrChange>
          </w:rPr>
          <w:t xml:space="preserve"> </w:t>
        </w:r>
      </w:ins>
      <w:ins w:id="1126" w:author="Ravindra Akella" w:date="2019-11-23T21:44:00Z">
        <w:r w:rsidRPr="00A25DD1">
          <w:rPr>
            <w:noProof/>
            <w:color w:val="0000FF"/>
            <w:sz w:val="20"/>
            <w:szCs w:val="20"/>
            <w:rPrChange w:id="1127" w:author="Ravindra Akella" w:date="2019-11-23T21:45:00Z">
              <w:rPr>
                <w:color w:val="0000FF"/>
                <w:sz w:val="20"/>
                <w:szCs w:val="20"/>
              </w:rPr>
            </w:rPrChange>
          </w:rPr>
          <w:t>void</w:t>
        </w:r>
      </w:ins>
      <w:ins w:id="1128" w:author="Ravindra Akella" w:date="2019-11-23T21:43:00Z">
        <w:r w:rsidRPr="00A25DD1">
          <w:rPr>
            <w:noProof/>
            <w:color w:val="000000"/>
            <w:sz w:val="20"/>
            <w:szCs w:val="20"/>
            <w:rPrChange w:id="1129" w:author="Ravindra Akella" w:date="2019-11-23T21:45:00Z">
              <w:rPr>
                <w:color w:val="000000"/>
                <w:sz w:val="20"/>
                <w:szCs w:val="20"/>
              </w:rPr>
            </w:rPrChange>
          </w:rPr>
          <w:t xml:space="preserve"> Main(</w:t>
        </w:r>
        <w:r w:rsidRPr="00A25DD1">
          <w:rPr>
            <w:noProof/>
            <w:color w:val="0000FF"/>
            <w:sz w:val="20"/>
            <w:szCs w:val="20"/>
            <w:rPrChange w:id="1130" w:author="Ravindra Akella" w:date="2019-11-23T21:45:00Z">
              <w:rPr>
                <w:color w:val="0000FF"/>
                <w:sz w:val="20"/>
                <w:szCs w:val="20"/>
              </w:rPr>
            </w:rPrChange>
          </w:rPr>
          <w:t>string</w:t>
        </w:r>
        <w:r w:rsidRPr="00A25DD1">
          <w:rPr>
            <w:noProof/>
            <w:color w:val="000000"/>
            <w:sz w:val="20"/>
            <w:szCs w:val="20"/>
            <w:rPrChange w:id="1131" w:author="Ravindra Akella" w:date="2019-11-23T21:45:00Z">
              <w:rPr>
                <w:color w:val="000000"/>
                <w:sz w:val="20"/>
                <w:szCs w:val="20"/>
              </w:rPr>
            </w:rPrChange>
          </w:rPr>
          <w:t>[] args)</w:t>
        </w:r>
      </w:ins>
    </w:p>
    <w:p w14:paraId="24ED3B2F" w14:textId="205121DC" w:rsidR="00BA6F3A" w:rsidRPr="00A25DD1" w:rsidRDefault="00BA6F3A" w:rsidP="00BA6F3A">
      <w:pPr>
        <w:spacing w:after="0" w:line="240" w:lineRule="auto"/>
        <w:jc w:val="both"/>
        <w:rPr>
          <w:ins w:id="1132" w:author="Ravindra Akella" w:date="2019-11-23T21:43:00Z"/>
          <w:noProof/>
          <w:color w:val="000000"/>
          <w:sz w:val="20"/>
          <w:szCs w:val="20"/>
          <w:rPrChange w:id="1133" w:author="Ravindra Akella" w:date="2019-11-23T21:45:00Z">
            <w:rPr>
              <w:ins w:id="1134" w:author="Ravindra Akella" w:date="2019-11-23T21:43:00Z"/>
              <w:color w:val="000000"/>
              <w:sz w:val="20"/>
              <w:szCs w:val="20"/>
            </w:rPr>
          </w:rPrChange>
        </w:rPr>
      </w:pPr>
      <w:ins w:id="1135" w:author="Ravindra Akella" w:date="2019-11-23T21:43:00Z">
        <w:r w:rsidRPr="00A25DD1">
          <w:rPr>
            <w:noProof/>
            <w:color w:val="000000"/>
            <w:sz w:val="20"/>
            <w:szCs w:val="20"/>
            <w:rPrChange w:id="1136" w:author="Ravindra Akella" w:date="2019-11-23T21:45:00Z">
              <w:rPr>
                <w:color w:val="000000"/>
                <w:sz w:val="20"/>
                <w:szCs w:val="20"/>
              </w:rPr>
            </w:rPrChange>
          </w:rPr>
          <w:t xml:space="preserve">        {             </w:t>
        </w:r>
      </w:ins>
    </w:p>
    <w:p w14:paraId="3C043112" w14:textId="77777777" w:rsidR="00BA6F3A" w:rsidRPr="00A25DD1" w:rsidRDefault="00BA6F3A" w:rsidP="00BA6F3A">
      <w:pPr>
        <w:spacing w:after="0" w:line="240" w:lineRule="auto"/>
        <w:jc w:val="both"/>
        <w:rPr>
          <w:ins w:id="1137" w:author="Ravindra Akella" w:date="2019-11-23T21:43:00Z"/>
          <w:noProof/>
          <w:color w:val="000000"/>
          <w:sz w:val="20"/>
          <w:szCs w:val="20"/>
          <w:rPrChange w:id="1138" w:author="Ravindra Akella" w:date="2019-11-23T21:45:00Z">
            <w:rPr>
              <w:ins w:id="1139" w:author="Ravindra Akella" w:date="2019-11-23T21:43:00Z"/>
              <w:color w:val="000000"/>
              <w:sz w:val="20"/>
              <w:szCs w:val="20"/>
            </w:rPr>
          </w:rPrChange>
        </w:rPr>
      </w:pPr>
      <w:ins w:id="1140" w:author="Ravindra Akella" w:date="2019-11-23T21:43:00Z">
        <w:r w:rsidRPr="00A25DD1">
          <w:rPr>
            <w:noProof/>
            <w:color w:val="000000"/>
            <w:sz w:val="20"/>
            <w:szCs w:val="20"/>
            <w:rPrChange w:id="1141" w:author="Ravindra Akella" w:date="2019-11-23T21:45:00Z">
              <w:rPr>
                <w:color w:val="000000"/>
                <w:sz w:val="20"/>
                <w:szCs w:val="20"/>
              </w:rPr>
            </w:rPrChange>
          </w:rPr>
          <w:t xml:space="preserve">        }</w:t>
        </w:r>
      </w:ins>
    </w:p>
    <w:p w14:paraId="07DB65D2" w14:textId="77777777" w:rsidR="00BA6F3A" w:rsidRPr="00A25DD1" w:rsidRDefault="00BA6F3A" w:rsidP="00BA6F3A">
      <w:pPr>
        <w:spacing w:after="0" w:line="240" w:lineRule="auto"/>
        <w:jc w:val="both"/>
        <w:rPr>
          <w:ins w:id="1142" w:author="Ravindra Akella" w:date="2019-11-23T21:43:00Z"/>
          <w:noProof/>
          <w:color w:val="000000"/>
          <w:sz w:val="20"/>
          <w:szCs w:val="20"/>
          <w:rPrChange w:id="1143" w:author="Ravindra Akella" w:date="2019-11-23T21:45:00Z">
            <w:rPr>
              <w:ins w:id="1144" w:author="Ravindra Akella" w:date="2019-11-23T21:43:00Z"/>
              <w:color w:val="000000"/>
              <w:sz w:val="20"/>
              <w:szCs w:val="20"/>
            </w:rPr>
          </w:rPrChange>
        </w:rPr>
      </w:pPr>
    </w:p>
    <w:p w14:paraId="06DDDA72" w14:textId="77777777" w:rsidR="00BA6F3A" w:rsidRPr="00A25DD1" w:rsidRDefault="00BA6F3A" w:rsidP="00BA6F3A">
      <w:pPr>
        <w:spacing w:after="0" w:line="240" w:lineRule="auto"/>
        <w:jc w:val="both"/>
        <w:rPr>
          <w:ins w:id="1145" w:author="Ravindra Akella" w:date="2019-11-23T21:43:00Z"/>
          <w:noProof/>
          <w:color w:val="000000"/>
          <w:sz w:val="20"/>
          <w:szCs w:val="20"/>
          <w:rPrChange w:id="1146" w:author="Ravindra Akella" w:date="2019-11-23T21:45:00Z">
            <w:rPr>
              <w:ins w:id="1147" w:author="Ravindra Akella" w:date="2019-11-23T21:43:00Z"/>
              <w:color w:val="000000"/>
              <w:sz w:val="20"/>
              <w:szCs w:val="20"/>
            </w:rPr>
          </w:rPrChange>
        </w:rPr>
      </w:pPr>
      <w:ins w:id="1148" w:author="Ravindra Akella" w:date="2019-11-23T21:43:00Z">
        <w:r w:rsidRPr="00A25DD1">
          <w:rPr>
            <w:noProof/>
            <w:color w:val="000000"/>
            <w:sz w:val="20"/>
            <w:szCs w:val="20"/>
            <w:rPrChange w:id="1149" w:author="Ravindra Akella" w:date="2019-11-23T21:45:00Z">
              <w:rPr>
                <w:color w:val="000000"/>
                <w:sz w:val="20"/>
                <w:szCs w:val="20"/>
              </w:rPr>
            </w:rPrChange>
          </w:rPr>
          <w:t xml:space="preserve">        </w:t>
        </w:r>
        <w:r w:rsidRPr="00A25DD1">
          <w:rPr>
            <w:noProof/>
            <w:color w:val="808080"/>
            <w:sz w:val="20"/>
            <w:szCs w:val="20"/>
            <w:rPrChange w:id="1150" w:author="Ravindra Akella" w:date="2019-11-23T21:45:00Z">
              <w:rPr>
                <w:color w:val="808080"/>
                <w:sz w:val="20"/>
                <w:szCs w:val="20"/>
              </w:rPr>
            </w:rPrChange>
          </w:rPr>
          <w:t>///</w:t>
        </w:r>
        <w:r w:rsidRPr="00A25DD1">
          <w:rPr>
            <w:noProof/>
            <w:color w:val="008000"/>
            <w:sz w:val="20"/>
            <w:szCs w:val="20"/>
            <w:rPrChange w:id="1151" w:author="Ravindra Akella" w:date="2019-11-23T21:45:00Z">
              <w:rPr>
                <w:color w:val="008000"/>
                <w:sz w:val="20"/>
                <w:szCs w:val="20"/>
              </w:rPr>
            </w:rPrChange>
          </w:rPr>
          <w:t xml:space="preserve"> </w:t>
        </w:r>
        <w:r w:rsidRPr="00A25DD1">
          <w:rPr>
            <w:noProof/>
            <w:color w:val="808080"/>
            <w:sz w:val="20"/>
            <w:szCs w:val="20"/>
            <w:rPrChange w:id="1152" w:author="Ravindra Akella" w:date="2019-11-23T21:45:00Z">
              <w:rPr>
                <w:color w:val="808080"/>
                <w:sz w:val="20"/>
                <w:szCs w:val="20"/>
              </w:rPr>
            </w:rPrChange>
          </w:rPr>
          <w:t>&lt;summary&gt;</w:t>
        </w:r>
      </w:ins>
    </w:p>
    <w:p w14:paraId="081200E3" w14:textId="77777777" w:rsidR="00BA6F3A" w:rsidRPr="00A25DD1" w:rsidRDefault="00BA6F3A" w:rsidP="00BA6F3A">
      <w:pPr>
        <w:spacing w:after="0" w:line="240" w:lineRule="auto"/>
        <w:jc w:val="both"/>
        <w:rPr>
          <w:ins w:id="1153" w:author="Ravindra Akella" w:date="2019-11-23T21:43:00Z"/>
          <w:noProof/>
          <w:color w:val="000000"/>
          <w:sz w:val="20"/>
          <w:szCs w:val="20"/>
          <w:rPrChange w:id="1154" w:author="Ravindra Akella" w:date="2019-11-23T21:45:00Z">
            <w:rPr>
              <w:ins w:id="1155" w:author="Ravindra Akella" w:date="2019-11-23T21:43:00Z"/>
              <w:color w:val="000000"/>
              <w:sz w:val="20"/>
              <w:szCs w:val="20"/>
            </w:rPr>
          </w:rPrChange>
        </w:rPr>
      </w:pPr>
      <w:ins w:id="1156" w:author="Ravindra Akella" w:date="2019-11-23T21:43:00Z">
        <w:r w:rsidRPr="00A25DD1">
          <w:rPr>
            <w:noProof/>
            <w:color w:val="000000"/>
            <w:sz w:val="20"/>
            <w:szCs w:val="20"/>
            <w:rPrChange w:id="1157" w:author="Ravindra Akella" w:date="2019-11-23T21:45:00Z">
              <w:rPr>
                <w:color w:val="000000"/>
                <w:sz w:val="20"/>
                <w:szCs w:val="20"/>
              </w:rPr>
            </w:rPrChange>
          </w:rPr>
          <w:t xml:space="preserve">        </w:t>
        </w:r>
        <w:r w:rsidRPr="00A25DD1">
          <w:rPr>
            <w:noProof/>
            <w:color w:val="808080"/>
            <w:sz w:val="20"/>
            <w:szCs w:val="20"/>
            <w:rPrChange w:id="1158" w:author="Ravindra Akella" w:date="2019-11-23T21:45:00Z">
              <w:rPr>
                <w:color w:val="808080"/>
                <w:sz w:val="20"/>
                <w:szCs w:val="20"/>
              </w:rPr>
            </w:rPrChange>
          </w:rPr>
          <w:t>///</w:t>
        </w:r>
        <w:r w:rsidRPr="00A25DD1">
          <w:rPr>
            <w:noProof/>
            <w:color w:val="008000"/>
            <w:sz w:val="20"/>
            <w:szCs w:val="20"/>
            <w:rPrChange w:id="1159" w:author="Ravindra Akella" w:date="2019-11-23T21:45:00Z">
              <w:rPr>
                <w:color w:val="008000"/>
                <w:sz w:val="20"/>
                <w:szCs w:val="20"/>
              </w:rPr>
            </w:rPrChange>
          </w:rPr>
          <w:t xml:space="preserve"> Async method to retrieve data from API</w:t>
        </w:r>
      </w:ins>
    </w:p>
    <w:p w14:paraId="35B8C428" w14:textId="77777777" w:rsidR="00BA6F3A" w:rsidRPr="00A25DD1" w:rsidRDefault="00BA6F3A" w:rsidP="00BA6F3A">
      <w:pPr>
        <w:spacing w:after="0" w:line="240" w:lineRule="auto"/>
        <w:jc w:val="both"/>
        <w:rPr>
          <w:ins w:id="1160" w:author="Ravindra Akella" w:date="2019-11-23T21:43:00Z"/>
          <w:noProof/>
          <w:color w:val="000000"/>
          <w:sz w:val="20"/>
          <w:szCs w:val="20"/>
          <w:rPrChange w:id="1161" w:author="Ravindra Akella" w:date="2019-11-23T21:45:00Z">
            <w:rPr>
              <w:ins w:id="1162" w:author="Ravindra Akella" w:date="2019-11-23T21:43:00Z"/>
              <w:color w:val="000000"/>
              <w:sz w:val="20"/>
              <w:szCs w:val="20"/>
            </w:rPr>
          </w:rPrChange>
        </w:rPr>
      </w:pPr>
      <w:ins w:id="1163" w:author="Ravindra Akella" w:date="2019-11-23T21:43:00Z">
        <w:r w:rsidRPr="00A25DD1">
          <w:rPr>
            <w:noProof/>
            <w:color w:val="000000"/>
            <w:sz w:val="20"/>
            <w:szCs w:val="20"/>
            <w:rPrChange w:id="1164" w:author="Ravindra Akella" w:date="2019-11-23T21:45:00Z">
              <w:rPr>
                <w:color w:val="000000"/>
                <w:sz w:val="20"/>
                <w:szCs w:val="20"/>
              </w:rPr>
            </w:rPrChange>
          </w:rPr>
          <w:t xml:space="preserve">        </w:t>
        </w:r>
        <w:r w:rsidRPr="00A25DD1">
          <w:rPr>
            <w:noProof/>
            <w:color w:val="808080"/>
            <w:sz w:val="20"/>
            <w:szCs w:val="20"/>
            <w:rPrChange w:id="1165" w:author="Ravindra Akella" w:date="2019-11-23T21:45:00Z">
              <w:rPr>
                <w:color w:val="808080"/>
                <w:sz w:val="20"/>
                <w:szCs w:val="20"/>
              </w:rPr>
            </w:rPrChange>
          </w:rPr>
          <w:t>///</w:t>
        </w:r>
        <w:r w:rsidRPr="00A25DD1">
          <w:rPr>
            <w:noProof/>
            <w:color w:val="008000"/>
            <w:sz w:val="20"/>
            <w:szCs w:val="20"/>
            <w:rPrChange w:id="1166" w:author="Ravindra Akella" w:date="2019-11-23T21:45:00Z">
              <w:rPr>
                <w:color w:val="008000"/>
                <w:sz w:val="20"/>
                <w:szCs w:val="20"/>
              </w:rPr>
            </w:rPrChange>
          </w:rPr>
          <w:t xml:space="preserve"> </w:t>
        </w:r>
        <w:r w:rsidRPr="00A25DD1">
          <w:rPr>
            <w:noProof/>
            <w:color w:val="808080"/>
            <w:sz w:val="20"/>
            <w:szCs w:val="20"/>
            <w:rPrChange w:id="1167" w:author="Ravindra Akella" w:date="2019-11-23T21:45:00Z">
              <w:rPr>
                <w:color w:val="808080"/>
                <w:sz w:val="20"/>
                <w:szCs w:val="20"/>
              </w:rPr>
            </w:rPrChange>
          </w:rPr>
          <w:t>&lt;/summary&gt;</w:t>
        </w:r>
      </w:ins>
    </w:p>
    <w:p w14:paraId="0C49F525" w14:textId="77777777" w:rsidR="00BA6F3A" w:rsidRPr="00A25DD1" w:rsidRDefault="00BA6F3A" w:rsidP="00BA6F3A">
      <w:pPr>
        <w:spacing w:after="0" w:line="240" w:lineRule="auto"/>
        <w:jc w:val="both"/>
        <w:rPr>
          <w:ins w:id="1168" w:author="Ravindra Akella" w:date="2019-11-23T21:43:00Z"/>
          <w:noProof/>
          <w:color w:val="000000"/>
          <w:sz w:val="20"/>
          <w:szCs w:val="20"/>
          <w:rPrChange w:id="1169" w:author="Ravindra Akella" w:date="2019-11-23T21:45:00Z">
            <w:rPr>
              <w:ins w:id="1170" w:author="Ravindra Akella" w:date="2019-11-23T21:43:00Z"/>
              <w:color w:val="000000"/>
              <w:sz w:val="20"/>
              <w:szCs w:val="20"/>
            </w:rPr>
          </w:rPrChange>
        </w:rPr>
      </w:pPr>
      <w:ins w:id="1171" w:author="Ravindra Akella" w:date="2019-11-23T21:43:00Z">
        <w:r w:rsidRPr="00A25DD1">
          <w:rPr>
            <w:noProof/>
            <w:color w:val="000000"/>
            <w:sz w:val="20"/>
            <w:szCs w:val="20"/>
            <w:rPrChange w:id="1172" w:author="Ravindra Akella" w:date="2019-11-23T21:45:00Z">
              <w:rPr>
                <w:color w:val="000000"/>
                <w:sz w:val="20"/>
                <w:szCs w:val="20"/>
              </w:rPr>
            </w:rPrChange>
          </w:rPr>
          <w:t xml:space="preserve">        </w:t>
        </w:r>
        <w:r w:rsidRPr="00A25DD1">
          <w:rPr>
            <w:noProof/>
            <w:color w:val="808080"/>
            <w:sz w:val="20"/>
            <w:szCs w:val="20"/>
            <w:rPrChange w:id="1173" w:author="Ravindra Akella" w:date="2019-11-23T21:45:00Z">
              <w:rPr>
                <w:color w:val="808080"/>
                <w:sz w:val="20"/>
                <w:szCs w:val="20"/>
              </w:rPr>
            </w:rPrChange>
          </w:rPr>
          <w:t>///</w:t>
        </w:r>
        <w:r w:rsidRPr="00A25DD1">
          <w:rPr>
            <w:noProof/>
            <w:color w:val="008000"/>
            <w:sz w:val="20"/>
            <w:szCs w:val="20"/>
            <w:rPrChange w:id="1174" w:author="Ravindra Akella" w:date="2019-11-23T21:45:00Z">
              <w:rPr>
                <w:color w:val="008000"/>
                <w:sz w:val="20"/>
                <w:szCs w:val="20"/>
              </w:rPr>
            </w:rPrChange>
          </w:rPr>
          <w:t xml:space="preserve"> </w:t>
        </w:r>
        <w:r w:rsidRPr="00A25DD1">
          <w:rPr>
            <w:noProof/>
            <w:color w:val="808080"/>
            <w:sz w:val="20"/>
            <w:szCs w:val="20"/>
            <w:rPrChange w:id="1175" w:author="Ravindra Akella" w:date="2019-11-23T21:45:00Z">
              <w:rPr>
                <w:color w:val="808080"/>
                <w:sz w:val="20"/>
                <w:szCs w:val="20"/>
              </w:rPr>
            </w:rPrChange>
          </w:rPr>
          <w:t>&lt;returns&gt;&lt;/returns&gt;</w:t>
        </w:r>
      </w:ins>
    </w:p>
    <w:p w14:paraId="0C4E5247" w14:textId="77777777" w:rsidR="00BA6F3A" w:rsidRPr="00A25DD1" w:rsidRDefault="00BA6F3A" w:rsidP="00BA6F3A">
      <w:pPr>
        <w:spacing w:after="0" w:line="240" w:lineRule="auto"/>
        <w:jc w:val="both"/>
        <w:rPr>
          <w:ins w:id="1176" w:author="Ravindra Akella" w:date="2019-11-23T21:43:00Z"/>
          <w:noProof/>
          <w:color w:val="000000"/>
          <w:sz w:val="20"/>
          <w:szCs w:val="20"/>
          <w:rPrChange w:id="1177" w:author="Ravindra Akella" w:date="2019-11-23T21:45:00Z">
            <w:rPr>
              <w:ins w:id="1178" w:author="Ravindra Akella" w:date="2019-11-23T21:43:00Z"/>
              <w:color w:val="000000"/>
              <w:sz w:val="20"/>
              <w:szCs w:val="20"/>
            </w:rPr>
          </w:rPrChange>
        </w:rPr>
      </w:pPr>
      <w:ins w:id="1179" w:author="Ravindra Akella" w:date="2019-11-23T21:43:00Z">
        <w:r w:rsidRPr="00A25DD1">
          <w:rPr>
            <w:noProof/>
            <w:color w:val="000000"/>
            <w:sz w:val="20"/>
            <w:szCs w:val="20"/>
            <w:rPrChange w:id="1180" w:author="Ravindra Akella" w:date="2019-11-23T21:45:00Z">
              <w:rPr>
                <w:color w:val="000000"/>
                <w:sz w:val="20"/>
                <w:szCs w:val="20"/>
              </w:rPr>
            </w:rPrChange>
          </w:rPr>
          <w:t xml:space="preserve">        </w:t>
        </w:r>
        <w:r w:rsidRPr="00A25DD1">
          <w:rPr>
            <w:noProof/>
            <w:color w:val="0000FF"/>
            <w:sz w:val="20"/>
            <w:szCs w:val="20"/>
            <w:rPrChange w:id="1181" w:author="Ravindra Akella" w:date="2019-11-23T21:45:00Z">
              <w:rPr>
                <w:color w:val="0000FF"/>
                <w:sz w:val="20"/>
                <w:szCs w:val="20"/>
              </w:rPr>
            </w:rPrChange>
          </w:rPr>
          <w:t>static</w:t>
        </w:r>
        <w:r w:rsidRPr="00A25DD1">
          <w:rPr>
            <w:noProof/>
            <w:color w:val="000000"/>
            <w:sz w:val="20"/>
            <w:szCs w:val="20"/>
            <w:rPrChange w:id="1182" w:author="Ravindra Akella" w:date="2019-11-23T21:45:00Z">
              <w:rPr>
                <w:color w:val="000000"/>
                <w:sz w:val="20"/>
                <w:szCs w:val="20"/>
              </w:rPr>
            </w:rPrChange>
          </w:rPr>
          <w:t xml:space="preserve"> </w:t>
        </w:r>
        <w:r w:rsidRPr="00A25DD1">
          <w:rPr>
            <w:noProof/>
            <w:color w:val="0000FF"/>
            <w:sz w:val="20"/>
            <w:szCs w:val="20"/>
            <w:rPrChange w:id="1183" w:author="Ravindra Akella" w:date="2019-11-23T21:45:00Z">
              <w:rPr>
                <w:color w:val="0000FF"/>
                <w:sz w:val="20"/>
                <w:szCs w:val="20"/>
              </w:rPr>
            </w:rPrChange>
          </w:rPr>
          <w:t>async</w:t>
        </w:r>
        <w:r w:rsidRPr="00A25DD1">
          <w:rPr>
            <w:noProof/>
            <w:color w:val="000000"/>
            <w:sz w:val="20"/>
            <w:szCs w:val="20"/>
            <w:rPrChange w:id="1184" w:author="Ravindra Akella" w:date="2019-11-23T21:45:00Z">
              <w:rPr>
                <w:color w:val="000000"/>
                <w:sz w:val="20"/>
                <w:szCs w:val="20"/>
              </w:rPr>
            </w:rPrChange>
          </w:rPr>
          <w:t xml:space="preserve"> Task&lt;</w:t>
        </w:r>
        <w:r w:rsidRPr="00A25DD1">
          <w:rPr>
            <w:noProof/>
            <w:color w:val="0000FF"/>
            <w:sz w:val="20"/>
            <w:szCs w:val="20"/>
            <w:rPrChange w:id="1185" w:author="Ravindra Akella" w:date="2019-11-23T21:45:00Z">
              <w:rPr>
                <w:color w:val="0000FF"/>
                <w:sz w:val="20"/>
                <w:szCs w:val="20"/>
              </w:rPr>
            </w:rPrChange>
          </w:rPr>
          <w:t>string</w:t>
        </w:r>
        <w:r w:rsidRPr="00A25DD1">
          <w:rPr>
            <w:noProof/>
            <w:color w:val="000000"/>
            <w:sz w:val="20"/>
            <w:szCs w:val="20"/>
            <w:rPrChange w:id="1186" w:author="Ravindra Akella" w:date="2019-11-23T21:45:00Z">
              <w:rPr>
                <w:color w:val="000000"/>
                <w:sz w:val="20"/>
                <w:szCs w:val="20"/>
              </w:rPr>
            </w:rPrChange>
          </w:rPr>
          <w:t>&gt; GetDataAsync()</w:t>
        </w:r>
      </w:ins>
    </w:p>
    <w:p w14:paraId="33B72C5C" w14:textId="77777777" w:rsidR="00BA6F3A" w:rsidRPr="00A25DD1" w:rsidRDefault="00BA6F3A" w:rsidP="00BA6F3A">
      <w:pPr>
        <w:spacing w:after="0" w:line="240" w:lineRule="auto"/>
        <w:jc w:val="both"/>
        <w:rPr>
          <w:ins w:id="1187" w:author="Ravindra Akella" w:date="2019-11-23T21:43:00Z"/>
          <w:noProof/>
          <w:color w:val="000000"/>
          <w:sz w:val="20"/>
          <w:szCs w:val="20"/>
          <w:rPrChange w:id="1188" w:author="Ravindra Akella" w:date="2019-11-23T21:45:00Z">
            <w:rPr>
              <w:ins w:id="1189" w:author="Ravindra Akella" w:date="2019-11-23T21:43:00Z"/>
              <w:color w:val="000000"/>
              <w:sz w:val="20"/>
              <w:szCs w:val="20"/>
            </w:rPr>
          </w:rPrChange>
        </w:rPr>
      </w:pPr>
      <w:ins w:id="1190" w:author="Ravindra Akella" w:date="2019-11-23T21:43:00Z">
        <w:r w:rsidRPr="00A25DD1">
          <w:rPr>
            <w:noProof/>
            <w:color w:val="000000"/>
            <w:sz w:val="20"/>
            <w:szCs w:val="20"/>
            <w:rPrChange w:id="1191" w:author="Ravindra Akella" w:date="2019-11-23T21:45:00Z">
              <w:rPr>
                <w:color w:val="000000"/>
                <w:sz w:val="20"/>
                <w:szCs w:val="20"/>
              </w:rPr>
            </w:rPrChange>
          </w:rPr>
          <w:t xml:space="preserve">        {</w:t>
        </w:r>
      </w:ins>
    </w:p>
    <w:p w14:paraId="152D929A" w14:textId="77777777" w:rsidR="00BA6F3A" w:rsidRPr="00A25DD1" w:rsidRDefault="00BA6F3A" w:rsidP="00BA6F3A">
      <w:pPr>
        <w:spacing w:after="0" w:line="240" w:lineRule="auto"/>
        <w:jc w:val="both"/>
        <w:rPr>
          <w:ins w:id="1192" w:author="Ravindra Akella" w:date="2019-11-23T21:43:00Z"/>
          <w:noProof/>
          <w:color w:val="000000"/>
          <w:sz w:val="20"/>
          <w:szCs w:val="20"/>
          <w:rPrChange w:id="1193" w:author="Ravindra Akella" w:date="2019-11-23T21:45:00Z">
            <w:rPr>
              <w:ins w:id="1194" w:author="Ravindra Akella" w:date="2019-11-23T21:43:00Z"/>
              <w:color w:val="000000"/>
              <w:sz w:val="20"/>
              <w:szCs w:val="20"/>
            </w:rPr>
          </w:rPrChange>
        </w:rPr>
      </w:pPr>
      <w:ins w:id="1195" w:author="Ravindra Akella" w:date="2019-11-23T21:43:00Z">
        <w:r w:rsidRPr="00A25DD1">
          <w:rPr>
            <w:noProof/>
            <w:color w:val="000000"/>
            <w:sz w:val="20"/>
            <w:szCs w:val="20"/>
            <w:rPrChange w:id="1196" w:author="Ravindra Akella" w:date="2019-11-23T21:45:00Z">
              <w:rPr>
                <w:color w:val="000000"/>
                <w:sz w:val="20"/>
                <w:szCs w:val="20"/>
              </w:rPr>
            </w:rPrChange>
          </w:rPr>
          <w:t xml:space="preserve">            </w:t>
        </w:r>
        <w:r w:rsidRPr="00A25DD1">
          <w:rPr>
            <w:noProof/>
            <w:color w:val="0000FF"/>
            <w:sz w:val="20"/>
            <w:szCs w:val="20"/>
            <w:rPrChange w:id="1197" w:author="Ravindra Akella" w:date="2019-11-23T21:45:00Z">
              <w:rPr>
                <w:color w:val="0000FF"/>
                <w:sz w:val="20"/>
                <w:szCs w:val="20"/>
              </w:rPr>
            </w:rPrChange>
          </w:rPr>
          <w:t>using</w:t>
        </w:r>
        <w:r w:rsidRPr="00A25DD1">
          <w:rPr>
            <w:noProof/>
            <w:color w:val="000000"/>
            <w:sz w:val="20"/>
            <w:szCs w:val="20"/>
            <w:rPrChange w:id="1198" w:author="Ravindra Akella" w:date="2019-11-23T21:45:00Z">
              <w:rPr>
                <w:color w:val="000000"/>
                <w:sz w:val="20"/>
                <w:szCs w:val="20"/>
              </w:rPr>
            </w:rPrChange>
          </w:rPr>
          <w:t xml:space="preserve"> (HttpClient client = </w:t>
        </w:r>
        <w:r w:rsidRPr="00A25DD1">
          <w:rPr>
            <w:noProof/>
            <w:color w:val="0000FF"/>
            <w:sz w:val="20"/>
            <w:szCs w:val="20"/>
            <w:rPrChange w:id="1199" w:author="Ravindra Akella" w:date="2019-11-23T21:45:00Z">
              <w:rPr>
                <w:color w:val="0000FF"/>
                <w:sz w:val="20"/>
                <w:szCs w:val="20"/>
              </w:rPr>
            </w:rPrChange>
          </w:rPr>
          <w:t>new</w:t>
        </w:r>
        <w:r w:rsidRPr="00A25DD1">
          <w:rPr>
            <w:noProof/>
            <w:color w:val="000000"/>
            <w:sz w:val="20"/>
            <w:szCs w:val="20"/>
            <w:rPrChange w:id="1200" w:author="Ravindra Akella" w:date="2019-11-23T21:45:00Z">
              <w:rPr>
                <w:color w:val="000000"/>
                <w:sz w:val="20"/>
                <w:szCs w:val="20"/>
              </w:rPr>
            </w:rPrChange>
          </w:rPr>
          <w:t xml:space="preserve"> HttpClient())</w:t>
        </w:r>
      </w:ins>
    </w:p>
    <w:p w14:paraId="105DD4DF" w14:textId="77777777" w:rsidR="00BA6F3A" w:rsidRPr="00A25DD1" w:rsidRDefault="00BA6F3A" w:rsidP="00BA6F3A">
      <w:pPr>
        <w:spacing w:after="0" w:line="240" w:lineRule="auto"/>
        <w:jc w:val="both"/>
        <w:rPr>
          <w:ins w:id="1201" w:author="Ravindra Akella" w:date="2019-11-23T21:43:00Z"/>
          <w:noProof/>
          <w:color w:val="000000"/>
          <w:sz w:val="20"/>
          <w:szCs w:val="20"/>
          <w:rPrChange w:id="1202" w:author="Ravindra Akella" w:date="2019-11-23T21:45:00Z">
            <w:rPr>
              <w:ins w:id="1203" w:author="Ravindra Akella" w:date="2019-11-23T21:43:00Z"/>
              <w:color w:val="000000"/>
              <w:sz w:val="20"/>
              <w:szCs w:val="20"/>
            </w:rPr>
          </w:rPrChange>
        </w:rPr>
      </w:pPr>
      <w:ins w:id="1204" w:author="Ravindra Akella" w:date="2019-11-23T21:43:00Z">
        <w:r w:rsidRPr="00A25DD1">
          <w:rPr>
            <w:noProof/>
            <w:color w:val="000000"/>
            <w:sz w:val="20"/>
            <w:szCs w:val="20"/>
            <w:rPrChange w:id="1205" w:author="Ravindra Akella" w:date="2019-11-23T21:45:00Z">
              <w:rPr>
                <w:color w:val="000000"/>
                <w:sz w:val="20"/>
                <w:szCs w:val="20"/>
              </w:rPr>
            </w:rPrChange>
          </w:rPr>
          <w:t xml:space="preserve">            {</w:t>
        </w:r>
      </w:ins>
    </w:p>
    <w:p w14:paraId="7ABC27F4" w14:textId="77777777" w:rsidR="00BA6F3A" w:rsidRPr="00A25DD1" w:rsidRDefault="00BA6F3A" w:rsidP="00BA6F3A">
      <w:pPr>
        <w:spacing w:after="0" w:line="240" w:lineRule="auto"/>
        <w:jc w:val="both"/>
        <w:rPr>
          <w:ins w:id="1206" w:author="Ravindra Akella" w:date="2019-11-23T21:43:00Z"/>
          <w:noProof/>
          <w:color w:val="000000"/>
          <w:sz w:val="20"/>
          <w:szCs w:val="20"/>
          <w:rPrChange w:id="1207" w:author="Ravindra Akella" w:date="2019-11-23T21:45:00Z">
            <w:rPr>
              <w:ins w:id="1208" w:author="Ravindra Akella" w:date="2019-11-23T21:43:00Z"/>
              <w:color w:val="000000"/>
              <w:sz w:val="20"/>
              <w:szCs w:val="20"/>
            </w:rPr>
          </w:rPrChange>
        </w:rPr>
      </w:pPr>
      <w:ins w:id="1209" w:author="Ravindra Akella" w:date="2019-11-23T21:43:00Z">
        <w:r w:rsidRPr="00A25DD1">
          <w:rPr>
            <w:noProof/>
            <w:color w:val="000000"/>
            <w:sz w:val="20"/>
            <w:szCs w:val="20"/>
            <w:rPrChange w:id="1210" w:author="Ravindra Akella" w:date="2019-11-23T21:45:00Z">
              <w:rPr>
                <w:color w:val="000000"/>
                <w:sz w:val="20"/>
                <w:szCs w:val="20"/>
              </w:rPr>
            </w:rPrChange>
          </w:rPr>
          <w:t xml:space="preserve">                </w:t>
        </w:r>
        <w:r w:rsidRPr="00A25DD1">
          <w:rPr>
            <w:noProof/>
            <w:color w:val="0000FF"/>
            <w:sz w:val="20"/>
            <w:szCs w:val="20"/>
            <w:rPrChange w:id="1211" w:author="Ravindra Akella" w:date="2019-11-23T21:45:00Z">
              <w:rPr>
                <w:color w:val="0000FF"/>
                <w:sz w:val="20"/>
                <w:szCs w:val="20"/>
              </w:rPr>
            </w:rPrChange>
          </w:rPr>
          <w:t>try</w:t>
        </w:r>
      </w:ins>
    </w:p>
    <w:p w14:paraId="1F55BDA5" w14:textId="77777777" w:rsidR="00BA6F3A" w:rsidRPr="00A25DD1" w:rsidRDefault="00BA6F3A" w:rsidP="00BA6F3A">
      <w:pPr>
        <w:spacing w:after="0" w:line="240" w:lineRule="auto"/>
        <w:jc w:val="both"/>
        <w:rPr>
          <w:ins w:id="1212" w:author="Ravindra Akella" w:date="2019-11-23T21:43:00Z"/>
          <w:noProof/>
          <w:color w:val="000000"/>
          <w:sz w:val="20"/>
          <w:szCs w:val="20"/>
          <w:rPrChange w:id="1213" w:author="Ravindra Akella" w:date="2019-11-23T21:45:00Z">
            <w:rPr>
              <w:ins w:id="1214" w:author="Ravindra Akella" w:date="2019-11-23T21:43:00Z"/>
              <w:color w:val="000000"/>
              <w:sz w:val="20"/>
              <w:szCs w:val="20"/>
            </w:rPr>
          </w:rPrChange>
        </w:rPr>
      </w:pPr>
      <w:ins w:id="1215" w:author="Ravindra Akella" w:date="2019-11-23T21:43:00Z">
        <w:r w:rsidRPr="00A25DD1">
          <w:rPr>
            <w:noProof/>
            <w:color w:val="000000"/>
            <w:sz w:val="20"/>
            <w:szCs w:val="20"/>
            <w:rPrChange w:id="1216" w:author="Ravindra Akella" w:date="2019-11-23T21:45:00Z">
              <w:rPr>
                <w:color w:val="000000"/>
                <w:sz w:val="20"/>
                <w:szCs w:val="20"/>
              </w:rPr>
            </w:rPrChange>
          </w:rPr>
          <w:t xml:space="preserve">                {</w:t>
        </w:r>
      </w:ins>
    </w:p>
    <w:p w14:paraId="37591C1D" w14:textId="77777777" w:rsidR="00BA6F3A" w:rsidRPr="00A25DD1" w:rsidRDefault="00BA6F3A" w:rsidP="00BA6F3A">
      <w:pPr>
        <w:spacing w:after="0" w:line="240" w:lineRule="auto"/>
        <w:jc w:val="both"/>
        <w:rPr>
          <w:ins w:id="1217" w:author="Ravindra Akella" w:date="2019-11-23T21:43:00Z"/>
          <w:noProof/>
          <w:color w:val="000000"/>
          <w:sz w:val="20"/>
          <w:szCs w:val="20"/>
          <w:rPrChange w:id="1218" w:author="Ravindra Akella" w:date="2019-11-23T21:45:00Z">
            <w:rPr>
              <w:ins w:id="1219" w:author="Ravindra Akella" w:date="2019-11-23T21:43:00Z"/>
              <w:color w:val="000000"/>
              <w:sz w:val="20"/>
              <w:szCs w:val="20"/>
            </w:rPr>
          </w:rPrChange>
        </w:rPr>
      </w:pPr>
      <w:ins w:id="1220" w:author="Ravindra Akella" w:date="2019-11-23T21:43:00Z">
        <w:r w:rsidRPr="00A25DD1">
          <w:rPr>
            <w:noProof/>
            <w:color w:val="000000"/>
            <w:sz w:val="20"/>
            <w:szCs w:val="20"/>
            <w:rPrChange w:id="1221" w:author="Ravindra Akella" w:date="2019-11-23T21:45:00Z">
              <w:rPr>
                <w:color w:val="000000"/>
                <w:sz w:val="20"/>
                <w:szCs w:val="20"/>
              </w:rPr>
            </w:rPrChange>
          </w:rPr>
          <w:t xml:space="preserve">                    </w:t>
        </w:r>
        <w:r w:rsidRPr="00A25DD1">
          <w:rPr>
            <w:noProof/>
            <w:color w:val="0000FF"/>
            <w:sz w:val="20"/>
            <w:szCs w:val="20"/>
            <w:rPrChange w:id="1222" w:author="Ravindra Akella" w:date="2019-11-23T21:45:00Z">
              <w:rPr>
                <w:color w:val="0000FF"/>
                <w:sz w:val="20"/>
                <w:szCs w:val="20"/>
              </w:rPr>
            </w:rPrChange>
          </w:rPr>
          <w:t>var</w:t>
        </w:r>
        <w:r w:rsidRPr="00A25DD1">
          <w:rPr>
            <w:noProof/>
            <w:color w:val="000000"/>
            <w:sz w:val="20"/>
            <w:szCs w:val="20"/>
            <w:rPrChange w:id="1223" w:author="Ravindra Akella" w:date="2019-11-23T21:45:00Z">
              <w:rPr>
                <w:color w:val="000000"/>
                <w:sz w:val="20"/>
                <w:szCs w:val="20"/>
              </w:rPr>
            </w:rPrChange>
          </w:rPr>
          <w:t xml:space="preserve"> response = </w:t>
        </w:r>
        <w:r w:rsidRPr="00A25DD1">
          <w:rPr>
            <w:noProof/>
            <w:color w:val="0000FF"/>
            <w:sz w:val="20"/>
            <w:szCs w:val="20"/>
            <w:rPrChange w:id="1224" w:author="Ravindra Akella" w:date="2019-11-23T21:45:00Z">
              <w:rPr>
                <w:color w:val="0000FF"/>
                <w:sz w:val="20"/>
                <w:szCs w:val="20"/>
              </w:rPr>
            </w:rPrChange>
          </w:rPr>
          <w:t>await</w:t>
        </w:r>
        <w:r w:rsidRPr="00A25DD1">
          <w:rPr>
            <w:noProof/>
            <w:color w:val="000000"/>
            <w:sz w:val="20"/>
            <w:szCs w:val="20"/>
            <w:rPrChange w:id="1225" w:author="Ravindra Akella" w:date="2019-11-23T21:45:00Z">
              <w:rPr>
                <w:color w:val="000000"/>
                <w:sz w:val="20"/>
                <w:szCs w:val="20"/>
              </w:rPr>
            </w:rPrChange>
          </w:rPr>
          <w:t xml:space="preserve"> client.GetAsync(</w:t>
        </w:r>
        <w:r w:rsidRPr="00A25DD1">
          <w:rPr>
            <w:noProof/>
            <w:color w:val="A31515"/>
            <w:sz w:val="20"/>
            <w:szCs w:val="20"/>
            <w:rPrChange w:id="1226" w:author="Ravindra Akella" w:date="2019-11-23T21:45:00Z">
              <w:rPr>
                <w:color w:val="A31515"/>
                <w:sz w:val="20"/>
                <w:szCs w:val="20"/>
              </w:rPr>
            </w:rPrChange>
          </w:rPr>
          <w:t>"https://localhost:44394/api"</w:t>
        </w:r>
        <w:r w:rsidRPr="00A25DD1">
          <w:rPr>
            <w:noProof/>
            <w:color w:val="000000"/>
            <w:sz w:val="20"/>
            <w:szCs w:val="20"/>
            <w:rPrChange w:id="1227" w:author="Ravindra Akella" w:date="2019-11-23T21:45:00Z">
              <w:rPr>
                <w:color w:val="000000"/>
                <w:sz w:val="20"/>
                <w:szCs w:val="20"/>
              </w:rPr>
            </w:rPrChange>
          </w:rPr>
          <w:t xml:space="preserve">); </w:t>
        </w:r>
        <w:r w:rsidRPr="00A25DD1">
          <w:rPr>
            <w:noProof/>
            <w:color w:val="008000"/>
            <w:sz w:val="20"/>
            <w:szCs w:val="20"/>
            <w:rPrChange w:id="1228" w:author="Ravindra Akella" w:date="2019-11-23T21:45:00Z">
              <w:rPr>
                <w:color w:val="008000"/>
                <w:sz w:val="20"/>
                <w:szCs w:val="20"/>
              </w:rPr>
            </w:rPrChange>
          </w:rPr>
          <w:t>// Giving a non existing API method to generate exception</w:t>
        </w:r>
      </w:ins>
    </w:p>
    <w:p w14:paraId="70984EB6" w14:textId="77777777" w:rsidR="00BA6F3A" w:rsidRPr="00A25DD1" w:rsidRDefault="00BA6F3A" w:rsidP="00BA6F3A">
      <w:pPr>
        <w:spacing w:after="0" w:line="240" w:lineRule="auto"/>
        <w:jc w:val="both"/>
        <w:rPr>
          <w:ins w:id="1229" w:author="Ravindra Akella" w:date="2019-11-23T21:43:00Z"/>
          <w:noProof/>
          <w:color w:val="000000"/>
          <w:sz w:val="20"/>
          <w:szCs w:val="20"/>
          <w:rPrChange w:id="1230" w:author="Ravindra Akella" w:date="2019-11-23T21:45:00Z">
            <w:rPr>
              <w:ins w:id="1231" w:author="Ravindra Akella" w:date="2019-11-23T21:43:00Z"/>
              <w:color w:val="000000"/>
              <w:sz w:val="20"/>
              <w:szCs w:val="20"/>
            </w:rPr>
          </w:rPrChange>
        </w:rPr>
      </w:pPr>
      <w:ins w:id="1232" w:author="Ravindra Akella" w:date="2019-11-23T21:43:00Z">
        <w:r w:rsidRPr="00A25DD1">
          <w:rPr>
            <w:noProof/>
            <w:color w:val="000000"/>
            <w:sz w:val="20"/>
            <w:szCs w:val="20"/>
            <w:rPrChange w:id="1233" w:author="Ravindra Akella" w:date="2019-11-23T21:45:00Z">
              <w:rPr>
                <w:color w:val="000000"/>
                <w:sz w:val="20"/>
                <w:szCs w:val="20"/>
              </w:rPr>
            </w:rPrChange>
          </w:rPr>
          <w:t xml:space="preserve">                    response.EnsureSuccessStatusCode();</w:t>
        </w:r>
      </w:ins>
    </w:p>
    <w:p w14:paraId="1E109594" w14:textId="77777777" w:rsidR="00BA6F3A" w:rsidRPr="00A25DD1" w:rsidRDefault="00BA6F3A" w:rsidP="00BA6F3A">
      <w:pPr>
        <w:spacing w:after="0" w:line="240" w:lineRule="auto"/>
        <w:jc w:val="both"/>
        <w:rPr>
          <w:ins w:id="1234" w:author="Ravindra Akella" w:date="2019-11-23T21:43:00Z"/>
          <w:noProof/>
          <w:color w:val="000000"/>
          <w:sz w:val="20"/>
          <w:szCs w:val="20"/>
          <w:rPrChange w:id="1235" w:author="Ravindra Akella" w:date="2019-11-23T21:45:00Z">
            <w:rPr>
              <w:ins w:id="1236" w:author="Ravindra Akella" w:date="2019-11-23T21:43:00Z"/>
              <w:color w:val="000000"/>
              <w:sz w:val="20"/>
              <w:szCs w:val="20"/>
            </w:rPr>
          </w:rPrChange>
        </w:rPr>
      </w:pPr>
      <w:ins w:id="1237" w:author="Ravindra Akella" w:date="2019-11-23T21:43:00Z">
        <w:r w:rsidRPr="00A25DD1">
          <w:rPr>
            <w:noProof/>
            <w:color w:val="000000"/>
            <w:sz w:val="20"/>
            <w:szCs w:val="20"/>
            <w:rPrChange w:id="1238" w:author="Ravindra Akella" w:date="2019-11-23T21:45:00Z">
              <w:rPr>
                <w:color w:val="000000"/>
                <w:sz w:val="20"/>
                <w:szCs w:val="20"/>
              </w:rPr>
            </w:rPrChange>
          </w:rPr>
          <w:t xml:space="preserve">                    </w:t>
        </w:r>
        <w:r w:rsidRPr="00A25DD1">
          <w:rPr>
            <w:noProof/>
            <w:color w:val="0000FF"/>
            <w:sz w:val="20"/>
            <w:szCs w:val="20"/>
            <w:rPrChange w:id="1239" w:author="Ravindra Akella" w:date="2019-11-23T21:45:00Z">
              <w:rPr>
                <w:color w:val="0000FF"/>
                <w:sz w:val="20"/>
                <w:szCs w:val="20"/>
              </w:rPr>
            </w:rPrChange>
          </w:rPr>
          <w:t>var</w:t>
        </w:r>
        <w:r w:rsidRPr="00A25DD1">
          <w:rPr>
            <w:noProof/>
            <w:color w:val="000000"/>
            <w:sz w:val="20"/>
            <w:szCs w:val="20"/>
            <w:rPrChange w:id="1240" w:author="Ravindra Akella" w:date="2019-11-23T21:45:00Z">
              <w:rPr>
                <w:color w:val="000000"/>
                <w:sz w:val="20"/>
                <w:szCs w:val="20"/>
              </w:rPr>
            </w:rPrChange>
          </w:rPr>
          <w:t xml:space="preserve"> content = </w:t>
        </w:r>
        <w:r w:rsidRPr="00A25DD1">
          <w:rPr>
            <w:noProof/>
            <w:color w:val="0000FF"/>
            <w:sz w:val="20"/>
            <w:szCs w:val="20"/>
            <w:rPrChange w:id="1241" w:author="Ravindra Akella" w:date="2019-11-23T21:45:00Z">
              <w:rPr>
                <w:color w:val="0000FF"/>
                <w:sz w:val="20"/>
                <w:szCs w:val="20"/>
              </w:rPr>
            </w:rPrChange>
          </w:rPr>
          <w:t>await</w:t>
        </w:r>
        <w:r w:rsidRPr="00A25DD1">
          <w:rPr>
            <w:noProof/>
            <w:color w:val="000000"/>
            <w:sz w:val="20"/>
            <w:szCs w:val="20"/>
            <w:rPrChange w:id="1242" w:author="Ravindra Akella" w:date="2019-11-23T21:45:00Z">
              <w:rPr>
                <w:color w:val="000000"/>
                <w:sz w:val="20"/>
                <w:szCs w:val="20"/>
              </w:rPr>
            </w:rPrChange>
          </w:rPr>
          <w:t xml:space="preserve"> response.Content.ReadAsStringAsync();</w:t>
        </w:r>
      </w:ins>
    </w:p>
    <w:p w14:paraId="7D47132C" w14:textId="77777777" w:rsidR="00BA6F3A" w:rsidRPr="00A25DD1" w:rsidRDefault="00BA6F3A" w:rsidP="00BA6F3A">
      <w:pPr>
        <w:spacing w:after="0" w:line="240" w:lineRule="auto"/>
        <w:jc w:val="both"/>
        <w:rPr>
          <w:ins w:id="1243" w:author="Ravindra Akella" w:date="2019-11-23T21:43:00Z"/>
          <w:noProof/>
          <w:color w:val="000000"/>
          <w:sz w:val="20"/>
          <w:szCs w:val="20"/>
          <w:rPrChange w:id="1244" w:author="Ravindra Akella" w:date="2019-11-23T21:45:00Z">
            <w:rPr>
              <w:ins w:id="1245" w:author="Ravindra Akella" w:date="2019-11-23T21:43:00Z"/>
              <w:color w:val="000000"/>
              <w:sz w:val="20"/>
              <w:szCs w:val="20"/>
            </w:rPr>
          </w:rPrChange>
        </w:rPr>
      </w:pPr>
      <w:ins w:id="1246" w:author="Ravindra Akella" w:date="2019-11-23T21:43:00Z">
        <w:r w:rsidRPr="00A25DD1">
          <w:rPr>
            <w:noProof/>
            <w:color w:val="000000"/>
            <w:sz w:val="20"/>
            <w:szCs w:val="20"/>
            <w:rPrChange w:id="1247" w:author="Ravindra Akella" w:date="2019-11-23T21:45:00Z">
              <w:rPr>
                <w:color w:val="000000"/>
                <w:sz w:val="20"/>
                <w:szCs w:val="20"/>
              </w:rPr>
            </w:rPrChange>
          </w:rPr>
          <w:t xml:space="preserve">                    Console.WriteLine(</w:t>
        </w:r>
        <w:r w:rsidRPr="00A25DD1">
          <w:rPr>
            <w:noProof/>
            <w:color w:val="A31515"/>
            <w:sz w:val="20"/>
            <w:szCs w:val="20"/>
            <w:rPrChange w:id="1248" w:author="Ravindra Akella" w:date="2019-11-23T21:45:00Z">
              <w:rPr>
                <w:color w:val="A31515"/>
                <w:sz w:val="20"/>
                <w:szCs w:val="20"/>
              </w:rPr>
            </w:rPrChange>
          </w:rPr>
          <w:t>$"Data retrieved from API"</w:t>
        </w:r>
        <w:r w:rsidRPr="00A25DD1">
          <w:rPr>
            <w:noProof/>
            <w:color w:val="000000"/>
            <w:sz w:val="20"/>
            <w:szCs w:val="20"/>
            <w:rPrChange w:id="1249" w:author="Ravindra Akella" w:date="2019-11-23T21:45:00Z">
              <w:rPr>
                <w:color w:val="000000"/>
                <w:sz w:val="20"/>
                <w:szCs w:val="20"/>
              </w:rPr>
            </w:rPrChange>
          </w:rPr>
          <w:t>);</w:t>
        </w:r>
      </w:ins>
    </w:p>
    <w:p w14:paraId="2AB778F8" w14:textId="77777777" w:rsidR="00BA6F3A" w:rsidRPr="00A25DD1" w:rsidRDefault="00BA6F3A" w:rsidP="00BA6F3A">
      <w:pPr>
        <w:spacing w:after="0" w:line="240" w:lineRule="auto"/>
        <w:jc w:val="both"/>
        <w:rPr>
          <w:ins w:id="1250" w:author="Ravindra Akella" w:date="2019-11-23T21:43:00Z"/>
          <w:noProof/>
          <w:color w:val="000000"/>
          <w:sz w:val="20"/>
          <w:szCs w:val="20"/>
          <w:rPrChange w:id="1251" w:author="Ravindra Akella" w:date="2019-11-23T21:45:00Z">
            <w:rPr>
              <w:ins w:id="1252" w:author="Ravindra Akella" w:date="2019-11-23T21:43:00Z"/>
              <w:color w:val="000000"/>
              <w:sz w:val="20"/>
              <w:szCs w:val="20"/>
            </w:rPr>
          </w:rPrChange>
        </w:rPr>
      </w:pPr>
      <w:ins w:id="1253" w:author="Ravindra Akella" w:date="2019-11-23T21:43:00Z">
        <w:r w:rsidRPr="00A25DD1">
          <w:rPr>
            <w:noProof/>
            <w:color w:val="000000"/>
            <w:sz w:val="20"/>
            <w:szCs w:val="20"/>
            <w:rPrChange w:id="1254" w:author="Ravindra Akella" w:date="2019-11-23T21:45:00Z">
              <w:rPr>
                <w:color w:val="000000"/>
                <w:sz w:val="20"/>
                <w:szCs w:val="20"/>
              </w:rPr>
            </w:rPrChange>
          </w:rPr>
          <w:t xml:space="preserve">                    </w:t>
        </w:r>
        <w:r w:rsidRPr="00A25DD1">
          <w:rPr>
            <w:noProof/>
            <w:color w:val="0000FF"/>
            <w:sz w:val="20"/>
            <w:szCs w:val="20"/>
            <w:rPrChange w:id="1255" w:author="Ravindra Akella" w:date="2019-11-23T21:45:00Z">
              <w:rPr>
                <w:color w:val="0000FF"/>
                <w:sz w:val="20"/>
                <w:szCs w:val="20"/>
              </w:rPr>
            </w:rPrChange>
          </w:rPr>
          <w:t>return</w:t>
        </w:r>
        <w:r w:rsidRPr="00A25DD1">
          <w:rPr>
            <w:noProof/>
            <w:color w:val="000000"/>
            <w:sz w:val="20"/>
            <w:szCs w:val="20"/>
            <w:rPrChange w:id="1256" w:author="Ravindra Akella" w:date="2019-11-23T21:45:00Z">
              <w:rPr>
                <w:color w:val="000000"/>
                <w:sz w:val="20"/>
                <w:szCs w:val="20"/>
              </w:rPr>
            </w:rPrChange>
          </w:rPr>
          <w:t xml:space="preserve"> content;</w:t>
        </w:r>
      </w:ins>
    </w:p>
    <w:p w14:paraId="5BA890D8" w14:textId="77777777" w:rsidR="00BA6F3A" w:rsidRPr="00A25DD1" w:rsidRDefault="00BA6F3A" w:rsidP="00BA6F3A">
      <w:pPr>
        <w:spacing w:after="0" w:line="240" w:lineRule="auto"/>
        <w:jc w:val="both"/>
        <w:rPr>
          <w:ins w:id="1257" w:author="Ravindra Akella" w:date="2019-11-23T21:43:00Z"/>
          <w:noProof/>
          <w:color w:val="000000"/>
          <w:sz w:val="20"/>
          <w:szCs w:val="20"/>
          <w:rPrChange w:id="1258" w:author="Ravindra Akella" w:date="2019-11-23T21:45:00Z">
            <w:rPr>
              <w:ins w:id="1259" w:author="Ravindra Akella" w:date="2019-11-23T21:43:00Z"/>
              <w:color w:val="000000"/>
              <w:sz w:val="20"/>
              <w:szCs w:val="20"/>
            </w:rPr>
          </w:rPrChange>
        </w:rPr>
      </w:pPr>
      <w:ins w:id="1260" w:author="Ravindra Akella" w:date="2019-11-23T21:43:00Z">
        <w:r w:rsidRPr="00A25DD1">
          <w:rPr>
            <w:noProof/>
            <w:color w:val="000000"/>
            <w:sz w:val="20"/>
            <w:szCs w:val="20"/>
            <w:rPrChange w:id="1261" w:author="Ravindra Akella" w:date="2019-11-23T21:45:00Z">
              <w:rPr>
                <w:color w:val="000000"/>
                <w:sz w:val="20"/>
                <w:szCs w:val="20"/>
              </w:rPr>
            </w:rPrChange>
          </w:rPr>
          <w:t xml:space="preserve">                }</w:t>
        </w:r>
      </w:ins>
    </w:p>
    <w:p w14:paraId="6CC984A2" w14:textId="77777777" w:rsidR="00BA6F3A" w:rsidRPr="00A25DD1" w:rsidRDefault="00BA6F3A" w:rsidP="00BA6F3A">
      <w:pPr>
        <w:spacing w:after="0" w:line="240" w:lineRule="auto"/>
        <w:jc w:val="both"/>
        <w:rPr>
          <w:ins w:id="1262" w:author="Ravindra Akella" w:date="2019-11-23T21:43:00Z"/>
          <w:noProof/>
          <w:color w:val="000000"/>
          <w:sz w:val="20"/>
          <w:szCs w:val="20"/>
          <w:rPrChange w:id="1263" w:author="Ravindra Akella" w:date="2019-11-23T21:45:00Z">
            <w:rPr>
              <w:ins w:id="1264" w:author="Ravindra Akella" w:date="2019-11-23T21:43:00Z"/>
              <w:color w:val="000000"/>
              <w:sz w:val="20"/>
              <w:szCs w:val="20"/>
            </w:rPr>
          </w:rPrChange>
        </w:rPr>
      </w:pPr>
      <w:ins w:id="1265" w:author="Ravindra Akella" w:date="2019-11-23T21:43:00Z">
        <w:r w:rsidRPr="00A25DD1">
          <w:rPr>
            <w:noProof/>
            <w:color w:val="000000"/>
            <w:sz w:val="20"/>
            <w:szCs w:val="20"/>
            <w:rPrChange w:id="1266" w:author="Ravindra Akella" w:date="2019-11-23T21:45:00Z">
              <w:rPr>
                <w:color w:val="000000"/>
                <w:sz w:val="20"/>
                <w:szCs w:val="20"/>
              </w:rPr>
            </w:rPrChange>
          </w:rPr>
          <w:t xml:space="preserve">                </w:t>
        </w:r>
        <w:r w:rsidRPr="00A25DD1">
          <w:rPr>
            <w:noProof/>
            <w:color w:val="0000FF"/>
            <w:sz w:val="20"/>
            <w:szCs w:val="20"/>
            <w:rPrChange w:id="1267" w:author="Ravindra Akella" w:date="2019-11-23T21:45:00Z">
              <w:rPr>
                <w:color w:val="0000FF"/>
                <w:sz w:val="20"/>
                <w:szCs w:val="20"/>
              </w:rPr>
            </w:rPrChange>
          </w:rPr>
          <w:t>catch</w:t>
        </w:r>
      </w:ins>
    </w:p>
    <w:p w14:paraId="09F236B6" w14:textId="77777777" w:rsidR="00BA6F3A" w:rsidRPr="00A25DD1" w:rsidRDefault="00BA6F3A" w:rsidP="00BA6F3A">
      <w:pPr>
        <w:spacing w:after="0" w:line="240" w:lineRule="auto"/>
        <w:jc w:val="both"/>
        <w:rPr>
          <w:ins w:id="1268" w:author="Ravindra Akella" w:date="2019-11-23T21:43:00Z"/>
          <w:noProof/>
          <w:color w:val="000000"/>
          <w:sz w:val="20"/>
          <w:szCs w:val="20"/>
          <w:rPrChange w:id="1269" w:author="Ravindra Akella" w:date="2019-11-23T21:45:00Z">
            <w:rPr>
              <w:ins w:id="1270" w:author="Ravindra Akella" w:date="2019-11-23T21:43:00Z"/>
              <w:color w:val="000000"/>
              <w:sz w:val="20"/>
              <w:szCs w:val="20"/>
            </w:rPr>
          </w:rPrChange>
        </w:rPr>
      </w:pPr>
      <w:ins w:id="1271" w:author="Ravindra Akella" w:date="2019-11-23T21:43:00Z">
        <w:r w:rsidRPr="00A25DD1">
          <w:rPr>
            <w:noProof/>
            <w:color w:val="000000"/>
            <w:sz w:val="20"/>
            <w:szCs w:val="20"/>
            <w:rPrChange w:id="1272" w:author="Ravindra Akella" w:date="2019-11-23T21:45:00Z">
              <w:rPr>
                <w:color w:val="000000"/>
                <w:sz w:val="20"/>
                <w:szCs w:val="20"/>
              </w:rPr>
            </w:rPrChange>
          </w:rPr>
          <w:t xml:space="preserve">                {</w:t>
        </w:r>
      </w:ins>
    </w:p>
    <w:p w14:paraId="2C29A156" w14:textId="77777777" w:rsidR="00BA6F3A" w:rsidRPr="00A25DD1" w:rsidRDefault="00BA6F3A" w:rsidP="00BA6F3A">
      <w:pPr>
        <w:spacing w:after="0" w:line="240" w:lineRule="auto"/>
        <w:jc w:val="both"/>
        <w:rPr>
          <w:ins w:id="1273" w:author="Ravindra Akella" w:date="2019-11-23T21:43:00Z"/>
          <w:noProof/>
          <w:color w:val="000000"/>
          <w:sz w:val="20"/>
          <w:szCs w:val="20"/>
          <w:rPrChange w:id="1274" w:author="Ravindra Akella" w:date="2019-11-23T21:45:00Z">
            <w:rPr>
              <w:ins w:id="1275" w:author="Ravindra Akella" w:date="2019-11-23T21:43:00Z"/>
              <w:color w:val="000000"/>
              <w:sz w:val="20"/>
              <w:szCs w:val="20"/>
            </w:rPr>
          </w:rPrChange>
        </w:rPr>
      </w:pPr>
      <w:ins w:id="1276" w:author="Ravindra Akella" w:date="2019-11-23T21:43:00Z">
        <w:r w:rsidRPr="00A25DD1">
          <w:rPr>
            <w:noProof/>
            <w:color w:val="000000"/>
            <w:sz w:val="20"/>
            <w:szCs w:val="20"/>
            <w:rPrChange w:id="1277" w:author="Ravindra Akella" w:date="2019-11-23T21:45:00Z">
              <w:rPr>
                <w:color w:val="000000"/>
                <w:sz w:val="20"/>
                <w:szCs w:val="20"/>
              </w:rPr>
            </w:rPrChange>
          </w:rPr>
          <w:t xml:space="preserve">                    </w:t>
        </w:r>
        <w:r w:rsidRPr="00A25DD1">
          <w:rPr>
            <w:noProof/>
            <w:color w:val="0000FF"/>
            <w:sz w:val="20"/>
            <w:szCs w:val="20"/>
            <w:rPrChange w:id="1278" w:author="Ravindra Akella" w:date="2019-11-23T21:45:00Z">
              <w:rPr>
                <w:color w:val="0000FF"/>
                <w:sz w:val="20"/>
                <w:szCs w:val="20"/>
              </w:rPr>
            </w:rPrChange>
          </w:rPr>
          <w:t>throw</w:t>
        </w:r>
        <w:r w:rsidRPr="00A25DD1">
          <w:rPr>
            <w:noProof/>
            <w:color w:val="000000"/>
            <w:sz w:val="20"/>
            <w:szCs w:val="20"/>
            <w:rPrChange w:id="1279" w:author="Ravindra Akella" w:date="2019-11-23T21:45:00Z">
              <w:rPr>
                <w:color w:val="000000"/>
                <w:sz w:val="20"/>
                <w:szCs w:val="20"/>
              </w:rPr>
            </w:rPrChange>
          </w:rPr>
          <w:t>;</w:t>
        </w:r>
      </w:ins>
    </w:p>
    <w:p w14:paraId="541F2314" w14:textId="77777777" w:rsidR="00BA6F3A" w:rsidRPr="00A25DD1" w:rsidRDefault="00BA6F3A" w:rsidP="00BA6F3A">
      <w:pPr>
        <w:spacing w:after="0" w:line="240" w:lineRule="auto"/>
        <w:jc w:val="both"/>
        <w:rPr>
          <w:ins w:id="1280" w:author="Ravindra Akella" w:date="2019-11-23T21:43:00Z"/>
          <w:noProof/>
          <w:color w:val="000000"/>
          <w:sz w:val="20"/>
          <w:szCs w:val="20"/>
          <w:rPrChange w:id="1281" w:author="Ravindra Akella" w:date="2019-11-23T21:45:00Z">
            <w:rPr>
              <w:ins w:id="1282" w:author="Ravindra Akella" w:date="2019-11-23T21:43:00Z"/>
              <w:color w:val="000000"/>
              <w:sz w:val="20"/>
              <w:szCs w:val="20"/>
            </w:rPr>
          </w:rPrChange>
        </w:rPr>
      </w:pPr>
      <w:ins w:id="1283" w:author="Ravindra Akella" w:date="2019-11-23T21:43:00Z">
        <w:r w:rsidRPr="00A25DD1">
          <w:rPr>
            <w:noProof/>
            <w:color w:val="000000"/>
            <w:sz w:val="20"/>
            <w:szCs w:val="20"/>
            <w:rPrChange w:id="1284" w:author="Ravindra Akella" w:date="2019-11-23T21:45:00Z">
              <w:rPr>
                <w:color w:val="000000"/>
                <w:sz w:val="20"/>
                <w:szCs w:val="20"/>
              </w:rPr>
            </w:rPrChange>
          </w:rPr>
          <w:lastRenderedPageBreak/>
          <w:t xml:space="preserve">                }</w:t>
        </w:r>
      </w:ins>
    </w:p>
    <w:p w14:paraId="49919101" w14:textId="77777777" w:rsidR="00BA6F3A" w:rsidRPr="00A25DD1" w:rsidRDefault="00BA6F3A" w:rsidP="00BA6F3A">
      <w:pPr>
        <w:spacing w:after="0" w:line="240" w:lineRule="auto"/>
        <w:jc w:val="both"/>
        <w:rPr>
          <w:ins w:id="1285" w:author="Ravindra Akella" w:date="2019-11-23T21:43:00Z"/>
          <w:noProof/>
          <w:color w:val="000000"/>
          <w:sz w:val="20"/>
          <w:szCs w:val="20"/>
          <w:rPrChange w:id="1286" w:author="Ravindra Akella" w:date="2019-11-23T21:45:00Z">
            <w:rPr>
              <w:ins w:id="1287" w:author="Ravindra Akella" w:date="2019-11-23T21:43:00Z"/>
              <w:color w:val="000000"/>
              <w:sz w:val="20"/>
              <w:szCs w:val="20"/>
            </w:rPr>
          </w:rPrChange>
        </w:rPr>
      </w:pPr>
      <w:ins w:id="1288" w:author="Ravindra Akella" w:date="2019-11-23T21:43:00Z">
        <w:r w:rsidRPr="00A25DD1">
          <w:rPr>
            <w:noProof/>
            <w:color w:val="000000"/>
            <w:sz w:val="20"/>
            <w:szCs w:val="20"/>
            <w:rPrChange w:id="1289" w:author="Ravindra Akella" w:date="2019-11-23T21:45:00Z">
              <w:rPr>
                <w:color w:val="000000"/>
                <w:sz w:val="20"/>
                <w:szCs w:val="20"/>
              </w:rPr>
            </w:rPrChange>
          </w:rPr>
          <w:t xml:space="preserve">            }</w:t>
        </w:r>
      </w:ins>
    </w:p>
    <w:p w14:paraId="3A398050" w14:textId="47A95345" w:rsidR="00BA6F3A" w:rsidRPr="00A25DD1" w:rsidRDefault="00BA6F3A" w:rsidP="009C7553">
      <w:pPr>
        <w:spacing w:after="0" w:line="240" w:lineRule="auto"/>
        <w:jc w:val="both"/>
        <w:rPr>
          <w:ins w:id="1290" w:author="Ravindra Akella" w:date="2019-11-23T21:43:00Z"/>
          <w:noProof/>
          <w:color w:val="000000"/>
          <w:sz w:val="20"/>
          <w:szCs w:val="20"/>
          <w:rPrChange w:id="1291" w:author="Ravindra Akella" w:date="2019-11-23T21:45:00Z">
            <w:rPr>
              <w:ins w:id="1292" w:author="Ravindra Akella" w:date="2019-11-23T21:43:00Z"/>
              <w:color w:val="000000"/>
              <w:sz w:val="20"/>
              <w:szCs w:val="20"/>
            </w:rPr>
          </w:rPrChange>
        </w:rPr>
      </w:pPr>
      <w:ins w:id="1293" w:author="Ravindra Akella" w:date="2019-11-23T21:43:00Z">
        <w:r w:rsidRPr="00A25DD1">
          <w:rPr>
            <w:noProof/>
            <w:color w:val="000000"/>
            <w:sz w:val="20"/>
            <w:szCs w:val="20"/>
            <w:rPrChange w:id="1294" w:author="Ravindra Akella" w:date="2019-11-23T21:45:00Z">
              <w:rPr>
                <w:color w:val="000000"/>
                <w:sz w:val="20"/>
                <w:szCs w:val="20"/>
              </w:rPr>
            </w:rPrChange>
          </w:rPr>
          <w:t xml:space="preserve">        }</w:t>
        </w:r>
      </w:ins>
    </w:p>
    <w:p w14:paraId="035AEBFF" w14:textId="7FE8DE8B" w:rsidR="00BA6F3A" w:rsidRDefault="00BA6F3A" w:rsidP="00BA6F3A">
      <w:pPr>
        <w:spacing w:after="0" w:line="240" w:lineRule="auto"/>
        <w:jc w:val="both"/>
        <w:rPr>
          <w:ins w:id="1295" w:author="Ravindra Akella" w:date="2019-11-23T22:25:00Z"/>
          <w:noProof/>
          <w:color w:val="000000"/>
          <w:sz w:val="20"/>
          <w:szCs w:val="20"/>
        </w:rPr>
      </w:pPr>
      <w:ins w:id="1296" w:author="Ravindra Akella" w:date="2019-11-23T21:43:00Z">
        <w:r w:rsidRPr="00A25DD1">
          <w:rPr>
            <w:noProof/>
            <w:color w:val="000000"/>
            <w:sz w:val="20"/>
            <w:szCs w:val="20"/>
            <w:rPrChange w:id="1297" w:author="Ravindra Akella" w:date="2019-11-23T21:45:00Z">
              <w:rPr>
                <w:color w:val="000000"/>
                <w:sz w:val="20"/>
                <w:szCs w:val="20"/>
              </w:rPr>
            </w:rPrChange>
          </w:rPr>
          <w:t xml:space="preserve">    }</w:t>
        </w:r>
      </w:ins>
    </w:p>
    <w:p w14:paraId="23AE7E26" w14:textId="782A30D2" w:rsidR="00A73320" w:rsidRDefault="00A73320" w:rsidP="00BA6F3A">
      <w:pPr>
        <w:spacing w:after="0" w:line="240" w:lineRule="auto"/>
        <w:jc w:val="both"/>
        <w:rPr>
          <w:ins w:id="1298" w:author="Ravindra Akella" w:date="2019-11-23T21:43:00Z"/>
          <w:noProof/>
          <w:color w:val="000000"/>
          <w:sz w:val="20"/>
          <w:szCs w:val="20"/>
        </w:rPr>
      </w:pPr>
      <w:ins w:id="1299" w:author="Ravindra Akella" w:date="2019-11-23T22:25:00Z">
        <w:r>
          <w:rPr>
            <w:noProof/>
            <w:color w:val="000000"/>
            <w:sz w:val="20"/>
            <w:szCs w:val="20"/>
          </w:rPr>
          <w:t>}</w:t>
        </w:r>
      </w:ins>
    </w:p>
    <w:p w14:paraId="4E2EDEAB" w14:textId="7ACA88A7" w:rsidR="00BA6F3A" w:rsidRDefault="00BA6F3A">
      <w:pPr>
        <w:rPr>
          <w:ins w:id="1300" w:author="Ravindra Akella" w:date="2019-11-23T21:46:00Z"/>
          <w:rFonts w:ascii="Palatino Linotype" w:eastAsia="Palatino Linotype" w:hAnsi="Palatino Linotype" w:cs="Palatino Linotype"/>
          <w:sz w:val="21"/>
          <w:szCs w:val="21"/>
        </w:rPr>
      </w:pPr>
    </w:p>
    <w:p w14:paraId="46E956E5" w14:textId="18CB4FF1" w:rsidR="00B90E86" w:rsidRDefault="00B90E86">
      <w:pPr>
        <w:rPr>
          <w:ins w:id="1301" w:author="Ravindra Akella" w:date="2019-11-23T21:46:00Z"/>
          <w:rFonts w:ascii="Palatino Linotype" w:eastAsia="Palatino Linotype" w:hAnsi="Palatino Linotype" w:cs="Palatino Linotype"/>
          <w:sz w:val="21"/>
          <w:szCs w:val="21"/>
        </w:rPr>
      </w:pPr>
      <w:ins w:id="1302" w:author="Ravindra Akella" w:date="2019-11-23T21:46:00Z">
        <w:r>
          <w:rPr>
            <w:rFonts w:ascii="Palatino Linotype" w:eastAsia="Palatino Linotype" w:hAnsi="Palatino Linotype" w:cs="Palatino Linotype"/>
            <w:sz w:val="21"/>
            <w:szCs w:val="21"/>
          </w:rPr>
          <w:t xml:space="preserve">Now add another helper method that will </w:t>
        </w:r>
      </w:ins>
      <w:ins w:id="1303" w:author="Ravindra Akella" w:date="2019-11-23T21:47:00Z">
        <w:r>
          <w:rPr>
            <w:rFonts w:ascii="Palatino Linotype" w:eastAsia="Palatino Linotype" w:hAnsi="Palatino Linotype" w:cs="Palatino Linotype"/>
            <w:sz w:val="21"/>
            <w:szCs w:val="21"/>
          </w:rPr>
          <w:t xml:space="preserve">just call </w:t>
        </w:r>
        <w:proofErr w:type="spellStart"/>
        <w:r>
          <w:rPr>
            <w:rFonts w:ascii="Palatino Linotype" w:eastAsia="Palatino Linotype" w:hAnsi="Palatino Linotype" w:cs="Palatino Linotype"/>
            <w:sz w:val="21"/>
            <w:szCs w:val="21"/>
          </w:rPr>
          <w:t>GetDataSync</w:t>
        </w:r>
        <w:proofErr w:type="spellEnd"/>
        <w:r>
          <w:rPr>
            <w:rFonts w:ascii="Palatino Linotype" w:eastAsia="Palatino Linotype" w:hAnsi="Palatino Linotype" w:cs="Palatino Linotype"/>
            <w:sz w:val="21"/>
            <w:szCs w:val="21"/>
          </w:rPr>
          <w:t xml:space="preserve">(), let’s call this </w:t>
        </w:r>
        <w:proofErr w:type="spellStart"/>
        <w:r>
          <w:rPr>
            <w:rFonts w:ascii="Palatino Linotype" w:eastAsia="Palatino Linotype" w:hAnsi="Palatino Linotype" w:cs="Palatino Linotype"/>
            <w:sz w:val="21"/>
            <w:szCs w:val="21"/>
          </w:rPr>
          <w:t>GetDataSyncNested</w:t>
        </w:r>
        <w:proofErr w:type="spellEnd"/>
        <w:r>
          <w:rPr>
            <w:rFonts w:ascii="Palatino Linotype" w:eastAsia="Palatino Linotype" w:hAnsi="Palatino Linotype" w:cs="Palatino Linotype"/>
            <w:sz w:val="21"/>
            <w:szCs w:val="21"/>
          </w:rPr>
          <w:t>(). The purpose of this call is to simulate hierarchy in function call</w:t>
        </w:r>
      </w:ins>
      <w:ins w:id="1304" w:author="Ravindra Akella" w:date="2019-11-23T21:48:00Z">
        <w:r>
          <w:rPr>
            <w:rFonts w:ascii="Palatino Linotype" w:eastAsia="Palatino Linotype" w:hAnsi="Palatino Linotype" w:cs="Palatino Linotype"/>
            <w:sz w:val="21"/>
            <w:szCs w:val="21"/>
          </w:rPr>
          <w:t xml:space="preserve"> </w:t>
        </w:r>
      </w:ins>
      <w:ins w:id="1305" w:author="Ravindra Akella" w:date="2019-11-28T11:30:00Z">
        <w:r w:rsidR="0067771C">
          <w:rPr>
            <w:rFonts w:ascii="Palatino Linotype" w:eastAsia="Palatino Linotype" w:hAnsi="Palatino Linotype" w:cs="Palatino Linotype"/>
            <w:sz w:val="21"/>
            <w:szCs w:val="21"/>
          </w:rPr>
          <w:t>i.e.</w:t>
        </w:r>
      </w:ins>
      <w:ins w:id="1306" w:author="Ravindra Akella" w:date="2019-11-23T21:48:00Z">
        <w:r>
          <w:rPr>
            <w:rFonts w:ascii="Palatino Linotype" w:eastAsia="Palatino Linotype" w:hAnsi="Palatino Linotype" w:cs="Palatino Linotype"/>
            <w:sz w:val="21"/>
            <w:szCs w:val="21"/>
          </w:rPr>
          <w:t xml:space="preserve"> simulat</w:t>
        </w:r>
      </w:ins>
      <w:ins w:id="1307" w:author="Ravindra Akella" w:date="2019-11-28T11:30:00Z">
        <w:r w:rsidR="0067771C">
          <w:rPr>
            <w:rFonts w:ascii="Palatino Linotype" w:eastAsia="Palatino Linotype" w:hAnsi="Palatino Linotype" w:cs="Palatino Linotype"/>
            <w:sz w:val="21"/>
            <w:szCs w:val="21"/>
          </w:rPr>
          <w:t xml:space="preserve">e </w:t>
        </w:r>
      </w:ins>
      <w:ins w:id="1308" w:author="Ravindra Akella" w:date="2019-11-23T21:48:00Z">
        <w:r>
          <w:rPr>
            <w:rFonts w:ascii="Palatino Linotype" w:eastAsia="Palatino Linotype" w:hAnsi="Palatino Linotype" w:cs="Palatino Linotype"/>
            <w:sz w:val="21"/>
            <w:szCs w:val="21"/>
          </w:rPr>
          <w:t>nesting.</w:t>
        </w:r>
      </w:ins>
    </w:p>
    <w:p w14:paraId="01739E05" w14:textId="7D8E83C7" w:rsidR="00B90E86" w:rsidRDefault="00C847B6" w:rsidP="00B90E86">
      <w:pPr>
        <w:spacing w:after="0" w:line="240" w:lineRule="auto"/>
        <w:jc w:val="both"/>
        <w:rPr>
          <w:moveTo w:id="1309" w:author="Ravindra Akella" w:date="2019-11-23T21:46:00Z"/>
          <w:color w:val="000000"/>
          <w:sz w:val="20"/>
          <w:szCs w:val="20"/>
        </w:rPr>
      </w:pPr>
      <w:ins w:id="1310" w:author="Ravindra Akella" w:date="2019-11-23T21:57:00Z">
        <w:r>
          <w:rPr>
            <w:color w:val="808080"/>
            <w:sz w:val="20"/>
            <w:szCs w:val="20"/>
          </w:rPr>
          <w:t xml:space="preserve">         </w:t>
        </w:r>
      </w:ins>
      <w:moveToRangeStart w:id="1311" w:author="Ravindra Akella" w:date="2019-11-23T21:46:00Z" w:name="move25438030"/>
      <w:moveTo w:id="1312" w:author="Ravindra Akella" w:date="2019-11-23T21:46:00Z">
        <w:r w:rsidR="00B90E86">
          <w:rPr>
            <w:color w:val="808080"/>
            <w:sz w:val="20"/>
            <w:szCs w:val="20"/>
          </w:rPr>
          <w:t>///</w:t>
        </w:r>
        <w:r w:rsidR="00B90E86">
          <w:rPr>
            <w:color w:val="008000"/>
            <w:sz w:val="20"/>
            <w:szCs w:val="20"/>
          </w:rPr>
          <w:t xml:space="preserve"> </w:t>
        </w:r>
        <w:r w:rsidR="00B90E86">
          <w:rPr>
            <w:color w:val="808080"/>
            <w:sz w:val="20"/>
            <w:szCs w:val="20"/>
          </w:rPr>
          <w:t>&lt;summary&gt;</w:t>
        </w:r>
      </w:moveTo>
    </w:p>
    <w:p w14:paraId="4B81E295" w14:textId="77777777" w:rsidR="00B90E86" w:rsidRDefault="00B90E86" w:rsidP="00B90E86">
      <w:pPr>
        <w:spacing w:after="0" w:line="240" w:lineRule="auto"/>
        <w:jc w:val="both"/>
        <w:rPr>
          <w:moveTo w:id="1313" w:author="Ravindra Akella" w:date="2019-11-23T21:46:00Z"/>
          <w:color w:val="000000"/>
          <w:sz w:val="20"/>
          <w:szCs w:val="20"/>
        </w:rPr>
      </w:pPr>
      <w:moveTo w:id="1314" w:author="Ravindra Akella" w:date="2019-11-23T21:46:00Z">
        <w:r>
          <w:rPr>
            <w:color w:val="000000"/>
            <w:sz w:val="20"/>
            <w:szCs w:val="20"/>
          </w:rPr>
          <w:t xml:space="preserve">        </w:t>
        </w:r>
        <w:r>
          <w:rPr>
            <w:color w:val="808080"/>
            <w:sz w:val="20"/>
            <w:szCs w:val="20"/>
          </w:rPr>
          <w:t>///</w:t>
        </w:r>
        <w:r>
          <w:rPr>
            <w:color w:val="008000"/>
            <w:sz w:val="20"/>
            <w:szCs w:val="20"/>
          </w:rPr>
          <w:t xml:space="preserve"> Dummy nested method</w:t>
        </w:r>
      </w:moveTo>
    </w:p>
    <w:p w14:paraId="50DE53E2" w14:textId="77777777" w:rsidR="00B90E86" w:rsidRDefault="00B90E86" w:rsidP="00B90E86">
      <w:pPr>
        <w:spacing w:after="0" w:line="240" w:lineRule="auto"/>
        <w:jc w:val="both"/>
        <w:rPr>
          <w:moveTo w:id="1315" w:author="Ravindra Akella" w:date="2019-11-23T21:46:00Z"/>
          <w:color w:val="000000"/>
          <w:sz w:val="20"/>
          <w:szCs w:val="20"/>
        </w:rPr>
      </w:pPr>
      <w:moveTo w:id="1316" w:author="Ravindra Akella" w:date="2019-11-23T21:4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moveTo>
    </w:p>
    <w:p w14:paraId="7C44DDAA" w14:textId="77777777" w:rsidR="00B90E86" w:rsidRDefault="00B90E86" w:rsidP="00B90E86">
      <w:pPr>
        <w:spacing w:after="0" w:line="240" w:lineRule="auto"/>
        <w:jc w:val="both"/>
        <w:rPr>
          <w:moveTo w:id="1317" w:author="Ravindra Akella" w:date="2019-11-23T21:46:00Z"/>
          <w:color w:val="000000"/>
          <w:sz w:val="20"/>
          <w:szCs w:val="20"/>
        </w:rPr>
      </w:pPr>
      <w:moveTo w:id="1318" w:author="Ravindra Akella" w:date="2019-11-23T21:4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moveTo>
    </w:p>
    <w:p w14:paraId="78F8B76B" w14:textId="77777777" w:rsidR="00B90E86" w:rsidRDefault="00B90E86" w:rsidP="00B90E86">
      <w:pPr>
        <w:spacing w:after="0" w:line="240" w:lineRule="auto"/>
        <w:jc w:val="both"/>
        <w:rPr>
          <w:moveTo w:id="1319" w:author="Ravindra Akella" w:date="2019-11-23T21:46:00Z"/>
          <w:color w:val="000000"/>
          <w:sz w:val="20"/>
          <w:szCs w:val="20"/>
        </w:rPr>
      </w:pPr>
      <w:moveTo w:id="1320" w:author="Ravindra Akella" w:date="2019-11-23T21:46:00Z">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Task&lt;String&gt; </w:t>
        </w:r>
        <w:proofErr w:type="spellStart"/>
        <w:r>
          <w:rPr>
            <w:color w:val="000000"/>
            <w:sz w:val="20"/>
            <w:szCs w:val="20"/>
          </w:rPr>
          <w:t>GetDataAsyncNested</w:t>
        </w:r>
        <w:proofErr w:type="spellEnd"/>
        <w:r>
          <w:rPr>
            <w:color w:val="000000"/>
            <w:sz w:val="20"/>
            <w:szCs w:val="20"/>
          </w:rPr>
          <w:t>()</w:t>
        </w:r>
      </w:moveTo>
    </w:p>
    <w:p w14:paraId="78A17D07" w14:textId="77777777" w:rsidR="00B90E86" w:rsidRDefault="00B90E86" w:rsidP="00B90E86">
      <w:pPr>
        <w:spacing w:after="0" w:line="240" w:lineRule="auto"/>
        <w:jc w:val="both"/>
        <w:rPr>
          <w:moveTo w:id="1321" w:author="Ravindra Akella" w:date="2019-11-23T21:46:00Z"/>
          <w:color w:val="000000"/>
          <w:sz w:val="20"/>
          <w:szCs w:val="20"/>
        </w:rPr>
      </w:pPr>
      <w:moveTo w:id="1322" w:author="Ravindra Akella" w:date="2019-11-23T21:46:00Z">
        <w:r>
          <w:rPr>
            <w:color w:val="000000"/>
            <w:sz w:val="20"/>
            <w:szCs w:val="20"/>
          </w:rPr>
          <w:t xml:space="preserve">        {</w:t>
        </w:r>
      </w:moveTo>
    </w:p>
    <w:p w14:paraId="66466ACE" w14:textId="77777777" w:rsidR="00B90E86" w:rsidRDefault="00B90E86" w:rsidP="00B90E86">
      <w:pPr>
        <w:spacing w:after="0" w:line="240" w:lineRule="auto"/>
        <w:jc w:val="both"/>
        <w:rPr>
          <w:moveTo w:id="1323" w:author="Ravindra Akella" w:date="2019-11-23T21:46:00Z"/>
          <w:color w:val="000000"/>
          <w:sz w:val="20"/>
          <w:szCs w:val="20"/>
        </w:rPr>
      </w:pPr>
      <w:moveTo w:id="1324" w:author="Ravindra Akella" w:date="2019-11-23T21:46:00Z">
        <w:r>
          <w:rPr>
            <w:color w:val="000000"/>
            <w:sz w:val="20"/>
            <w:szCs w:val="20"/>
          </w:rPr>
          <w:t xml:space="preserve">            </w:t>
        </w:r>
        <w:r>
          <w:rPr>
            <w:color w:val="0000FF"/>
            <w:sz w:val="20"/>
            <w:szCs w:val="20"/>
          </w:rPr>
          <w:t>return</w:t>
        </w:r>
        <w:r>
          <w:rPr>
            <w:color w:val="000000"/>
            <w:sz w:val="20"/>
            <w:szCs w:val="20"/>
          </w:rPr>
          <w:t xml:space="preserve"> </w:t>
        </w:r>
        <w:r>
          <w:rPr>
            <w:color w:val="0000FF"/>
            <w:sz w:val="20"/>
            <w:szCs w:val="20"/>
          </w:rPr>
          <w:t>await</w:t>
        </w:r>
        <w:r>
          <w:rPr>
            <w:color w:val="000000"/>
            <w:sz w:val="20"/>
            <w:szCs w:val="20"/>
          </w:rPr>
          <w:t xml:space="preserve"> GetDataAsync();</w:t>
        </w:r>
      </w:moveTo>
    </w:p>
    <w:p w14:paraId="367C4504" w14:textId="77777777" w:rsidR="00B90E86" w:rsidRDefault="00B90E86" w:rsidP="00B90E86">
      <w:pPr>
        <w:spacing w:after="0" w:line="240" w:lineRule="auto"/>
        <w:jc w:val="both"/>
        <w:rPr>
          <w:moveTo w:id="1325" w:author="Ravindra Akella" w:date="2019-11-23T21:46:00Z"/>
          <w:color w:val="000000"/>
          <w:sz w:val="20"/>
          <w:szCs w:val="20"/>
        </w:rPr>
      </w:pPr>
      <w:moveTo w:id="1326" w:author="Ravindra Akella" w:date="2019-11-23T21:46:00Z">
        <w:r>
          <w:rPr>
            <w:color w:val="000000"/>
            <w:sz w:val="20"/>
            <w:szCs w:val="20"/>
          </w:rPr>
          <w:t xml:space="preserve">        }</w:t>
        </w:r>
      </w:moveTo>
    </w:p>
    <w:moveToRangeEnd w:id="1311"/>
    <w:p w14:paraId="7519FFB4" w14:textId="57C543C8" w:rsidR="00B90E86" w:rsidRDefault="00B90E86">
      <w:pPr>
        <w:rPr>
          <w:ins w:id="1327" w:author="Ravindra Akella" w:date="2019-11-23T21:48:00Z"/>
          <w:rFonts w:ascii="Palatino Linotype" w:eastAsia="Palatino Linotype" w:hAnsi="Palatino Linotype" w:cs="Palatino Linotype"/>
          <w:sz w:val="21"/>
          <w:szCs w:val="21"/>
        </w:rPr>
      </w:pPr>
    </w:p>
    <w:p w14:paraId="45C638A1" w14:textId="78FCFAA4" w:rsidR="00C847B6" w:rsidRDefault="00C847B6">
      <w:pPr>
        <w:rPr>
          <w:ins w:id="1328" w:author="Ravindra Akella" w:date="2019-11-23T21:57:00Z"/>
          <w:rFonts w:ascii="Palatino Linotype" w:eastAsia="Palatino Linotype" w:hAnsi="Palatino Linotype" w:cs="Palatino Linotype"/>
          <w:sz w:val="21"/>
          <w:szCs w:val="21"/>
        </w:rPr>
      </w:pPr>
      <w:ins w:id="1329" w:author="Ravindra Akella" w:date="2019-11-23T21:48:00Z">
        <w:r>
          <w:rPr>
            <w:rFonts w:ascii="Palatino Linotype" w:eastAsia="Palatino Linotype" w:hAnsi="Palatino Linotype" w:cs="Palatino Linotype"/>
            <w:sz w:val="21"/>
            <w:szCs w:val="21"/>
          </w:rPr>
          <w:t xml:space="preserve">Now create another method which retrieves data from </w:t>
        </w:r>
      </w:ins>
      <w:ins w:id="1330" w:author="Ravindra Akella" w:date="2019-11-23T21:53:00Z">
        <w:r>
          <w:rPr>
            <w:rFonts w:ascii="Palatino Linotype" w:eastAsia="Palatino Linotype" w:hAnsi="Palatino Linotype" w:cs="Palatino Linotype"/>
            <w:sz w:val="21"/>
            <w:szCs w:val="21"/>
          </w:rPr>
          <w:t>a file in this case a non</w:t>
        </w:r>
      </w:ins>
      <w:ins w:id="1331" w:author="Ravindra Akella" w:date="2019-11-23T21:54:00Z">
        <w:r>
          <w:rPr>
            <w:rFonts w:ascii="Palatino Linotype" w:eastAsia="Palatino Linotype" w:hAnsi="Palatino Linotype" w:cs="Palatino Linotype"/>
            <w:sz w:val="21"/>
            <w:szCs w:val="21"/>
          </w:rPr>
          <w:t>-</w:t>
        </w:r>
      </w:ins>
      <w:ins w:id="1332" w:author="Ravindra Akella" w:date="2019-11-23T21:53:00Z">
        <w:r>
          <w:rPr>
            <w:rFonts w:ascii="Palatino Linotype" w:eastAsia="Palatino Linotype" w:hAnsi="Palatino Linotype" w:cs="Palatino Linotype"/>
            <w:sz w:val="21"/>
            <w:szCs w:val="21"/>
          </w:rPr>
          <w:t>existin</w:t>
        </w:r>
      </w:ins>
      <w:ins w:id="1333" w:author="Ravindra Akella" w:date="2019-11-23T21:54:00Z">
        <w:r>
          <w:rPr>
            <w:rFonts w:ascii="Palatino Linotype" w:eastAsia="Palatino Linotype" w:hAnsi="Palatino Linotype" w:cs="Palatino Linotype"/>
            <w:sz w:val="21"/>
            <w:szCs w:val="21"/>
          </w:rPr>
          <w:t>g file to so that it can throw an exception</w:t>
        </w:r>
      </w:ins>
      <w:ins w:id="1334" w:author="Ravindra Akella" w:date="2019-11-23T21:57:00Z">
        <w:r>
          <w:rPr>
            <w:rFonts w:ascii="Palatino Linotype" w:eastAsia="Palatino Linotype" w:hAnsi="Palatino Linotype" w:cs="Palatino Linotype"/>
            <w:sz w:val="21"/>
            <w:szCs w:val="21"/>
          </w:rPr>
          <w:t>, this method will look like below</w:t>
        </w:r>
      </w:ins>
    </w:p>
    <w:p w14:paraId="564861B9" w14:textId="77777777" w:rsidR="00C847B6" w:rsidRDefault="00C847B6" w:rsidP="00C847B6">
      <w:pPr>
        <w:spacing w:after="0" w:line="240" w:lineRule="auto"/>
        <w:jc w:val="both"/>
        <w:rPr>
          <w:ins w:id="1335" w:author="Ravindra Akella" w:date="2019-11-23T21:57:00Z"/>
          <w:color w:val="000000"/>
          <w:sz w:val="20"/>
          <w:szCs w:val="20"/>
        </w:rPr>
      </w:pPr>
      <w:ins w:id="1336" w:author="Ravindra Akella" w:date="2019-11-23T21:57: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ins>
    </w:p>
    <w:p w14:paraId="31D9D2F8" w14:textId="77777777" w:rsidR="00C847B6" w:rsidRDefault="00C847B6" w:rsidP="00C847B6">
      <w:pPr>
        <w:spacing w:after="0" w:line="240" w:lineRule="auto"/>
        <w:jc w:val="both"/>
        <w:rPr>
          <w:ins w:id="1337" w:author="Ravindra Akella" w:date="2019-11-23T21:57:00Z"/>
          <w:color w:val="000000"/>
          <w:sz w:val="20"/>
          <w:szCs w:val="20"/>
        </w:rPr>
      </w:pPr>
      <w:ins w:id="1338" w:author="Ravindra Akella" w:date="2019-11-23T21:57:00Z">
        <w:r>
          <w:rPr>
            <w:color w:val="000000"/>
            <w:sz w:val="20"/>
            <w:szCs w:val="20"/>
          </w:rPr>
          <w:t xml:space="preserve">        </w:t>
        </w:r>
        <w:r>
          <w:rPr>
            <w:color w:val="808080"/>
            <w:sz w:val="20"/>
            <w:szCs w:val="20"/>
          </w:rPr>
          <w:t>///</w:t>
        </w:r>
        <w:r>
          <w:rPr>
            <w:color w:val="008000"/>
            <w:sz w:val="20"/>
            <w:szCs w:val="20"/>
          </w:rPr>
          <w:t xml:space="preserve"> Async method to retrieve data from API</w:t>
        </w:r>
      </w:ins>
    </w:p>
    <w:p w14:paraId="0C7F48FE" w14:textId="77777777" w:rsidR="00C847B6" w:rsidRDefault="00C847B6" w:rsidP="00C847B6">
      <w:pPr>
        <w:spacing w:after="0" w:line="240" w:lineRule="auto"/>
        <w:jc w:val="both"/>
        <w:rPr>
          <w:ins w:id="1339" w:author="Ravindra Akella" w:date="2019-11-23T21:57:00Z"/>
          <w:color w:val="000000"/>
          <w:sz w:val="20"/>
          <w:szCs w:val="20"/>
        </w:rPr>
      </w:pPr>
      <w:ins w:id="1340" w:author="Ravindra Akella" w:date="2019-11-23T21:57: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ins>
    </w:p>
    <w:p w14:paraId="0A1FE409" w14:textId="77777777" w:rsidR="00C847B6" w:rsidRDefault="00C847B6" w:rsidP="00C847B6">
      <w:pPr>
        <w:spacing w:after="0" w:line="240" w:lineRule="auto"/>
        <w:jc w:val="both"/>
        <w:rPr>
          <w:ins w:id="1341" w:author="Ravindra Akella" w:date="2019-11-23T21:57:00Z"/>
          <w:color w:val="000000"/>
          <w:sz w:val="20"/>
          <w:szCs w:val="20"/>
        </w:rPr>
      </w:pPr>
      <w:ins w:id="1342" w:author="Ravindra Akella" w:date="2019-11-23T21:57: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ins>
    </w:p>
    <w:p w14:paraId="047BE3BF" w14:textId="77777777" w:rsidR="00C847B6" w:rsidRDefault="00C847B6" w:rsidP="00C847B6">
      <w:pPr>
        <w:spacing w:after="0" w:line="240" w:lineRule="auto"/>
        <w:jc w:val="both"/>
        <w:rPr>
          <w:ins w:id="1343" w:author="Ravindra Akella" w:date="2019-11-23T21:57:00Z"/>
          <w:color w:val="000000"/>
          <w:sz w:val="20"/>
          <w:szCs w:val="20"/>
        </w:rPr>
      </w:pPr>
      <w:ins w:id="1344" w:author="Ravindra Akella" w:date="2019-11-23T21:57:00Z">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 xml:space="preserve">&gt; </w:t>
        </w:r>
        <w:proofErr w:type="spellStart"/>
        <w:r>
          <w:rPr>
            <w:color w:val="000000"/>
            <w:sz w:val="20"/>
            <w:szCs w:val="20"/>
          </w:rPr>
          <w:t>GetDataAsyncFromAnotherSource</w:t>
        </w:r>
        <w:proofErr w:type="spellEnd"/>
        <w:r>
          <w:rPr>
            <w:color w:val="000000"/>
            <w:sz w:val="20"/>
            <w:szCs w:val="20"/>
          </w:rPr>
          <w:t>()</w:t>
        </w:r>
      </w:ins>
    </w:p>
    <w:p w14:paraId="1FDCCBE3" w14:textId="77777777" w:rsidR="00C847B6" w:rsidRDefault="00C847B6" w:rsidP="00C847B6">
      <w:pPr>
        <w:spacing w:after="0" w:line="240" w:lineRule="auto"/>
        <w:jc w:val="both"/>
        <w:rPr>
          <w:ins w:id="1345" w:author="Ravindra Akella" w:date="2019-11-23T21:57:00Z"/>
          <w:color w:val="000000"/>
          <w:sz w:val="20"/>
          <w:szCs w:val="20"/>
        </w:rPr>
      </w:pPr>
      <w:ins w:id="1346" w:author="Ravindra Akella" w:date="2019-11-23T21:57:00Z">
        <w:r>
          <w:rPr>
            <w:color w:val="000000"/>
            <w:sz w:val="20"/>
            <w:szCs w:val="20"/>
          </w:rPr>
          <w:t xml:space="preserve">        {</w:t>
        </w:r>
      </w:ins>
    </w:p>
    <w:p w14:paraId="74869176" w14:textId="77777777" w:rsidR="00C847B6" w:rsidRDefault="00C847B6" w:rsidP="00C847B6">
      <w:pPr>
        <w:spacing w:after="0" w:line="240" w:lineRule="auto"/>
        <w:jc w:val="both"/>
        <w:rPr>
          <w:ins w:id="1347" w:author="Ravindra Akella" w:date="2019-11-23T21:57:00Z"/>
          <w:color w:val="000000"/>
          <w:sz w:val="20"/>
          <w:szCs w:val="20"/>
        </w:rPr>
      </w:pPr>
      <w:ins w:id="1348" w:author="Ravindra Akella" w:date="2019-11-23T21:57:00Z">
        <w:r>
          <w:rPr>
            <w:color w:val="000000"/>
            <w:sz w:val="20"/>
            <w:szCs w:val="20"/>
          </w:rPr>
          <w:t xml:space="preserve">            </w:t>
        </w:r>
        <w:r>
          <w:rPr>
            <w:color w:val="0000FF"/>
            <w:sz w:val="20"/>
            <w:szCs w:val="20"/>
          </w:rPr>
          <w:t>try</w:t>
        </w:r>
      </w:ins>
    </w:p>
    <w:p w14:paraId="69875F70" w14:textId="77777777" w:rsidR="00C847B6" w:rsidRDefault="00C847B6" w:rsidP="00C847B6">
      <w:pPr>
        <w:spacing w:after="0" w:line="240" w:lineRule="auto"/>
        <w:jc w:val="both"/>
        <w:rPr>
          <w:ins w:id="1349" w:author="Ravindra Akella" w:date="2019-11-23T21:57:00Z"/>
          <w:color w:val="000000"/>
          <w:sz w:val="20"/>
          <w:szCs w:val="20"/>
        </w:rPr>
      </w:pPr>
      <w:ins w:id="1350" w:author="Ravindra Akella" w:date="2019-11-23T21:57:00Z">
        <w:r>
          <w:rPr>
            <w:color w:val="000000"/>
            <w:sz w:val="20"/>
            <w:szCs w:val="20"/>
          </w:rPr>
          <w:t xml:space="preserve">            {</w:t>
        </w:r>
      </w:ins>
    </w:p>
    <w:p w14:paraId="09654A65" w14:textId="77777777" w:rsidR="00C847B6" w:rsidRDefault="00C847B6" w:rsidP="00C847B6">
      <w:pPr>
        <w:spacing w:after="0" w:line="240" w:lineRule="auto"/>
        <w:jc w:val="both"/>
        <w:rPr>
          <w:ins w:id="1351" w:author="Ravindra Akella" w:date="2019-11-23T21:57:00Z"/>
          <w:color w:val="000000"/>
          <w:sz w:val="20"/>
          <w:szCs w:val="20"/>
        </w:rPr>
      </w:pPr>
      <w:ins w:id="1352" w:author="Ravindra Akella" w:date="2019-11-23T21:57:00Z">
        <w:r>
          <w:rPr>
            <w:color w:val="000000"/>
            <w:sz w:val="20"/>
            <w:szCs w:val="20"/>
          </w:rPr>
          <w:t xml:space="preserve">                </w:t>
        </w:r>
        <w:r>
          <w:rPr>
            <w:color w:val="0000FF"/>
            <w:sz w:val="20"/>
            <w:szCs w:val="20"/>
          </w:rPr>
          <w:t>using</w:t>
        </w:r>
        <w:r>
          <w:rPr>
            <w:color w:val="000000"/>
            <w:sz w:val="20"/>
            <w:szCs w:val="20"/>
          </w:rPr>
          <w:t xml:space="preserve"> (</w:t>
        </w:r>
        <w:r>
          <w:rPr>
            <w:color w:val="0000FF"/>
            <w:sz w:val="20"/>
            <w:szCs w:val="20"/>
          </w:rPr>
          <w:t>var</w:t>
        </w:r>
        <w:r>
          <w:rPr>
            <w:color w:val="000000"/>
            <w:sz w:val="20"/>
            <w:szCs w:val="20"/>
          </w:rPr>
          <w:t xml:space="preserve"> stream = </w:t>
        </w:r>
        <w:r>
          <w:rPr>
            <w:color w:val="0000FF"/>
            <w:sz w:val="20"/>
            <w:szCs w:val="20"/>
          </w:rPr>
          <w:t>new</w:t>
        </w:r>
        <w:r>
          <w:rPr>
            <w:color w:val="000000"/>
            <w:sz w:val="20"/>
            <w:szCs w:val="20"/>
          </w:rPr>
          <w:t xml:space="preserve"> </w:t>
        </w:r>
        <w:proofErr w:type="spellStart"/>
        <w:r>
          <w:rPr>
            <w:color w:val="000000"/>
            <w:sz w:val="20"/>
            <w:szCs w:val="20"/>
          </w:rPr>
          <w:t>StreamReader</w:t>
        </w:r>
        <w:proofErr w:type="spellEnd"/>
        <w:r>
          <w:rPr>
            <w:color w:val="000000"/>
            <w:sz w:val="20"/>
            <w:szCs w:val="20"/>
          </w:rPr>
          <w:t>(</w:t>
        </w:r>
        <w:proofErr w:type="spellStart"/>
        <w:r>
          <w:rPr>
            <w:color w:val="000000"/>
            <w:sz w:val="20"/>
            <w:szCs w:val="20"/>
          </w:rPr>
          <w:t>File.OpenRead</w:t>
        </w:r>
        <w:proofErr w:type="spellEnd"/>
        <w:r>
          <w:rPr>
            <w:color w:val="000000"/>
            <w:sz w:val="20"/>
            <w:szCs w:val="20"/>
          </w:rPr>
          <w:t>(</w:t>
        </w:r>
        <w:r>
          <w:rPr>
            <w:color w:val="800000"/>
            <w:sz w:val="20"/>
            <w:szCs w:val="20"/>
          </w:rPr>
          <w:t>@"nonexistingfile.txt"</w:t>
        </w:r>
        <w:r>
          <w:rPr>
            <w:color w:val="000000"/>
            <w:sz w:val="20"/>
            <w:szCs w:val="20"/>
          </w:rPr>
          <w:t>)))</w:t>
        </w:r>
      </w:ins>
    </w:p>
    <w:p w14:paraId="0DE3BE17" w14:textId="77777777" w:rsidR="00C847B6" w:rsidRDefault="00C847B6" w:rsidP="00C847B6">
      <w:pPr>
        <w:spacing w:after="0" w:line="240" w:lineRule="auto"/>
        <w:jc w:val="both"/>
        <w:rPr>
          <w:ins w:id="1353" w:author="Ravindra Akella" w:date="2019-11-23T21:57:00Z"/>
          <w:color w:val="000000"/>
          <w:sz w:val="20"/>
          <w:szCs w:val="20"/>
        </w:rPr>
      </w:pPr>
      <w:ins w:id="1354" w:author="Ravindra Akella" w:date="2019-11-23T21:57:00Z">
        <w:r>
          <w:rPr>
            <w:color w:val="000000"/>
            <w:sz w:val="20"/>
            <w:szCs w:val="20"/>
          </w:rPr>
          <w:t xml:space="preserve">                {</w:t>
        </w:r>
      </w:ins>
    </w:p>
    <w:p w14:paraId="75003113" w14:textId="77777777" w:rsidR="00C847B6" w:rsidRDefault="00C847B6" w:rsidP="00C847B6">
      <w:pPr>
        <w:spacing w:after="0" w:line="240" w:lineRule="auto"/>
        <w:jc w:val="both"/>
        <w:rPr>
          <w:ins w:id="1355" w:author="Ravindra Akella" w:date="2019-11-23T21:57:00Z"/>
          <w:color w:val="000000"/>
          <w:sz w:val="20"/>
          <w:szCs w:val="20"/>
        </w:rPr>
      </w:pPr>
      <w:ins w:id="1356" w:author="Ravindra Akella" w:date="2019-11-23T21:57:00Z">
        <w:r>
          <w:rPr>
            <w:color w:val="000000"/>
            <w:sz w:val="20"/>
            <w:szCs w:val="20"/>
          </w:rPr>
          <w:t xml:space="preserve">                    </w:t>
        </w:r>
        <w:r>
          <w:rPr>
            <w:color w:val="0000FF"/>
            <w:sz w:val="20"/>
            <w:szCs w:val="20"/>
          </w:rPr>
          <w:t>var</w:t>
        </w:r>
        <w:r>
          <w:rPr>
            <w:color w:val="000000"/>
            <w:sz w:val="20"/>
            <w:szCs w:val="20"/>
          </w:rPr>
          <w:t xml:space="preserve"> </w:t>
        </w:r>
        <w:proofErr w:type="spellStart"/>
        <w:r>
          <w:rPr>
            <w:color w:val="000000"/>
            <w:sz w:val="20"/>
            <w:szCs w:val="20"/>
          </w:rPr>
          <w:t>fileText</w:t>
        </w:r>
        <w:proofErr w:type="spellEnd"/>
        <w:r>
          <w:rPr>
            <w:color w:val="000000"/>
            <w:sz w:val="20"/>
            <w:szCs w:val="20"/>
          </w:rPr>
          <w:t xml:space="preserve"> = </w:t>
        </w:r>
        <w:r>
          <w:rPr>
            <w:color w:val="0000FF"/>
            <w:sz w:val="20"/>
            <w:szCs w:val="20"/>
          </w:rPr>
          <w:t>await</w:t>
        </w:r>
        <w:r>
          <w:rPr>
            <w:color w:val="000000"/>
            <w:sz w:val="20"/>
            <w:szCs w:val="20"/>
          </w:rPr>
          <w:t xml:space="preserve"> </w:t>
        </w:r>
        <w:proofErr w:type="spellStart"/>
        <w:r>
          <w:rPr>
            <w:color w:val="000000"/>
            <w:sz w:val="20"/>
            <w:szCs w:val="20"/>
          </w:rPr>
          <w:t>stream.ReadToEndAsync</w:t>
        </w:r>
        <w:proofErr w:type="spellEnd"/>
        <w:r>
          <w:rPr>
            <w:color w:val="000000"/>
            <w:sz w:val="20"/>
            <w:szCs w:val="20"/>
          </w:rPr>
          <w:t>();</w:t>
        </w:r>
      </w:ins>
    </w:p>
    <w:p w14:paraId="23679300" w14:textId="77777777" w:rsidR="00C847B6" w:rsidRDefault="00C847B6" w:rsidP="00C847B6">
      <w:pPr>
        <w:spacing w:after="0" w:line="240" w:lineRule="auto"/>
        <w:jc w:val="both"/>
        <w:rPr>
          <w:ins w:id="1357" w:author="Ravindra Akella" w:date="2019-11-23T21:57:00Z"/>
          <w:color w:val="000000"/>
          <w:sz w:val="20"/>
          <w:szCs w:val="20"/>
        </w:rPr>
      </w:pPr>
      <w:ins w:id="1358" w:author="Ravindra Akella" w:date="2019-11-23T21:57:00Z">
        <w:r>
          <w:rPr>
            <w:color w:val="000000"/>
            <w:sz w:val="20"/>
            <w:szCs w:val="20"/>
          </w:rPr>
          <w:t xml:space="preserve">                    Console.WriteLine(</w:t>
        </w:r>
        <w:r>
          <w:rPr>
            <w:color w:val="A31515"/>
            <w:sz w:val="20"/>
            <w:szCs w:val="20"/>
          </w:rPr>
          <w:t>"Reading from file completed"</w:t>
        </w:r>
        <w:r>
          <w:rPr>
            <w:color w:val="000000"/>
            <w:sz w:val="20"/>
            <w:szCs w:val="20"/>
          </w:rPr>
          <w:t>);</w:t>
        </w:r>
      </w:ins>
    </w:p>
    <w:p w14:paraId="577F2C75" w14:textId="77777777" w:rsidR="00C847B6" w:rsidRDefault="00C847B6" w:rsidP="00C847B6">
      <w:pPr>
        <w:spacing w:after="0" w:line="240" w:lineRule="auto"/>
        <w:jc w:val="both"/>
        <w:rPr>
          <w:ins w:id="1359" w:author="Ravindra Akella" w:date="2019-11-23T21:57:00Z"/>
          <w:color w:val="000000"/>
          <w:sz w:val="20"/>
          <w:szCs w:val="20"/>
        </w:rPr>
      </w:pPr>
      <w:ins w:id="1360" w:author="Ravindra Akella" w:date="2019-11-23T21:57:00Z">
        <w:r>
          <w:rPr>
            <w:color w:val="000000"/>
            <w:sz w:val="20"/>
            <w:szCs w:val="20"/>
          </w:rPr>
          <w:t xml:space="preserve">                    </w:t>
        </w:r>
        <w:r>
          <w:rPr>
            <w:color w:val="0000FF"/>
            <w:sz w:val="20"/>
            <w:szCs w:val="20"/>
          </w:rPr>
          <w:t>return</w:t>
        </w:r>
        <w:r>
          <w:rPr>
            <w:color w:val="000000"/>
            <w:sz w:val="20"/>
            <w:szCs w:val="20"/>
          </w:rPr>
          <w:t xml:space="preserve"> </w:t>
        </w:r>
        <w:proofErr w:type="spellStart"/>
        <w:r>
          <w:rPr>
            <w:color w:val="000000"/>
            <w:sz w:val="20"/>
            <w:szCs w:val="20"/>
          </w:rPr>
          <w:t>fileText</w:t>
        </w:r>
        <w:proofErr w:type="spellEnd"/>
        <w:r>
          <w:rPr>
            <w:color w:val="000000"/>
            <w:sz w:val="20"/>
            <w:szCs w:val="20"/>
          </w:rPr>
          <w:t>;</w:t>
        </w:r>
      </w:ins>
    </w:p>
    <w:p w14:paraId="44D96CF4" w14:textId="77777777" w:rsidR="00C847B6" w:rsidRDefault="00C847B6" w:rsidP="00C847B6">
      <w:pPr>
        <w:spacing w:after="0" w:line="240" w:lineRule="auto"/>
        <w:jc w:val="both"/>
        <w:rPr>
          <w:ins w:id="1361" w:author="Ravindra Akella" w:date="2019-11-23T21:57:00Z"/>
          <w:color w:val="000000"/>
          <w:sz w:val="20"/>
          <w:szCs w:val="20"/>
        </w:rPr>
      </w:pPr>
      <w:ins w:id="1362" w:author="Ravindra Akella" w:date="2019-11-23T21:57:00Z">
        <w:r>
          <w:rPr>
            <w:color w:val="000000"/>
            <w:sz w:val="20"/>
            <w:szCs w:val="20"/>
          </w:rPr>
          <w:t xml:space="preserve">                }</w:t>
        </w:r>
      </w:ins>
    </w:p>
    <w:p w14:paraId="6435AE6C" w14:textId="77777777" w:rsidR="00C847B6" w:rsidRDefault="00C847B6" w:rsidP="00C847B6">
      <w:pPr>
        <w:spacing w:after="0" w:line="240" w:lineRule="auto"/>
        <w:jc w:val="both"/>
        <w:rPr>
          <w:ins w:id="1363" w:author="Ravindra Akella" w:date="2019-11-23T21:57:00Z"/>
          <w:color w:val="000000"/>
          <w:sz w:val="20"/>
          <w:szCs w:val="20"/>
        </w:rPr>
      </w:pPr>
      <w:ins w:id="1364" w:author="Ravindra Akella" w:date="2019-11-23T21:57:00Z">
        <w:r>
          <w:rPr>
            <w:color w:val="000000"/>
            <w:sz w:val="20"/>
            <w:szCs w:val="20"/>
          </w:rPr>
          <w:t xml:space="preserve">            }</w:t>
        </w:r>
      </w:ins>
    </w:p>
    <w:p w14:paraId="7A7140A5" w14:textId="77777777" w:rsidR="00C847B6" w:rsidRDefault="00C847B6" w:rsidP="00C847B6">
      <w:pPr>
        <w:spacing w:after="0" w:line="240" w:lineRule="auto"/>
        <w:jc w:val="both"/>
        <w:rPr>
          <w:ins w:id="1365" w:author="Ravindra Akella" w:date="2019-11-23T21:57:00Z"/>
          <w:color w:val="000000"/>
          <w:sz w:val="20"/>
          <w:szCs w:val="20"/>
        </w:rPr>
      </w:pPr>
      <w:ins w:id="1366" w:author="Ravindra Akella" w:date="2019-11-23T21:57:00Z">
        <w:r>
          <w:rPr>
            <w:color w:val="000000"/>
            <w:sz w:val="20"/>
            <w:szCs w:val="20"/>
          </w:rPr>
          <w:t xml:space="preserve">            </w:t>
        </w:r>
        <w:r>
          <w:rPr>
            <w:color w:val="0000FF"/>
            <w:sz w:val="20"/>
            <w:szCs w:val="20"/>
          </w:rPr>
          <w:t>catch</w:t>
        </w:r>
      </w:ins>
    </w:p>
    <w:p w14:paraId="65C9EADB" w14:textId="77777777" w:rsidR="00C847B6" w:rsidRDefault="00C847B6" w:rsidP="00C847B6">
      <w:pPr>
        <w:spacing w:after="0" w:line="240" w:lineRule="auto"/>
        <w:jc w:val="both"/>
        <w:rPr>
          <w:ins w:id="1367" w:author="Ravindra Akella" w:date="2019-11-23T21:57:00Z"/>
          <w:color w:val="000000"/>
          <w:sz w:val="20"/>
          <w:szCs w:val="20"/>
        </w:rPr>
      </w:pPr>
      <w:ins w:id="1368" w:author="Ravindra Akella" w:date="2019-11-23T21:57:00Z">
        <w:r>
          <w:rPr>
            <w:color w:val="000000"/>
            <w:sz w:val="20"/>
            <w:szCs w:val="20"/>
          </w:rPr>
          <w:t xml:space="preserve">            {</w:t>
        </w:r>
      </w:ins>
    </w:p>
    <w:p w14:paraId="0E43C993" w14:textId="77777777" w:rsidR="00C847B6" w:rsidRDefault="00C847B6" w:rsidP="00C847B6">
      <w:pPr>
        <w:spacing w:after="0" w:line="240" w:lineRule="auto"/>
        <w:jc w:val="both"/>
        <w:rPr>
          <w:ins w:id="1369" w:author="Ravindra Akella" w:date="2019-11-23T21:57:00Z"/>
          <w:color w:val="000000"/>
          <w:sz w:val="20"/>
          <w:szCs w:val="20"/>
        </w:rPr>
      </w:pPr>
      <w:ins w:id="1370" w:author="Ravindra Akella" w:date="2019-11-23T21:57:00Z">
        <w:r>
          <w:rPr>
            <w:color w:val="000000"/>
            <w:sz w:val="20"/>
            <w:szCs w:val="20"/>
          </w:rPr>
          <w:t xml:space="preserve">                </w:t>
        </w:r>
        <w:r>
          <w:rPr>
            <w:color w:val="0000FF"/>
            <w:sz w:val="20"/>
            <w:szCs w:val="20"/>
          </w:rPr>
          <w:t>throw</w:t>
        </w:r>
        <w:r>
          <w:rPr>
            <w:color w:val="000000"/>
            <w:sz w:val="20"/>
            <w:szCs w:val="20"/>
          </w:rPr>
          <w:t>;</w:t>
        </w:r>
      </w:ins>
    </w:p>
    <w:p w14:paraId="5998C319" w14:textId="77777777" w:rsidR="00C847B6" w:rsidRDefault="00C847B6" w:rsidP="00C847B6">
      <w:pPr>
        <w:spacing w:after="0" w:line="240" w:lineRule="auto"/>
        <w:jc w:val="both"/>
        <w:rPr>
          <w:ins w:id="1371" w:author="Ravindra Akella" w:date="2019-11-23T21:57:00Z"/>
          <w:color w:val="000000"/>
          <w:sz w:val="20"/>
          <w:szCs w:val="20"/>
        </w:rPr>
      </w:pPr>
      <w:ins w:id="1372" w:author="Ravindra Akella" w:date="2019-11-23T21:57:00Z">
        <w:r>
          <w:rPr>
            <w:color w:val="000000"/>
            <w:sz w:val="20"/>
            <w:szCs w:val="20"/>
          </w:rPr>
          <w:t xml:space="preserve">            }</w:t>
        </w:r>
      </w:ins>
    </w:p>
    <w:p w14:paraId="548186D9" w14:textId="77777777" w:rsidR="00C847B6" w:rsidRDefault="00C847B6" w:rsidP="00C847B6">
      <w:pPr>
        <w:spacing w:after="0" w:line="240" w:lineRule="auto"/>
        <w:jc w:val="both"/>
        <w:rPr>
          <w:ins w:id="1373" w:author="Ravindra Akella" w:date="2019-11-23T21:57:00Z"/>
          <w:color w:val="000000"/>
          <w:sz w:val="20"/>
          <w:szCs w:val="20"/>
        </w:rPr>
      </w:pPr>
      <w:ins w:id="1374" w:author="Ravindra Akella" w:date="2019-11-23T21:57:00Z">
        <w:r>
          <w:rPr>
            <w:color w:val="000000"/>
            <w:sz w:val="20"/>
            <w:szCs w:val="20"/>
          </w:rPr>
          <w:t xml:space="preserve">        }</w:t>
        </w:r>
      </w:ins>
    </w:p>
    <w:p w14:paraId="1C286F73" w14:textId="47E23F84" w:rsidR="00C847B6" w:rsidRDefault="00C847B6">
      <w:pPr>
        <w:rPr>
          <w:ins w:id="1375" w:author="Ravindra Akella" w:date="2019-11-23T22:04:00Z"/>
          <w:rFonts w:ascii="Palatino Linotype" w:eastAsia="Palatino Linotype" w:hAnsi="Palatino Linotype" w:cs="Palatino Linotype"/>
          <w:sz w:val="21"/>
          <w:szCs w:val="21"/>
        </w:rPr>
      </w:pPr>
    </w:p>
    <w:p w14:paraId="4DAB8D8F" w14:textId="2FE98943" w:rsidR="00962014" w:rsidRDefault="00962014">
      <w:pPr>
        <w:rPr>
          <w:ins w:id="1376" w:author="Ravindra Akella" w:date="2019-11-23T22:09:00Z"/>
          <w:rFonts w:ascii="Palatino Linotype" w:eastAsia="Palatino Linotype" w:hAnsi="Palatino Linotype" w:cs="Palatino Linotype"/>
          <w:sz w:val="21"/>
          <w:szCs w:val="21"/>
        </w:rPr>
      </w:pPr>
      <w:ins w:id="1377" w:author="Ravindra Akella" w:date="2019-11-23T22:04:00Z">
        <w:r>
          <w:rPr>
            <w:rFonts w:ascii="Palatino Linotype" w:eastAsia="Palatino Linotype" w:hAnsi="Palatino Linotype" w:cs="Palatino Linotype"/>
            <w:sz w:val="21"/>
            <w:szCs w:val="21"/>
          </w:rPr>
          <w:t xml:space="preserve">With all this let us update main method where we call </w:t>
        </w:r>
      </w:ins>
      <w:ins w:id="1378" w:author="Ravindra Akella" w:date="2019-11-23T22:06:00Z">
        <w:r>
          <w:rPr>
            <w:rFonts w:ascii="Palatino Linotype" w:eastAsia="Palatino Linotype" w:hAnsi="Palatino Linotype" w:cs="Palatino Linotype"/>
            <w:sz w:val="21"/>
            <w:szCs w:val="21"/>
          </w:rPr>
          <w:t xml:space="preserve">both these methods </w:t>
        </w:r>
      </w:ins>
      <w:ins w:id="1379" w:author="Ravindra Akella" w:date="2019-11-23T22:07:00Z">
        <w:r>
          <w:rPr>
            <w:rFonts w:ascii="Palatino Linotype" w:eastAsia="Palatino Linotype" w:hAnsi="Palatino Linotype" w:cs="Palatino Linotype"/>
            <w:sz w:val="21"/>
            <w:szCs w:val="21"/>
          </w:rPr>
          <w:t xml:space="preserve">i.e. </w:t>
        </w:r>
      </w:ins>
      <w:ins w:id="1380" w:author="Ravindra Akella" w:date="2019-11-23T22:06:00Z">
        <w:r>
          <w:rPr>
            <w:rFonts w:ascii="Palatino Linotype" w:eastAsia="Palatino Linotype" w:hAnsi="Palatino Linotype" w:cs="Palatino Linotype"/>
            <w:sz w:val="21"/>
            <w:szCs w:val="21"/>
          </w:rPr>
          <w:t>nested one calling API and</w:t>
        </w:r>
      </w:ins>
      <w:ins w:id="1381" w:author="Ravindra Akella" w:date="2019-11-23T22:07:00Z">
        <w:r>
          <w:rPr>
            <w:rFonts w:ascii="Palatino Linotype" w:eastAsia="Palatino Linotype" w:hAnsi="Palatino Linotype" w:cs="Palatino Linotype"/>
            <w:sz w:val="21"/>
            <w:szCs w:val="21"/>
          </w:rPr>
          <w:t xml:space="preserve"> another method calling non existing file. This will simulate a scenario of nested and multiple exceptions and the</w:t>
        </w:r>
      </w:ins>
      <w:ins w:id="1382" w:author="Ravindra Akella" w:date="2019-11-23T22:08:00Z">
        <w:r>
          <w:rPr>
            <w:rFonts w:ascii="Palatino Linotype" w:eastAsia="Palatino Linotype" w:hAnsi="Palatino Linotype" w:cs="Palatino Linotype"/>
            <w:sz w:val="21"/>
            <w:szCs w:val="21"/>
          </w:rPr>
          <w:t xml:space="preserve"> way we need to handle it is by adding a try catch block across the tasks and in the catch loop through to wri</w:t>
        </w:r>
      </w:ins>
      <w:ins w:id="1383" w:author="Ravindra Akella" w:date="2019-11-23T22:09:00Z">
        <w:r>
          <w:rPr>
            <w:rFonts w:ascii="Palatino Linotype" w:eastAsia="Palatino Linotype" w:hAnsi="Palatino Linotype" w:cs="Palatino Linotype"/>
            <w:sz w:val="21"/>
            <w:szCs w:val="21"/>
          </w:rPr>
          <w:t>te it to the console, with that main method will look like below</w:t>
        </w:r>
      </w:ins>
    </w:p>
    <w:p w14:paraId="18819297" w14:textId="77777777" w:rsidR="00962014" w:rsidRDefault="00962014" w:rsidP="00962014">
      <w:pPr>
        <w:spacing w:after="0" w:line="240" w:lineRule="auto"/>
        <w:jc w:val="both"/>
        <w:rPr>
          <w:ins w:id="1384" w:author="Ravindra Akella" w:date="2019-11-23T22:09:00Z"/>
          <w:color w:val="000000"/>
          <w:sz w:val="20"/>
          <w:szCs w:val="20"/>
        </w:rPr>
      </w:pPr>
      <w:ins w:id="1385" w:author="Ravindra Akella" w:date="2019-11-23T22:09:00Z">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ins>
    </w:p>
    <w:p w14:paraId="3DE1788E" w14:textId="77777777" w:rsidR="00962014" w:rsidRDefault="00962014" w:rsidP="00962014">
      <w:pPr>
        <w:spacing w:after="0" w:line="240" w:lineRule="auto"/>
        <w:jc w:val="both"/>
        <w:rPr>
          <w:ins w:id="1386" w:author="Ravindra Akella" w:date="2019-11-23T22:09:00Z"/>
          <w:color w:val="000000"/>
          <w:sz w:val="20"/>
          <w:szCs w:val="20"/>
        </w:rPr>
      </w:pPr>
      <w:ins w:id="1387" w:author="Ravindra Akella" w:date="2019-11-23T22:09:00Z">
        <w:r>
          <w:rPr>
            <w:color w:val="000000"/>
            <w:sz w:val="20"/>
            <w:szCs w:val="20"/>
          </w:rPr>
          <w:lastRenderedPageBreak/>
          <w:t xml:space="preserve">        { </w:t>
        </w:r>
      </w:ins>
    </w:p>
    <w:p w14:paraId="0DDAC74A" w14:textId="77777777" w:rsidR="00962014" w:rsidRDefault="00962014" w:rsidP="00962014">
      <w:pPr>
        <w:spacing w:after="0" w:line="240" w:lineRule="auto"/>
        <w:jc w:val="both"/>
        <w:rPr>
          <w:ins w:id="1388" w:author="Ravindra Akella" w:date="2019-11-23T22:09:00Z"/>
          <w:color w:val="000000"/>
          <w:sz w:val="20"/>
          <w:szCs w:val="20"/>
        </w:rPr>
      </w:pPr>
      <w:ins w:id="1389" w:author="Ravindra Akella" w:date="2019-11-23T22:09:00Z">
        <w:r>
          <w:rPr>
            <w:color w:val="000000"/>
            <w:sz w:val="20"/>
            <w:szCs w:val="20"/>
          </w:rPr>
          <w:t xml:space="preserve">            </w:t>
        </w:r>
        <w:r>
          <w:rPr>
            <w:color w:val="0000FF"/>
            <w:sz w:val="20"/>
            <w:szCs w:val="20"/>
          </w:rPr>
          <w:t>var</w:t>
        </w:r>
        <w:r>
          <w:rPr>
            <w:color w:val="000000"/>
            <w:sz w:val="20"/>
            <w:szCs w:val="20"/>
          </w:rPr>
          <w:t xml:space="preserve"> </w:t>
        </w:r>
        <w:proofErr w:type="spellStart"/>
        <w:r>
          <w:rPr>
            <w:color w:val="000000"/>
            <w:sz w:val="20"/>
            <w:szCs w:val="20"/>
          </w:rPr>
          <w:t>taskfromAPI</w:t>
        </w:r>
        <w:proofErr w:type="spellEnd"/>
        <w:r>
          <w:rPr>
            <w:color w:val="000000"/>
            <w:sz w:val="20"/>
            <w:szCs w:val="20"/>
          </w:rPr>
          <w:t xml:space="preserve"> = </w:t>
        </w:r>
        <w:proofErr w:type="spellStart"/>
        <w:r>
          <w:rPr>
            <w:color w:val="000000"/>
            <w:sz w:val="20"/>
            <w:szCs w:val="20"/>
          </w:rPr>
          <w:t>GetDataAsyncNested</w:t>
        </w:r>
        <w:proofErr w:type="spellEnd"/>
        <w:r>
          <w:rPr>
            <w:color w:val="000000"/>
            <w:sz w:val="20"/>
            <w:szCs w:val="20"/>
          </w:rPr>
          <w:t>();</w:t>
        </w:r>
      </w:ins>
    </w:p>
    <w:p w14:paraId="1D1C2459" w14:textId="77777777" w:rsidR="00962014" w:rsidRDefault="00962014" w:rsidP="00962014">
      <w:pPr>
        <w:spacing w:after="0" w:line="240" w:lineRule="auto"/>
        <w:jc w:val="both"/>
        <w:rPr>
          <w:ins w:id="1390" w:author="Ravindra Akella" w:date="2019-11-23T22:09:00Z"/>
          <w:color w:val="000000"/>
          <w:sz w:val="20"/>
          <w:szCs w:val="20"/>
        </w:rPr>
      </w:pPr>
      <w:ins w:id="1391" w:author="Ravindra Akella" w:date="2019-11-23T22:09:00Z">
        <w:r>
          <w:rPr>
            <w:color w:val="000000"/>
            <w:sz w:val="20"/>
            <w:szCs w:val="20"/>
          </w:rPr>
          <w:t xml:space="preserve">            </w:t>
        </w:r>
        <w:r>
          <w:rPr>
            <w:color w:val="0000FF"/>
            <w:sz w:val="20"/>
            <w:szCs w:val="20"/>
          </w:rPr>
          <w:t>var</w:t>
        </w:r>
        <w:r>
          <w:rPr>
            <w:color w:val="000000"/>
            <w:sz w:val="20"/>
            <w:szCs w:val="20"/>
          </w:rPr>
          <w:t xml:space="preserve"> </w:t>
        </w:r>
        <w:proofErr w:type="spellStart"/>
        <w:r>
          <w:rPr>
            <w:color w:val="000000"/>
            <w:sz w:val="20"/>
            <w:szCs w:val="20"/>
          </w:rPr>
          <w:t>taskFromFile</w:t>
        </w:r>
        <w:proofErr w:type="spellEnd"/>
        <w:r>
          <w:rPr>
            <w:color w:val="000000"/>
            <w:sz w:val="20"/>
            <w:szCs w:val="20"/>
          </w:rPr>
          <w:t xml:space="preserve"> = </w:t>
        </w:r>
        <w:proofErr w:type="spellStart"/>
        <w:r>
          <w:rPr>
            <w:color w:val="000000"/>
            <w:sz w:val="20"/>
            <w:szCs w:val="20"/>
          </w:rPr>
          <w:t>GetDataAsyncFromAnotherSource</w:t>
        </w:r>
        <w:proofErr w:type="spellEnd"/>
        <w:r>
          <w:rPr>
            <w:color w:val="000000"/>
            <w:sz w:val="20"/>
            <w:szCs w:val="20"/>
          </w:rPr>
          <w:t>();</w:t>
        </w:r>
      </w:ins>
    </w:p>
    <w:p w14:paraId="5BAB223A" w14:textId="77777777" w:rsidR="00962014" w:rsidRDefault="00962014" w:rsidP="00962014">
      <w:pPr>
        <w:spacing w:after="0" w:line="240" w:lineRule="auto"/>
        <w:jc w:val="both"/>
        <w:rPr>
          <w:ins w:id="1392" w:author="Ravindra Akella" w:date="2019-11-23T22:09:00Z"/>
          <w:color w:val="000000"/>
          <w:sz w:val="20"/>
          <w:szCs w:val="20"/>
        </w:rPr>
      </w:pPr>
      <w:ins w:id="1393" w:author="Ravindra Akella" w:date="2019-11-23T22:09:00Z">
        <w:r>
          <w:rPr>
            <w:color w:val="000000"/>
            <w:sz w:val="20"/>
            <w:szCs w:val="20"/>
          </w:rPr>
          <w:t xml:space="preserve">            </w:t>
        </w:r>
        <w:r>
          <w:rPr>
            <w:color w:val="0000FF"/>
            <w:sz w:val="20"/>
            <w:szCs w:val="20"/>
          </w:rPr>
          <w:t>var</w:t>
        </w:r>
        <w:r>
          <w:rPr>
            <w:color w:val="000000"/>
            <w:sz w:val="20"/>
            <w:szCs w:val="20"/>
          </w:rPr>
          <w:t xml:space="preserve"> tasks = </w:t>
        </w:r>
        <w:r>
          <w:rPr>
            <w:color w:val="0000FF"/>
            <w:sz w:val="20"/>
            <w:szCs w:val="20"/>
          </w:rPr>
          <w:t>new</w:t>
        </w:r>
        <w:r>
          <w:rPr>
            <w:color w:val="000000"/>
            <w:sz w:val="20"/>
            <w:szCs w:val="20"/>
          </w:rPr>
          <w:t xml:space="preserve"> List&lt;Task&lt;</w:t>
        </w:r>
        <w:r>
          <w:rPr>
            <w:color w:val="0000FF"/>
            <w:sz w:val="20"/>
            <w:szCs w:val="20"/>
          </w:rPr>
          <w:t>string</w:t>
        </w:r>
        <w:r>
          <w:rPr>
            <w:color w:val="000000"/>
            <w:sz w:val="20"/>
            <w:szCs w:val="20"/>
          </w:rPr>
          <w:t>&gt;&gt;();</w:t>
        </w:r>
      </w:ins>
    </w:p>
    <w:p w14:paraId="4F4CF83D" w14:textId="77777777" w:rsidR="00962014" w:rsidRDefault="00962014" w:rsidP="00962014">
      <w:pPr>
        <w:spacing w:after="0" w:line="240" w:lineRule="auto"/>
        <w:jc w:val="both"/>
        <w:rPr>
          <w:ins w:id="1394" w:author="Ravindra Akella" w:date="2019-11-23T22:09:00Z"/>
          <w:color w:val="000000"/>
          <w:sz w:val="20"/>
          <w:szCs w:val="20"/>
        </w:rPr>
      </w:pPr>
      <w:ins w:id="1395" w:author="Ravindra Akella" w:date="2019-11-23T22:09:00Z">
        <w:r>
          <w:rPr>
            <w:color w:val="000000"/>
            <w:sz w:val="20"/>
            <w:szCs w:val="20"/>
          </w:rPr>
          <w:t xml:space="preserve">            </w:t>
        </w:r>
        <w:proofErr w:type="spellStart"/>
        <w:r>
          <w:rPr>
            <w:color w:val="000000"/>
            <w:sz w:val="20"/>
            <w:szCs w:val="20"/>
          </w:rPr>
          <w:t>tasks.Add</w:t>
        </w:r>
        <w:proofErr w:type="spellEnd"/>
        <w:r>
          <w:rPr>
            <w:color w:val="000000"/>
            <w:sz w:val="20"/>
            <w:szCs w:val="20"/>
          </w:rPr>
          <w:t>(</w:t>
        </w:r>
        <w:proofErr w:type="spellStart"/>
        <w:r>
          <w:rPr>
            <w:color w:val="000000"/>
            <w:sz w:val="20"/>
            <w:szCs w:val="20"/>
          </w:rPr>
          <w:t>taskfromAPI</w:t>
        </w:r>
        <w:proofErr w:type="spellEnd"/>
        <w:r>
          <w:rPr>
            <w:color w:val="000000"/>
            <w:sz w:val="20"/>
            <w:szCs w:val="20"/>
          </w:rPr>
          <w:t>);</w:t>
        </w:r>
      </w:ins>
    </w:p>
    <w:p w14:paraId="56DC2EF3" w14:textId="77777777" w:rsidR="00962014" w:rsidRDefault="00962014" w:rsidP="00962014">
      <w:pPr>
        <w:spacing w:after="0" w:line="240" w:lineRule="auto"/>
        <w:jc w:val="both"/>
        <w:rPr>
          <w:ins w:id="1396" w:author="Ravindra Akella" w:date="2019-11-23T22:09:00Z"/>
          <w:color w:val="000000"/>
          <w:sz w:val="20"/>
          <w:szCs w:val="20"/>
        </w:rPr>
      </w:pPr>
      <w:ins w:id="1397" w:author="Ravindra Akella" w:date="2019-11-23T22:09:00Z">
        <w:r>
          <w:rPr>
            <w:color w:val="000000"/>
            <w:sz w:val="20"/>
            <w:szCs w:val="20"/>
          </w:rPr>
          <w:t xml:space="preserve">            </w:t>
        </w:r>
        <w:proofErr w:type="spellStart"/>
        <w:r>
          <w:rPr>
            <w:color w:val="000000"/>
            <w:sz w:val="20"/>
            <w:szCs w:val="20"/>
          </w:rPr>
          <w:t>tasks.Add</w:t>
        </w:r>
        <w:proofErr w:type="spellEnd"/>
        <w:r>
          <w:rPr>
            <w:color w:val="000000"/>
            <w:sz w:val="20"/>
            <w:szCs w:val="20"/>
          </w:rPr>
          <w:t>(</w:t>
        </w:r>
        <w:proofErr w:type="spellStart"/>
        <w:r>
          <w:rPr>
            <w:color w:val="000000"/>
            <w:sz w:val="20"/>
            <w:szCs w:val="20"/>
          </w:rPr>
          <w:t>taskFromFile</w:t>
        </w:r>
        <w:proofErr w:type="spellEnd"/>
        <w:r>
          <w:rPr>
            <w:color w:val="000000"/>
            <w:sz w:val="20"/>
            <w:szCs w:val="20"/>
          </w:rPr>
          <w:t>);</w:t>
        </w:r>
      </w:ins>
    </w:p>
    <w:p w14:paraId="5802049B" w14:textId="77777777" w:rsidR="00962014" w:rsidRDefault="00962014" w:rsidP="00962014">
      <w:pPr>
        <w:spacing w:after="0" w:line="240" w:lineRule="auto"/>
        <w:jc w:val="both"/>
        <w:rPr>
          <w:ins w:id="1398" w:author="Ravindra Akella" w:date="2019-11-23T22:09:00Z"/>
          <w:color w:val="000000"/>
          <w:sz w:val="20"/>
          <w:szCs w:val="20"/>
        </w:rPr>
      </w:pPr>
      <w:ins w:id="1399" w:author="Ravindra Akella" w:date="2019-11-23T22:09:00Z">
        <w:r>
          <w:rPr>
            <w:color w:val="000000"/>
            <w:sz w:val="20"/>
            <w:szCs w:val="20"/>
          </w:rPr>
          <w:t xml:space="preserve">            </w:t>
        </w:r>
        <w:r>
          <w:rPr>
            <w:color w:val="0000FF"/>
            <w:sz w:val="20"/>
            <w:szCs w:val="20"/>
          </w:rPr>
          <w:t>var</w:t>
        </w:r>
        <w:r>
          <w:rPr>
            <w:color w:val="000000"/>
            <w:sz w:val="20"/>
            <w:szCs w:val="20"/>
          </w:rPr>
          <w:t xml:space="preserve"> </w:t>
        </w:r>
        <w:proofErr w:type="spellStart"/>
        <w:r>
          <w:rPr>
            <w:color w:val="000000"/>
            <w:sz w:val="20"/>
            <w:szCs w:val="20"/>
          </w:rPr>
          <w:t>allTasks</w:t>
        </w:r>
        <w:proofErr w:type="spellEnd"/>
        <w:r>
          <w:rPr>
            <w:color w:val="000000"/>
            <w:sz w:val="20"/>
            <w:szCs w:val="20"/>
          </w:rPr>
          <w:t xml:space="preserve"> = Task.WhenAll(tasks);</w:t>
        </w:r>
      </w:ins>
    </w:p>
    <w:p w14:paraId="60779077" w14:textId="77777777" w:rsidR="00962014" w:rsidRDefault="00962014" w:rsidP="00962014">
      <w:pPr>
        <w:spacing w:after="0" w:line="240" w:lineRule="auto"/>
        <w:jc w:val="both"/>
        <w:rPr>
          <w:ins w:id="1400" w:author="Ravindra Akella" w:date="2019-11-23T22:09:00Z"/>
          <w:color w:val="000000"/>
          <w:sz w:val="20"/>
          <w:szCs w:val="20"/>
        </w:rPr>
      </w:pPr>
      <w:ins w:id="1401" w:author="Ravindra Akella" w:date="2019-11-23T22:09:00Z">
        <w:r>
          <w:rPr>
            <w:color w:val="000000"/>
            <w:sz w:val="20"/>
            <w:szCs w:val="20"/>
          </w:rPr>
          <w:t xml:space="preserve">            </w:t>
        </w:r>
        <w:r>
          <w:rPr>
            <w:color w:val="0000FF"/>
            <w:sz w:val="20"/>
            <w:szCs w:val="20"/>
          </w:rPr>
          <w:t>try</w:t>
        </w:r>
      </w:ins>
    </w:p>
    <w:p w14:paraId="65EDFD1F" w14:textId="77777777" w:rsidR="00962014" w:rsidRDefault="00962014" w:rsidP="00962014">
      <w:pPr>
        <w:spacing w:after="0" w:line="240" w:lineRule="auto"/>
        <w:jc w:val="both"/>
        <w:rPr>
          <w:ins w:id="1402" w:author="Ravindra Akella" w:date="2019-11-23T22:09:00Z"/>
          <w:color w:val="000000"/>
          <w:sz w:val="20"/>
          <w:szCs w:val="20"/>
        </w:rPr>
      </w:pPr>
      <w:ins w:id="1403" w:author="Ravindra Akella" w:date="2019-11-23T22:09:00Z">
        <w:r>
          <w:rPr>
            <w:color w:val="000000"/>
            <w:sz w:val="20"/>
            <w:szCs w:val="20"/>
          </w:rPr>
          <w:t xml:space="preserve">            {</w:t>
        </w:r>
      </w:ins>
    </w:p>
    <w:p w14:paraId="76146A92" w14:textId="77777777" w:rsidR="00962014" w:rsidRDefault="00962014" w:rsidP="00962014">
      <w:pPr>
        <w:spacing w:after="0" w:line="240" w:lineRule="auto"/>
        <w:jc w:val="both"/>
        <w:rPr>
          <w:ins w:id="1404" w:author="Ravindra Akella" w:date="2019-11-23T22:09:00Z"/>
          <w:color w:val="000000"/>
          <w:sz w:val="20"/>
          <w:szCs w:val="20"/>
        </w:rPr>
      </w:pPr>
      <w:ins w:id="1405" w:author="Ravindra Akella" w:date="2019-11-23T22:09:00Z">
        <w:r>
          <w:rPr>
            <w:color w:val="000000"/>
            <w:sz w:val="20"/>
            <w:szCs w:val="20"/>
          </w:rPr>
          <w:t xml:space="preserve">                </w:t>
        </w:r>
        <w:r>
          <w:rPr>
            <w:color w:val="0000FF"/>
            <w:sz w:val="20"/>
            <w:szCs w:val="20"/>
          </w:rPr>
          <w:t>await</w:t>
        </w:r>
        <w:r>
          <w:rPr>
            <w:color w:val="000000"/>
            <w:sz w:val="20"/>
            <w:szCs w:val="20"/>
          </w:rPr>
          <w:t xml:space="preserve"> </w:t>
        </w:r>
        <w:proofErr w:type="spellStart"/>
        <w:r>
          <w:rPr>
            <w:color w:val="000000"/>
            <w:sz w:val="20"/>
            <w:szCs w:val="20"/>
          </w:rPr>
          <w:t>allTasks</w:t>
        </w:r>
        <w:proofErr w:type="spellEnd"/>
        <w:r>
          <w:rPr>
            <w:color w:val="000000"/>
            <w:sz w:val="20"/>
            <w:szCs w:val="20"/>
          </w:rPr>
          <w:t>;</w:t>
        </w:r>
      </w:ins>
    </w:p>
    <w:p w14:paraId="08495ADA" w14:textId="77777777" w:rsidR="00962014" w:rsidRDefault="00962014" w:rsidP="00962014">
      <w:pPr>
        <w:spacing w:after="0" w:line="240" w:lineRule="auto"/>
        <w:jc w:val="both"/>
        <w:rPr>
          <w:ins w:id="1406" w:author="Ravindra Akella" w:date="2019-11-23T22:09:00Z"/>
          <w:color w:val="000000"/>
          <w:sz w:val="20"/>
          <w:szCs w:val="20"/>
        </w:rPr>
      </w:pPr>
      <w:ins w:id="1407" w:author="Ravindra Akella" w:date="2019-11-23T22:09:00Z">
        <w:r>
          <w:rPr>
            <w:color w:val="000000"/>
            <w:sz w:val="20"/>
            <w:szCs w:val="20"/>
          </w:rPr>
          <w:t xml:space="preserve">            }</w:t>
        </w:r>
      </w:ins>
    </w:p>
    <w:p w14:paraId="012F21C2" w14:textId="77777777" w:rsidR="00962014" w:rsidRDefault="00962014" w:rsidP="00962014">
      <w:pPr>
        <w:spacing w:after="0" w:line="240" w:lineRule="auto"/>
        <w:jc w:val="both"/>
        <w:rPr>
          <w:ins w:id="1408" w:author="Ravindra Akella" w:date="2019-11-23T22:09:00Z"/>
          <w:color w:val="000000"/>
          <w:sz w:val="20"/>
          <w:szCs w:val="20"/>
        </w:rPr>
      </w:pPr>
      <w:ins w:id="1409" w:author="Ravindra Akella" w:date="2019-11-23T22:09:00Z">
        <w:r>
          <w:rPr>
            <w:color w:val="000000"/>
            <w:sz w:val="20"/>
            <w:szCs w:val="20"/>
          </w:rPr>
          <w:t xml:space="preserve">            </w:t>
        </w:r>
        <w:r>
          <w:rPr>
            <w:color w:val="0000FF"/>
            <w:sz w:val="20"/>
            <w:szCs w:val="20"/>
          </w:rPr>
          <w:t>catch</w:t>
        </w:r>
      </w:ins>
    </w:p>
    <w:p w14:paraId="082ECAAC" w14:textId="77777777" w:rsidR="00962014" w:rsidRDefault="00962014" w:rsidP="00962014">
      <w:pPr>
        <w:spacing w:after="0" w:line="240" w:lineRule="auto"/>
        <w:jc w:val="both"/>
        <w:rPr>
          <w:ins w:id="1410" w:author="Ravindra Akella" w:date="2019-11-23T22:09:00Z"/>
          <w:color w:val="000000"/>
          <w:sz w:val="20"/>
          <w:szCs w:val="20"/>
        </w:rPr>
      </w:pPr>
      <w:ins w:id="1411" w:author="Ravindra Akella" w:date="2019-11-23T22:09:00Z">
        <w:r>
          <w:rPr>
            <w:color w:val="000000"/>
            <w:sz w:val="20"/>
            <w:szCs w:val="20"/>
          </w:rPr>
          <w:t xml:space="preserve">            {</w:t>
        </w:r>
      </w:ins>
    </w:p>
    <w:p w14:paraId="0621EEFF" w14:textId="77777777" w:rsidR="00962014" w:rsidRDefault="00962014" w:rsidP="00962014">
      <w:pPr>
        <w:spacing w:after="0" w:line="240" w:lineRule="auto"/>
        <w:rPr>
          <w:ins w:id="1412" w:author="Ravindra Akella" w:date="2019-11-23T22:09:00Z"/>
          <w:color w:val="000000"/>
          <w:sz w:val="20"/>
          <w:szCs w:val="20"/>
        </w:rPr>
      </w:pPr>
      <w:ins w:id="1413" w:author="Ravindra Akella" w:date="2019-11-23T22:09:00Z">
        <w:r>
          <w:rPr>
            <w:color w:val="000000"/>
            <w:sz w:val="20"/>
            <w:szCs w:val="20"/>
          </w:rPr>
          <w:t xml:space="preserve">                List&lt;Tuple&lt;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&gt;&gt; errors = </w:t>
        </w:r>
        <w:proofErr w:type="spellStart"/>
        <w:r>
          <w:rPr>
            <w:color w:val="000000"/>
            <w:sz w:val="20"/>
            <w:szCs w:val="20"/>
          </w:rPr>
          <w:t>allTasks.Exception.Flatten</w:t>
        </w:r>
        <w:proofErr w:type="spellEnd"/>
        <w:r>
          <w:rPr>
            <w:color w:val="000000"/>
            <w:sz w:val="20"/>
            <w:szCs w:val="20"/>
          </w:rPr>
          <w:t xml:space="preserve">().InnerExceptions.Select(x =&gt; </w:t>
        </w:r>
        <w:r>
          <w:rPr>
            <w:color w:val="0000FF"/>
            <w:sz w:val="20"/>
            <w:szCs w:val="20"/>
          </w:rPr>
          <w:t>new</w:t>
        </w:r>
        <w:r>
          <w:rPr>
            <w:color w:val="000000"/>
            <w:sz w:val="20"/>
            <w:szCs w:val="20"/>
          </w:rPr>
          <w:t xml:space="preserve"> Tuple&lt;</w:t>
        </w:r>
        <w:proofErr w:type="spellStart"/>
        <w:r>
          <w:rPr>
            <w:color w:val="0000FF"/>
            <w:sz w:val="20"/>
            <w:szCs w:val="20"/>
          </w:rPr>
          <w:t>string</w:t>
        </w:r>
        <w:r>
          <w:rPr>
            <w:color w:val="000000"/>
            <w:sz w:val="20"/>
            <w:szCs w:val="20"/>
          </w:rPr>
          <w:t>,</w:t>
        </w:r>
        <w:r>
          <w:rPr>
            <w:color w:val="0000FF"/>
            <w:sz w:val="20"/>
            <w:szCs w:val="20"/>
          </w:rPr>
          <w:t>string</w:t>
        </w:r>
        <w:proofErr w:type="spellEnd"/>
        <w:r>
          <w:rPr>
            <w:color w:val="000000"/>
            <w:sz w:val="20"/>
            <w:szCs w:val="20"/>
          </w:rPr>
          <w:t xml:space="preserve">&gt;(x.Message, </w:t>
        </w:r>
        <w:proofErr w:type="spellStart"/>
        <w:r>
          <w:rPr>
            <w:color w:val="000000"/>
            <w:sz w:val="20"/>
            <w:szCs w:val="20"/>
          </w:rPr>
          <w:t>x.StackTrace</w:t>
        </w:r>
        <w:proofErr w:type="spellEnd"/>
        <w:r>
          <w:rPr>
            <w:color w:val="000000"/>
            <w:sz w:val="20"/>
            <w:szCs w:val="20"/>
          </w:rPr>
          <w:t>)).ToList();</w:t>
        </w:r>
      </w:ins>
    </w:p>
    <w:p w14:paraId="5EDA68B1" w14:textId="77777777" w:rsidR="00962014" w:rsidRDefault="00962014" w:rsidP="00962014">
      <w:pPr>
        <w:spacing w:after="0" w:line="240" w:lineRule="auto"/>
        <w:rPr>
          <w:ins w:id="1414" w:author="Ravindra Akella" w:date="2019-11-23T22:09:00Z"/>
          <w:color w:val="000000"/>
          <w:sz w:val="20"/>
          <w:szCs w:val="20"/>
        </w:rPr>
      </w:pPr>
      <w:ins w:id="1415" w:author="Ravindra Akella" w:date="2019-11-23T22:09:00Z">
        <w:r>
          <w:rPr>
            <w:color w:val="000000"/>
            <w:sz w:val="20"/>
            <w:szCs w:val="20"/>
          </w:rPr>
          <w:t xml:space="preserve">                </w:t>
        </w:r>
        <w:r>
          <w:rPr>
            <w:color w:val="0000FF"/>
            <w:sz w:val="20"/>
            <w:szCs w:val="20"/>
          </w:rPr>
          <w:t>int</w:t>
        </w:r>
        <w:r>
          <w:rPr>
            <w:color w:val="000000"/>
            <w:sz w:val="20"/>
            <w:szCs w:val="20"/>
          </w:rPr>
          <w:t xml:space="preserve"> counter = 0;</w:t>
        </w:r>
      </w:ins>
    </w:p>
    <w:p w14:paraId="7BEF2B65" w14:textId="77777777" w:rsidR="00962014" w:rsidRDefault="00962014" w:rsidP="00962014">
      <w:pPr>
        <w:spacing w:after="0" w:line="240" w:lineRule="auto"/>
        <w:rPr>
          <w:ins w:id="1416" w:author="Ravindra Akella" w:date="2019-11-23T22:09:00Z"/>
          <w:color w:val="000000"/>
          <w:sz w:val="20"/>
          <w:szCs w:val="20"/>
        </w:rPr>
      </w:pPr>
      <w:ins w:id="1417" w:author="Ravindra Akella" w:date="2019-11-23T22:09:00Z">
        <w:r>
          <w:rPr>
            <w:color w:val="000000"/>
            <w:sz w:val="20"/>
            <w:szCs w:val="20"/>
          </w:rPr>
          <w:t xml:space="preserve">                </w:t>
        </w:r>
        <w:r>
          <w:rPr>
            <w:color w:val="0000FF"/>
            <w:sz w:val="20"/>
            <w:szCs w:val="20"/>
          </w:rPr>
          <w:t>foreach</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 error </w:t>
        </w:r>
        <w:r>
          <w:rPr>
            <w:color w:val="0000FF"/>
            <w:sz w:val="20"/>
            <w:szCs w:val="20"/>
          </w:rPr>
          <w:t>in</w:t>
        </w:r>
        <w:r>
          <w:rPr>
            <w:color w:val="000000"/>
            <w:sz w:val="20"/>
            <w:szCs w:val="20"/>
          </w:rPr>
          <w:t xml:space="preserve"> errors)</w:t>
        </w:r>
      </w:ins>
    </w:p>
    <w:p w14:paraId="2160C92A" w14:textId="77777777" w:rsidR="00962014" w:rsidRDefault="00962014" w:rsidP="00962014">
      <w:pPr>
        <w:spacing w:after="0" w:line="240" w:lineRule="auto"/>
        <w:rPr>
          <w:ins w:id="1418" w:author="Ravindra Akella" w:date="2019-11-23T22:09:00Z"/>
          <w:color w:val="000000"/>
          <w:sz w:val="20"/>
          <w:szCs w:val="20"/>
        </w:rPr>
      </w:pPr>
      <w:ins w:id="1419" w:author="Ravindra Akella" w:date="2019-11-23T22:09:00Z">
        <w:r>
          <w:rPr>
            <w:color w:val="000000"/>
            <w:sz w:val="20"/>
            <w:szCs w:val="20"/>
          </w:rPr>
          <w:t xml:space="preserve">                {</w:t>
        </w:r>
      </w:ins>
    </w:p>
    <w:p w14:paraId="19121352" w14:textId="77777777" w:rsidR="00962014" w:rsidRDefault="00962014" w:rsidP="00962014">
      <w:pPr>
        <w:spacing w:after="0" w:line="240" w:lineRule="auto"/>
        <w:rPr>
          <w:ins w:id="1420" w:author="Ravindra Akella" w:date="2019-11-23T22:09:00Z"/>
          <w:color w:val="000000"/>
          <w:sz w:val="20"/>
          <w:szCs w:val="20"/>
        </w:rPr>
      </w:pPr>
      <w:ins w:id="1421" w:author="Ravindra Akella" w:date="2019-11-23T22:09:00Z">
        <w:r>
          <w:rPr>
            <w:color w:val="000000"/>
            <w:sz w:val="20"/>
            <w:szCs w:val="20"/>
          </w:rPr>
          <w:t xml:space="preserve">                    counter++;</w:t>
        </w:r>
      </w:ins>
    </w:p>
    <w:p w14:paraId="657BFA11" w14:textId="77777777" w:rsidR="00962014" w:rsidRDefault="00962014" w:rsidP="00962014">
      <w:pPr>
        <w:spacing w:after="0" w:line="240" w:lineRule="auto"/>
        <w:rPr>
          <w:ins w:id="1422" w:author="Ravindra Akella" w:date="2019-11-23T22:09:00Z"/>
          <w:color w:val="000000"/>
          <w:sz w:val="20"/>
          <w:szCs w:val="20"/>
        </w:rPr>
      </w:pPr>
      <w:ins w:id="1423" w:author="Ravindra Akella" w:date="2019-11-23T22:09:00Z">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{error.Item1}</w:t>
        </w:r>
        <w:r>
          <w:rPr>
            <w:color w:val="A31515"/>
            <w:sz w:val="20"/>
            <w:szCs w:val="20"/>
          </w:rPr>
          <w:t xml:space="preserve"> \n </w:t>
        </w:r>
        <w:proofErr w:type="spellStart"/>
        <w:r>
          <w:rPr>
            <w:color w:val="A31515"/>
            <w:sz w:val="20"/>
            <w:szCs w:val="20"/>
          </w:rPr>
          <w:t>Innerstack</w:t>
        </w:r>
        <w:proofErr w:type="spellEnd"/>
        <w:r>
          <w:rPr>
            <w:color w:val="A31515"/>
            <w:sz w:val="20"/>
            <w:szCs w:val="20"/>
          </w:rPr>
          <w:t xml:space="preserve"> \n </w:t>
        </w:r>
        <w:r>
          <w:rPr>
            <w:color w:val="000000"/>
            <w:sz w:val="20"/>
            <w:szCs w:val="20"/>
          </w:rPr>
          <w:t>{error.Item2}</w:t>
        </w:r>
        <w:r>
          <w:rPr>
            <w:color w:val="A31515"/>
            <w:sz w:val="20"/>
            <w:szCs w:val="20"/>
          </w:rPr>
          <w:t xml:space="preserve"> \n"</w:t>
        </w:r>
        <w:r>
          <w:rPr>
            <w:color w:val="000000"/>
            <w:sz w:val="20"/>
            <w:szCs w:val="20"/>
          </w:rPr>
          <w:t>);</w:t>
        </w:r>
      </w:ins>
    </w:p>
    <w:p w14:paraId="603550BD" w14:textId="77777777" w:rsidR="00962014" w:rsidRDefault="00962014" w:rsidP="00962014">
      <w:pPr>
        <w:spacing w:after="0" w:line="240" w:lineRule="auto"/>
        <w:jc w:val="both"/>
        <w:rPr>
          <w:ins w:id="1424" w:author="Ravindra Akella" w:date="2019-11-23T22:09:00Z"/>
          <w:color w:val="000000"/>
          <w:sz w:val="20"/>
          <w:szCs w:val="20"/>
        </w:rPr>
      </w:pPr>
      <w:ins w:id="1425" w:author="Ravindra Akella" w:date="2019-11-23T22:09:00Z">
        <w:r>
          <w:rPr>
            <w:color w:val="000000"/>
            <w:sz w:val="20"/>
            <w:szCs w:val="20"/>
          </w:rPr>
          <w:t xml:space="preserve">                }            </w:t>
        </w:r>
      </w:ins>
    </w:p>
    <w:p w14:paraId="78675872" w14:textId="77777777" w:rsidR="00962014" w:rsidRDefault="00962014" w:rsidP="00962014">
      <w:pPr>
        <w:spacing w:after="0" w:line="240" w:lineRule="auto"/>
        <w:jc w:val="both"/>
        <w:rPr>
          <w:ins w:id="1426" w:author="Ravindra Akella" w:date="2019-11-23T22:09:00Z"/>
          <w:color w:val="000000"/>
          <w:sz w:val="20"/>
          <w:szCs w:val="20"/>
        </w:rPr>
      </w:pPr>
      <w:ins w:id="1427" w:author="Ravindra Akella" w:date="2019-11-23T22:09:00Z">
        <w:r>
          <w:rPr>
            <w:color w:val="000000"/>
            <w:sz w:val="20"/>
            <w:szCs w:val="20"/>
          </w:rPr>
          <w:t xml:space="preserve">            } </w:t>
        </w:r>
      </w:ins>
    </w:p>
    <w:p w14:paraId="2FB8FBEF" w14:textId="77777777" w:rsidR="00962014" w:rsidRDefault="00962014" w:rsidP="00962014">
      <w:pPr>
        <w:spacing w:after="0" w:line="240" w:lineRule="auto"/>
        <w:jc w:val="both"/>
        <w:rPr>
          <w:ins w:id="1428" w:author="Ravindra Akella" w:date="2019-11-23T22:09:00Z"/>
          <w:color w:val="000000"/>
          <w:sz w:val="20"/>
          <w:szCs w:val="20"/>
        </w:rPr>
      </w:pPr>
      <w:ins w:id="1429" w:author="Ravindra Akella" w:date="2019-11-23T22:09:00Z">
        <w:r>
          <w:rPr>
            <w:color w:val="000000"/>
            <w:sz w:val="20"/>
            <w:szCs w:val="20"/>
          </w:rPr>
          <w:t xml:space="preserve">            Console.Read();</w:t>
        </w:r>
      </w:ins>
    </w:p>
    <w:p w14:paraId="66A5D6AA" w14:textId="77777777" w:rsidR="00962014" w:rsidRDefault="00962014" w:rsidP="00962014">
      <w:pPr>
        <w:spacing w:after="0" w:line="240" w:lineRule="auto"/>
        <w:jc w:val="both"/>
        <w:rPr>
          <w:ins w:id="1430" w:author="Ravindra Akella" w:date="2019-11-23T22:09:00Z"/>
          <w:color w:val="000000"/>
          <w:sz w:val="20"/>
          <w:szCs w:val="20"/>
        </w:rPr>
      </w:pPr>
      <w:ins w:id="1431" w:author="Ravindra Akella" w:date="2019-11-23T22:09:00Z">
        <w:r>
          <w:rPr>
            <w:color w:val="000000"/>
            <w:sz w:val="20"/>
            <w:szCs w:val="20"/>
          </w:rPr>
          <w:t xml:space="preserve">        }</w:t>
        </w:r>
      </w:ins>
    </w:p>
    <w:p w14:paraId="2D43AE47" w14:textId="77777777" w:rsidR="00962014" w:rsidRDefault="00962014">
      <w:pPr>
        <w:rPr>
          <w:rFonts w:ascii="Palatino Linotype" w:eastAsia="Palatino Linotype" w:hAnsi="Palatino Linotype" w:cs="Palatino Linotype"/>
          <w:sz w:val="21"/>
          <w:szCs w:val="21"/>
        </w:rPr>
      </w:pPr>
    </w:p>
    <w:p w14:paraId="03FE7303" w14:textId="726ED5F1" w:rsidR="00942C25" w:rsidDel="00962014" w:rsidRDefault="00CD4B2E">
      <w:pPr>
        <w:spacing w:after="0" w:line="240" w:lineRule="auto"/>
        <w:jc w:val="both"/>
        <w:rPr>
          <w:del w:id="1432" w:author="Ravindra Akella" w:date="2019-11-23T22:09:00Z"/>
          <w:color w:val="000000"/>
          <w:sz w:val="20"/>
          <w:szCs w:val="20"/>
        </w:rPr>
      </w:pPr>
      <w:customXmlDelRangeStart w:id="1433" w:author="Ravindra Akella" w:date="2019-11-23T22:09:00Z"/>
      <w:sdt>
        <w:sdtPr>
          <w:tag w:val="goog_rdk_43"/>
          <w:id w:val="-1491249140"/>
        </w:sdtPr>
        <w:sdtContent>
          <w:customXmlDelRangeEnd w:id="1433"/>
          <w:commentRangeStart w:id="1434"/>
          <w:commentRangeStart w:id="1435"/>
          <w:customXmlDelRangeStart w:id="1436" w:author="Ravindra Akella" w:date="2019-11-23T22:09:00Z"/>
        </w:sdtContent>
      </w:sdt>
      <w:customXmlDelRangeEnd w:id="1436"/>
      <w:del w:id="1437" w:author="Ravindra Akella" w:date="2019-11-23T22:09:00Z">
        <w:r w:rsidR="009C5CA0" w:rsidDel="00962014">
          <w:rPr>
            <w:color w:val="0000FF"/>
            <w:sz w:val="20"/>
            <w:szCs w:val="20"/>
          </w:rPr>
          <w:delText>using</w:delText>
        </w:r>
        <w:r w:rsidR="009C5CA0" w:rsidDel="00962014">
          <w:rPr>
            <w:color w:val="000000"/>
            <w:sz w:val="20"/>
            <w:szCs w:val="20"/>
          </w:rPr>
          <w:delText xml:space="preserve"> System</w:delText>
        </w:r>
        <w:commentRangeEnd w:id="1434"/>
        <w:r w:rsidR="009C5CA0" w:rsidDel="00962014">
          <w:rPr>
            <w:rStyle w:val="CommentReference"/>
          </w:rPr>
          <w:commentReference w:id="1434"/>
        </w:r>
      </w:del>
      <w:commentRangeEnd w:id="1435"/>
      <w:r w:rsidR="008423AF">
        <w:rPr>
          <w:rStyle w:val="CommentReference"/>
        </w:rPr>
        <w:commentReference w:id="1435"/>
      </w:r>
      <w:del w:id="1438" w:author="Ravindra Akella" w:date="2019-11-23T22:09:00Z">
        <w:r w:rsidR="009C5CA0" w:rsidDel="00962014">
          <w:rPr>
            <w:color w:val="000000"/>
            <w:sz w:val="20"/>
            <w:szCs w:val="20"/>
          </w:rPr>
          <w:delText>;</w:delText>
        </w:r>
      </w:del>
    </w:p>
    <w:p w14:paraId="57E25188" w14:textId="347F4D1C" w:rsidR="00942C25" w:rsidDel="00962014" w:rsidRDefault="009C5CA0">
      <w:pPr>
        <w:spacing w:after="0" w:line="240" w:lineRule="auto"/>
        <w:jc w:val="both"/>
        <w:rPr>
          <w:del w:id="1439" w:author="Ravindra Akella" w:date="2019-11-23T22:09:00Z"/>
          <w:color w:val="000000"/>
          <w:sz w:val="20"/>
          <w:szCs w:val="20"/>
        </w:rPr>
      </w:pPr>
      <w:del w:id="1440" w:author="Ravindra Akella" w:date="2019-11-23T22:09:00Z">
        <w:r w:rsidDel="00962014">
          <w:rPr>
            <w:color w:val="0000FF"/>
            <w:sz w:val="20"/>
            <w:szCs w:val="20"/>
          </w:rPr>
          <w:delText>using</w:delText>
        </w:r>
        <w:r w:rsidDel="00962014">
          <w:rPr>
            <w:color w:val="000000"/>
            <w:sz w:val="20"/>
            <w:szCs w:val="20"/>
          </w:rPr>
          <w:delText xml:space="preserve"> System.Collections.Generic;</w:delText>
        </w:r>
      </w:del>
    </w:p>
    <w:p w14:paraId="205EBD3A" w14:textId="760112B0" w:rsidR="00942C25" w:rsidDel="00962014" w:rsidRDefault="009C5CA0">
      <w:pPr>
        <w:spacing w:after="0" w:line="240" w:lineRule="auto"/>
        <w:jc w:val="both"/>
        <w:rPr>
          <w:del w:id="1441" w:author="Ravindra Akella" w:date="2019-11-23T22:09:00Z"/>
          <w:color w:val="000000"/>
          <w:sz w:val="20"/>
          <w:szCs w:val="20"/>
        </w:rPr>
      </w:pPr>
      <w:del w:id="1442" w:author="Ravindra Akella" w:date="2019-11-23T22:09:00Z">
        <w:r w:rsidDel="00962014">
          <w:rPr>
            <w:color w:val="0000FF"/>
            <w:sz w:val="20"/>
            <w:szCs w:val="20"/>
          </w:rPr>
          <w:delText>using</w:delText>
        </w:r>
        <w:r w:rsidDel="00962014">
          <w:rPr>
            <w:color w:val="000000"/>
            <w:sz w:val="20"/>
            <w:szCs w:val="20"/>
          </w:rPr>
          <w:delText xml:space="preserve"> System.IO;</w:delText>
        </w:r>
      </w:del>
    </w:p>
    <w:p w14:paraId="6D8E2658" w14:textId="16EA072E" w:rsidR="00942C25" w:rsidDel="00962014" w:rsidRDefault="009C5CA0">
      <w:pPr>
        <w:spacing w:after="0" w:line="240" w:lineRule="auto"/>
        <w:jc w:val="both"/>
        <w:rPr>
          <w:del w:id="1443" w:author="Ravindra Akella" w:date="2019-11-23T22:09:00Z"/>
          <w:color w:val="000000"/>
          <w:sz w:val="20"/>
          <w:szCs w:val="20"/>
        </w:rPr>
      </w:pPr>
      <w:del w:id="1444" w:author="Ravindra Akella" w:date="2019-11-23T22:09:00Z">
        <w:r w:rsidDel="00962014">
          <w:rPr>
            <w:color w:val="0000FF"/>
            <w:sz w:val="20"/>
            <w:szCs w:val="20"/>
          </w:rPr>
          <w:delText>using</w:delText>
        </w:r>
        <w:r w:rsidDel="00962014">
          <w:rPr>
            <w:color w:val="000000"/>
            <w:sz w:val="20"/>
            <w:szCs w:val="20"/>
          </w:rPr>
          <w:delText xml:space="preserve"> System.Net.Http;</w:delText>
        </w:r>
      </w:del>
    </w:p>
    <w:p w14:paraId="0161FABA" w14:textId="437B5A09" w:rsidR="00942C25" w:rsidDel="00962014" w:rsidRDefault="009C5CA0">
      <w:pPr>
        <w:spacing w:after="0" w:line="240" w:lineRule="auto"/>
        <w:jc w:val="both"/>
        <w:rPr>
          <w:del w:id="1445" w:author="Ravindra Akella" w:date="2019-11-23T22:09:00Z"/>
          <w:color w:val="000000"/>
          <w:sz w:val="20"/>
          <w:szCs w:val="20"/>
        </w:rPr>
      </w:pPr>
      <w:del w:id="1446" w:author="Ravindra Akella" w:date="2019-11-23T22:09:00Z">
        <w:r w:rsidDel="00962014">
          <w:rPr>
            <w:color w:val="0000FF"/>
            <w:sz w:val="20"/>
            <w:szCs w:val="20"/>
          </w:rPr>
          <w:delText>using</w:delText>
        </w:r>
        <w:r w:rsidDel="00962014">
          <w:rPr>
            <w:color w:val="000000"/>
            <w:sz w:val="20"/>
            <w:szCs w:val="20"/>
          </w:rPr>
          <w:delText xml:space="preserve"> System.Threading.Tasks;</w:delText>
        </w:r>
      </w:del>
    </w:p>
    <w:p w14:paraId="26DC75AF" w14:textId="2126E53C" w:rsidR="00942C25" w:rsidDel="00962014" w:rsidRDefault="009C5CA0">
      <w:pPr>
        <w:spacing w:after="0" w:line="240" w:lineRule="auto"/>
        <w:jc w:val="both"/>
        <w:rPr>
          <w:del w:id="1447" w:author="Ravindra Akella" w:date="2019-11-23T22:09:00Z"/>
          <w:color w:val="000000"/>
          <w:sz w:val="20"/>
          <w:szCs w:val="20"/>
        </w:rPr>
      </w:pPr>
      <w:del w:id="1448" w:author="Ravindra Akella" w:date="2019-11-23T22:09:00Z">
        <w:r w:rsidDel="00962014">
          <w:rPr>
            <w:color w:val="0000FF"/>
            <w:sz w:val="20"/>
            <w:szCs w:val="20"/>
          </w:rPr>
          <w:delText>using</w:delText>
        </w:r>
        <w:r w:rsidDel="00962014">
          <w:rPr>
            <w:color w:val="000000"/>
            <w:sz w:val="20"/>
            <w:szCs w:val="20"/>
          </w:rPr>
          <w:delText xml:space="preserve"> System.Linq;</w:delText>
        </w:r>
      </w:del>
    </w:p>
    <w:p w14:paraId="729B7252" w14:textId="6C34EDBC" w:rsidR="00942C25" w:rsidDel="00962014" w:rsidRDefault="00942C25">
      <w:pPr>
        <w:spacing w:after="0" w:line="240" w:lineRule="auto"/>
        <w:jc w:val="both"/>
        <w:rPr>
          <w:del w:id="1449" w:author="Ravindra Akella" w:date="2019-11-23T22:09:00Z"/>
          <w:color w:val="000000"/>
          <w:sz w:val="20"/>
          <w:szCs w:val="20"/>
        </w:rPr>
      </w:pPr>
    </w:p>
    <w:p w14:paraId="507D9E86" w14:textId="1EB25558" w:rsidR="00942C25" w:rsidDel="00962014" w:rsidRDefault="009C5CA0">
      <w:pPr>
        <w:spacing w:after="0" w:line="240" w:lineRule="auto"/>
        <w:jc w:val="both"/>
        <w:rPr>
          <w:del w:id="1450" w:author="Ravindra Akella" w:date="2019-11-23T22:09:00Z"/>
          <w:color w:val="000000"/>
          <w:sz w:val="20"/>
          <w:szCs w:val="20"/>
        </w:rPr>
      </w:pPr>
      <w:del w:id="1451" w:author="Ravindra Akella" w:date="2019-11-23T22:09:00Z">
        <w:r w:rsidDel="00962014">
          <w:rPr>
            <w:color w:val="0000FF"/>
            <w:sz w:val="20"/>
            <w:szCs w:val="20"/>
          </w:rPr>
          <w:delText>namespace</w:delText>
        </w:r>
        <w:r w:rsidDel="00962014">
          <w:rPr>
            <w:color w:val="000000"/>
            <w:sz w:val="20"/>
            <w:szCs w:val="20"/>
          </w:rPr>
          <w:delText xml:space="preserve"> TAPExceptionHandling</w:delText>
        </w:r>
      </w:del>
    </w:p>
    <w:p w14:paraId="7E375E1B" w14:textId="7DC883DC" w:rsidR="00942C25" w:rsidDel="00962014" w:rsidRDefault="009C5CA0">
      <w:pPr>
        <w:spacing w:after="0" w:line="240" w:lineRule="auto"/>
        <w:jc w:val="both"/>
        <w:rPr>
          <w:del w:id="1452" w:author="Ravindra Akella" w:date="2019-11-23T22:09:00Z"/>
          <w:color w:val="000000"/>
          <w:sz w:val="20"/>
          <w:szCs w:val="20"/>
        </w:rPr>
      </w:pPr>
      <w:del w:id="1453" w:author="Ravindra Akella" w:date="2019-11-23T22:09:00Z">
        <w:r w:rsidDel="00962014">
          <w:rPr>
            <w:color w:val="000000"/>
            <w:sz w:val="20"/>
            <w:szCs w:val="20"/>
          </w:rPr>
          <w:delText>{</w:delText>
        </w:r>
      </w:del>
    </w:p>
    <w:p w14:paraId="2D223370" w14:textId="34D95955" w:rsidR="00942C25" w:rsidDel="00962014" w:rsidRDefault="009C5CA0">
      <w:pPr>
        <w:spacing w:after="0" w:line="240" w:lineRule="auto"/>
        <w:jc w:val="both"/>
        <w:rPr>
          <w:del w:id="1454" w:author="Ravindra Akella" w:date="2019-11-23T22:09:00Z"/>
          <w:color w:val="000000"/>
          <w:sz w:val="20"/>
          <w:szCs w:val="20"/>
        </w:rPr>
      </w:pPr>
      <w:del w:id="1455" w:author="Ravindra Akella" w:date="2019-11-23T22:09:00Z">
        <w:r w:rsidDel="00962014">
          <w:rPr>
            <w:color w:val="000000"/>
            <w:sz w:val="20"/>
            <w:szCs w:val="20"/>
          </w:rPr>
          <w:delText xml:space="preserve">    </w:delText>
        </w:r>
        <w:r w:rsidDel="00962014">
          <w:rPr>
            <w:color w:val="0000FF"/>
            <w:sz w:val="20"/>
            <w:szCs w:val="20"/>
          </w:rPr>
          <w:delText>class</w:delText>
        </w:r>
        <w:r w:rsidDel="00962014">
          <w:rPr>
            <w:color w:val="000000"/>
            <w:sz w:val="20"/>
            <w:szCs w:val="20"/>
          </w:rPr>
          <w:delText xml:space="preserve"> </w:delText>
        </w:r>
        <w:r w:rsidDel="00962014">
          <w:rPr>
            <w:color w:val="2B91AF"/>
            <w:sz w:val="20"/>
            <w:szCs w:val="20"/>
          </w:rPr>
          <w:delText>Program</w:delText>
        </w:r>
      </w:del>
    </w:p>
    <w:p w14:paraId="141C0C75" w14:textId="1B5BCBCC" w:rsidR="00942C25" w:rsidDel="00962014" w:rsidRDefault="009C5CA0">
      <w:pPr>
        <w:spacing w:after="0" w:line="240" w:lineRule="auto"/>
        <w:jc w:val="both"/>
        <w:rPr>
          <w:del w:id="1456" w:author="Ravindra Akella" w:date="2019-11-23T22:09:00Z"/>
          <w:color w:val="000000"/>
          <w:sz w:val="20"/>
          <w:szCs w:val="20"/>
        </w:rPr>
      </w:pPr>
      <w:del w:id="1457" w:author="Ravindra Akella" w:date="2019-11-23T22:09:00Z">
        <w:r w:rsidDel="00962014">
          <w:rPr>
            <w:color w:val="000000"/>
            <w:sz w:val="20"/>
            <w:szCs w:val="20"/>
          </w:rPr>
          <w:delText xml:space="preserve">    {</w:delText>
        </w:r>
      </w:del>
    </w:p>
    <w:p w14:paraId="1316A3E5" w14:textId="74AF8F17" w:rsidR="00942C25" w:rsidDel="00962014" w:rsidRDefault="009C5CA0">
      <w:pPr>
        <w:spacing w:after="0" w:line="240" w:lineRule="auto"/>
        <w:jc w:val="both"/>
        <w:rPr>
          <w:del w:id="1458" w:author="Ravindra Akella" w:date="2019-11-23T22:09:00Z"/>
          <w:color w:val="000000"/>
          <w:sz w:val="20"/>
          <w:szCs w:val="20"/>
        </w:rPr>
      </w:pPr>
      <w:del w:id="1459" w:author="Ravindra Akella" w:date="2019-11-23T22:09:00Z">
        <w:r w:rsidDel="00962014">
          <w:rPr>
            <w:color w:val="000000"/>
            <w:sz w:val="20"/>
            <w:szCs w:val="20"/>
          </w:rPr>
          <w:delText xml:space="preserve">        </w:delText>
        </w:r>
        <w:r w:rsidDel="00962014">
          <w:rPr>
            <w:color w:val="0000FF"/>
            <w:sz w:val="20"/>
            <w:szCs w:val="20"/>
          </w:rPr>
          <w:delText>static</w:delText>
        </w:r>
        <w:r w:rsidDel="00962014">
          <w:rPr>
            <w:color w:val="000000"/>
            <w:sz w:val="20"/>
            <w:szCs w:val="20"/>
          </w:rPr>
          <w:delText xml:space="preserve"> </w:delText>
        </w:r>
        <w:r w:rsidDel="00962014">
          <w:rPr>
            <w:color w:val="0000FF"/>
            <w:sz w:val="20"/>
            <w:szCs w:val="20"/>
          </w:rPr>
          <w:delText>async</w:delText>
        </w:r>
        <w:r w:rsidDel="00962014">
          <w:rPr>
            <w:color w:val="000000"/>
            <w:sz w:val="20"/>
            <w:szCs w:val="20"/>
          </w:rPr>
          <w:delText xml:space="preserve"> Task Main(</w:delText>
        </w:r>
        <w:r w:rsidDel="00962014">
          <w:rPr>
            <w:color w:val="0000FF"/>
            <w:sz w:val="20"/>
            <w:szCs w:val="20"/>
          </w:rPr>
          <w:delText>string</w:delText>
        </w:r>
        <w:r w:rsidDel="00962014">
          <w:rPr>
            <w:color w:val="000000"/>
            <w:sz w:val="20"/>
            <w:szCs w:val="20"/>
          </w:rPr>
          <w:delText>[] args)</w:delText>
        </w:r>
      </w:del>
    </w:p>
    <w:p w14:paraId="669A554A" w14:textId="4BBFB8B7" w:rsidR="00942C25" w:rsidDel="00962014" w:rsidRDefault="009C5CA0">
      <w:pPr>
        <w:spacing w:after="0" w:line="240" w:lineRule="auto"/>
        <w:jc w:val="both"/>
        <w:rPr>
          <w:del w:id="1460" w:author="Ravindra Akella" w:date="2019-11-23T22:09:00Z"/>
          <w:color w:val="000000"/>
          <w:sz w:val="20"/>
          <w:szCs w:val="20"/>
        </w:rPr>
      </w:pPr>
      <w:del w:id="1461" w:author="Ravindra Akella" w:date="2019-11-23T22:09:00Z">
        <w:r w:rsidDel="00962014">
          <w:rPr>
            <w:color w:val="000000"/>
            <w:sz w:val="20"/>
            <w:szCs w:val="20"/>
          </w:rPr>
          <w:delText xml:space="preserve">        { </w:delText>
        </w:r>
      </w:del>
    </w:p>
    <w:p w14:paraId="49C6F490" w14:textId="7E1AA18F" w:rsidR="00942C25" w:rsidDel="00962014" w:rsidRDefault="009C5CA0">
      <w:pPr>
        <w:spacing w:after="0" w:line="240" w:lineRule="auto"/>
        <w:jc w:val="both"/>
        <w:rPr>
          <w:del w:id="1462" w:author="Ravindra Akella" w:date="2019-11-23T22:09:00Z"/>
          <w:color w:val="000000"/>
          <w:sz w:val="20"/>
          <w:szCs w:val="20"/>
        </w:rPr>
      </w:pPr>
      <w:del w:id="1463"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taskfromAPI = GetDataAsyncNested();</w:delText>
        </w:r>
      </w:del>
    </w:p>
    <w:p w14:paraId="70A11BBD" w14:textId="297033D3" w:rsidR="00942C25" w:rsidDel="00962014" w:rsidRDefault="009C5CA0">
      <w:pPr>
        <w:spacing w:after="0" w:line="240" w:lineRule="auto"/>
        <w:jc w:val="both"/>
        <w:rPr>
          <w:del w:id="1464" w:author="Ravindra Akella" w:date="2019-11-23T22:09:00Z"/>
          <w:color w:val="000000"/>
          <w:sz w:val="20"/>
          <w:szCs w:val="20"/>
        </w:rPr>
      </w:pPr>
      <w:del w:id="1465"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taskFromFile = GetDataAsyncFromAnotherSource();</w:delText>
        </w:r>
      </w:del>
    </w:p>
    <w:p w14:paraId="6FB22349" w14:textId="6E6B1869" w:rsidR="00942C25" w:rsidDel="00962014" w:rsidRDefault="009C5CA0">
      <w:pPr>
        <w:spacing w:after="0" w:line="240" w:lineRule="auto"/>
        <w:jc w:val="both"/>
        <w:rPr>
          <w:del w:id="1466" w:author="Ravindra Akella" w:date="2019-11-23T22:09:00Z"/>
          <w:color w:val="000000"/>
          <w:sz w:val="20"/>
          <w:szCs w:val="20"/>
        </w:rPr>
      </w:pPr>
      <w:del w:id="1467"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tasks = </w:delText>
        </w:r>
        <w:r w:rsidDel="00962014">
          <w:rPr>
            <w:color w:val="0000FF"/>
            <w:sz w:val="20"/>
            <w:szCs w:val="20"/>
          </w:rPr>
          <w:delText>new</w:delText>
        </w:r>
        <w:r w:rsidDel="00962014">
          <w:rPr>
            <w:color w:val="000000"/>
            <w:sz w:val="20"/>
            <w:szCs w:val="20"/>
          </w:rPr>
          <w:delText xml:space="preserve"> List&lt;Task&lt;</w:delText>
        </w:r>
        <w:r w:rsidDel="00962014">
          <w:rPr>
            <w:color w:val="0000FF"/>
            <w:sz w:val="20"/>
            <w:szCs w:val="20"/>
          </w:rPr>
          <w:delText>string</w:delText>
        </w:r>
        <w:r w:rsidDel="00962014">
          <w:rPr>
            <w:color w:val="000000"/>
            <w:sz w:val="20"/>
            <w:szCs w:val="20"/>
          </w:rPr>
          <w:delText>&gt;&gt;();</w:delText>
        </w:r>
      </w:del>
    </w:p>
    <w:p w14:paraId="20008AA7" w14:textId="60748C5B" w:rsidR="00942C25" w:rsidDel="00962014" w:rsidRDefault="009C5CA0">
      <w:pPr>
        <w:spacing w:after="0" w:line="240" w:lineRule="auto"/>
        <w:jc w:val="both"/>
        <w:rPr>
          <w:del w:id="1468" w:author="Ravindra Akella" w:date="2019-11-23T22:09:00Z"/>
          <w:color w:val="000000"/>
          <w:sz w:val="20"/>
          <w:szCs w:val="20"/>
        </w:rPr>
      </w:pPr>
      <w:del w:id="1469" w:author="Ravindra Akella" w:date="2019-11-23T22:09:00Z">
        <w:r w:rsidDel="00962014">
          <w:rPr>
            <w:color w:val="000000"/>
            <w:sz w:val="20"/>
            <w:szCs w:val="20"/>
          </w:rPr>
          <w:delText xml:space="preserve">            tasks.Add(taskfromAPI);</w:delText>
        </w:r>
      </w:del>
    </w:p>
    <w:p w14:paraId="4FD3E822" w14:textId="251E3FF6" w:rsidR="00942C25" w:rsidDel="00962014" w:rsidRDefault="009C5CA0">
      <w:pPr>
        <w:spacing w:after="0" w:line="240" w:lineRule="auto"/>
        <w:jc w:val="both"/>
        <w:rPr>
          <w:del w:id="1470" w:author="Ravindra Akella" w:date="2019-11-23T22:09:00Z"/>
          <w:color w:val="000000"/>
          <w:sz w:val="20"/>
          <w:szCs w:val="20"/>
        </w:rPr>
      </w:pPr>
      <w:del w:id="1471" w:author="Ravindra Akella" w:date="2019-11-23T22:09:00Z">
        <w:r w:rsidDel="00962014">
          <w:rPr>
            <w:color w:val="000000"/>
            <w:sz w:val="20"/>
            <w:szCs w:val="20"/>
          </w:rPr>
          <w:delText xml:space="preserve">            tasks.Add(taskFromFile);</w:delText>
        </w:r>
      </w:del>
    </w:p>
    <w:p w14:paraId="0F7D346D" w14:textId="6EE8B5F3" w:rsidR="00942C25" w:rsidDel="00962014" w:rsidRDefault="009C5CA0">
      <w:pPr>
        <w:spacing w:after="0" w:line="240" w:lineRule="auto"/>
        <w:jc w:val="both"/>
        <w:rPr>
          <w:del w:id="1472" w:author="Ravindra Akella" w:date="2019-11-23T22:09:00Z"/>
          <w:color w:val="000000"/>
          <w:sz w:val="20"/>
          <w:szCs w:val="20"/>
        </w:rPr>
      </w:pPr>
      <w:del w:id="1473"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allTasks = Task.WhenAll(tasks);</w:delText>
        </w:r>
      </w:del>
    </w:p>
    <w:p w14:paraId="5150E56E" w14:textId="136BFFFD" w:rsidR="00942C25" w:rsidDel="00962014" w:rsidRDefault="009C5CA0">
      <w:pPr>
        <w:spacing w:after="0" w:line="240" w:lineRule="auto"/>
        <w:jc w:val="both"/>
        <w:rPr>
          <w:del w:id="1474" w:author="Ravindra Akella" w:date="2019-11-23T22:09:00Z"/>
          <w:color w:val="000000"/>
          <w:sz w:val="20"/>
          <w:szCs w:val="20"/>
        </w:rPr>
      </w:pPr>
      <w:del w:id="1475" w:author="Ravindra Akella" w:date="2019-11-23T22:09:00Z">
        <w:r w:rsidDel="00962014">
          <w:rPr>
            <w:color w:val="000000"/>
            <w:sz w:val="20"/>
            <w:szCs w:val="20"/>
          </w:rPr>
          <w:delText xml:space="preserve">            </w:delText>
        </w:r>
        <w:r w:rsidDel="00962014">
          <w:rPr>
            <w:color w:val="0000FF"/>
            <w:sz w:val="20"/>
            <w:szCs w:val="20"/>
          </w:rPr>
          <w:delText>try</w:delText>
        </w:r>
      </w:del>
    </w:p>
    <w:p w14:paraId="277E90C4" w14:textId="3DEEAFB6" w:rsidR="00942C25" w:rsidDel="00962014" w:rsidRDefault="009C5CA0">
      <w:pPr>
        <w:spacing w:after="0" w:line="240" w:lineRule="auto"/>
        <w:jc w:val="both"/>
        <w:rPr>
          <w:del w:id="1476" w:author="Ravindra Akella" w:date="2019-11-23T22:09:00Z"/>
          <w:color w:val="000000"/>
          <w:sz w:val="20"/>
          <w:szCs w:val="20"/>
        </w:rPr>
      </w:pPr>
      <w:del w:id="1477" w:author="Ravindra Akella" w:date="2019-11-23T22:09:00Z">
        <w:r w:rsidDel="00962014">
          <w:rPr>
            <w:color w:val="000000"/>
            <w:sz w:val="20"/>
            <w:szCs w:val="20"/>
          </w:rPr>
          <w:delText xml:space="preserve">            {</w:delText>
        </w:r>
      </w:del>
    </w:p>
    <w:p w14:paraId="3D8486F2" w14:textId="44B89E59" w:rsidR="00942C25" w:rsidDel="00962014" w:rsidRDefault="009C5CA0">
      <w:pPr>
        <w:spacing w:after="0" w:line="240" w:lineRule="auto"/>
        <w:jc w:val="both"/>
        <w:rPr>
          <w:del w:id="1478" w:author="Ravindra Akella" w:date="2019-11-23T22:09:00Z"/>
          <w:color w:val="000000"/>
          <w:sz w:val="20"/>
          <w:szCs w:val="20"/>
        </w:rPr>
      </w:pPr>
      <w:del w:id="1479" w:author="Ravindra Akella" w:date="2019-11-23T22:09:00Z">
        <w:r w:rsidDel="00962014">
          <w:rPr>
            <w:color w:val="000000"/>
            <w:sz w:val="20"/>
            <w:szCs w:val="20"/>
          </w:rPr>
          <w:delText xml:space="preserve">                </w:delText>
        </w:r>
        <w:r w:rsidDel="00962014">
          <w:rPr>
            <w:color w:val="0000FF"/>
            <w:sz w:val="20"/>
            <w:szCs w:val="20"/>
          </w:rPr>
          <w:delText>await</w:delText>
        </w:r>
        <w:r w:rsidDel="00962014">
          <w:rPr>
            <w:color w:val="000000"/>
            <w:sz w:val="20"/>
            <w:szCs w:val="20"/>
          </w:rPr>
          <w:delText xml:space="preserve"> allTasks;</w:delText>
        </w:r>
      </w:del>
    </w:p>
    <w:p w14:paraId="2039C04B" w14:textId="7B8FF94C" w:rsidR="00942C25" w:rsidDel="00962014" w:rsidRDefault="009C5CA0">
      <w:pPr>
        <w:spacing w:after="0" w:line="240" w:lineRule="auto"/>
        <w:jc w:val="both"/>
        <w:rPr>
          <w:del w:id="1480" w:author="Ravindra Akella" w:date="2019-11-23T22:09:00Z"/>
          <w:color w:val="000000"/>
          <w:sz w:val="20"/>
          <w:szCs w:val="20"/>
        </w:rPr>
      </w:pPr>
      <w:del w:id="1481" w:author="Ravindra Akella" w:date="2019-11-23T22:09:00Z">
        <w:r w:rsidDel="00962014">
          <w:rPr>
            <w:color w:val="000000"/>
            <w:sz w:val="20"/>
            <w:szCs w:val="20"/>
          </w:rPr>
          <w:delText xml:space="preserve">            }</w:delText>
        </w:r>
      </w:del>
    </w:p>
    <w:p w14:paraId="6292B092" w14:textId="6A904856" w:rsidR="00942C25" w:rsidDel="00962014" w:rsidRDefault="009C5CA0">
      <w:pPr>
        <w:spacing w:after="0" w:line="240" w:lineRule="auto"/>
        <w:jc w:val="both"/>
        <w:rPr>
          <w:del w:id="1482" w:author="Ravindra Akella" w:date="2019-11-23T22:09:00Z"/>
          <w:color w:val="000000"/>
          <w:sz w:val="20"/>
          <w:szCs w:val="20"/>
        </w:rPr>
      </w:pPr>
      <w:del w:id="1483" w:author="Ravindra Akella" w:date="2019-11-23T22:09:00Z">
        <w:r w:rsidDel="00962014">
          <w:rPr>
            <w:color w:val="000000"/>
            <w:sz w:val="20"/>
            <w:szCs w:val="20"/>
          </w:rPr>
          <w:delText xml:space="preserve">            </w:delText>
        </w:r>
        <w:r w:rsidDel="00962014">
          <w:rPr>
            <w:color w:val="0000FF"/>
            <w:sz w:val="20"/>
            <w:szCs w:val="20"/>
          </w:rPr>
          <w:delText>catch</w:delText>
        </w:r>
      </w:del>
    </w:p>
    <w:p w14:paraId="308CBB24" w14:textId="3334EB43" w:rsidR="00942C25" w:rsidDel="00962014" w:rsidRDefault="009C5CA0">
      <w:pPr>
        <w:spacing w:after="0" w:line="240" w:lineRule="auto"/>
        <w:jc w:val="both"/>
        <w:rPr>
          <w:del w:id="1484" w:author="Ravindra Akella" w:date="2019-11-23T22:09:00Z"/>
          <w:color w:val="000000"/>
          <w:sz w:val="20"/>
          <w:szCs w:val="20"/>
        </w:rPr>
      </w:pPr>
      <w:del w:id="1485" w:author="Ravindra Akella" w:date="2019-11-23T22:09:00Z">
        <w:r w:rsidDel="00962014">
          <w:rPr>
            <w:color w:val="000000"/>
            <w:sz w:val="20"/>
            <w:szCs w:val="20"/>
          </w:rPr>
          <w:delText xml:space="preserve">            {</w:delText>
        </w:r>
      </w:del>
    </w:p>
    <w:p w14:paraId="21F40F59" w14:textId="6E0D6DE6" w:rsidR="00942C25" w:rsidDel="00962014" w:rsidRDefault="009C5CA0">
      <w:pPr>
        <w:spacing w:after="0" w:line="240" w:lineRule="auto"/>
        <w:rPr>
          <w:del w:id="1486" w:author="Ravindra Akella" w:date="2019-11-23T22:09:00Z"/>
          <w:color w:val="000000"/>
          <w:sz w:val="20"/>
          <w:szCs w:val="20"/>
        </w:rPr>
      </w:pPr>
      <w:del w:id="1487" w:author="Ravindra Akella" w:date="2019-11-23T22:09:00Z">
        <w:r w:rsidDel="00962014">
          <w:rPr>
            <w:color w:val="000000"/>
            <w:sz w:val="20"/>
            <w:szCs w:val="20"/>
          </w:rPr>
          <w:delText xml:space="preserve">                List&lt;Tuple&lt;</w:delText>
        </w:r>
        <w:r w:rsidDel="00962014">
          <w:rPr>
            <w:color w:val="0000FF"/>
            <w:sz w:val="20"/>
            <w:szCs w:val="20"/>
          </w:rPr>
          <w:delText>string</w:delText>
        </w:r>
        <w:r w:rsidDel="00962014">
          <w:rPr>
            <w:color w:val="000000"/>
            <w:sz w:val="20"/>
            <w:szCs w:val="20"/>
          </w:rPr>
          <w:delText xml:space="preserve">, </w:delText>
        </w:r>
        <w:r w:rsidDel="00962014">
          <w:rPr>
            <w:color w:val="0000FF"/>
            <w:sz w:val="20"/>
            <w:szCs w:val="20"/>
          </w:rPr>
          <w:delText>string</w:delText>
        </w:r>
        <w:r w:rsidDel="00962014">
          <w:rPr>
            <w:color w:val="000000"/>
            <w:sz w:val="20"/>
            <w:szCs w:val="20"/>
          </w:rPr>
          <w:delText xml:space="preserve">&gt;&gt; errors = allTasks.Exception.Flatten().InnerExceptions.Select(x =&gt; </w:delText>
        </w:r>
        <w:r w:rsidDel="00962014">
          <w:rPr>
            <w:color w:val="0000FF"/>
            <w:sz w:val="20"/>
            <w:szCs w:val="20"/>
          </w:rPr>
          <w:delText>new</w:delText>
        </w:r>
        <w:r w:rsidDel="00962014">
          <w:rPr>
            <w:color w:val="000000"/>
            <w:sz w:val="20"/>
            <w:szCs w:val="20"/>
          </w:rPr>
          <w:delText xml:space="preserve"> Tuple&lt;</w:delText>
        </w:r>
        <w:r w:rsidDel="00962014">
          <w:rPr>
            <w:color w:val="0000FF"/>
            <w:sz w:val="20"/>
            <w:szCs w:val="20"/>
          </w:rPr>
          <w:delText>string</w:delText>
        </w:r>
        <w:r w:rsidDel="00962014">
          <w:rPr>
            <w:color w:val="000000"/>
            <w:sz w:val="20"/>
            <w:szCs w:val="20"/>
          </w:rPr>
          <w:delText>,</w:delText>
        </w:r>
        <w:r w:rsidDel="00962014">
          <w:rPr>
            <w:color w:val="0000FF"/>
            <w:sz w:val="20"/>
            <w:szCs w:val="20"/>
          </w:rPr>
          <w:delText>string</w:delText>
        </w:r>
        <w:r w:rsidDel="00962014">
          <w:rPr>
            <w:color w:val="000000"/>
            <w:sz w:val="20"/>
            <w:szCs w:val="20"/>
          </w:rPr>
          <w:delText>&gt;(x.Message, x.StackTrace)).ToList();</w:delText>
        </w:r>
      </w:del>
    </w:p>
    <w:p w14:paraId="2AFD96CF" w14:textId="685436A9" w:rsidR="00942C25" w:rsidDel="00962014" w:rsidRDefault="009C5CA0">
      <w:pPr>
        <w:spacing w:after="0" w:line="240" w:lineRule="auto"/>
        <w:rPr>
          <w:del w:id="1488" w:author="Ravindra Akella" w:date="2019-11-23T22:09:00Z"/>
          <w:color w:val="000000"/>
          <w:sz w:val="20"/>
          <w:szCs w:val="20"/>
        </w:rPr>
      </w:pPr>
      <w:del w:id="1489" w:author="Ravindra Akella" w:date="2019-11-23T22:09:00Z">
        <w:r w:rsidDel="00962014">
          <w:rPr>
            <w:color w:val="000000"/>
            <w:sz w:val="20"/>
            <w:szCs w:val="20"/>
          </w:rPr>
          <w:delText xml:space="preserve">                </w:delText>
        </w:r>
        <w:r w:rsidDel="00962014">
          <w:rPr>
            <w:color w:val="0000FF"/>
            <w:sz w:val="20"/>
            <w:szCs w:val="20"/>
          </w:rPr>
          <w:delText>int</w:delText>
        </w:r>
        <w:r w:rsidDel="00962014">
          <w:rPr>
            <w:color w:val="000000"/>
            <w:sz w:val="20"/>
            <w:szCs w:val="20"/>
          </w:rPr>
          <w:delText xml:space="preserve"> counter = 0;</w:delText>
        </w:r>
      </w:del>
    </w:p>
    <w:p w14:paraId="5D8F55FE" w14:textId="3E7F055F" w:rsidR="00942C25" w:rsidDel="00962014" w:rsidRDefault="009C5CA0">
      <w:pPr>
        <w:spacing w:after="0" w:line="240" w:lineRule="auto"/>
        <w:rPr>
          <w:del w:id="1490" w:author="Ravindra Akella" w:date="2019-11-23T22:09:00Z"/>
          <w:color w:val="000000"/>
          <w:sz w:val="20"/>
          <w:szCs w:val="20"/>
        </w:rPr>
      </w:pPr>
      <w:del w:id="1491" w:author="Ravindra Akella" w:date="2019-11-23T22:09:00Z">
        <w:r w:rsidDel="00962014">
          <w:rPr>
            <w:color w:val="000000"/>
            <w:sz w:val="20"/>
            <w:szCs w:val="20"/>
          </w:rPr>
          <w:delText xml:space="preserve">                </w:delText>
        </w:r>
        <w:r w:rsidDel="00962014">
          <w:rPr>
            <w:color w:val="0000FF"/>
            <w:sz w:val="20"/>
            <w:szCs w:val="20"/>
          </w:rPr>
          <w:delText>foreach</w:delText>
        </w:r>
        <w:r w:rsidDel="00962014">
          <w:rPr>
            <w:color w:val="000000"/>
            <w:sz w:val="20"/>
            <w:szCs w:val="20"/>
          </w:rPr>
          <w:delText xml:space="preserve"> (Tuple&lt;</w:delText>
        </w:r>
        <w:r w:rsidDel="00962014">
          <w:rPr>
            <w:color w:val="0000FF"/>
            <w:sz w:val="20"/>
            <w:szCs w:val="20"/>
          </w:rPr>
          <w:delText>string</w:delText>
        </w:r>
        <w:r w:rsidDel="00962014">
          <w:rPr>
            <w:color w:val="000000"/>
            <w:sz w:val="20"/>
            <w:szCs w:val="20"/>
          </w:rPr>
          <w:delText xml:space="preserve">, </w:delText>
        </w:r>
        <w:r w:rsidDel="00962014">
          <w:rPr>
            <w:color w:val="0000FF"/>
            <w:sz w:val="20"/>
            <w:szCs w:val="20"/>
          </w:rPr>
          <w:delText>string</w:delText>
        </w:r>
        <w:r w:rsidDel="00962014">
          <w:rPr>
            <w:color w:val="000000"/>
            <w:sz w:val="20"/>
            <w:szCs w:val="20"/>
          </w:rPr>
          <w:delText xml:space="preserve">&gt; error </w:delText>
        </w:r>
        <w:r w:rsidDel="00962014">
          <w:rPr>
            <w:color w:val="0000FF"/>
            <w:sz w:val="20"/>
            <w:szCs w:val="20"/>
          </w:rPr>
          <w:delText>in</w:delText>
        </w:r>
        <w:r w:rsidDel="00962014">
          <w:rPr>
            <w:color w:val="000000"/>
            <w:sz w:val="20"/>
            <w:szCs w:val="20"/>
          </w:rPr>
          <w:delText xml:space="preserve"> errors)</w:delText>
        </w:r>
      </w:del>
    </w:p>
    <w:p w14:paraId="5EE2E676" w14:textId="0BCF62D0" w:rsidR="00942C25" w:rsidDel="00962014" w:rsidRDefault="009C5CA0">
      <w:pPr>
        <w:spacing w:after="0" w:line="240" w:lineRule="auto"/>
        <w:rPr>
          <w:del w:id="1492" w:author="Ravindra Akella" w:date="2019-11-23T22:09:00Z"/>
          <w:color w:val="000000"/>
          <w:sz w:val="20"/>
          <w:szCs w:val="20"/>
        </w:rPr>
      </w:pPr>
      <w:del w:id="1493" w:author="Ravindra Akella" w:date="2019-11-23T22:09:00Z">
        <w:r w:rsidDel="00962014">
          <w:rPr>
            <w:color w:val="000000"/>
            <w:sz w:val="20"/>
            <w:szCs w:val="20"/>
          </w:rPr>
          <w:delText xml:space="preserve">                {</w:delText>
        </w:r>
      </w:del>
    </w:p>
    <w:p w14:paraId="41B01A01" w14:textId="7B4C318D" w:rsidR="00942C25" w:rsidDel="00962014" w:rsidRDefault="009C5CA0">
      <w:pPr>
        <w:spacing w:after="0" w:line="240" w:lineRule="auto"/>
        <w:rPr>
          <w:del w:id="1494" w:author="Ravindra Akella" w:date="2019-11-23T22:09:00Z"/>
          <w:color w:val="000000"/>
          <w:sz w:val="20"/>
          <w:szCs w:val="20"/>
        </w:rPr>
      </w:pPr>
      <w:del w:id="1495" w:author="Ravindra Akella" w:date="2019-11-23T22:09:00Z">
        <w:r w:rsidDel="00962014">
          <w:rPr>
            <w:color w:val="000000"/>
            <w:sz w:val="20"/>
            <w:szCs w:val="20"/>
          </w:rPr>
          <w:delText xml:space="preserve">                    counter++;</w:delText>
        </w:r>
      </w:del>
    </w:p>
    <w:p w14:paraId="1BE269BD" w14:textId="6D5070E9" w:rsidR="00942C25" w:rsidDel="00962014" w:rsidRDefault="009C5CA0">
      <w:pPr>
        <w:spacing w:after="0" w:line="240" w:lineRule="auto"/>
        <w:rPr>
          <w:del w:id="1496" w:author="Ravindra Akella" w:date="2019-11-23T22:09:00Z"/>
          <w:color w:val="000000"/>
          <w:sz w:val="20"/>
          <w:szCs w:val="20"/>
        </w:rPr>
      </w:pPr>
      <w:del w:id="1497" w:author="Ravindra Akella" w:date="2019-11-23T22:09:00Z">
        <w:r w:rsidDel="00962014">
          <w:rPr>
            <w:color w:val="000000"/>
            <w:sz w:val="20"/>
            <w:szCs w:val="20"/>
          </w:rPr>
          <w:delText xml:space="preserve">                    Console.WriteLine(</w:delText>
        </w:r>
        <w:r w:rsidDel="00962014">
          <w:rPr>
            <w:color w:val="A31515"/>
            <w:sz w:val="20"/>
            <w:szCs w:val="20"/>
          </w:rPr>
          <w:delText>$"</w:delText>
        </w:r>
        <w:r w:rsidDel="00962014">
          <w:rPr>
            <w:color w:val="000000"/>
            <w:sz w:val="20"/>
            <w:szCs w:val="20"/>
          </w:rPr>
          <w:delText>{counter}</w:delText>
        </w:r>
        <w:r w:rsidDel="00962014">
          <w:rPr>
            <w:color w:val="A31515"/>
            <w:sz w:val="20"/>
            <w:szCs w:val="20"/>
          </w:rPr>
          <w:delText xml:space="preserve">).Error - </w:delText>
        </w:r>
        <w:r w:rsidDel="00962014">
          <w:rPr>
            <w:color w:val="000000"/>
            <w:sz w:val="20"/>
            <w:szCs w:val="20"/>
          </w:rPr>
          <w:delText>{error.Item1}</w:delText>
        </w:r>
        <w:r w:rsidDel="00962014">
          <w:rPr>
            <w:color w:val="A31515"/>
            <w:sz w:val="20"/>
            <w:szCs w:val="20"/>
          </w:rPr>
          <w:delText xml:space="preserve"> \n Innerstack \n </w:delText>
        </w:r>
        <w:r w:rsidDel="00962014">
          <w:rPr>
            <w:color w:val="000000"/>
            <w:sz w:val="20"/>
            <w:szCs w:val="20"/>
          </w:rPr>
          <w:delText>{error.Item2}</w:delText>
        </w:r>
        <w:r w:rsidDel="00962014">
          <w:rPr>
            <w:color w:val="A31515"/>
            <w:sz w:val="20"/>
            <w:szCs w:val="20"/>
          </w:rPr>
          <w:delText xml:space="preserve"> \n"</w:delText>
        </w:r>
        <w:r w:rsidDel="00962014">
          <w:rPr>
            <w:color w:val="000000"/>
            <w:sz w:val="20"/>
            <w:szCs w:val="20"/>
          </w:rPr>
          <w:delText>);</w:delText>
        </w:r>
      </w:del>
    </w:p>
    <w:p w14:paraId="57FF352D" w14:textId="5E79F08B" w:rsidR="00942C25" w:rsidDel="00962014" w:rsidRDefault="009C5CA0">
      <w:pPr>
        <w:spacing w:after="0" w:line="240" w:lineRule="auto"/>
        <w:jc w:val="both"/>
        <w:rPr>
          <w:del w:id="1498" w:author="Ravindra Akella" w:date="2019-11-23T22:09:00Z"/>
          <w:color w:val="000000"/>
          <w:sz w:val="20"/>
          <w:szCs w:val="20"/>
        </w:rPr>
      </w:pPr>
      <w:del w:id="1499" w:author="Ravindra Akella" w:date="2019-11-23T22:09:00Z">
        <w:r w:rsidDel="00962014">
          <w:rPr>
            <w:color w:val="000000"/>
            <w:sz w:val="20"/>
            <w:szCs w:val="20"/>
          </w:rPr>
          <w:delText xml:space="preserve">                }            </w:delText>
        </w:r>
      </w:del>
    </w:p>
    <w:p w14:paraId="74A7DE0E" w14:textId="398A8140" w:rsidR="00942C25" w:rsidDel="00962014" w:rsidRDefault="009C5CA0">
      <w:pPr>
        <w:spacing w:after="0" w:line="240" w:lineRule="auto"/>
        <w:jc w:val="both"/>
        <w:rPr>
          <w:del w:id="1500" w:author="Ravindra Akella" w:date="2019-11-23T22:09:00Z"/>
          <w:color w:val="000000"/>
          <w:sz w:val="20"/>
          <w:szCs w:val="20"/>
        </w:rPr>
      </w:pPr>
      <w:del w:id="1501" w:author="Ravindra Akella" w:date="2019-11-23T22:09:00Z">
        <w:r w:rsidDel="00962014">
          <w:rPr>
            <w:color w:val="000000"/>
            <w:sz w:val="20"/>
            <w:szCs w:val="20"/>
          </w:rPr>
          <w:delText xml:space="preserve">            } </w:delText>
        </w:r>
      </w:del>
    </w:p>
    <w:p w14:paraId="66FEAFB3" w14:textId="766C6957" w:rsidR="00942C25" w:rsidDel="00962014" w:rsidRDefault="009C5CA0">
      <w:pPr>
        <w:spacing w:after="0" w:line="240" w:lineRule="auto"/>
        <w:jc w:val="both"/>
        <w:rPr>
          <w:del w:id="1502" w:author="Ravindra Akella" w:date="2019-11-23T22:09:00Z"/>
          <w:color w:val="000000"/>
          <w:sz w:val="20"/>
          <w:szCs w:val="20"/>
        </w:rPr>
      </w:pPr>
      <w:del w:id="1503" w:author="Ravindra Akella" w:date="2019-11-23T22:09:00Z">
        <w:r w:rsidDel="00962014">
          <w:rPr>
            <w:color w:val="000000"/>
            <w:sz w:val="20"/>
            <w:szCs w:val="20"/>
          </w:rPr>
          <w:delText xml:space="preserve">            Console.Read();</w:delText>
        </w:r>
      </w:del>
    </w:p>
    <w:p w14:paraId="53A76687" w14:textId="2D5B245C" w:rsidR="00942C25" w:rsidDel="00962014" w:rsidRDefault="009C5CA0">
      <w:pPr>
        <w:spacing w:after="0" w:line="240" w:lineRule="auto"/>
        <w:jc w:val="both"/>
        <w:rPr>
          <w:del w:id="1504" w:author="Ravindra Akella" w:date="2019-11-23T22:09:00Z"/>
          <w:color w:val="000000"/>
          <w:sz w:val="20"/>
          <w:szCs w:val="20"/>
        </w:rPr>
      </w:pPr>
      <w:del w:id="1505" w:author="Ravindra Akella" w:date="2019-11-23T22:09:00Z">
        <w:r w:rsidDel="00962014">
          <w:rPr>
            <w:color w:val="000000"/>
            <w:sz w:val="20"/>
            <w:szCs w:val="20"/>
          </w:rPr>
          <w:delText xml:space="preserve">        }</w:delText>
        </w:r>
      </w:del>
    </w:p>
    <w:p w14:paraId="58153696" w14:textId="1C8E96D2" w:rsidR="00942C25" w:rsidDel="00962014" w:rsidRDefault="00942C25">
      <w:pPr>
        <w:spacing w:after="0" w:line="240" w:lineRule="auto"/>
        <w:jc w:val="both"/>
        <w:rPr>
          <w:del w:id="1506" w:author="Ravindra Akella" w:date="2019-11-23T22:09:00Z"/>
          <w:color w:val="000000"/>
          <w:sz w:val="20"/>
          <w:szCs w:val="20"/>
        </w:rPr>
      </w:pPr>
    </w:p>
    <w:p w14:paraId="40DC07C3" w14:textId="253CAF03" w:rsidR="00942C25" w:rsidDel="00E92BD6" w:rsidRDefault="009C5CA0" w:rsidP="00E92BD6">
      <w:pPr>
        <w:spacing w:after="0" w:line="240" w:lineRule="auto"/>
        <w:jc w:val="both"/>
        <w:rPr>
          <w:del w:id="1507" w:author="Ravindra Akella" w:date="2019-11-23T21:48:00Z"/>
          <w:color w:val="000000"/>
          <w:sz w:val="20"/>
          <w:szCs w:val="20"/>
        </w:rPr>
      </w:pPr>
      <w:del w:id="1508" w:author="Ravindra Akella" w:date="2019-11-23T22:09:00Z">
        <w:r w:rsidDel="00962014">
          <w:rPr>
            <w:color w:val="000000"/>
            <w:sz w:val="20"/>
            <w:szCs w:val="20"/>
          </w:rPr>
          <w:delText xml:space="preserve">       </w:delText>
        </w:r>
      </w:del>
      <w:del w:id="1509" w:author="Ravindra Akella" w:date="2019-11-23T21:48:00Z">
        <w:r w:rsidDel="00E92BD6">
          <w:rPr>
            <w:color w:val="000000"/>
            <w:sz w:val="20"/>
            <w:szCs w:val="20"/>
          </w:rPr>
          <w:delText xml:space="preserve"> </w:delText>
        </w:r>
        <w:r w:rsidDel="00E92BD6">
          <w:rPr>
            <w:color w:val="808080"/>
            <w:sz w:val="20"/>
            <w:szCs w:val="20"/>
          </w:rPr>
          <w:delText>///</w:delText>
        </w:r>
        <w:r w:rsidDel="00E92BD6">
          <w:rPr>
            <w:color w:val="008000"/>
            <w:sz w:val="20"/>
            <w:szCs w:val="20"/>
          </w:rPr>
          <w:delText xml:space="preserve"> </w:delText>
        </w:r>
        <w:r w:rsidDel="00E92BD6">
          <w:rPr>
            <w:color w:val="808080"/>
            <w:sz w:val="20"/>
            <w:szCs w:val="20"/>
          </w:rPr>
          <w:delText>&lt;summary&gt;</w:delText>
        </w:r>
      </w:del>
    </w:p>
    <w:p w14:paraId="54229390" w14:textId="19AB06D1" w:rsidR="00942C25" w:rsidDel="00E92BD6" w:rsidRDefault="009C5CA0" w:rsidP="00C847B6">
      <w:pPr>
        <w:spacing w:after="0" w:line="240" w:lineRule="auto"/>
        <w:jc w:val="both"/>
        <w:rPr>
          <w:del w:id="1510" w:author="Ravindra Akella" w:date="2019-11-23T21:48:00Z"/>
          <w:color w:val="000000"/>
          <w:sz w:val="20"/>
          <w:szCs w:val="20"/>
        </w:rPr>
      </w:pPr>
      <w:del w:id="1511" w:author="Ravindra Akella" w:date="2019-11-23T21:48:00Z">
        <w:r w:rsidDel="00E92BD6">
          <w:rPr>
            <w:color w:val="000000"/>
            <w:sz w:val="20"/>
            <w:szCs w:val="20"/>
          </w:rPr>
          <w:delText xml:space="preserve">        </w:delText>
        </w:r>
        <w:r w:rsidDel="00E92BD6">
          <w:rPr>
            <w:color w:val="808080"/>
            <w:sz w:val="20"/>
            <w:szCs w:val="20"/>
          </w:rPr>
          <w:delText>///</w:delText>
        </w:r>
        <w:r w:rsidDel="00E92BD6">
          <w:rPr>
            <w:color w:val="008000"/>
            <w:sz w:val="20"/>
            <w:szCs w:val="20"/>
          </w:rPr>
          <w:delText xml:space="preserve"> Async method to retrieve data from API</w:delText>
        </w:r>
      </w:del>
    </w:p>
    <w:p w14:paraId="4D83DF57" w14:textId="22B7C0E5" w:rsidR="00942C25" w:rsidDel="00E92BD6" w:rsidRDefault="009C5CA0" w:rsidP="00962014">
      <w:pPr>
        <w:spacing w:after="0" w:line="240" w:lineRule="auto"/>
        <w:jc w:val="both"/>
        <w:rPr>
          <w:del w:id="1512" w:author="Ravindra Akella" w:date="2019-11-23T21:48:00Z"/>
          <w:color w:val="000000"/>
          <w:sz w:val="20"/>
          <w:szCs w:val="20"/>
        </w:rPr>
      </w:pPr>
      <w:del w:id="1513" w:author="Ravindra Akella" w:date="2019-11-23T21:48:00Z">
        <w:r w:rsidDel="00E92BD6">
          <w:rPr>
            <w:color w:val="000000"/>
            <w:sz w:val="20"/>
            <w:szCs w:val="20"/>
          </w:rPr>
          <w:delText xml:space="preserve">        </w:delText>
        </w:r>
        <w:r w:rsidDel="00E92BD6">
          <w:rPr>
            <w:color w:val="808080"/>
            <w:sz w:val="20"/>
            <w:szCs w:val="20"/>
          </w:rPr>
          <w:delText>///</w:delText>
        </w:r>
        <w:r w:rsidDel="00E92BD6">
          <w:rPr>
            <w:color w:val="008000"/>
            <w:sz w:val="20"/>
            <w:szCs w:val="20"/>
          </w:rPr>
          <w:delText xml:space="preserve"> </w:delText>
        </w:r>
        <w:r w:rsidDel="00E92BD6">
          <w:rPr>
            <w:color w:val="808080"/>
            <w:sz w:val="20"/>
            <w:szCs w:val="20"/>
          </w:rPr>
          <w:delText>&lt;/summary&gt;</w:delText>
        </w:r>
      </w:del>
    </w:p>
    <w:p w14:paraId="571BF940" w14:textId="0556C86B" w:rsidR="00942C25" w:rsidDel="00E92BD6" w:rsidRDefault="009C5CA0" w:rsidP="00962014">
      <w:pPr>
        <w:spacing w:after="0" w:line="240" w:lineRule="auto"/>
        <w:jc w:val="both"/>
        <w:rPr>
          <w:del w:id="1514" w:author="Ravindra Akella" w:date="2019-11-23T21:48:00Z"/>
          <w:color w:val="000000"/>
          <w:sz w:val="20"/>
          <w:szCs w:val="20"/>
        </w:rPr>
      </w:pPr>
      <w:del w:id="1515" w:author="Ravindra Akella" w:date="2019-11-23T21:48:00Z">
        <w:r w:rsidDel="00E92BD6">
          <w:rPr>
            <w:color w:val="000000"/>
            <w:sz w:val="20"/>
            <w:szCs w:val="20"/>
          </w:rPr>
          <w:delText xml:space="preserve">        </w:delText>
        </w:r>
        <w:r w:rsidDel="00E92BD6">
          <w:rPr>
            <w:color w:val="808080"/>
            <w:sz w:val="20"/>
            <w:szCs w:val="20"/>
          </w:rPr>
          <w:delText>///</w:delText>
        </w:r>
        <w:r w:rsidDel="00E92BD6">
          <w:rPr>
            <w:color w:val="008000"/>
            <w:sz w:val="20"/>
            <w:szCs w:val="20"/>
          </w:rPr>
          <w:delText xml:space="preserve"> </w:delText>
        </w:r>
        <w:r w:rsidDel="00E92BD6">
          <w:rPr>
            <w:color w:val="808080"/>
            <w:sz w:val="20"/>
            <w:szCs w:val="20"/>
          </w:rPr>
          <w:delText>&lt;returns&gt;&lt;/returns&gt;</w:delText>
        </w:r>
      </w:del>
    </w:p>
    <w:p w14:paraId="6735F49F" w14:textId="4DE3EF89" w:rsidR="00942C25" w:rsidDel="00E92BD6" w:rsidRDefault="009C5CA0" w:rsidP="00962014">
      <w:pPr>
        <w:spacing w:after="0" w:line="240" w:lineRule="auto"/>
        <w:jc w:val="both"/>
        <w:rPr>
          <w:del w:id="1516" w:author="Ravindra Akella" w:date="2019-11-23T21:48:00Z"/>
          <w:color w:val="000000"/>
          <w:sz w:val="20"/>
          <w:szCs w:val="20"/>
        </w:rPr>
      </w:pPr>
      <w:del w:id="1517" w:author="Ravindra Akella" w:date="2019-11-23T21:48:00Z">
        <w:r w:rsidDel="00E92BD6">
          <w:rPr>
            <w:color w:val="000000"/>
            <w:sz w:val="20"/>
            <w:szCs w:val="20"/>
          </w:rPr>
          <w:delText xml:space="preserve">        </w:delText>
        </w:r>
        <w:r w:rsidDel="00E92BD6">
          <w:rPr>
            <w:color w:val="0000FF"/>
            <w:sz w:val="20"/>
            <w:szCs w:val="20"/>
          </w:rPr>
          <w:delText>static</w:delText>
        </w:r>
        <w:r w:rsidDel="00E92BD6">
          <w:rPr>
            <w:color w:val="000000"/>
            <w:sz w:val="20"/>
            <w:szCs w:val="20"/>
          </w:rPr>
          <w:delText xml:space="preserve"> </w:delText>
        </w:r>
        <w:r w:rsidDel="00E92BD6">
          <w:rPr>
            <w:color w:val="0000FF"/>
            <w:sz w:val="20"/>
            <w:szCs w:val="20"/>
          </w:rPr>
          <w:delText>async</w:delText>
        </w:r>
        <w:r w:rsidDel="00E92BD6">
          <w:rPr>
            <w:color w:val="000000"/>
            <w:sz w:val="20"/>
            <w:szCs w:val="20"/>
          </w:rPr>
          <w:delText xml:space="preserve"> Task&lt;</w:delText>
        </w:r>
        <w:r w:rsidDel="00E92BD6">
          <w:rPr>
            <w:color w:val="0000FF"/>
            <w:sz w:val="20"/>
            <w:szCs w:val="20"/>
          </w:rPr>
          <w:delText>string</w:delText>
        </w:r>
        <w:r w:rsidDel="00E92BD6">
          <w:rPr>
            <w:color w:val="000000"/>
            <w:sz w:val="20"/>
            <w:szCs w:val="20"/>
          </w:rPr>
          <w:delText>&gt; GetDataAsync()</w:delText>
        </w:r>
      </w:del>
    </w:p>
    <w:p w14:paraId="1BF678F1" w14:textId="2E8F2E41" w:rsidR="00942C25" w:rsidDel="00E92BD6" w:rsidRDefault="009C5CA0" w:rsidP="00962014">
      <w:pPr>
        <w:spacing w:after="0" w:line="240" w:lineRule="auto"/>
        <w:jc w:val="both"/>
        <w:rPr>
          <w:del w:id="1518" w:author="Ravindra Akella" w:date="2019-11-23T21:48:00Z"/>
          <w:color w:val="000000"/>
          <w:sz w:val="20"/>
          <w:szCs w:val="20"/>
        </w:rPr>
      </w:pPr>
      <w:del w:id="1519" w:author="Ravindra Akella" w:date="2019-11-23T21:48:00Z">
        <w:r w:rsidDel="00E92BD6">
          <w:rPr>
            <w:color w:val="000000"/>
            <w:sz w:val="20"/>
            <w:szCs w:val="20"/>
          </w:rPr>
          <w:delText xml:space="preserve">        {</w:delText>
        </w:r>
      </w:del>
    </w:p>
    <w:p w14:paraId="598A6EB8" w14:textId="5F52BFDC" w:rsidR="00942C25" w:rsidDel="00E92BD6" w:rsidRDefault="009C5CA0" w:rsidP="00962014">
      <w:pPr>
        <w:spacing w:after="0" w:line="240" w:lineRule="auto"/>
        <w:jc w:val="both"/>
        <w:rPr>
          <w:del w:id="1520" w:author="Ravindra Akella" w:date="2019-11-23T21:48:00Z"/>
          <w:color w:val="000000"/>
          <w:sz w:val="20"/>
          <w:szCs w:val="20"/>
        </w:rPr>
      </w:pPr>
      <w:del w:id="1521" w:author="Ravindra Akella" w:date="2019-11-23T21:48:00Z">
        <w:r w:rsidDel="00E92BD6">
          <w:rPr>
            <w:color w:val="000000"/>
            <w:sz w:val="20"/>
            <w:szCs w:val="20"/>
          </w:rPr>
          <w:delText xml:space="preserve">            </w:delText>
        </w:r>
        <w:r w:rsidDel="00E92BD6">
          <w:rPr>
            <w:color w:val="0000FF"/>
            <w:sz w:val="20"/>
            <w:szCs w:val="20"/>
          </w:rPr>
          <w:delText>using</w:delText>
        </w:r>
        <w:r w:rsidDel="00E92BD6">
          <w:rPr>
            <w:color w:val="000000"/>
            <w:sz w:val="20"/>
            <w:szCs w:val="20"/>
          </w:rPr>
          <w:delText xml:space="preserve"> (HttpClient client = </w:delText>
        </w:r>
        <w:r w:rsidDel="00E92BD6">
          <w:rPr>
            <w:color w:val="0000FF"/>
            <w:sz w:val="20"/>
            <w:szCs w:val="20"/>
          </w:rPr>
          <w:delText>new</w:delText>
        </w:r>
        <w:r w:rsidDel="00E92BD6">
          <w:rPr>
            <w:color w:val="000000"/>
            <w:sz w:val="20"/>
            <w:szCs w:val="20"/>
          </w:rPr>
          <w:delText xml:space="preserve"> HttpClient())</w:delText>
        </w:r>
      </w:del>
    </w:p>
    <w:p w14:paraId="2EC67963" w14:textId="398A9A99" w:rsidR="00942C25" w:rsidDel="00E92BD6" w:rsidRDefault="009C5CA0" w:rsidP="00962014">
      <w:pPr>
        <w:spacing w:after="0" w:line="240" w:lineRule="auto"/>
        <w:jc w:val="both"/>
        <w:rPr>
          <w:del w:id="1522" w:author="Ravindra Akella" w:date="2019-11-23T21:48:00Z"/>
          <w:color w:val="000000"/>
          <w:sz w:val="20"/>
          <w:szCs w:val="20"/>
        </w:rPr>
      </w:pPr>
      <w:del w:id="1523" w:author="Ravindra Akella" w:date="2019-11-23T21:48:00Z">
        <w:r w:rsidDel="00E92BD6">
          <w:rPr>
            <w:color w:val="000000"/>
            <w:sz w:val="20"/>
            <w:szCs w:val="20"/>
          </w:rPr>
          <w:delText xml:space="preserve">            {</w:delText>
        </w:r>
      </w:del>
    </w:p>
    <w:p w14:paraId="0F2B9E10" w14:textId="74A265B8" w:rsidR="00942C25" w:rsidDel="00E92BD6" w:rsidRDefault="009C5CA0" w:rsidP="00962014">
      <w:pPr>
        <w:spacing w:after="0" w:line="240" w:lineRule="auto"/>
        <w:jc w:val="both"/>
        <w:rPr>
          <w:del w:id="1524" w:author="Ravindra Akella" w:date="2019-11-23T21:48:00Z"/>
          <w:color w:val="000000"/>
          <w:sz w:val="20"/>
          <w:szCs w:val="20"/>
        </w:rPr>
      </w:pPr>
      <w:del w:id="1525" w:author="Ravindra Akella" w:date="2019-11-23T21:48:00Z">
        <w:r w:rsidDel="00E92BD6">
          <w:rPr>
            <w:color w:val="000000"/>
            <w:sz w:val="20"/>
            <w:szCs w:val="20"/>
          </w:rPr>
          <w:delText xml:space="preserve">                </w:delText>
        </w:r>
        <w:r w:rsidDel="00E92BD6">
          <w:rPr>
            <w:color w:val="0000FF"/>
            <w:sz w:val="20"/>
            <w:szCs w:val="20"/>
          </w:rPr>
          <w:delText>try</w:delText>
        </w:r>
      </w:del>
    </w:p>
    <w:p w14:paraId="175B9026" w14:textId="51403713" w:rsidR="00942C25" w:rsidDel="00E92BD6" w:rsidRDefault="009C5CA0" w:rsidP="00962014">
      <w:pPr>
        <w:spacing w:after="0" w:line="240" w:lineRule="auto"/>
        <w:jc w:val="both"/>
        <w:rPr>
          <w:del w:id="1526" w:author="Ravindra Akella" w:date="2019-11-23T21:48:00Z"/>
          <w:color w:val="000000"/>
          <w:sz w:val="20"/>
          <w:szCs w:val="20"/>
        </w:rPr>
      </w:pPr>
      <w:del w:id="1527" w:author="Ravindra Akella" w:date="2019-11-23T21:48:00Z">
        <w:r w:rsidDel="00E92BD6">
          <w:rPr>
            <w:color w:val="000000"/>
            <w:sz w:val="20"/>
            <w:szCs w:val="20"/>
          </w:rPr>
          <w:delText xml:space="preserve">                {</w:delText>
        </w:r>
      </w:del>
    </w:p>
    <w:p w14:paraId="2EB5CE75" w14:textId="7AABA87B" w:rsidR="00942C25" w:rsidDel="00E92BD6" w:rsidRDefault="009C5CA0" w:rsidP="00962014">
      <w:pPr>
        <w:spacing w:after="0" w:line="240" w:lineRule="auto"/>
        <w:jc w:val="both"/>
        <w:rPr>
          <w:del w:id="1528" w:author="Ravindra Akella" w:date="2019-11-23T21:48:00Z"/>
          <w:color w:val="000000"/>
          <w:sz w:val="20"/>
          <w:szCs w:val="20"/>
        </w:rPr>
      </w:pPr>
      <w:del w:id="1529" w:author="Ravindra Akella" w:date="2019-11-23T21:48:00Z">
        <w:r w:rsidDel="00E92BD6">
          <w:rPr>
            <w:color w:val="000000"/>
            <w:sz w:val="20"/>
            <w:szCs w:val="20"/>
          </w:rPr>
          <w:delText xml:space="preserve">                    </w:delText>
        </w:r>
        <w:r w:rsidDel="00E92BD6">
          <w:rPr>
            <w:color w:val="0000FF"/>
            <w:sz w:val="20"/>
            <w:szCs w:val="20"/>
          </w:rPr>
          <w:delText>var</w:delText>
        </w:r>
        <w:r w:rsidDel="00E92BD6">
          <w:rPr>
            <w:color w:val="000000"/>
            <w:sz w:val="20"/>
            <w:szCs w:val="20"/>
          </w:rPr>
          <w:delText xml:space="preserve"> response = </w:delText>
        </w:r>
        <w:r w:rsidDel="00E92BD6">
          <w:rPr>
            <w:color w:val="0000FF"/>
            <w:sz w:val="20"/>
            <w:szCs w:val="20"/>
          </w:rPr>
          <w:delText>await</w:delText>
        </w:r>
        <w:r w:rsidDel="00E92BD6">
          <w:rPr>
            <w:color w:val="000000"/>
            <w:sz w:val="20"/>
            <w:szCs w:val="20"/>
          </w:rPr>
          <w:delText xml:space="preserve"> client.GetAsync(</w:delText>
        </w:r>
        <w:r w:rsidDel="00E92BD6">
          <w:rPr>
            <w:color w:val="A31515"/>
            <w:sz w:val="20"/>
            <w:szCs w:val="20"/>
          </w:rPr>
          <w:delText>"https://localhost:44394/api"</w:delText>
        </w:r>
        <w:r w:rsidDel="00E92BD6">
          <w:rPr>
            <w:color w:val="000000"/>
            <w:sz w:val="20"/>
            <w:szCs w:val="20"/>
          </w:rPr>
          <w:delText xml:space="preserve">); </w:delText>
        </w:r>
        <w:r w:rsidDel="00E92BD6">
          <w:rPr>
            <w:color w:val="008000"/>
            <w:sz w:val="20"/>
            <w:szCs w:val="20"/>
          </w:rPr>
          <w:delText>// Giving a non existing API method to generate exception</w:delText>
        </w:r>
      </w:del>
    </w:p>
    <w:p w14:paraId="0FBE3161" w14:textId="004FFBBC" w:rsidR="00942C25" w:rsidDel="00E92BD6" w:rsidRDefault="009C5CA0" w:rsidP="00962014">
      <w:pPr>
        <w:spacing w:after="0" w:line="240" w:lineRule="auto"/>
        <w:jc w:val="both"/>
        <w:rPr>
          <w:del w:id="1530" w:author="Ravindra Akella" w:date="2019-11-23T21:48:00Z"/>
          <w:color w:val="000000"/>
          <w:sz w:val="20"/>
          <w:szCs w:val="20"/>
        </w:rPr>
      </w:pPr>
      <w:del w:id="1531" w:author="Ravindra Akella" w:date="2019-11-23T21:48:00Z">
        <w:r w:rsidDel="00E92BD6">
          <w:rPr>
            <w:color w:val="000000"/>
            <w:sz w:val="20"/>
            <w:szCs w:val="20"/>
          </w:rPr>
          <w:delText xml:space="preserve">                    response.EnsureSuccessStatusCode();</w:delText>
        </w:r>
      </w:del>
    </w:p>
    <w:p w14:paraId="0E7905AC" w14:textId="73682324" w:rsidR="00942C25" w:rsidDel="00E92BD6" w:rsidRDefault="009C5CA0" w:rsidP="00BC37AD">
      <w:pPr>
        <w:spacing w:after="0" w:line="240" w:lineRule="auto"/>
        <w:jc w:val="both"/>
        <w:rPr>
          <w:del w:id="1532" w:author="Ravindra Akella" w:date="2019-11-23T21:48:00Z"/>
          <w:color w:val="000000"/>
          <w:sz w:val="20"/>
          <w:szCs w:val="20"/>
        </w:rPr>
      </w:pPr>
      <w:del w:id="1533" w:author="Ravindra Akella" w:date="2019-11-23T21:48:00Z">
        <w:r w:rsidDel="00E92BD6">
          <w:rPr>
            <w:color w:val="000000"/>
            <w:sz w:val="20"/>
            <w:szCs w:val="20"/>
          </w:rPr>
          <w:delText xml:space="preserve">                    </w:delText>
        </w:r>
        <w:r w:rsidDel="00E92BD6">
          <w:rPr>
            <w:color w:val="0000FF"/>
            <w:sz w:val="20"/>
            <w:szCs w:val="20"/>
          </w:rPr>
          <w:delText>var</w:delText>
        </w:r>
        <w:r w:rsidDel="00E92BD6">
          <w:rPr>
            <w:color w:val="000000"/>
            <w:sz w:val="20"/>
            <w:szCs w:val="20"/>
          </w:rPr>
          <w:delText xml:space="preserve"> content = </w:delText>
        </w:r>
        <w:r w:rsidDel="00E92BD6">
          <w:rPr>
            <w:color w:val="0000FF"/>
            <w:sz w:val="20"/>
            <w:szCs w:val="20"/>
          </w:rPr>
          <w:delText>await</w:delText>
        </w:r>
        <w:r w:rsidDel="00E92BD6">
          <w:rPr>
            <w:color w:val="000000"/>
            <w:sz w:val="20"/>
            <w:szCs w:val="20"/>
          </w:rPr>
          <w:delText xml:space="preserve"> response.Content.ReadAsStringAsync();</w:delText>
        </w:r>
      </w:del>
    </w:p>
    <w:p w14:paraId="53DB4A23" w14:textId="2FE3435B" w:rsidR="00942C25" w:rsidDel="00E92BD6" w:rsidRDefault="009C5CA0" w:rsidP="008423AF">
      <w:pPr>
        <w:spacing w:after="0" w:line="240" w:lineRule="auto"/>
        <w:jc w:val="both"/>
        <w:rPr>
          <w:del w:id="1534" w:author="Ravindra Akella" w:date="2019-11-23T21:48:00Z"/>
          <w:color w:val="000000"/>
          <w:sz w:val="20"/>
          <w:szCs w:val="20"/>
        </w:rPr>
      </w:pPr>
      <w:del w:id="1535" w:author="Ravindra Akella" w:date="2019-11-23T21:48:00Z">
        <w:r w:rsidDel="00E92BD6">
          <w:rPr>
            <w:color w:val="000000"/>
            <w:sz w:val="20"/>
            <w:szCs w:val="20"/>
          </w:rPr>
          <w:delText xml:space="preserve">                    Console.WriteLine(</w:delText>
        </w:r>
        <w:r w:rsidDel="00E92BD6">
          <w:rPr>
            <w:color w:val="A31515"/>
            <w:sz w:val="20"/>
            <w:szCs w:val="20"/>
          </w:rPr>
          <w:delText>$"Data retrieved from API"</w:delText>
        </w:r>
        <w:r w:rsidDel="00E92BD6">
          <w:rPr>
            <w:color w:val="000000"/>
            <w:sz w:val="20"/>
            <w:szCs w:val="20"/>
          </w:rPr>
          <w:delText>);</w:delText>
        </w:r>
      </w:del>
    </w:p>
    <w:p w14:paraId="1EB7F277" w14:textId="06DD3CF3" w:rsidR="00942C25" w:rsidDel="00E92BD6" w:rsidRDefault="009C5CA0" w:rsidP="008423AF">
      <w:pPr>
        <w:spacing w:after="0" w:line="240" w:lineRule="auto"/>
        <w:jc w:val="both"/>
        <w:rPr>
          <w:del w:id="1536" w:author="Ravindra Akella" w:date="2019-11-23T21:48:00Z"/>
          <w:color w:val="000000"/>
          <w:sz w:val="20"/>
          <w:szCs w:val="20"/>
        </w:rPr>
      </w:pPr>
      <w:del w:id="1537" w:author="Ravindra Akella" w:date="2019-11-23T21:48:00Z">
        <w:r w:rsidDel="00E92BD6">
          <w:rPr>
            <w:color w:val="000000"/>
            <w:sz w:val="20"/>
            <w:szCs w:val="20"/>
          </w:rPr>
          <w:delText xml:space="preserve">                    </w:delText>
        </w:r>
        <w:r w:rsidDel="00E92BD6">
          <w:rPr>
            <w:color w:val="0000FF"/>
            <w:sz w:val="20"/>
            <w:szCs w:val="20"/>
          </w:rPr>
          <w:delText>return</w:delText>
        </w:r>
        <w:r w:rsidDel="00E92BD6">
          <w:rPr>
            <w:color w:val="000000"/>
            <w:sz w:val="20"/>
            <w:szCs w:val="20"/>
          </w:rPr>
          <w:delText xml:space="preserve"> content;</w:delText>
        </w:r>
      </w:del>
    </w:p>
    <w:p w14:paraId="11DD793A" w14:textId="433E2390" w:rsidR="00942C25" w:rsidDel="00E92BD6" w:rsidRDefault="009C5CA0" w:rsidP="008423AF">
      <w:pPr>
        <w:spacing w:after="0" w:line="240" w:lineRule="auto"/>
        <w:jc w:val="both"/>
        <w:rPr>
          <w:del w:id="1538" w:author="Ravindra Akella" w:date="2019-11-23T21:48:00Z"/>
          <w:color w:val="000000"/>
          <w:sz w:val="20"/>
          <w:szCs w:val="20"/>
        </w:rPr>
      </w:pPr>
      <w:del w:id="1539" w:author="Ravindra Akella" w:date="2019-11-23T21:48:00Z">
        <w:r w:rsidDel="00E92BD6">
          <w:rPr>
            <w:color w:val="000000"/>
            <w:sz w:val="20"/>
            <w:szCs w:val="20"/>
          </w:rPr>
          <w:delText xml:space="preserve">                }</w:delText>
        </w:r>
      </w:del>
    </w:p>
    <w:p w14:paraId="7880702C" w14:textId="3A21C00D" w:rsidR="00942C25" w:rsidDel="00E92BD6" w:rsidRDefault="009C5CA0" w:rsidP="00A73320">
      <w:pPr>
        <w:spacing w:after="0" w:line="240" w:lineRule="auto"/>
        <w:jc w:val="both"/>
        <w:rPr>
          <w:del w:id="1540" w:author="Ravindra Akella" w:date="2019-11-23T21:48:00Z"/>
          <w:color w:val="000000"/>
          <w:sz w:val="20"/>
          <w:szCs w:val="20"/>
        </w:rPr>
      </w:pPr>
      <w:del w:id="1541" w:author="Ravindra Akella" w:date="2019-11-23T21:48:00Z">
        <w:r w:rsidDel="00E92BD6">
          <w:rPr>
            <w:color w:val="000000"/>
            <w:sz w:val="20"/>
            <w:szCs w:val="20"/>
          </w:rPr>
          <w:delText xml:space="preserve">                </w:delText>
        </w:r>
        <w:r w:rsidDel="00E92BD6">
          <w:rPr>
            <w:color w:val="0000FF"/>
            <w:sz w:val="20"/>
            <w:szCs w:val="20"/>
          </w:rPr>
          <w:delText>catch</w:delText>
        </w:r>
      </w:del>
    </w:p>
    <w:p w14:paraId="725C3A79" w14:textId="703E2B2A" w:rsidR="00942C25" w:rsidDel="00E92BD6" w:rsidRDefault="009C5CA0" w:rsidP="00A73320">
      <w:pPr>
        <w:spacing w:after="0" w:line="240" w:lineRule="auto"/>
        <w:jc w:val="both"/>
        <w:rPr>
          <w:del w:id="1542" w:author="Ravindra Akella" w:date="2019-11-23T21:48:00Z"/>
          <w:color w:val="000000"/>
          <w:sz w:val="20"/>
          <w:szCs w:val="20"/>
        </w:rPr>
      </w:pPr>
      <w:del w:id="1543" w:author="Ravindra Akella" w:date="2019-11-23T21:48:00Z">
        <w:r w:rsidDel="00E92BD6">
          <w:rPr>
            <w:color w:val="000000"/>
            <w:sz w:val="20"/>
            <w:szCs w:val="20"/>
          </w:rPr>
          <w:delText xml:space="preserve">                {</w:delText>
        </w:r>
      </w:del>
    </w:p>
    <w:p w14:paraId="573C22C6" w14:textId="03A51BBF" w:rsidR="00942C25" w:rsidDel="00E92BD6" w:rsidRDefault="009C5CA0" w:rsidP="00A73320">
      <w:pPr>
        <w:spacing w:after="0" w:line="240" w:lineRule="auto"/>
        <w:jc w:val="both"/>
        <w:rPr>
          <w:del w:id="1544" w:author="Ravindra Akella" w:date="2019-11-23T21:48:00Z"/>
          <w:color w:val="000000"/>
          <w:sz w:val="20"/>
          <w:szCs w:val="20"/>
        </w:rPr>
      </w:pPr>
      <w:del w:id="1545" w:author="Ravindra Akella" w:date="2019-11-23T21:48:00Z">
        <w:r w:rsidDel="00E92BD6">
          <w:rPr>
            <w:color w:val="000000"/>
            <w:sz w:val="20"/>
            <w:szCs w:val="20"/>
          </w:rPr>
          <w:delText xml:space="preserve">                    </w:delText>
        </w:r>
        <w:r w:rsidDel="00E92BD6">
          <w:rPr>
            <w:color w:val="0000FF"/>
            <w:sz w:val="20"/>
            <w:szCs w:val="20"/>
          </w:rPr>
          <w:delText>throw</w:delText>
        </w:r>
        <w:r w:rsidDel="00E92BD6">
          <w:rPr>
            <w:color w:val="000000"/>
            <w:sz w:val="20"/>
            <w:szCs w:val="20"/>
          </w:rPr>
          <w:delText>;</w:delText>
        </w:r>
      </w:del>
    </w:p>
    <w:p w14:paraId="390EF8A5" w14:textId="0069DE6C" w:rsidR="00942C25" w:rsidDel="00E92BD6" w:rsidRDefault="009C5CA0" w:rsidP="00600AB5">
      <w:pPr>
        <w:spacing w:after="0" w:line="240" w:lineRule="auto"/>
        <w:jc w:val="both"/>
        <w:rPr>
          <w:del w:id="1546" w:author="Ravindra Akella" w:date="2019-11-23T21:48:00Z"/>
          <w:color w:val="000000"/>
          <w:sz w:val="20"/>
          <w:szCs w:val="20"/>
        </w:rPr>
      </w:pPr>
      <w:del w:id="1547" w:author="Ravindra Akella" w:date="2019-11-23T21:48:00Z">
        <w:r w:rsidDel="00E92BD6">
          <w:rPr>
            <w:color w:val="000000"/>
            <w:sz w:val="20"/>
            <w:szCs w:val="20"/>
          </w:rPr>
          <w:delText xml:space="preserve">                }</w:delText>
        </w:r>
      </w:del>
    </w:p>
    <w:p w14:paraId="0E65AF4E" w14:textId="594C216A" w:rsidR="00942C25" w:rsidDel="00E92BD6" w:rsidRDefault="009C5CA0" w:rsidP="00AF799A">
      <w:pPr>
        <w:spacing w:after="0" w:line="240" w:lineRule="auto"/>
        <w:jc w:val="both"/>
        <w:rPr>
          <w:del w:id="1548" w:author="Ravindra Akella" w:date="2019-11-23T21:48:00Z"/>
          <w:color w:val="000000"/>
          <w:sz w:val="20"/>
          <w:szCs w:val="20"/>
        </w:rPr>
      </w:pPr>
      <w:del w:id="1549" w:author="Ravindra Akella" w:date="2019-11-23T21:48:00Z">
        <w:r w:rsidDel="00E92BD6">
          <w:rPr>
            <w:color w:val="000000"/>
            <w:sz w:val="20"/>
            <w:szCs w:val="20"/>
          </w:rPr>
          <w:delText xml:space="preserve">            }</w:delText>
        </w:r>
      </w:del>
    </w:p>
    <w:p w14:paraId="6E03033F" w14:textId="2412CCD3" w:rsidR="00942C25" w:rsidDel="00962014" w:rsidRDefault="009C5CA0" w:rsidP="000C0240">
      <w:pPr>
        <w:spacing w:after="0" w:line="240" w:lineRule="auto"/>
        <w:jc w:val="both"/>
        <w:rPr>
          <w:del w:id="1550" w:author="Ravindra Akella" w:date="2019-11-23T22:09:00Z"/>
          <w:color w:val="000000"/>
          <w:sz w:val="20"/>
          <w:szCs w:val="20"/>
        </w:rPr>
      </w:pPr>
      <w:del w:id="1551" w:author="Ravindra Akella" w:date="2019-11-23T21:48:00Z">
        <w:r w:rsidDel="00E92BD6">
          <w:rPr>
            <w:color w:val="000000"/>
            <w:sz w:val="20"/>
            <w:szCs w:val="20"/>
          </w:rPr>
          <w:delText xml:space="preserve">        }</w:delText>
        </w:r>
      </w:del>
    </w:p>
    <w:p w14:paraId="04A085C5" w14:textId="0048801D" w:rsidR="00942C25" w:rsidDel="00962014" w:rsidRDefault="00942C25">
      <w:pPr>
        <w:spacing w:after="0" w:line="240" w:lineRule="auto"/>
        <w:jc w:val="both"/>
        <w:rPr>
          <w:del w:id="1552" w:author="Ravindra Akella" w:date="2019-11-23T22:09:00Z"/>
          <w:color w:val="000000"/>
          <w:sz w:val="20"/>
          <w:szCs w:val="20"/>
        </w:rPr>
      </w:pPr>
    </w:p>
    <w:p w14:paraId="1D38900A" w14:textId="0FACB401" w:rsidR="00942C25" w:rsidDel="00962014" w:rsidRDefault="009C5CA0" w:rsidP="00B90E86">
      <w:pPr>
        <w:spacing w:after="0" w:line="240" w:lineRule="auto"/>
        <w:jc w:val="both"/>
        <w:rPr>
          <w:del w:id="1553" w:author="Ravindra Akella" w:date="2019-11-23T22:09:00Z"/>
          <w:moveFrom w:id="1554" w:author="Ravindra Akella" w:date="2019-11-23T21:46:00Z"/>
          <w:color w:val="000000"/>
          <w:sz w:val="20"/>
          <w:szCs w:val="20"/>
        </w:rPr>
      </w:pPr>
      <w:del w:id="1555" w:author="Ravindra Akella" w:date="2019-11-23T22:09:00Z">
        <w:r w:rsidDel="00962014">
          <w:rPr>
            <w:color w:val="000000"/>
            <w:sz w:val="20"/>
            <w:szCs w:val="20"/>
          </w:rPr>
          <w:delText xml:space="preserve">        </w:delText>
        </w:r>
      </w:del>
      <w:moveFromRangeStart w:id="1556" w:author="Ravindra Akella" w:date="2019-11-23T21:46:00Z" w:name="move25438030"/>
      <w:moveFrom w:id="1557" w:author="Ravindra Akella" w:date="2019-11-23T21:46:00Z">
        <w:del w:id="1558" w:author="Ravindra Akella" w:date="2019-11-23T22:09:00Z">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&lt;summary&gt;</w:delText>
          </w:r>
        </w:del>
      </w:moveFrom>
    </w:p>
    <w:p w14:paraId="1DFA8F53" w14:textId="7AB7E2D6" w:rsidR="00942C25" w:rsidDel="00962014" w:rsidRDefault="009C5CA0" w:rsidP="00B90E86">
      <w:pPr>
        <w:spacing w:after="0" w:line="240" w:lineRule="auto"/>
        <w:jc w:val="both"/>
        <w:rPr>
          <w:del w:id="1559" w:author="Ravindra Akella" w:date="2019-11-23T22:09:00Z"/>
          <w:moveFrom w:id="1560" w:author="Ravindra Akella" w:date="2019-11-23T21:46:00Z"/>
          <w:color w:val="000000"/>
          <w:sz w:val="20"/>
          <w:szCs w:val="20"/>
        </w:rPr>
      </w:pPr>
      <w:moveFrom w:id="1561" w:author="Ravindra Akella" w:date="2019-11-23T21:46:00Z">
        <w:del w:id="1562"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Dummy nested method</w:delText>
          </w:r>
        </w:del>
      </w:moveFrom>
    </w:p>
    <w:p w14:paraId="305925C4" w14:textId="162638B7" w:rsidR="00942C25" w:rsidDel="00962014" w:rsidRDefault="009C5CA0" w:rsidP="00B90E86">
      <w:pPr>
        <w:spacing w:after="0" w:line="240" w:lineRule="auto"/>
        <w:jc w:val="both"/>
        <w:rPr>
          <w:del w:id="1563" w:author="Ravindra Akella" w:date="2019-11-23T22:09:00Z"/>
          <w:moveFrom w:id="1564" w:author="Ravindra Akella" w:date="2019-11-23T21:46:00Z"/>
          <w:color w:val="000000"/>
          <w:sz w:val="20"/>
          <w:szCs w:val="20"/>
        </w:rPr>
      </w:pPr>
      <w:moveFrom w:id="1565" w:author="Ravindra Akella" w:date="2019-11-23T21:46:00Z">
        <w:del w:id="1566"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&lt;/summary&gt;</w:delText>
          </w:r>
        </w:del>
      </w:moveFrom>
    </w:p>
    <w:p w14:paraId="670A9609" w14:textId="5F4F93E5" w:rsidR="00942C25" w:rsidDel="00962014" w:rsidRDefault="009C5CA0" w:rsidP="00E92BD6">
      <w:pPr>
        <w:spacing w:after="0" w:line="240" w:lineRule="auto"/>
        <w:jc w:val="both"/>
        <w:rPr>
          <w:del w:id="1567" w:author="Ravindra Akella" w:date="2019-11-23T22:09:00Z"/>
          <w:moveFrom w:id="1568" w:author="Ravindra Akella" w:date="2019-11-23T21:46:00Z"/>
          <w:color w:val="000000"/>
          <w:sz w:val="20"/>
          <w:szCs w:val="20"/>
        </w:rPr>
      </w:pPr>
      <w:moveFrom w:id="1569" w:author="Ravindra Akella" w:date="2019-11-23T21:46:00Z">
        <w:del w:id="1570"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&lt;returns&gt;&lt;/returns&gt;</w:delText>
          </w:r>
        </w:del>
      </w:moveFrom>
    </w:p>
    <w:p w14:paraId="1C2ABC33" w14:textId="19DFC43C" w:rsidR="00942C25" w:rsidDel="00962014" w:rsidRDefault="009C5CA0" w:rsidP="00C847B6">
      <w:pPr>
        <w:spacing w:after="0" w:line="240" w:lineRule="auto"/>
        <w:jc w:val="both"/>
        <w:rPr>
          <w:del w:id="1571" w:author="Ravindra Akella" w:date="2019-11-23T22:09:00Z"/>
          <w:moveFrom w:id="1572" w:author="Ravindra Akella" w:date="2019-11-23T21:46:00Z"/>
          <w:color w:val="000000"/>
          <w:sz w:val="20"/>
          <w:szCs w:val="20"/>
        </w:rPr>
      </w:pPr>
      <w:moveFrom w:id="1573" w:author="Ravindra Akella" w:date="2019-11-23T21:46:00Z">
        <w:del w:id="1574" w:author="Ravindra Akella" w:date="2019-11-23T22:09:00Z">
          <w:r w:rsidDel="00962014">
            <w:rPr>
              <w:color w:val="000000"/>
              <w:sz w:val="20"/>
              <w:szCs w:val="20"/>
            </w:rPr>
            <w:delText xml:space="preserve">        </w:delText>
          </w:r>
          <w:r w:rsidDel="00962014">
            <w:rPr>
              <w:color w:val="0000FF"/>
              <w:sz w:val="20"/>
              <w:szCs w:val="20"/>
            </w:rPr>
            <w:delText>static</w:delText>
          </w:r>
          <w:r w:rsidDel="00962014">
            <w:rPr>
              <w:color w:val="000000"/>
              <w:sz w:val="20"/>
              <w:szCs w:val="20"/>
            </w:rPr>
            <w:delText xml:space="preserve"> </w:delText>
          </w:r>
          <w:r w:rsidDel="00962014">
            <w:rPr>
              <w:color w:val="0000FF"/>
              <w:sz w:val="20"/>
              <w:szCs w:val="20"/>
            </w:rPr>
            <w:delText>async</w:delText>
          </w:r>
          <w:r w:rsidDel="00962014">
            <w:rPr>
              <w:color w:val="000000"/>
              <w:sz w:val="20"/>
              <w:szCs w:val="20"/>
            </w:rPr>
            <w:delText xml:space="preserve"> Task&lt;String&gt; GetDataAsyncNested()</w:delText>
          </w:r>
        </w:del>
      </w:moveFrom>
    </w:p>
    <w:p w14:paraId="2E82BDB4" w14:textId="6AF6DC59" w:rsidR="00942C25" w:rsidDel="00962014" w:rsidRDefault="009C5CA0" w:rsidP="00962014">
      <w:pPr>
        <w:spacing w:after="0" w:line="240" w:lineRule="auto"/>
        <w:jc w:val="both"/>
        <w:rPr>
          <w:del w:id="1575" w:author="Ravindra Akella" w:date="2019-11-23T22:09:00Z"/>
          <w:moveFrom w:id="1576" w:author="Ravindra Akella" w:date="2019-11-23T21:46:00Z"/>
          <w:color w:val="000000"/>
          <w:sz w:val="20"/>
          <w:szCs w:val="20"/>
        </w:rPr>
      </w:pPr>
      <w:moveFrom w:id="1577" w:author="Ravindra Akella" w:date="2019-11-23T21:46:00Z">
        <w:del w:id="1578" w:author="Ravindra Akella" w:date="2019-11-23T22:09:00Z">
          <w:r w:rsidDel="00962014">
            <w:rPr>
              <w:color w:val="000000"/>
              <w:sz w:val="20"/>
              <w:szCs w:val="20"/>
            </w:rPr>
            <w:delText xml:space="preserve">        {</w:delText>
          </w:r>
        </w:del>
      </w:moveFrom>
    </w:p>
    <w:p w14:paraId="68B47FAD" w14:textId="628EDBA7" w:rsidR="00942C25" w:rsidDel="00962014" w:rsidRDefault="009C5CA0" w:rsidP="00962014">
      <w:pPr>
        <w:spacing w:after="0" w:line="240" w:lineRule="auto"/>
        <w:jc w:val="both"/>
        <w:rPr>
          <w:del w:id="1579" w:author="Ravindra Akella" w:date="2019-11-23T22:09:00Z"/>
          <w:moveFrom w:id="1580" w:author="Ravindra Akella" w:date="2019-11-23T21:46:00Z"/>
          <w:color w:val="000000"/>
          <w:sz w:val="20"/>
          <w:szCs w:val="20"/>
        </w:rPr>
      </w:pPr>
      <w:moveFrom w:id="1581" w:author="Ravindra Akella" w:date="2019-11-23T21:46:00Z">
        <w:del w:id="1582" w:author="Ravindra Akella" w:date="2019-11-23T22:09:00Z">
          <w:r w:rsidDel="00962014">
            <w:rPr>
              <w:color w:val="000000"/>
              <w:sz w:val="20"/>
              <w:szCs w:val="20"/>
            </w:rPr>
            <w:delText xml:space="preserve">            </w:delText>
          </w:r>
          <w:r w:rsidDel="00962014">
            <w:rPr>
              <w:color w:val="0000FF"/>
              <w:sz w:val="20"/>
              <w:szCs w:val="20"/>
            </w:rPr>
            <w:delText>return</w:delText>
          </w:r>
          <w:r w:rsidDel="00962014">
            <w:rPr>
              <w:color w:val="000000"/>
              <w:sz w:val="20"/>
              <w:szCs w:val="20"/>
            </w:rPr>
            <w:delText xml:space="preserve"> </w:delText>
          </w:r>
          <w:r w:rsidDel="00962014">
            <w:rPr>
              <w:color w:val="0000FF"/>
              <w:sz w:val="20"/>
              <w:szCs w:val="20"/>
            </w:rPr>
            <w:delText>await</w:delText>
          </w:r>
          <w:r w:rsidDel="00962014">
            <w:rPr>
              <w:color w:val="000000"/>
              <w:sz w:val="20"/>
              <w:szCs w:val="20"/>
            </w:rPr>
            <w:delText xml:space="preserve"> GetDataAsync();</w:delText>
          </w:r>
        </w:del>
      </w:moveFrom>
    </w:p>
    <w:p w14:paraId="6F92EF27" w14:textId="670147EB" w:rsidR="00942C25" w:rsidDel="00962014" w:rsidRDefault="009C5CA0" w:rsidP="00BC37AD">
      <w:pPr>
        <w:spacing w:after="0" w:line="240" w:lineRule="auto"/>
        <w:jc w:val="both"/>
        <w:rPr>
          <w:del w:id="1583" w:author="Ravindra Akella" w:date="2019-11-23T22:09:00Z"/>
          <w:color w:val="000000"/>
          <w:sz w:val="20"/>
          <w:szCs w:val="20"/>
        </w:rPr>
      </w:pPr>
      <w:moveFrom w:id="1584" w:author="Ravindra Akella" w:date="2019-11-23T21:46:00Z">
        <w:del w:id="1585" w:author="Ravindra Akella" w:date="2019-11-23T22:09:00Z">
          <w:r w:rsidDel="00962014">
            <w:rPr>
              <w:color w:val="000000"/>
              <w:sz w:val="20"/>
              <w:szCs w:val="20"/>
            </w:rPr>
            <w:delText xml:space="preserve">        }</w:delText>
          </w:r>
        </w:del>
      </w:moveFrom>
      <w:moveFromRangeEnd w:id="1556"/>
    </w:p>
    <w:p w14:paraId="72EDAD2A" w14:textId="3730FBC1" w:rsidR="00942C25" w:rsidDel="00962014" w:rsidRDefault="00942C25">
      <w:pPr>
        <w:spacing w:after="0" w:line="240" w:lineRule="auto"/>
        <w:jc w:val="both"/>
        <w:rPr>
          <w:del w:id="1586" w:author="Ravindra Akella" w:date="2019-11-23T22:09:00Z"/>
          <w:color w:val="000000"/>
          <w:sz w:val="20"/>
          <w:szCs w:val="20"/>
        </w:rPr>
      </w:pPr>
    </w:p>
    <w:p w14:paraId="23192A28" w14:textId="26BF3643" w:rsidR="00942C25" w:rsidDel="00962014" w:rsidRDefault="009C5CA0">
      <w:pPr>
        <w:spacing w:after="0" w:line="240" w:lineRule="auto"/>
        <w:jc w:val="both"/>
        <w:rPr>
          <w:del w:id="1587" w:author="Ravindra Akella" w:date="2019-11-23T22:09:00Z"/>
          <w:color w:val="000000"/>
          <w:sz w:val="20"/>
          <w:szCs w:val="20"/>
        </w:rPr>
      </w:pPr>
      <w:del w:id="1588"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&lt;summary&gt;</w:delText>
        </w:r>
      </w:del>
    </w:p>
    <w:p w14:paraId="17730ACA" w14:textId="062B92D1" w:rsidR="00942C25" w:rsidDel="00962014" w:rsidRDefault="009C5CA0">
      <w:pPr>
        <w:spacing w:after="0" w:line="240" w:lineRule="auto"/>
        <w:jc w:val="both"/>
        <w:rPr>
          <w:del w:id="1589" w:author="Ravindra Akella" w:date="2019-11-23T22:09:00Z"/>
          <w:color w:val="000000"/>
          <w:sz w:val="20"/>
          <w:szCs w:val="20"/>
        </w:rPr>
      </w:pPr>
      <w:del w:id="1590"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Async method to retrieve data from API</w:delText>
        </w:r>
      </w:del>
    </w:p>
    <w:p w14:paraId="33719B16" w14:textId="6A1A0B5A" w:rsidR="00942C25" w:rsidDel="00962014" w:rsidRDefault="009C5CA0">
      <w:pPr>
        <w:spacing w:after="0" w:line="240" w:lineRule="auto"/>
        <w:jc w:val="both"/>
        <w:rPr>
          <w:del w:id="1591" w:author="Ravindra Akella" w:date="2019-11-23T22:09:00Z"/>
          <w:color w:val="000000"/>
          <w:sz w:val="20"/>
          <w:szCs w:val="20"/>
        </w:rPr>
      </w:pPr>
      <w:del w:id="1592"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&lt;/summary&gt;</w:delText>
        </w:r>
      </w:del>
    </w:p>
    <w:p w14:paraId="28575B35" w14:textId="4D628158" w:rsidR="00942C25" w:rsidDel="00962014" w:rsidRDefault="009C5CA0">
      <w:pPr>
        <w:spacing w:after="0" w:line="240" w:lineRule="auto"/>
        <w:jc w:val="both"/>
        <w:rPr>
          <w:del w:id="1593" w:author="Ravindra Akella" w:date="2019-11-23T22:09:00Z"/>
          <w:color w:val="000000"/>
          <w:sz w:val="20"/>
          <w:szCs w:val="20"/>
        </w:rPr>
      </w:pPr>
      <w:del w:id="1594"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&lt;returns&gt;&lt;/returns&gt;</w:delText>
        </w:r>
      </w:del>
    </w:p>
    <w:p w14:paraId="3A52CD48" w14:textId="46BD74C4" w:rsidR="00942C25" w:rsidDel="00962014" w:rsidRDefault="009C5CA0">
      <w:pPr>
        <w:spacing w:after="0" w:line="240" w:lineRule="auto"/>
        <w:jc w:val="both"/>
        <w:rPr>
          <w:del w:id="1595" w:author="Ravindra Akella" w:date="2019-11-23T22:09:00Z"/>
          <w:color w:val="000000"/>
          <w:sz w:val="20"/>
          <w:szCs w:val="20"/>
        </w:rPr>
      </w:pPr>
      <w:del w:id="1596" w:author="Ravindra Akella" w:date="2019-11-23T22:09:00Z">
        <w:r w:rsidDel="00962014">
          <w:rPr>
            <w:color w:val="000000"/>
            <w:sz w:val="20"/>
            <w:szCs w:val="20"/>
          </w:rPr>
          <w:delText xml:space="preserve">        </w:delText>
        </w:r>
        <w:r w:rsidDel="00962014">
          <w:rPr>
            <w:color w:val="0000FF"/>
            <w:sz w:val="20"/>
            <w:szCs w:val="20"/>
          </w:rPr>
          <w:delText>static</w:delText>
        </w:r>
        <w:r w:rsidDel="00962014">
          <w:rPr>
            <w:color w:val="000000"/>
            <w:sz w:val="20"/>
            <w:szCs w:val="20"/>
          </w:rPr>
          <w:delText xml:space="preserve"> </w:delText>
        </w:r>
        <w:r w:rsidDel="00962014">
          <w:rPr>
            <w:color w:val="0000FF"/>
            <w:sz w:val="20"/>
            <w:szCs w:val="20"/>
          </w:rPr>
          <w:delText>async</w:delText>
        </w:r>
        <w:r w:rsidDel="00962014">
          <w:rPr>
            <w:color w:val="000000"/>
            <w:sz w:val="20"/>
            <w:szCs w:val="20"/>
          </w:rPr>
          <w:delText xml:space="preserve"> Task&lt;</w:delText>
        </w:r>
        <w:r w:rsidDel="00962014">
          <w:rPr>
            <w:color w:val="0000FF"/>
            <w:sz w:val="20"/>
            <w:szCs w:val="20"/>
          </w:rPr>
          <w:delText>string</w:delText>
        </w:r>
        <w:r w:rsidDel="00962014">
          <w:rPr>
            <w:color w:val="000000"/>
            <w:sz w:val="20"/>
            <w:szCs w:val="20"/>
          </w:rPr>
          <w:delText>&gt; GetDataAsyncFromAnotherSource()</w:delText>
        </w:r>
      </w:del>
    </w:p>
    <w:p w14:paraId="159A1282" w14:textId="3441F508" w:rsidR="00942C25" w:rsidDel="00962014" w:rsidRDefault="009C5CA0">
      <w:pPr>
        <w:spacing w:after="0" w:line="240" w:lineRule="auto"/>
        <w:jc w:val="both"/>
        <w:rPr>
          <w:del w:id="1597" w:author="Ravindra Akella" w:date="2019-11-23T22:09:00Z"/>
          <w:color w:val="000000"/>
          <w:sz w:val="20"/>
          <w:szCs w:val="20"/>
        </w:rPr>
      </w:pPr>
      <w:del w:id="1598" w:author="Ravindra Akella" w:date="2019-11-23T22:09:00Z">
        <w:r w:rsidDel="00962014">
          <w:rPr>
            <w:color w:val="000000"/>
            <w:sz w:val="20"/>
            <w:szCs w:val="20"/>
          </w:rPr>
          <w:delText xml:space="preserve">        {</w:delText>
        </w:r>
      </w:del>
    </w:p>
    <w:p w14:paraId="52C4C66A" w14:textId="44C068E3" w:rsidR="00942C25" w:rsidDel="00962014" w:rsidRDefault="009C5CA0">
      <w:pPr>
        <w:spacing w:after="0" w:line="240" w:lineRule="auto"/>
        <w:jc w:val="both"/>
        <w:rPr>
          <w:del w:id="1599" w:author="Ravindra Akella" w:date="2019-11-23T22:09:00Z"/>
          <w:color w:val="000000"/>
          <w:sz w:val="20"/>
          <w:szCs w:val="20"/>
        </w:rPr>
      </w:pPr>
      <w:del w:id="1600" w:author="Ravindra Akella" w:date="2019-11-23T22:09:00Z">
        <w:r w:rsidDel="00962014">
          <w:rPr>
            <w:color w:val="000000"/>
            <w:sz w:val="20"/>
            <w:szCs w:val="20"/>
          </w:rPr>
          <w:delText xml:space="preserve">            </w:delText>
        </w:r>
        <w:r w:rsidDel="00962014">
          <w:rPr>
            <w:color w:val="0000FF"/>
            <w:sz w:val="20"/>
            <w:szCs w:val="20"/>
          </w:rPr>
          <w:delText>try</w:delText>
        </w:r>
      </w:del>
    </w:p>
    <w:p w14:paraId="61FCAB65" w14:textId="11A49C39" w:rsidR="00942C25" w:rsidDel="00962014" w:rsidRDefault="009C5CA0">
      <w:pPr>
        <w:spacing w:after="0" w:line="240" w:lineRule="auto"/>
        <w:jc w:val="both"/>
        <w:rPr>
          <w:del w:id="1601" w:author="Ravindra Akella" w:date="2019-11-23T22:09:00Z"/>
          <w:color w:val="000000"/>
          <w:sz w:val="20"/>
          <w:szCs w:val="20"/>
        </w:rPr>
      </w:pPr>
      <w:del w:id="1602" w:author="Ravindra Akella" w:date="2019-11-23T22:09:00Z">
        <w:r w:rsidDel="00962014">
          <w:rPr>
            <w:color w:val="000000"/>
            <w:sz w:val="20"/>
            <w:szCs w:val="20"/>
          </w:rPr>
          <w:delText xml:space="preserve">            {</w:delText>
        </w:r>
      </w:del>
    </w:p>
    <w:p w14:paraId="35482832" w14:textId="56514D17" w:rsidR="00942C25" w:rsidDel="00962014" w:rsidRDefault="009C5CA0">
      <w:pPr>
        <w:spacing w:after="0" w:line="240" w:lineRule="auto"/>
        <w:jc w:val="both"/>
        <w:rPr>
          <w:del w:id="1603" w:author="Ravindra Akella" w:date="2019-11-23T22:09:00Z"/>
          <w:color w:val="000000"/>
          <w:sz w:val="20"/>
          <w:szCs w:val="20"/>
        </w:rPr>
      </w:pPr>
      <w:del w:id="1604" w:author="Ravindra Akella" w:date="2019-11-23T22:09:00Z">
        <w:r w:rsidDel="00962014">
          <w:rPr>
            <w:color w:val="000000"/>
            <w:sz w:val="20"/>
            <w:szCs w:val="20"/>
          </w:rPr>
          <w:delText xml:space="preserve">                </w:delText>
        </w:r>
        <w:r w:rsidDel="00962014">
          <w:rPr>
            <w:color w:val="0000FF"/>
            <w:sz w:val="20"/>
            <w:szCs w:val="20"/>
          </w:rPr>
          <w:delText>using</w:delText>
        </w:r>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stream = </w:delText>
        </w:r>
        <w:r w:rsidDel="00962014">
          <w:rPr>
            <w:color w:val="0000FF"/>
            <w:sz w:val="20"/>
            <w:szCs w:val="20"/>
          </w:rPr>
          <w:delText>new</w:delText>
        </w:r>
        <w:r w:rsidDel="00962014">
          <w:rPr>
            <w:color w:val="000000"/>
            <w:sz w:val="20"/>
            <w:szCs w:val="20"/>
          </w:rPr>
          <w:delText xml:space="preserve"> StreamReader(File.OpenRead(</w:delText>
        </w:r>
        <w:r w:rsidDel="00962014">
          <w:rPr>
            <w:color w:val="800000"/>
            <w:sz w:val="20"/>
            <w:szCs w:val="20"/>
          </w:rPr>
          <w:delText>@"nonexistingfile.txt"</w:delText>
        </w:r>
        <w:r w:rsidDel="00962014">
          <w:rPr>
            <w:color w:val="000000"/>
            <w:sz w:val="20"/>
            <w:szCs w:val="20"/>
          </w:rPr>
          <w:delText>)))</w:delText>
        </w:r>
      </w:del>
    </w:p>
    <w:p w14:paraId="2C3ACC39" w14:textId="3B932F39" w:rsidR="00942C25" w:rsidDel="00962014" w:rsidRDefault="009C5CA0">
      <w:pPr>
        <w:spacing w:after="0" w:line="240" w:lineRule="auto"/>
        <w:jc w:val="both"/>
        <w:rPr>
          <w:del w:id="1605" w:author="Ravindra Akella" w:date="2019-11-23T22:09:00Z"/>
          <w:color w:val="000000"/>
          <w:sz w:val="20"/>
          <w:szCs w:val="20"/>
        </w:rPr>
      </w:pPr>
      <w:del w:id="1606" w:author="Ravindra Akella" w:date="2019-11-23T22:09:00Z">
        <w:r w:rsidDel="00962014">
          <w:rPr>
            <w:color w:val="000000"/>
            <w:sz w:val="20"/>
            <w:szCs w:val="20"/>
          </w:rPr>
          <w:delText xml:space="preserve">                {</w:delText>
        </w:r>
      </w:del>
    </w:p>
    <w:p w14:paraId="66B97A2D" w14:textId="7C241CCC" w:rsidR="00942C25" w:rsidDel="00962014" w:rsidRDefault="009C5CA0">
      <w:pPr>
        <w:spacing w:after="0" w:line="240" w:lineRule="auto"/>
        <w:jc w:val="both"/>
        <w:rPr>
          <w:del w:id="1607" w:author="Ravindra Akella" w:date="2019-11-23T22:09:00Z"/>
          <w:color w:val="000000"/>
          <w:sz w:val="20"/>
          <w:szCs w:val="20"/>
        </w:rPr>
      </w:pPr>
      <w:del w:id="1608"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fileText = </w:delText>
        </w:r>
        <w:r w:rsidDel="00962014">
          <w:rPr>
            <w:color w:val="0000FF"/>
            <w:sz w:val="20"/>
            <w:szCs w:val="20"/>
          </w:rPr>
          <w:delText>await</w:delText>
        </w:r>
        <w:r w:rsidDel="00962014">
          <w:rPr>
            <w:color w:val="000000"/>
            <w:sz w:val="20"/>
            <w:szCs w:val="20"/>
          </w:rPr>
          <w:delText xml:space="preserve"> stream.ReadToEndAsync();</w:delText>
        </w:r>
      </w:del>
    </w:p>
    <w:p w14:paraId="7490F785" w14:textId="0F46727C" w:rsidR="00942C25" w:rsidDel="00962014" w:rsidRDefault="009C5CA0">
      <w:pPr>
        <w:spacing w:after="0" w:line="240" w:lineRule="auto"/>
        <w:jc w:val="both"/>
        <w:rPr>
          <w:del w:id="1609" w:author="Ravindra Akella" w:date="2019-11-23T22:09:00Z"/>
          <w:color w:val="000000"/>
          <w:sz w:val="20"/>
          <w:szCs w:val="20"/>
        </w:rPr>
      </w:pPr>
      <w:del w:id="1610" w:author="Ravindra Akella" w:date="2019-11-23T22:09:00Z">
        <w:r w:rsidDel="00962014">
          <w:rPr>
            <w:color w:val="000000"/>
            <w:sz w:val="20"/>
            <w:szCs w:val="20"/>
          </w:rPr>
          <w:delText xml:space="preserve">                    Console.WriteLine(</w:delText>
        </w:r>
        <w:r w:rsidDel="00962014">
          <w:rPr>
            <w:color w:val="A31515"/>
            <w:sz w:val="20"/>
            <w:szCs w:val="20"/>
          </w:rPr>
          <w:delText>"Reading from file completed"</w:delText>
        </w:r>
        <w:r w:rsidDel="00962014">
          <w:rPr>
            <w:color w:val="000000"/>
            <w:sz w:val="20"/>
            <w:szCs w:val="20"/>
          </w:rPr>
          <w:delText>);</w:delText>
        </w:r>
      </w:del>
    </w:p>
    <w:p w14:paraId="7874AE16" w14:textId="7C2C1816" w:rsidR="00942C25" w:rsidDel="00962014" w:rsidRDefault="009C5CA0">
      <w:pPr>
        <w:spacing w:after="0" w:line="240" w:lineRule="auto"/>
        <w:jc w:val="both"/>
        <w:rPr>
          <w:del w:id="1611" w:author="Ravindra Akella" w:date="2019-11-23T22:09:00Z"/>
          <w:color w:val="000000"/>
          <w:sz w:val="20"/>
          <w:szCs w:val="20"/>
        </w:rPr>
      </w:pPr>
      <w:del w:id="1612" w:author="Ravindra Akella" w:date="2019-11-23T22:09:00Z">
        <w:r w:rsidDel="00962014">
          <w:rPr>
            <w:color w:val="000000"/>
            <w:sz w:val="20"/>
            <w:szCs w:val="20"/>
          </w:rPr>
          <w:delText xml:space="preserve">                    </w:delText>
        </w:r>
        <w:r w:rsidDel="00962014">
          <w:rPr>
            <w:color w:val="0000FF"/>
            <w:sz w:val="20"/>
            <w:szCs w:val="20"/>
          </w:rPr>
          <w:delText>return</w:delText>
        </w:r>
        <w:r w:rsidDel="00962014">
          <w:rPr>
            <w:color w:val="000000"/>
            <w:sz w:val="20"/>
            <w:szCs w:val="20"/>
          </w:rPr>
          <w:delText xml:space="preserve"> fileText;</w:delText>
        </w:r>
      </w:del>
    </w:p>
    <w:p w14:paraId="2F477D1A" w14:textId="4E00D689" w:rsidR="00942C25" w:rsidDel="00962014" w:rsidRDefault="009C5CA0">
      <w:pPr>
        <w:spacing w:after="0" w:line="240" w:lineRule="auto"/>
        <w:jc w:val="both"/>
        <w:rPr>
          <w:del w:id="1613" w:author="Ravindra Akella" w:date="2019-11-23T22:09:00Z"/>
          <w:color w:val="000000"/>
          <w:sz w:val="20"/>
          <w:szCs w:val="20"/>
        </w:rPr>
      </w:pPr>
      <w:del w:id="1614" w:author="Ravindra Akella" w:date="2019-11-23T22:09:00Z">
        <w:r w:rsidDel="00962014">
          <w:rPr>
            <w:color w:val="000000"/>
            <w:sz w:val="20"/>
            <w:szCs w:val="20"/>
          </w:rPr>
          <w:delText xml:space="preserve">                }</w:delText>
        </w:r>
      </w:del>
    </w:p>
    <w:p w14:paraId="649712B4" w14:textId="6F3CAD44" w:rsidR="00942C25" w:rsidDel="00962014" w:rsidRDefault="009C5CA0">
      <w:pPr>
        <w:spacing w:after="0" w:line="240" w:lineRule="auto"/>
        <w:jc w:val="both"/>
        <w:rPr>
          <w:del w:id="1615" w:author="Ravindra Akella" w:date="2019-11-23T22:09:00Z"/>
          <w:color w:val="000000"/>
          <w:sz w:val="20"/>
          <w:szCs w:val="20"/>
        </w:rPr>
      </w:pPr>
      <w:del w:id="1616" w:author="Ravindra Akella" w:date="2019-11-23T22:09:00Z">
        <w:r w:rsidDel="00962014">
          <w:rPr>
            <w:color w:val="000000"/>
            <w:sz w:val="20"/>
            <w:szCs w:val="20"/>
          </w:rPr>
          <w:delText xml:space="preserve">            }</w:delText>
        </w:r>
      </w:del>
    </w:p>
    <w:p w14:paraId="12B56F71" w14:textId="540D3DCB" w:rsidR="00942C25" w:rsidDel="00962014" w:rsidRDefault="009C5CA0">
      <w:pPr>
        <w:spacing w:after="0" w:line="240" w:lineRule="auto"/>
        <w:jc w:val="both"/>
        <w:rPr>
          <w:del w:id="1617" w:author="Ravindra Akella" w:date="2019-11-23T22:09:00Z"/>
          <w:color w:val="000000"/>
          <w:sz w:val="20"/>
          <w:szCs w:val="20"/>
        </w:rPr>
      </w:pPr>
      <w:del w:id="1618" w:author="Ravindra Akella" w:date="2019-11-23T22:09:00Z">
        <w:r w:rsidDel="00962014">
          <w:rPr>
            <w:color w:val="000000"/>
            <w:sz w:val="20"/>
            <w:szCs w:val="20"/>
          </w:rPr>
          <w:delText xml:space="preserve">            </w:delText>
        </w:r>
        <w:r w:rsidDel="00962014">
          <w:rPr>
            <w:color w:val="0000FF"/>
            <w:sz w:val="20"/>
            <w:szCs w:val="20"/>
          </w:rPr>
          <w:delText>catch</w:delText>
        </w:r>
      </w:del>
    </w:p>
    <w:p w14:paraId="5580F2AE" w14:textId="2D8D01E8" w:rsidR="00942C25" w:rsidDel="00962014" w:rsidRDefault="009C5CA0">
      <w:pPr>
        <w:spacing w:after="0" w:line="240" w:lineRule="auto"/>
        <w:jc w:val="both"/>
        <w:rPr>
          <w:del w:id="1619" w:author="Ravindra Akella" w:date="2019-11-23T22:09:00Z"/>
          <w:color w:val="000000"/>
          <w:sz w:val="20"/>
          <w:szCs w:val="20"/>
        </w:rPr>
      </w:pPr>
      <w:del w:id="1620" w:author="Ravindra Akella" w:date="2019-11-23T22:09:00Z">
        <w:r w:rsidDel="00962014">
          <w:rPr>
            <w:color w:val="000000"/>
            <w:sz w:val="20"/>
            <w:szCs w:val="20"/>
          </w:rPr>
          <w:delText xml:space="preserve">            {</w:delText>
        </w:r>
      </w:del>
    </w:p>
    <w:p w14:paraId="4EEAD2A1" w14:textId="1B973535" w:rsidR="00942C25" w:rsidDel="00962014" w:rsidRDefault="009C5CA0">
      <w:pPr>
        <w:spacing w:after="0" w:line="240" w:lineRule="auto"/>
        <w:jc w:val="both"/>
        <w:rPr>
          <w:del w:id="1621" w:author="Ravindra Akella" w:date="2019-11-23T22:09:00Z"/>
          <w:color w:val="000000"/>
          <w:sz w:val="20"/>
          <w:szCs w:val="20"/>
        </w:rPr>
      </w:pPr>
      <w:del w:id="1622" w:author="Ravindra Akella" w:date="2019-11-23T22:09:00Z">
        <w:r w:rsidDel="00962014">
          <w:rPr>
            <w:color w:val="000000"/>
            <w:sz w:val="20"/>
            <w:szCs w:val="20"/>
          </w:rPr>
          <w:delText xml:space="preserve">                </w:delText>
        </w:r>
        <w:r w:rsidDel="00962014">
          <w:rPr>
            <w:color w:val="0000FF"/>
            <w:sz w:val="20"/>
            <w:szCs w:val="20"/>
          </w:rPr>
          <w:delText>throw</w:delText>
        </w:r>
        <w:r w:rsidDel="00962014">
          <w:rPr>
            <w:color w:val="000000"/>
            <w:sz w:val="20"/>
            <w:szCs w:val="20"/>
          </w:rPr>
          <w:delText>;</w:delText>
        </w:r>
      </w:del>
    </w:p>
    <w:p w14:paraId="219F4707" w14:textId="5886AC5B" w:rsidR="00942C25" w:rsidDel="00962014" w:rsidRDefault="009C5CA0">
      <w:pPr>
        <w:spacing w:after="0" w:line="240" w:lineRule="auto"/>
        <w:jc w:val="both"/>
        <w:rPr>
          <w:del w:id="1623" w:author="Ravindra Akella" w:date="2019-11-23T22:09:00Z"/>
          <w:color w:val="000000"/>
          <w:sz w:val="20"/>
          <w:szCs w:val="20"/>
        </w:rPr>
      </w:pPr>
      <w:del w:id="1624" w:author="Ravindra Akella" w:date="2019-11-23T22:09:00Z">
        <w:r w:rsidDel="00962014">
          <w:rPr>
            <w:color w:val="000000"/>
            <w:sz w:val="20"/>
            <w:szCs w:val="20"/>
          </w:rPr>
          <w:delText xml:space="preserve">            }</w:delText>
        </w:r>
      </w:del>
    </w:p>
    <w:p w14:paraId="76749787" w14:textId="2587BA60" w:rsidR="00942C25" w:rsidDel="00962014" w:rsidRDefault="009C5CA0">
      <w:pPr>
        <w:spacing w:after="0" w:line="240" w:lineRule="auto"/>
        <w:jc w:val="both"/>
        <w:rPr>
          <w:del w:id="1625" w:author="Ravindra Akella" w:date="2019-11-23T22:09:00Z"/>
          <w:color w:val="000000"/>
          <w:sz w:val="20"/>
          <w:szCs w:val="20"/>
        </w:rPr>
      </w:pPr>
      <w:del w:id="1626" w:author="Ravindra Akella" w:date="2019-11-23T22:09:00Z">
        <w:r w:rsidDel="00962014">
          <w:rPr>
            <w:color w:val="000000"/>
            <w:sz w:val="20"/>
            <w:szCs w:val="20"/>
          </w:rPr>
          <w:delText xml:space="preserve">        }</w:delText>
        </w:r>
      </w:del>
    </w:p>
    <w:p w14:paraId="71E61AE3" w14:textId="6CCA62D6" w:rsidR="00942C25" w:rsidDel="00962014" w:rsidRDefault="009C5CA0">
      <w:pPr>
        <w:spacing w:after="0" w:line="240" w:lineRule="auto"/>
        <w:jc w:val="both"/>
        <w:rPr>
          <w:del w:id="1627" w:author="Ravindra Akella" w:date="2019-11-23T22:09:00Z"/>
          <w:color w:val="000000"/>
          <w:sz w:val="20"/>
          <w:szCs w:val="20"/>
        </w:rPr>
      </w:pPr>
      <w:del w:id="1628" w:author="Ravindra Akella" w:date="2019-11-23T22:09:00Z">
        <w:r w:rsidDel="00962014">
          <w:rPr>
            <w:color w:val="000000"/>
            <w:sz w:val="20"/>
            <w:szCs w:val="20"/>
          </w:rPr>
          <w:delText xml:space="preserve">    }</w:delText>
        </w:r>
      </w:del>
    </w:p>
    <w:p w14:paraId="581A6DEC" w14:textId="13DA9469" w:rsidR="00557563" w:rsidRDefault="00CD4B2E">
      <w:pPr>
        <w:spacing w:after="0" w:line="240" w:lineRule="auto"/>
        <w:jc w:val="both"/>
        <w:rPr>
          <w:ins w:id="1629" w:author="Ravindra Akella" w:date="2019-11-23T19:44:00Z"/>
          <w:color w:val="000000"/>
          <w:sz w:val="20"/>
          <w:szCs w:val="20"/>
        </w:rPr>
      </w:pPr>
      <w:customXmlDelRangeStart w:id="1630" w:author="Ravindra Akella" w:date="2019-11-23T22:09:00Z"/>
      <w:sdt>
        <w:sdtPr>
          <w:tag w:val="goog_rdk_12"/>
          <w:id w:val="1442032508"/>
        </w:sdtPr>
        <w:sdtContent>
          <w:customXmlDelRangeEnd w:id="1630"/>
          <w:commentRangeStart w:id="1631"/>
          <w:commentRangeStart w:id="1632"/>
          <w:customXmlDelRangeStart w:id="1633" w:author="Ravindra Akella" w:date="2019-11-23T22:09:00Z"/>
        </w:sdtContent>
      </w:sdt>
      <w:customXmlDelRangeEnd w:id="1633"/>
      <w:del w:id="1634" w:author="Ravindra Akella" w:date="2019-11-23T22:09:00Z">
        <w:r w:rsidR="009C5CA0" w:rsidDel="00962014">
          <w:rPr>
            <w:color w:val="000000"/>
            <w:sz w:val="20"/>
            <w:szCs w:val="20"/>
          </w:rPr>
          <w:delText>}</w:delText>
        </w:r>
        <w:commentRangeEnd w:id="1631"/>
        <w:r w:rsidR="009C5CA0" w:rsidDel="00962014">
          <w:rPr>
            <w:rStyle w:val="CommentReference"/>
          </w:rPr>
          <w:commentReference w:id="1631"/>
        </w:r>
        <w:commentRangeEnd w:id="1632"/>
        <w:r w:rsidR="00B423AC" w:rsidDel="00962014">
          <w:rPr>
            <w:rStyle w:val="CommentReference"/>
          </w:rPr>
          <w:commentReference w:id="1632"/>
        </w:r>
      </w:del>
    </w:p>
    <w:p w14:paraId="23A2789E" w14:textId="2C219F8A" w:rsidR="00942C25" w:rsidRPr="00557563" w:rsidRDefault="00557563">
      <w:pPr>
        <w:spacing w:after="0" w:line="240" w:lineRule="auto"/>
        <w:jc w:val="both"/>
        <w:rPr>
          <w:rFonts w:ascii="Palatino Linotype" w:hAnsi="Palatino Linotype"/>
          <w:color w:val="000000"/>
          <w:sz w:val="21"/>
          <w:szCs w:val="21"/>
          <w:rPrChange w:id="1635" w:author="Ravindra Akella" w:date="2019-11-23T19:44:00Z">
            <w:rPr>
              <w:color w:val="000000"/>
              <w:sz w:val="20"/>
              <w:szCs w:val="20"/>
            </w:rPr>
          </w:rPrChange>
        </w:rPr>
      </w:pPr>
      <w:ins w:id="1636" w:author="Ravindra Akella" w:date="2019-11-23T19:44:00Z">
        <w:r w:rsidRPr="00557563">
          <w:rPr>
            <w:rFonts w:ascii="Palatino Linotype" w:hAnsi="Palatino Linotype"/>
            <w:color w:val="000000"/>
            <w:sz w:val="21"/>
            <w:szCs w:val="21"/>
            <w:rPrChange w:id="1637" w:author="Ravindra Akella" w:date="2019-11-23T19:44:00Z">
              <w:rPr>
                <w:color w:val="000000"/>
                <w:sz w:val="20"/>
                <w:szCs w:val="20"/>
              </w:rPr>
            </w:rPrChange>
          </w:rPr>
          <w:t>Once</w:t>
        </w:r>
        <w:r>
          <w:rPr>
            <w:rFonts w:ascii="Palatino Linotype" w:hAnsi="Palatino Linotype"/>
            <w:color w:val="000000"/>
            <w:sz w:val="21"/>
            <w:szCs w:val="21"/>
          </w:rPr>
          <w:t xml:space="preserve"> we run this code output will look like </w:t>
        </w:r>
      </w:ins>
      <w:ins w:id="1638" w:author="Ravindra Akella" w:date="2019-11-23T19:45:00Z">
        <w:r w:rsidR="00D168A2">
          <w:rPr>
            <w:rFonts w:ascii="Palatino Linotype" w:hAnsi="Palatino Linotype"/>
            <w:color w:val="000000"/>
            <w:sz w:val="21"/>
            <w:szCs w:val="21"/>
          </w:rPr>
          <w:t>as shown in Figure 6.3</w:t>
        </w:r>
      </w:ins>
      <w:ins w:id="1639" w:author="Ravindra Akella" w:date="2019-11-23T19:44:00Z">
        <w:r>
          <w:rPr>
            <w:rFonts w:ascii="Palatino Linotype" w:hAnsi="Palatino Linotype"/>
            <w:color w:val="000000"/>
            <w:sz w:val="21"/>
            <w:szCs w:val="21"/>
          </w:rPr>
          <w:t xml:space="preserve"> where we can see </w:t>
        </w:r>
      </w:ins>
      <w:ins w:id="1640" w:author="Ravindra Akella" w:date="2019-11-23T19:45:00Z">
        <w:r>
          <w:rPr>
            <w:rFonts w:ascii="Palatino Linotype" w:hAnsi="Palatino Linotype"/>
            <w:color w:val="000000"/>
            <w:sz w:val="21"/>
            <w:szCs w:val="21"/>
          </w:rPr>
          <w:t xml:space="preserve">multiple </w:t>
        </w:r>
      </w:ins>
      <w:ins w:id="1641" w:author="Ravindra Akella" w:date="2019-11-23T19:44:00Z">
        <w:r>
          <w:rPr>
            <w:rFonts w:ascii="Palatino Linotype" w:hAnsi="Palatino Linotype"/>
            <w:color w:val="000000"/>
            <w:sz w:val="21"/>
            <w:szCs w:val="21"/>
          </w:rPr>
          <w:t>exceptions</w:t>
        </w:r>
      </w:ins>
      <w:commentRangeStart w:id="1642"/>
      <w:commentRangeStart w:id="1643"/>
      <w:commentRangeEnd w:id="1642"/>
      <w:del w:id="1644" w:author="Ravindra Akella" w:date="2019-11-23T19:44:00Z">
        <w:r w:rsidR="009C5CA0" w:rsidRPr="00557563" w:rsidDel="00557563">
          <w:rPr>
            <w:rStyle w:val="CommentReference"/>
            <w:rFonts w:ascii="Palatino Linotype" w:hAnsi="Palatino Linotype"/>
            <w:sz w:val="21"/>
            <w:szCs w:val="21"/>
            <w:rPrChange w:id="1645" w:author="Ravindra Akella" w:date="2019-11-23T19:44:00Z">
              <w:rPr>
                <w:rStyle w:val="CommentReference"/>
              </w:rPr>
            </w:rPrChange>
          </w:rPr>
          <w:commentReference w:id="1642"/>
        </w:r>
      </w:del>
      <w:commentRangeEnd w:id="1643"/>
      <w:r w:rsidR="00B423AC">
        <w:rPr>
          <w:rStyle w:val="CommentReference"/>
        </w:rPr>
        <w:commentReference w:id="1643"/>
      </w:r>
      <w:ins w:id="1646" w:author="Ravindra Akella" w:date="2019-11-23T19:45:00Z">
        <w:r>
          <w:rPr>
            <w:rFonts w:ascii="Palatino Linotype" w:hAnsi="Palatino Linotype"/>
            <w:color w:val="000000"/>
            <w:sz w:val="21"/>
            <w:szCs w:val="21"/>
          </w:rPr>
          <w:t xml:space="preserve"> from asynchronous methods</w:t>
        </w:r>
      </w:ins>
      <w:ins w:id="1647" w:author="Ravindra Akella" w:date="2019-11-23T22:10:00Z">
        <w:r w:rsidR="00962014">
          <w:rPr>
            <w:rFonts w:ascii="Palatino Linotype" w:hAnsi="Palatino Linotype"/>
            <w:color w:val="000000"/>
            <w:sz w:val="21"/>
            <w:szCs w:val="21"/>
          </w:rPr>
          <w:t xml:space="preserve"> handled and printed on the console (off</w:t>
        </w:r>
      </w:ins>
      <w:ins w:id="1648" w:author="Ravindra Akella" w:date="2019-11-23T22:11:00Z">
        <w:r w:rsidR="00BC37AD">
          <w:rPr>
            <w:rFonts w:ascii="Palatino Linotype" w:hAnsi="Palatino Linotype"/>
            <w:color w:val="000000"/>
            <w:sz w:val="21"/>
            <w:szCs w:val="21"/>
          </w:rPr>
          <w:t xml:space="preserve"> </w:t>
        </w:r>
      </w:ins>
      <w:ins w:id="1649" w:author="Ravindra Akella" w:date="2019-11-23T22:10:00Z">
        <w:r w:rsidR="00962014">
          <w:rPr>
            <w:rFonts w:ascii="Palatino Linotype" w:hAnsi="Palatino Linotype"/>
            <w:color w:val="000000"/>
            <w:sz w:val="21"/>
            <w:szCs w:val="21"/>
          </w:rPr>
          <w:t xml:space="preserve">course in enterprise application we will do </w:t>
        </w:r>
      </w:ins>
      <w:ins w:id="1650" w:author="Ravindra Akella" w:date="2019-11-23T22:11:00Z">
        <w:r w:rsidR="00962014">
          <w:rPr>
            <w:rFonts w:ascii="Palatino Linotype" w:hAnsi="Palatino Linotype"/>
            <w:color w:val="000000"/>
            <w:sz w:val="21"/>
            <w:szCs w:val="21"/>
          </w:rPr>
          <w:t>more than printing it to console.</w:t>
        </w:r>
      </w:ins>
      <w:ins w:id="1651" w:author="Ravindra Akella" w:date="2019-11-23T22:10:00Z">
        <w:r w:rsidR="00962014">
          <w:rPr>
            <w:rFonts w:ascii="Palatino Linotype" w:hAnsi="Palatino Linotype"/>
            <w:color w:val="000000"/>
            <w:sz w:val="21"/>
            <w:szCs w:val="21"/>
          </w:rPr>
          <w:t>)</w:t>
        </w:r>
      </w:ins>
    </w:p>
    <w:p w14:paraId="1E270841" w14:textId="77777777" w:rsidR="00942C25" w:rsidRDefault="009C5CA0">
      <w:pPr>
        <w:spacing w:after="0" w:line="240" w:lineRule="auto"/>
        <w:jc w:val="both"/>
        <w:rPr>
          <w:color w:val="000000"/>
          <w:sz w:val="20"/>
          <w:szCs w:val="20"/>
        </w:rPr>
      </w:pPr>
      <w:r>
        <w:rPr>
          <w:noProof/>
        </w:rPr>
        <w:drawing>
          <wp:inline distT="0" distB="0" distL="0" distR="0" wp14:anchorId="5E4D9256" wp14:editId="119490E9">
            <wp:extent cx="5943600" cy="2543175"/>
            <wp:effectExtent l="0" t="0" r="0" b="9525"/>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543175"/>
                    </a:xfrm>
                    <a:prstGeom prst="rect">
                      <a:avLst/>
                    </a:prstGeom>
                    <a:ln/>
                  </pic:spPr>
                </pic:pic>
              </a:graphicData>
            </a:graphic>
          </wp:inline>
        </w:drawing>
      </w:r>
    </w:p>
    <w:p w14:paraId="5A7455F1" w14:textId="5EAE637E" w:rsidR="00942C25" w:rsidRDefault="00CD4B2E">
      <w:pPr>
        <w:rPr>
          <w:ins w:id="1652" w:author="Ravindra Akella" w:date="2019-11-23T19:46:00Z"/>
          <w:rFonts w:ascii="Palatino Linotype" w:eastAsia="Palatino Linotype" w:hAnsi="Palatino Linotype" w:cs="Palatino Linotype"/>
          <w:b/>
          <w:sz w:val="20"/>
          <w:szCs w:val="20"/>
        </w:rPr>
      </w:pPr>
      <w:sdt>
        <w:sdtPr>
          <w:tag w:val="goog_rdk_28"/>
          <w:id w:val="2015570208"/>
        </w:sdtPr>
        <w:sdtContent/>
      </w:sdt>
      <w:r w:rsidR="009C5CA0">
        <w:rPr>
          <w:rFonts w:ascii="Palatino Linotype" w:eastAsia="Palatino Linotype" w:hAnsi="Palatino Linotype" w:cs="Palatino Linotype"/>
          <w:b/>
          <w:sz w:val="20"/>
          <w:szCs w:val="20"/>
        </w:rPr>
        <w:t>Fig</w:t>
      </w:r>
      <w:ins w:id="1653" w:author="Ravindra Akella" w:date="2019-11-23T19:45:00Z">
        <w:r w:rsidR="006120D8">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6.3 – Nested exception ha</w:t>
      </w:r>
      <w:sdt>
        <w:sdtPr>
          <w:tag w:val="goog_rdk_13"/>
          <w:id w:val="-285732277"/>
        </w:sdtPr>
        <w:sdtContent>
          <w:commentRangeStart w:id="1654"/>
          <w:commentRangeStart w:id="1655"/>
        </w:sdtContent>
      </w:sdt>
      <w:r w:rsidR="009C5CA0">
        <w:rPr>
          <w:rFonts w:ascii="Palatino Linotype" w:eastAsia="Palatino Linotype" w:hAnsi="Palatino Linotype" w:cs="Palatino Linotype"/>
          <w:b/>
          <w:sz w:val="20"/>
          <w:szCs w:val="20"/>
        </w:rPr>
        <w:t>ndling</w:t>
      </w:r>
      <w:commentRangeEnd w:id="1654"/>
      <w:r w:rsidR="009C5CA0">
        <w:rPr>
          <w:rStyle w:val="CommentReference"/>
        </w:rPr>
        <w:commentReference w:id="1654"/>
      </w:r>
      <w:commentRangeEnd w:id="1655"/>
      <w:r w:rsidR="008434C0">
        <w:rPr>
          <w:rStyle w:val="CommentReference"/>
        </w:rPr>
        <w:commentReference w:id="1655"/>
      </w:r>
    </w:p>
    <w:p w14:paraId="6F351F13" w14:textId="0BC85306" w:rsidR="00CD5D6D" w:rsidRDefault="00B423AC" w:rsidP="00B423AC">
      <w:pPr>
        <w:spacing w:after="0" w:line="240" w:lineRule="auto"/>
        <w:jc w:val="both"/>
        <w:rPr>
          <w:ins w:id="1656" w:author="Ravindra Akella" w:date="2019-11-28T11:31:00Z"/>
          <w:rFonts w:ascii="Palatino Linotype" w:hAnsi="Palatino Linotype"/>
          <w:color w:val="000000"/>
          <w:sz w:val="21"/>
          <w:szCs w:val="21"/>
        </w:rPr>
      </w:pPr>
      <w:ins w:id="1657" w:author="Ravindra Akella" w:date="2019-11-23T19:46:00Z">
        <w:r w:rsidRPr="00B423AC">
          <w:rPr>
            <w:rFonts w:ascii="Palatino Linotype" w:hAnsi="Palatino Linotype"/>
            <w:color w:val="000000"/>
            <w:sz w:val="21"/>
            <w:szCs w:val="21"/>
            <w:rPrChange w:id="1658" w:author="Ravindra Akella" w:date="2019-11-23T19:46:00Z">
              <w:rPr>
                <w:rFonts w:ascii="Palatino Linotype" w:eastAsia="Palatino Linotype" w:hAnsi="Palatino Linotype" w:cs="Palatino Linotype"/>
                <w:b/>
                <w:sz w:val="20"/>
                <w:szCs w:val="20"/>
              </w:rPr>
            </w:rPrChange>
          </w:rPr>
          <w:t>So, t</w:t>
        </w:r>
      </w:ins>
      <w:ins w:id="1659" w:author="Ravindra Akella" w:date="2019-11-23T19:49:00Z">
        <w:r w:rsidR="00EC2C1C">
          <w:rPr>
            <w:rFonts w:ascii="Palatino Linotype" w:hAnsi="Palatino Linotype"/>
            <w:color w:val="000000"/>
            <w:sz w:val="21"/>
            <w:szCs w:val="21"/>
          </w:rPr>
          <w:t xml:space="preserve">his way we can easily </w:t>
        </w:r>
      </w:ins>
      <w:ins w:id="1660" w:author="Ravindra Akella" w:date="2019-11-23T22:10:00Z">
        <w:r w:rsidR="00962014">
          <w:rPr>
            <w:rFonts w:ascii="Palatino Linotype" w:hAnsi="Palatino Linotype"/>
            <w:color w:val="000000"/>
            <w:sz w:val="21"/>
            <w:szCs w:val="21"/>
          </w:rPr>
          <w:t xml:space="preserve">handle </w:t>
        </w:r>
      </w:ins>
      <w:ins w:id="1661" w:author="Ravindra Akella" w:date="2019-11-23T19:49:00Z">
        <w:r w:rsidR="00EC2C1C">
          <w:rPr>
            <w:rFonts w:ascii="Palatino Linotype" w:hAnsi="Palatino Linotype"/>
            <w:color w:val="000000"/>
            <w:sz w:val="21"/>
            <w:szCs w:val="21"/>
          </w:rPr>
          <w:t>multiple or nested exceptions</w:t>
        </w:r>
      </w:ins>
      <w:ins w:id="1662" w:author="Ravindra Akella" w:date="2019-11-23T19:50:00Z">
        <w:r w:rsidR="009B00B7">
          <w:rPr>
            <w:rFonts w:ascii="Palatino Linotype" w:hAnsi="Palatino Linotype"/>
            <w:color w:val="000000"/>
            <w:sz w:val="21"/>
            <w:szCs w:val="21"/>
          </w:rPr>
          <w:t xml:space="preserve"> by simply wrapping the asynchronous calls in try catch block and </w:t>
        </w:r>
      </w:ins>
      <w:ins w:id="1663" w:author="Ravindra Akella" w:date="2019-11-23T19:51:00Z">
        <w:r w:rsidR="009B00B7">
          <w:rPr>
            <w:rFonts w:ascii="Palatino Linotype" w:hAnsi="Palatino Linotype"/>
            <w:color w:val="000000"/>
            <w:sz w:val="21"/>
            <w:szCs w:val="21"/>
          </w:rPr>
          <w:t>catching the exception.</w:t>
        </w:r>
      </w:ins>
    </w:p>
    <w:p w14:paraId="1F25B1E6" w14:textId="77777777" w:rsidR="00CA6E1A" w:rsidRPr="00B423AC" w:rsidRDefault="00CA6E1A" w:rsidP="00B423AC">
      <w:pPr>
        <w:spacing w:after="0" w:line="240" w:lineRule="auto"/>
        <w:jc w:val="both"/>
        <w:rPr>
          <w:rFonts w:ascii="Palatino Linotype" w:hAnsi="Palatino Linotype"/>
          <w:color w:val="000000"/>
          <w:sz w:val="21"/>
          <w:szCs w:val="21"/>
          <w:rPrChange w:id="1664" w:author="Ravindra Akella" w:date="2019-11-23T19:46:00Z">
            <w:rPr>
              <w:rFonts w:ascii="Palatino Linotype" w:eastAsia="Palatino Linotype" w:hAnsi="Palatino Linotype" w:cs="Palatino Linotype"/>
              <w:b/>
              <w:sz w:val="20"/>
              <w:szCs w:val="20"/>
            </w:rPr>
          </w:rPrChange>
        </w:rPr>
        <w:pPrChange w:id="1665" w:author="Ravindra Akella" w:date="2019-11-23T19:46:00Z">
          <w:pPr/>
        </w:pPrChange>
      </w:pPr>
    </w:p>
    <w:p w14:paraId="7520C4DF" w14:textId="77777777"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lastRenderedPageBreak/>
        <w:t>Exception Handling in Task.Wait()</w:t>
      </w:r>
    </w:p>
    <w:p w14:paraId="052DA06B" w14:textId="007CE41D" w:rsidR="00942C25" w:rsidRDefault="009C5CA0">
      <w:pPr>
        <w:rPr>
          <w:ins w:id="1666" w:author="Ravindra Akella" w:date="2019-11-24T10:06:00Z"/>
          <w:rFonts w:ascii="Palatino Linotype" w:eastAsia="Palatino Linotype" w:hAnsi="Palatino Linotype" w:cs="Palatino Linotype"/>
          <w:sz w:val="21"/>
          <w:szCs w:val="21"/>
        </w:rPr>
      </w:pPr>
      <w:del w:id="1667" w:author="Ravindra Akella" w:date="2019-11-23T19:52:00Z">
        <w:r w:rsidDel="000061CA">
          <w:rPr>
            <w:rFonts w:ascii="Palatino Linotype" w:eastAsia="Palatino Linotype" w:hAnsi="Palatino Linotype" w:cs="Palatino Linotype"/>
            <w:sz w:val="21"/>
            <w:szCs w:val="21"/>
          </w:rPr>
          <w:delText>However</w:delText>
        </w:r>
      </w:del>
      <w:ins w:id="1668" w:author="Ravindra Akella" w:date="2019-11-23T19:52:00Z">
        <w:r w:rsidR="000061CA">
          <w:rPr>
            <w:rFonts w:ascii="Palatino Linotype" w:eastAsia="Palatino Linotype" w:hAnsi="Palatino Linotype" w:cs="Palatino Linotype"/>
            <w:sz w:val="21"/>
            <w:szCs w:val="21"/>
          </w:rPr>
          <w:t>However,</w:t>
        </w:r>
      </w:ins>
      <w:r>
        <w:rPr>
          <w:rFonts w:ascii="Palatino Linotype" w:eastAsia="Palatino Linotype" w:hAnsi="Palatino Linotype" w:cs="Palatino Linotype"/>
          <w:sz w:val="21"/>
          <w:szCs w:val="21"/>
        </w:rPr>
        <w:t xml:space="preserve"> things are different when await keyword is not used for an async operation and is implemented using task.wait(). All the exceptions are wrapped in AggregateException and thrown to the calling thread. Calling method can specifically catch AggregateException to loop through and act accordingly.</w:t>
      </w:r>
      <w:ins w:id="1669" w:author="Ravindra Akella" w:date="2019-11-24T10:03:00Z">
        <w:r w:rsidR="00600AB5">
          <w:rPr>
            <w:rFonts w:ascii="Palatino Linotype" w:eastAsia="Palatino Linotype" w:hAnsi="Palatino Linotype" w:cs="Palatino Linotype"/>
            <w:sz w:val="21"/>
            <w:szCs w:val="21"/>
          </w:rPr>
          <w:t xml:space="preserve"> Let us change main method in previous example a bit</w:t>
        </w:r>
      </w:ins>
      <w:ins w:id="1670" w:author="Ravindra Akella" w:date="2019-11-24T10:04:00Z">
        <w:r w:rsidR="00600AB5">
          <w:rPr>
            <w:rFonts w:ascii="Palatino Linotype" w:eastAsia="Palatino Linotype" w:hAnsi="Palatino Linotype" w:cs="Palatino Linotype"/>
            <w:sz w:val="21"/>
            <w:szCs w:val="21"/>
          </w:rPr>
          <w:t xml:space="preserve"> as shown below, here instead of await we are </w:t>
        </w:r>
        <w:r w:rsidR="00F55C33">
          <w:rPr>
            <w:rFonts w:ascii="Palatino Linotype" w:eastAsia="Palatino Linotype" w:hAnsi="Palatino Linotype" w:cs="Palatino Linotype"/>
            <w:sz w:val="21"/>
            <w:szCs w:val="21"/>
          </w:rPr>
          <w:t xml:space="preserve">going to use Wait() method of </w:t>
        </w:r>
      </w:ins>
      <w:ins w:id="1671" w:author="Ravindra Akella" w:date="2019-11-24T10:05:00Z">
        <w:r w:rsidR="00F55C33">
          <w:rPr>
            <w:rFonts w:ascii="Palatino Linotype" w:eastAsia="Palatino Linotype" w:hAnsi="Palatino Linotype" w:cs="Palatino Linotype"/>
            <w:sz w:val="21"/>
            <w:szCs w:val="21"/>
          </w:rPr>
          <w:t xml:space="preserve">Task for all the task completion and because of which now exceptions are also available in </w:t>
        </w:r>
      </w:ins>
      <w:del w:id="1672" w:author="Ravindra Akella" w:date="2019-11-24T10:05:00Z">
        <w:r w:rsidDel="00F55C33">
          <w:rPr>
            <w:rFonts w:ascii="Palatino Linotype" w:eastAsia="Palatino Linotype" w:hAnsi="Palatino Linotype" w:cs="Palatino Linotype"/>
            <w:sz w:val="21"/>
            <w:szCs w:val="21"/>
          </w:rPr>
          <w:delText xml:space="preserve"> </w:delText>
        </w:r>
      </w:del>
      <w:ins w:id="1673" w:author="Ravindra Akella" w:date="2019-11-24T10:05:00Z">
        <w:r w:rsidR="00F55C33">
          <w:rPr>
            <w:rFonts w:ascii="Palatino Linotype" w:eastAsia="Palatino Linotype" w:hAnsi="Palatino Linotype" w:cs="Palatino Linotype"/>
            <w:sz w:val="21"/>
            <w:szCs w:val="21"/>
          </w:rPr>
          <w:t xml:space="preserve">AggregateException </w:t>
        </w:r>
      </w:ins>
      <w:del w:id="1674" w:author="Ravindra Akella" w:date="2019-11-24T10:03:00Z">
        <w:r w:rsidDel="00600AB5">
          <w:rPr>
            <w:rFonts w:ascii="Palatino Linotype" w:eastAsia="Palatino Linotype" w:hAnsi="Palatino Linotype" w:cs="Palatino Linotype"/>
            <w:sz w:val="21"/>
            <w:szCs w:val="21"/>
          </w:rPr>
          <w:delText>Following code shows an example used for async operations that are implemented without await and how AggregateException can be used to loop through multiple exceptions returned from various async operations</w:delText>
        </w:r>
      </w:del>
      <w:ins w:id="1675" w:author="Ravindra Akella" w:date="2019-11-24T10:05:00Z">
        <w:r w:rsidR="00F55C33">
          <w:rPr>
            <w:rFonts w:ascii="Palatino Linotype" w:eastAsia="Palatino Linotype" w:hAnsi="Palatino Linotype" w:cs="Palatino Linotype"/>
            <w:sz w:val="21"/>
            <w:szCs w:val="21"/>
          </w:rPr>
          <w:t>. With this our main method will look like below</w:t>
        </w:r>
      </w:ins>
      <w:del w:id="1676" w:author="Ravindra Akella" w:date="2019-11-24T10:03:00Z">
        <w:r w:rsidDel="00600AB5">
          <w:rPr>
            <w:rFonts w:ascii="Palatino Linotype" w:eastAsia="Palatino Linotype" w:hAnsi="Palatino Linotype" w:cs="Palatino Linotype"/>
            <w:sz w:val="21"/>
            <w:szCs w:val="21"/>
          </w:rPr>
          <w:delText>.</w:delText>
        </w:r>
      </w:del>
    </w:p>
    <w:p w14:paraId="0A01107D" w14:textId="77777777" w:rsidR="00A503CD" w:rsidRPr="00A503CD" w:rsidRDefault="00A503CD" w:rsidP="00A503CD">
      <w:pPr>
        <w:autoSpaceDE w:val="0"/>
        <w:autoSpaceDN w:val="0"/>
        <w:adjustRightInd w:val="0"/>
        <w:spacing w:after="0" w:line="240" w:lineRule="auto"/>
        <w:rPr>
          <w:ins w:id="1677" w:author="Ravindra Akella" w:date="2019-11-24T10:06:00Z"/>
          <w:rFonts w:asciiTheme="minorHAnsi" w:hAnsiTheme="minorHAnsi" w:cstheme="minorHAnsi"/>
          <w:color w:val="000000"/>
          <w:sz w:val="20"/>
          <w:szCs w:val="20"/>
          <w:rPrChange w:id="1678" w:author="Ravindra Akella" w:date="2019-11-24T10:06:00Z">
            <w:rPr>
              <w:ins w:id="1679" w:author="Ravindra Akella" w:date="2019-11-24T10:06:00Z"/>
              <w:rFonts w:ascii="Consolas" w:hAnsi="Consolas" w:cs="Consolas"/>
              <w:color w:val="000000"/>
              <w:sz w:val="19"/>
              <w:szCs w:val="19"/>
            </w:rPr>
          </w:rPrChange>
        </w:rPr>
      </w:pPr>
      <w:ins w:id="1680" w:author="Ravindra Akella" w:date="2019-11-24T10:06:00Z">
        <w:r w:rsidRPr="00A503CD">
          <w:rPr>
            <w:rFonts w:asciiTheme="minorHAnsi" w:hAnsiTheme="minorHAnsi" w:cstheme="minorHAnsi"/>
            <w:color w:val="000000"/>
            <w:sz w:val="20"/>
            <w:szCs w:val="20"/>
            <w:rPrChange w:id="1681"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82" w:author="Ravindra Akella" w:date="2019-11-24T10:06:00Z">
              <w:rPr>
                <w:rFonts w:ascii="Consolas" w:hAnsi="Consolas" w:cs="Consolas"/>
                <w:color w:val="0000FF"/>
                <w:sz w:val="19"/>
                <w:szCs w:val="19"/>
              </w:rPr>
            </w:rPrChange>
          </w:rPr>
          <w:t>static</w:t>
        </w:r>
        <w:r w:rsidRPr="00A503CD">
          <w:rPr>
            <w:rFonts w:asciiTheme="minorHAnsi" w:hAnsiTheme="minorHAnsi" w:cstheme="minorHAnsi"/>
            <w:color w:val="000000"/>
            <w:sz w:val="20"/>
            <w:szCs w:val="20"/>
            <w:rPrChange w:id="1683"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84" w:author="Ravindra Akella" w:date="2019-11-24T10:06:00Z">
              <w:rPr>
                <w:rFonts w:ascii="Consolas" w:hAnsi="Consolas" w:cs="Consolas"/>
                <w:color w:val="0000FF"/>
                <w:sz w:val="19"/>
                <w:szCs w:val="19"/>
              </w:rPr>
            </w:rPrChange>
          </w:rPr>
          <w:t>void</w:t>
        </w:r>
        <w:r w:rsidRPr="00A503CD">
          <w:rPr>
            <w:rFonts w:asciiTheme="minorHAnsi" w:hAnsiTheme="minorHAnsi" w:cstheme="minorHAnsi"/>
            <w:color w:val="000000"/>
            <w:sz w:val="20"/>
            <w:szCs w:val="20"/>
            <w:rPrChange w:id="1685" w:author="Ravindra Akella" w:date="2019-11-24T10:06:00Z">
              <w:rPr>
                <w:rFonts w:ascii="Consolas" w:hAnsi="Consolas" w:cs="Consolas"/>
                <w:color w:val="000000"/>
                <w:sz w:val="19"/>
                <w:szCs w:val="19"/>
              </w:rPr>
            </w:rPrChange>
          </w:rPr>
          <w:t xml:space="preserve"> Main(</w:t>
        </w:r>
        <w:r w:rsidRPr="00A503CD">
          <w:rPr>
            <w:rFonts w:asciiTheme="minorHAnsi" w:hAnsiTheme="minorHAnsi" w:cstheme="minorHAnsi"/>
            <w:color w:val="0000FF"/>
            <w:sz w:val="20"/>
            <w:szCs w:val="20"/>
            <w:rPrChange w:id="1686"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687" w:author="Ravindra Akella" w:date="2019-11-24T10:06:00Z">
              <w:rPr>
                <w:rFonts w:ascii="Consolas" w:hAnsi="Consolas" w:cs="Consolas"/>
                <w:color w:val="000000"/>
                <w:sz w:val="19"/>
                <w:szCs w:val="19"/>
              </w:rPr>
            </w:rPrChange>
          </w:rPr>
          <w:t>[] args)</w:t>
        </w:r>
      </w:ins>
    </w:p>
    <w:p w14:paraId="3B2BD0F9" w14:textId="0002F5D0" w:rsidR="00A503CD" w:rsidRPr="00A503CD" w:rsidRDefault="00A503CD" w:rsidP="000C0240">
      <w:pPr>
        <w:autoSpaceDE w:val="0"/>
        <w:autoSpaceDN w:val="0"/>
        <w:adjustRightInd w:val="0"/>
        <w:spacing w:after="0" w:line="240" w:lineRule="auto"/>
        <w:rPr>
          <w:ins w:id="1688" w:author="Ravindra Akella" w:date="2019-11-24T10:06:00Z"/>
          <w:rFonts w:asciiTheme="minorHAnsi" w:hAnsiTheme="minorHAnsi" w:cstheme="minorHAnsi"/>
          <w:color w:val="000000"/>
          <w:sz w:val="20"/>
          <w:szCs w:val="20"/>
          <w:rPrChange w:id="1689" w:author="Ravindra Akella" w:date="2019-11-24T10:06:00Z">
            <w:rPr>
              <w:ins w:id="1690" w:author="Ravindra Akella" w:date="2019-11-24T10:06:00Z"/>
              <w:rFonts w:ascii="Consolas" w:hAnsi="Consolas" w:cs="Consolas"/>
              <w:color w:val="000000"/>
              <w:sz w:val="19"/>
              <w:szCs w:val="19"/>
            </w:rPr>
          </w:rPrChange>
        </w:rPr>
      </w:pPr>
      <w:ins w:id="1691" w:author="Ravindra Akella" w:date="2019-11-24T10:06:00Z">
        <w:r w:rsidRPr="00A503CD">
          <w:rPr>
            <w:rFonts w:asciiTheme="minorHAnsi" w:hAnsiTheme="minorHAnsi" w:cstheme="minorHAnsi"/>
            <w:color w:val="000000"/>
            <w:sz w:val="20"/>
            <w:szCs w:val="20"/>
            <w:rPrChange w:id="1692" w:author="Ravindra Akella" w:date="2019-11-24T10:06:00Z">
              <w:rPr>
                <w:rFonts w:ascii="Consolas" w:hAnsi="Consolas" w:cs="Consolas"/>
                <w:color w:val="000000"/>
                <w:sz w:val="19"/>
                <w:szCs w:val="19"/>
              </w:rPr>
            </w:rPrChange>
          </w:rPr>
          <w:t xml:space="preserve">        {            </w:t>
        </w:r>
      </w:ins>
    </w:p>
    <w:p w14:paraId="1AFCB19B" w14:textId="77777777" w:rsidR="00A503CD" w:rsidRPr="00A503CD" w:rsidRDefault="00A503CD" w:rsidP="00A503CD">
      <w:pPr>
        <w:autoSpaceDE w:val="0"/>
        <w:autoSpaceDN w:val="0"/>
        <w:adjustRightInd w:val="0"/>
        <w:spacing w:after="0" w:line="240" w:lineRule="auto"/>
        <w:rPr>
          <w:ins w:id="1693" w:author="Ravindra Akella" w:date="2019-11-24T10:06:00Z"/>
          <w:rFonts w:asciiTheme="minorHAnsi" w:hAnsiTheme="minorHAnsi" w:cstheme="minorHAnsi"/>
          <w:color w:val="000000"/>
          <w:sz w:val="20"/>
          <w:szCs w:val="20"/>
          <w:rPrChange w:id="1694" w:author="Ravindra Akella" w:date="2019-11-24T10:06:00Z">
            <w:rPr>
              <w:ins w:id="1695" w:author="Ravindra Akella" w:date="2019-11-24T10:06:00Z"/>
              <w:rFonts w:ascii="Consolas" w:hAnsi="Consolas" w:cs="Consolas"/>
              <w:color w:val="000000"/>
              <w:sz w:val="19"/>
              <w:szCs w:val="19"/>
            </w:rPr>
          </w:rPrChange>
        </w:rPr>
      </w:pPr>
      <w:ins w:id="1696" w:author="Ravindra Akella" w:date="2019-11-24T10:06:00Z">
        <w:r w:rsidRPr="00A503CD">
          <w:rPr>
            <w:rFonts w:asciiTheme="minorHAnsi" w:hAnsiTheme="minorHAnsi" w:cstheme="minorHAnsi"/>
            <w:color w:val="000000"/>
            <w:sz w:val="20"/>
            <w:szCs w:val="20"/>
            <w:rPrChange w:id="1697"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98" w:author="Ravindra Akella" w:date="2019-11-24T10:06:00Z">
              <w:rPr>
                <w:rFonts w:ascii="Consolas" w:hAnsi="Consolas" w:cs="Consolas"/>
                <w:color w:val="0000FF"/>
                <w:sz w:val="19"/>
                <w:szCs w:val="19"/>
              </w:rPr>
            </w:rPrChange>
          </w:rPr>
          <w:t>var</w:t>
        </w:r>
        <w:r w:rsidRPr="00A503CD">
          <w:rPr>
            <w:rFonts w:asciiTheme="minorHAnsi" w:hAnsiTheme="minorHAnsi" w:cstheme="minorHAnsi"/>
            <w:color w:val="000000"/>
            <w:sz w:val="20"/>
            <w:szCs w:val="20"/>
            <w:rPrChange w:id="1699" w:author="Ravindra Akella" w:date="2019-11-24T10:06:00Z">
              <w:rPr>
                <w:rFonts w:ascii="Consolas" w:hAnsi="Consolas" w:cs="Consolas"/>
                <w:color w:val="000000"/>
                <w:sz w:val="19"/>
                <w:szCs w:val="19"/>
              </w:rPr>
            </w:rPrChange>
          </w:rPr>
          <w:t xml:space="preserve"> </w:t>
        </w:r>
        <w:proofErr w:type="spellStart"/>
        <w:r w:rsidRPr="00A503CD">
          <w:rPr>
            <w:rFonts w:asciiTheme="minorHAnsi" w:hAnsiTheme="minorHAnsi" w:cstheme="minorHAnsi"/>
            <w:color w:val="000000"/>
            <w:sz w:val="20"/>
            <w:szCs w:val="20"/>
            <w:rPrChange w:id="1700" w:author="Ravindra Akella" w:date="2019-11-24T10:06:00Z">
              <w:rPr>
                <w:rFonts w:ascii="Consolas" w:hAnsi="Consolas" w:cs="Consolas"/>
                <w:color w:val="000000"/>
                <w:sz w:val="19"/>
                <w:szCs w:val="19"/>
              </w:rPr>
            </w:rPrChange>
          </w:rPr>
          <w:t>taskfromAPI</w:t>
        </w:r>
        <w:proofErr w:type="spellEnd"/>
        <w:r w:rsidRPr="00A503CD">
          <w:rPr>
            <w:rFonts w:asciiTheme="minorHAnsi" w:hAnsiTheme="minorHAnsi" w:cstheme="minorHAnsi"/>
            <w:color w:val="000000"/>
            <w:sz w:val="20"/>
            <w:szCs w:val="20"/>
            <w:rPrChange w:id="1701" w:author="Ravindra Akella" w:date="2019-11-24T10:06:00Z">
              <w:rPr>
                <w:rFonts w:ascii="Consolas" w:hAnsi="Consolas" w:cs="Consolas"/>
                <w:color w:val="000000"/>
                <w:sz w:val="19"/>
                <w:szCs w:val="19"/>
              </w:rPr>
            </w:rPrChange>
          </w:rPr>
          <w:t xml:space="preserve"> = </w:t>
        </w:r>
        <w:proofErr w:type="spellStart"/>
        <w:r w:rsidRPr="00A503CD">
          <w:rPr>
            <w:rFonts w:asciiTheme="minorHAnsi" w:hAnsiTheme="minorHAnsi" w:cstheme="minorHAnsi"/>
            <w:color w:val="000000"/>
            <w:sz w:val="20"/>
            <w:szCs w:val="20"/>
            <w:rPrChange w:id="1702" w:author="Ravindra Akella" w:date="2019-11-24T10:06:00Z">
              <w:rPr>
                <w:rFonts w:ascii="Consolas" w:hAnsi="Consolas" w:cs="Consolas"/>
                <w:color w:val="000000"/>
                <w:sz w:val="19"/>
                <w:szCs w:val="19"/>
              </w:rPr>
            </w:rPrChange>
          </w:rPr>
          <w:t>GetDataAsyncNested</w:t>
        </w:r>
        <w:proofErr w:type="spellEnd"/>
        <w:r w:rsidRPr="00A503CD">
          <w:rPr>
            <w:rFonts w:asciiTheme="minorHAnsi" w:hAnsiTheme="minorHAnsi" w:cstheme="minorHAnsi"/>
            <w:color w:val="000000"/>
            <w:sz w:val="20"/>
            <w:szCs w:val="20"/>
            <w:rPrChange w:id="1703" w:author="Ravindra Akella" w:date="2019-11-24T10:06:00Z">
              <w:rPr>
                <w:rFonts w:ascii="Consolas" w:hAnsi="Consolas" w:cs="Consolas"/>
                <w:color w:val="000000"/>
                <w:sz w:val="19"/>
                <w:szCs w:val="19"/>
              </w:rPr>
            </w:rPrChange>
          </w:rPr>
          <w:t>();</w:t>
        </w:r>
      </w:ins>
    </w:p>
    <w:p w14:paraId="6B365648" w14:textId="77777777" w:rsidR="00A503CD" w:rsidRPr="00A503CD" w:rsidRDefault="00A503CD" w:rsidP="00A503CD">
      <w:pPr>
        <w:autoSpaceDE w:val="0"/>
        <w:autoSpaceDN w:val="0"/>
        <w:adjustRightInd w:val="0"/>
        <w:spacing w:after="0" w:line="240" w:lineRule="auto"/>
        <w:rPr>
          <w:ins w:id="1704" w:author="Ravindra Akella" w:date="2019-11-24T10:06:00Z"/>
          <w:rFonts w:asciiTheme="minorHAnsi" w:hAnsiTheme="minorHAnsi" w:cstheme="minorHAnsi"/>
          <w:color w:val="000000"/>
          <w:sz w:val="20"/>
          <w:szCs w:val="20"/>
          <w:rPrChange w:id="1705" w:author="Ravindra Akella" w:date="2019-11-24T10:06:00Z">
            <w:rPr>
              <w:ins w:id="1706" w:author="Ravindra Akella" w:date="2019-11-24T10:06:00Z"/>
              <w:rFonts w:ascii="Consolas" w:hAnsi="Consolas" w:cs="Consolas"/>
              <w:color w:val="000000"/>
              <w:sz w:val="19"/>
              <w:szCs w:val="19"/>
            </w:rPr>
          </w:rPrChange>
        </w:rPr>
      </w:pPr>
      <w:ins w:id="1707" w:author="Ravindra Akella" w:date="2019-11-24T10:06:00Z">
        <w:r w:rsidRPr="00A503CD">
          <w:rPr>
            <w:rFonts w:asciiTheme="minorHAnsi" w:hAnsiTheme="minorHAnsi" w:cstheme="minorHAnsi"/>
            <w:color w:val="000000"/>
            <w:sz w:val="20"/>
            <w:szCs w:val="20"/>
            <w:rPrChange w:id="1708"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09" w:author="Ravindra Akella" w:date="2019-11-24T10:06:00Z">
              <w:rPr>
                <w:rFonts w:ascii="Consolas" w:hAnsi="Consolas" w:cs="Consolas"/>
                <w:color w:val="0000FF"/>
                <w:sz w:val="19"/>
                <w:szCs w:val="19"/>
              </w:rPr>
            </w:rPrChange>
          </w:rPr>
          <w:t>var</w:t>
        </w:r>
        <w:r w:rsidRPr="00A503CD">
          <w:rPr>
            <w:rFonts w:asciiTheme="minorHAnsi" w:hAnsiTheme="minorHAnsi" w:cstheme="minorHAnsi"/>
            <w:color w:val="000000"/>
            <w:sz w:val="20"/>
            <w:szCs w:val="20"/>
            <w:rPrChange w:id="1710" w:author="Ravindra Akella" w:date="2019-11-24T10:06:00Z">
              <w:rPr>
                <w:rFonts w:ascii="Consolas" w:hAnsi="Consolas" w:cs="Consolas"/>
                <w:color w:val="000000"/>
                <w:sz w:val="19"/>
                <w:szCs w:val="19"/>
              </w:rPr>
            </w:rPrChange>
          </w:rPr>
          <w:t xml:space="preserve"> </w:t>
        </w:r>
        <w:proofErr w:type="spellStart"/>
        <w:r w:rsidRPr="00A503CD">
          <w:rPr>
            <w:rFonts w:asciiTheme="minorHAnsi" w:hAnsiTheme="minorHAnsi" w:cstheme="minorHAnsi"/>
            <w:color w:val="000000"/>
            <w:sz w:val="20"/>
            <w:szCs w:val="20"/>
            <w:rPrChange w:id="1711" w:author="Ravindra Akella" w:date="2019-11-24T10:06:00Z">
              <w:rPr>
                <w:rFonts w:ascii="Consolas" w:hAnsi="Consolas" w:cs="Consolas"/>
                <w:color w:val="000000"/>
                <w:sz w:val="19"/>
                <w:szCs w:val="19"/>
              </w:rPr>
            </w:rPrChange>
          </w:rPr>
          <w:t>taskFromFile</w:t>
        </w:r>
        <w:proofErr w:type="spellEnd"/>
        <w:r w:rsidRPr="00A503CD">
          <w:rPr>
            <w:rFonts w:asciiTheme="minorHAnsi" w:hAnsiTheme="minorHAnsi" w:cstheme="minorHAnsi"/>
            <w:color w:val="000000"/>
            <w:sz w:val="20"/>
            <w:szCs w:val="20"/>
            <w:rPrChange w:id="1712" w:author="Ravindra Akella" w:date="2019-11-24T10:06:00Z">
              <w:rPr>
                <w:rFonts w:ascii="Consolas" w:hAnsi="Consolas" w:cs="Consolas"/>
                <w:color w:val="000000"/>
                <w:sz w:val="19"/>
                <w:szCs w:val="19"/>
              </w:rPr>
            </w:rPrChange>
          </w:rPr>
          <w:t xml:space="preserve"> = </w:t>
        </w:r>
        <w:proofErr w:type="spellStart"/>
        <w:r w:rsidRPr="00A503CD">
          <w:rPr>
            <w:rFonts w:asciiTheme="minorHAnsi" w:hAnsiTheme="minorHAnsi" w:cstheme="minorHAnsi"/>
            <w:color w:val="000000"/>
            <w:sz w:val="20"/>
            <w:szCs w:val="20"/>
            <w:rPrChange w:id="1713" w:author="Ravindra Akella" w:date="2019-11-24T10:06:00Z">
              <w:rPr>
                <w:rFonts w:ascii="Consolas" w:hAnsi="Consolas" w:cs="Consolas"/>
                <w:color w:val="000000"/>
                <w:sz w:val="19"/>
                <w:szCs w:val="19"/>
              </w:rPr>
            </w:rPrChange>
          </w:rPr>
          <w:t>GetDataAsyncFromAnotherSource</w:t>
        </w:r>
        <w:proofErr w:type="spellEnd"/>
        <w:r w:rsidRPr="00A503CD">
          <w:rPr>
            <w:rFonts w:asciiTheme="minorHAnsi" w:hAnsiTheme="minorHAnsi" w:cstheme="minorHAnsi"/>
            <w:color w:val="000000"/>
            <w:sz w:val="20"/>
            <w:szCs w:val="20"/>
            <w:rPrChange w:id="1714" w:author="Ravindra Akella" w:date="2019-11-24T10:06:00Z">
              <w:rPr>
                <w:rFonts w:ascii="Consolas" w:hAnsi="Consolas" w:cs="Consolas"/>
                <w:color w:val="000000"/>
                <w:sz w:val="19"/>
                <w:szCs w:val="19"/>
              </w:rPr>
            </w:rPrChange>
          </w:rPr>
          <w:t>();</w:t>
        </w:r>
      </w:ins>
    </w:p>
    <w:p w14:paraId="1E98F33B" w14:textId="77777777" w:rsidR="00A503CD" w:rsidRPr="00A503CD" w:rsidRDefault="00A503CD" w:rsidP="00A503CD">
      <w:pPr>
        <w:autoSpaceDE w:val="0"/>
        <w:autoSpaceDN w:val="0"/>
        <w:adjustRightInd w:val="0"/>
        <w:spacing w:after="0" w:line="240" w:lineRule="auto"/>
        <w:rPr>
          <w:ins w:id="1715" w:author="Ravindra Akella" w:date="2019-11-24T10:06:00Z"/>
          <w:rFonts w:asciiTheme="minorHAnsi" w:hAnsiTheme="minorHAnsi" w:cstheme="minorHAnsi"/>
          <w:color w:val="000000"/>
          <w:sz w:val="20"/>
          <w:szCs w:val="20"/>
          <w:rPrChange w:id="1716" w:author="Ravindra Akella" w:date="2019-11-24T10:06:00Z">
            <w:rPr>
              <w:ins w:id="1717" w:author="Ravindra Akella" w:date="2019-11-24T10:06:00Z"/>
              <w:rFonts w:ascii="Consolas" w:hAnsi="Consolas" w:cs="Consolas"/>
              <w:color w:val="000000"/>
              <w:sz w:val="19"/>
              <w:szCs w:val="19"/>
            </w:rPr>
          </w:rPrChange>
        </w:rPr>
      </w:pPr>
      <w:ins w:id="1718" w:author="Ravindra Akella" w:date="2019-11-24T10:06:00Z">
        <w:r w:rsidRPr="00A503CD">
          <w:rPr>
            <w:rFonts w:asciiTheme="minorHAnsi" w:hAnsiTheme="minorHAnsi" w:cstheme="minorHAnsi"/>
            <w:color w:val="000000"/>
            <w:sz w:val="20"/>
            <w:szCs w:val="20"/>
            <w:rPrChange w:id="1719"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20" w:author="Ravindra Akella" w:date="2019-11-24T10:06:00Z">
              <w:rPr>
                <w:rFonts w:ascii="Consolas" w:hAnsi="Consolas" w:cs="Consolas"/>
                <w:color w:val="0000FF"/>
                <w:sz w:val="19"/>
                <w:szCs w:val="19"/>
              </w:rPr>
            </w:rPrChange>
          </w:rPr>
          <w:t>var</w:t>
        </w:r>
        <w:r w:rsidRPr="00A503CD">
          <w:rPr>
            <w:rFonts w:asciiTheme="minorHAnsi" w:hAnsiTheme="minorHAnsi" w:cstheme="minorHAnsi"/>
            <w:color w:val="000000"/>
            <w:sz w:val="20"/>
            <w:szCs w:val="20"/>
            <w:rPrChange w:id="1721" w:author="Ravindra Akella" w:date="2019-11-24T10:06:00Z">
              <w:rPr>
                <w:rFonts w:ascii="Consolas" w:hAnsi="Consolas" w:cs="Consolas"/>
                <w:color w:val="000000"/>
                <w:sz w:val="19"/>
                <w:szCs w:val="19"/>
              </w:rPr>
            </w:rPrChange>
          </w:rPr>
          <w:t xml:space="preserve"> tasks = </w:t>
        </w:r>
        <w:r w:rsidRPr="00A503CD">
          <w:rPr>
            <w:rFonts w:asciiTheme="minorHAnsi" w:hAnsiTheme="minorHAnsi" w:cstheme="minorHAnsi"/>
            <w:color w:val="0000FF"/>
            <w:sz w:val="20"/>
            <w:szCs w:val="20"/>
            <w:rPrChange w:id="1722" w:author="Ravindra Akella" w:date="2019-11-24T10:06:00Z">
              <w:rPr>
                <w:rFonts w:ascii="Consolas" w:hAnsi="Consolas" w:cs="Consolas"/>
                <w:color w:val="0000FF"/>
                <w:sz w:val="19"/>
                <w:szCs w:val="19"/>
              </w:rPr>
            </w:rPrChange>
          </w:rPr>
          <w:t>new</w:t>
        </w:r>
        <w:r w:rsidRPr="00A503CD">
          <w:rPr>
            <w:rFonts w:asciiTheme="minorHAnsi" w:hAnsiTheme="minorHAnsi" w:cstheme="minorHAnsi"/>
            <w:color w:val="000000"/>
            <w:sz w:val="20"/>
            <w:szCs w:val="20"/>
            <w:rPrChange w:id="1723" w:author="Ravindra Akella" w:date="2019-11-24T10:06:00Z">
              <w:rPr>
                <w:rFonts w:ascii="Consolas" w:hAnsi="Consolas" w:cs="Consolas"/>
                <w:color w:val="000000"/>
                <w:sz w:val="19"/>
                <w:szCs w:val="19"/>
              </w:rPr>
            </w:rPrChange>
          </w:rPr>
          <w:t xml:space="preserve"> List&lt;Task&lt;</w:t>
        </w:r>
        <w:r w:rsidRPr="00A503CD">
          <w:rPr>
            <w:rFonts w:asciiTheme="minorHAnsi" w:hAnsiTheme="minorHAnsi" w:cstheme="minorHAnsi"/>
            <w:color w:val="0000FF"/>
            <w:sz w:val="20"/>
            <w:szCs w:val="20"/>
            <w:rPrChange w:id="1724"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25" w:author="Ravindra Akella" w:date="2019-11-24T10:06:00Z">
              <w:rPr>
                <w:rFonts w:ascii="Consolas" w:hAnsi="Consolas" w:cs="Consolas"/>
                <w:color w:val="000000"/>
                <w:sz w:val="19"/>
                <w:szCs w:val="19"/>
              </w:rPr>
            </w:rPrChange>
          </w:rPr>
          <w:t>&gt;&gt;();</w:t>
        </w:r>
      </w:ins>
    </w:p>
    <w:p w14:paraId="6CB7E7A3" w14:textId="77777777" w:rsidR="00A503CD" w:rsidRPr="00A503CD" w:rsidRDefault="00A503CD" w:rsidP="00A503CD">
      <w:pPr>
        <w:autoSpaceDE w:val="0"/>
        <w:autoSpaceDN w:val="0"/>
        <w:adjustRightInd w:val="0"/>
        <w:spacing w:after="0" w:line="240" w:lineRule="auto"/>
        <w:rPr>
          <w:ins w:id="1726" w:author="Ravindra Akella" w:date="2019-11-24T10:06:00Z"/>
          <w:rFonts w:asciiTheme="minorHAnsi" w:hAnsiTheme="minorHAnsi" w:cstheme="minorHAnsi"/>
          <w:color w:val="000000"/>
          <w:sz w:val="20"/>
          <w:szCs w:val="20"/>
          <w:rPrChange w:id="1727" w:author="Ravindra Akella" w:date="2019-11-24T10:06:00Z">
            <w:rPr>
              <w:ins w:id="1728" w:author="Ravindra Akella" w:date="2019-11-24T10:06:00Z"/>
              <w:rFonts w:ascii="Consolas" w:hAnsi="Consolas" w:cs="Consolas"/>
              <w:color w:val="000000"/>
              <w:sz w:val="19"/>
              <w:szCs w:val="19"/>
            </w:rPr>
          </w:rPrChange>
        </w:rPr>
      </w:pPr>
      <w:ins w:id="1729" w:author="Ravindra Akella" w:date="2019-11-24T10:06:00Z">
        <w:r w:rsidRPr="00A503CD">
          <w:rPr>
            <w:rFonts w:asciiTheme="minorHAnsi" w:hAnsiTheme="minorHAnsi" w:cstheme="minorHAnsi"/>
            <w:color w:val="000000"/>
            <w:sz w:val="20"/>
            <w:szCs w:val="20"/>
            <w:rPrChange w:id="1730" w:author="Ravindra Akella" w:date="2019-11-24T10:06:00Z">
              <w:rPr>
                <w:rFonts w:ascii="Consolas" w:hAnsi="Consolas" w:cs="Consolas"/>
                <w:color w:val="000000"/>
                <w:sz w:val="19"/>
                <w:szCs w:val="19"/>
              </w:rPr>
            </w:rPrChange>
          </w:rPr>
          <w:t xml:space="preserve">            </w:t>
        </w:r>
        <w:proofErr w:type="spellStart"/>
        <w:r w:rsidRPr="00A503CD">
          <w:rPr>
            <w:rFonts w:asciiTheme="minorHAnsi" w:hAnsiTheme="minorHAnsi" w:cstheme="minorHAnsi"/>
            <w:color w:val="000000"/>
            <w:sz w:val="20"/>
            <w:szCs w:val="20"/>
            <w:rPrChange w:id="1731" w:author="Ravindra Akella" w:date="2019-11-24T10:06:00Z">
              <w:rPr>
                <w:rFonts w:ascii="Consolas" w:hAnsi="Consolas" w:cs="Consolas"/>
                <w:color w:val="000000"/>
                <w:sz w:val="19"/>
                <w:szCs w:val="19"/>
              </w:rPr>
            </w:rPrChange>
          </w:rPr>
          <w:t>tasks.Add</w:t>
        </w:r>
        <w:proofErr w:type="spellEnd"/>
        <w:r w:rsidRPr="00A503CD">
          <w:rPr>
            <w:rFonts w:asciiTheme="minorHAnsi" w:hAnsiTheme="minorHAnsi" w:cstheme="minorHAnsi"/>
            <w:color w:val="000000"/>
            <w:sz w:val="20"/>
            <w:szCs w:val="20"/>
            <w:rPrChange w:id="1732" w:author="Ravindra Akella" w:date="2019-11-24T10:06:00Z">
              <w:rPr>
                <w:rFonts w:ascii="Consolas" w:hAnsi="Consolas" w:cs="Consolas"/>
                <w:color w:val="000000"/>
                <w:sz w:val="19"/>
                <w:szCs w:val="19"/>
              </w:rPr>
            </w:rPrChange>
          </w:rPr>
          <w:t>(</w:t>
        </w:r>
        <w:proofErr w:type="spellStart"/>
        <w:r w:rsidRPr="00A503CD">
          <w:rPr>
            <w:rFonts w:asciiTheme="minorHAnsi" w:hAnsiTheme="minorHAnsi" w:cstheme="minorHAnsi"/>
            <w:color w:val="000000"/>
            <w:sz w:val="20"/>
            <w:szCs w:val="20"/>
            <w:rPrChange w:id="1733" w:author="Ravindra Akella" w:date="2019-11-24T10:06:00Z">
              <w:rPr>
                <w:rFonts w:ascii="Consolas" w:hAnsi="Consolas" w:cs="Consolas"/>
                <w:color w:val="000000"/>
                <w:sz w:val="19"/>
                <w:szCs w:val="19"/>
              </w:rPr>
            </w:rPrChange>
          </w:rPr>
          <w:t>taskfromAPI</w:t>
        </w:r>
        <w:proofErr w:type="spellEnd"/>
        <w:r w:rsidRPr="00A503CD">
          <w:rPr>
            <w:rFonts w:asciiTheme="minorHAnsi" w:hAnsiTheme="minorHAnsi" w:cstheme="minorHAnsi"/>
            <w:color w:val="000000"/>
            <w:sz w:val="20"/>
            <w:szCs w:val="20"/>
            <w:rPrChange w:id="1734" w:author="Ravindra Akella" w:date="2019-11-24T10:06:00Z">
              <w:rPr>
                <w:rFonts w:ascii="Consolas" w:hAnsi="Consolas" w:cs="Consolas"/>
                <w:color w:val="000000"/>
                <w:sz w:val="19"/>
                <w:szCs w:val="19"/>
              </w:rPr>
            </w:rPrChange>
          </w:rPr>
          <w:t>);</w:t>
        </w:r>
      </w:ins>
    </w:p>
    <w:p w14:paraId="663E43CF" w14:textId="77777777" w:rsidR="00A503CD" w:rsidRPr="00A503CD" w:rsidRDefault="00A503CD" w:rsidP="00A503CD">
      <w:pPr>
        <w:autoSpaceDE w:val="0"/>
        <w:autoSpaceDN w:val="0"/>
        <w:adjustRightInd w:val="0"/>
        <w:spacing w:after="0" w:line="240" w:lineRule="auto"/>
        <w:rPr>
          <w:ins w:id="1735" w:author="Ravindra Akella" w:date="2019-11-24T10:06:00Z"/>
          <w:rFonts w:asciiTheme="minorHAnsi" w:hAnsiTheme="minorHAnsi" w:cstheme="minorHAnsi"/>
          <w:color w:val="000000"/>
          <w:sz w:val="20"/>
          <w:szCs w:val="20"/>
          <w:rPrChange w:id="1736" w:author="Ravindra Akella" w:date="2019-11-24T10:06:00Z">
            <w:rPr>
              <w:ins w:id="1737" w:author="Ravindra Akella" w:date="2019-11-24T10:06:00Z"/>
              <w:rFonts w:ascii="Consolas" w:hAnsi="Consolas" w:cs="Consolas"/>
              <w:color w:val="000000"/>
              <w:sz w:val="19"/>
              <w:szCs w:val="19"/>
            </w:rPr>
          </w:rPrChange>
        </w:rPr>
      </w:pPr>
      <w:ins w:id="1738" w:author="Ravindra Akella" w:date="2019-11-24T10:06:00Z">
        <w:r w:rsidRPr="00A503CD">
          <w:rPr>
            <w:rFonts w:asciiTheme="minorHAnsi" w:hAnsiTheme="minorHAnsi" w:cstheme="minorHAnsi"/>
            <w:color w:val="000000"/>
            <w:sz w:val="20"/>
            <w:szCs w:val="20"/>
            <w:rPrChange w:id="1739" w:author="Ravindra Akella" w:date="2019-11-24T10:06:00Z">
              <w:rPr>
                <w:rFonts w:ascii="Consolas" w:hAnsi="Consolas" w:cs="Consolas"/>
                <w:color w:val="000000"/>
                <w:sz w:val="19"/>
                <w:szCs w:val="19"/>
              </w:rPr>
            </w:rPrChange>
          </w:rPr>
          <w:t xml:space="preserve">            </w:t>
        </w:r>
        <w:proofErr w:type="spellStart"/>
        <w:r w:rsidRPr="00A503CD">
          <w:rPr>
            <w:rFonts w:asciiTheme="minorHAnsi" w:hAnsiTheme="minorHAnsi" w:cstheme="minorHAnsi"/>
            <w:color w:val="000000"/>
            <w:sz w:val="20"/>
            <w:szCs w:val="20"/>
            <w:rPrChange w:id="1740" w:author="Ravindra Akella" w:date="2019-11-24T10:06:00Z">
              <w:rPr>
                <w:rFonts w:ascii="Consolas" w:hAnsi="Consolas" w:cs="Consolas"/>
                <w:color w:val="000000"/>
                <w:sz w:val="19"/>
                <w:szCs w:val="19"/>
              </w:rPr>
            </w:rPrChange>
          </w:rPr>
          <w:t>tasks.Add</w:t>
        </w:r>
        <w:proofErr w:type="spellEnd"/>
        <w:r w:rsidRPr="00A503CD">
          <w:rPr>
            <w:rFonts w:asciiTheme="minorHAnsi" w:hAnsiTheme="minorHAnsi" w:cstheme="minorHAnsi"/>
            <w:color w:val="000000"/>
            <w:sz w:val="20"/>
            <w:szCs w:val="20"/>
            <w:rPrChange w:id="1741" w:author="Ravindra Akella" w:date="2019-11-24T10:06:00Z">
              <w:rPr>
                <w:rFonts w:ascii="Consolas" w:hAnsi="Consolas" w:cs="Consolas"/>
                <w:color w:val="000000"/>
                <w:sz w:val="19"/>
                <w:szCs w:val="19"/>
              </w:rPr>
            </w:rPrChange>
          </w:rPr>
          <w:t>(</w:t>
        </w:r>
        <w:proofErr w:type="spellStart"/>
        <w:r w:rsidRPr="00A503CD">
          <w:rPr>
            <w:rFonts w:asciiTheme="minorHAnsi" w:hAnsiTheme="minorHAnsi" w:cstheme="minorHAnsi"/>
            <w:color w:val="000000"/>
            <w:sz w:val="20"/>
            <w:szCs w:val="20"/>
            <w:rPrChange w:id="1742" w:author="Ravindra Akella" w:date="2019-11-24T10:06:00Z">
              <w:rPr>
                <w:rFonts w:ascii="Consolas" w:hAnsi="Consolas" w:cs="Consolas"/>
                <w:color w:val="000000"/>
                <w:sz w:val="19"/>
                <w:szCs w:val="19"/>
              </w:rPr>
            </w:rPrChange>
          </w:rPr>
          <w:t>taskFromFile</w:t>
        </w:r>
        <w:proofErr w:type="spellEnd"/>
        <w:r w:rsidRPr="00A503CD">
          <w:rPr>
            <w:rFonts w:asciiTheme="minorHAnsi" w:hAnsiTheme="minorHAnsi" w:cstheme="minorHAnsi"/>
            <w:color w:val="000000"/>
            <w:sz w:val="20"/>
            <w:szCs w:val="20"/>
            <w:rPrChange w:id="1743" w:author="Ravindra Akella" w:date="2019-11-24T10:06:00Z">
              <w:rPr>
                <w:rFonts w:ascii="Consolas" w:hAnsi="Consolas" w:cs="Consolas"/>
                <w:color w:val="000000"/>
                <w:sz w:val="19"/>
                <w:szCs w:val="19"/>
              </w:rPr>
            </w:rPrChange>
          </w:rPr>
          <w:t>);</w:t>
        </w:r>
      </w:ins>
    </w:p>
    <w:p w14:paraId="7DBC561B" w14:textId="77777777" w:rsidR="00A503CD" w:rsidRPr="00A503CD" w:rsidRDefault="00A503CD" w:rsidP="00A503CD">
      <w:pPr>
        <w:autoSpaceDE w:val="0"/>
        <w:autoSpaceDN w:val="0"/>
        <w:adjustRightInd w:val="0"/>
        <w:spacing w:after="0" w:line="240" w:lineRule="auto"/>
        <w:rPr>
          <w:ins w:id="1744" w:author="Ravindra Akella" w:date="2019-11-24T10:06:00Z"/>
          <w:rFonts w:asciiTheme="minorHAnsi" w:hAnsiTheme="minorHAnsi" w:cstheme="minorHAnsi"/>
          <w:color w:val="000000"/>
          <w:sz w:val="20"/>
          <w:szCs w:val="20"/>
          <w:rPrChange w:id="1745" w:author="Ravindra Akella" w:date="2019-11-24T10:06:00Z">
            <w:rPr>
              <w:ins w:id="1746" w:author="Ravindra Akella" w:date="2019-11-24T10:06:00Z"/>
              <w:rFonts w:ascii="Consolas" w:hAnsi="Consolas" w:cs="Consolas"/>
              <w:color w:val="000000"/>
              <w:sz w:val="19"/>
              <w:szCs w:val="19"/>
            </w:rPr>
          </w:rPrChange>
        </w:rPr>
      </w:pPr>
      <w:ins w:id="1747" w:author="Ravindra Akella" w:date="2019-11-24T10:06:00Z">
        <w:r w:rsidRPr="00A503CD">
          <w:rPr>
            <w:rFonts w:asciiTheme="minorHAnsi" w:hAnsiTheme="minorHAnsi" w:cstheme="minorHAnsi"/>
            <w:color w:val="000000"/>
            <w:sz w:val="20"/>
            <w:szCs w:val="20"/>
            <w:rPrChange w:id="1748"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49" w:author="Ravindra Akella" w:date="2019-11-24T10:06:00Z">
              <w:rPr>
                <w:rFonts w:ascii="Consolas" w:hAnsi="Consolas" w:cs="Consolas"/>
                <w:color w:val="0000FF"/>
                <w:sz w:val="19"/>
                <w:szCs w:val="19"/>
              </w:rPr>
            </w:rPrChange>
          </w:rPr>
          <w:t>var</w:t>
        </w:r>
        <w:r w:rsidRPr="00A503CD">
          <w:rPr>
            <w:rFonts w:asciiTheme="minorHAnsi" w:hAnsiTheme="minorHAnsi" w:cstheme="minorHAnsi"/>
            <w:color w:val="000000"/>
            <w:sz w:val="20"/>
            <w:szCs w:val="20"/>
            <w:rPrChange w:id="1750" w:author="Ravindra Akella" w:date="2019-11-24T10:06:00Z">
              <w:rPr>
                <w:rFonts w:ascii="Consolas" w:hAnsi="Consolas" w:cs="Consolas"/>
                <w:color w:val="000000"/>
                <w:sz w:val="19"/>
                <w:szCs w:val="19"/>
              </w:rPr>
            </w:rPrChange>
          </w:rPr>
          <w:t xml:space="preserve"> </w:t>
        </w:r>
        <w:proofErr w:type="spellStart"/>
        <w:r w:rsidRPr="00A503CD">
          <w:rPr>
            <w:rFonts w:asciiTheme="minorHAnsi" w:hAnsiTheme="minorHAnsi" w:cstheme="minorHAnsi"/>
            <w:color w:val="000000"/>
            <w:sz w:val="20"/>
            <w:szCs w:val="20"/>
            <w:rPrChange w:id="1751" w:author="Ravindra Akella" w:date="2019-11-24T10:06:00Z">
              <w:rPr>
                <w:rFonts w:ascii="Consolas" w:hAnsi="Consolas" w:cs="Consolas"/>
                <w:color w:val="000000"/>
                <w:sz w:val="19"/>
                <w:szCs w:val="19"/>
              </w:rPr>
            </w:rPrChange>
          </w:rPr>
          <w:t>allTasks</w:t>
        </w:r>
        <w:proofErr w:type="spellEnd"/>
        <w:r w:rsidRPr="00A503CD">
          <w:rPr>
            <w:rFonts w:asciiTheme="minorHAnsi" w:hAnsiTheme="minorHAnsi" w:cstheme="minorHAnsi"/>
            <w:color w:val="000000"/>
            <w:sz w:val="20"/>
            <w:szCs w:val="20"/>
            <w:rPrChange w:id="1752" w:author="Ravindra Akella" w:date="2019-11-24T10:06:00Z">
              <w:rPr>
                <w:rFonts w:ascii="Consolas" w:hAnsi="Consolas" w:cs="Consolas"/>
                <w:color w:val="000000"/>
                <w:sz w:val="19"/>
                <w:szCs w:val="19"/>
              </w:rPr>
            </w:rPrChange>
          </w:rPr>
          <w:t xml:space="preserve"> = Task.WhenAll(tasks);</w:t>
        </w:r>
      </w:ins>
    </w:p>
    <w:p w14:paraId="3D4037F4" w14:textId="77777777" w:rsidR="00A503CD" w:rsidRPr="00A503CD" w:rsidRDefault="00A503CD" w:rsidP="00A503CD">
      <w:pPr>
        <w:autoSpaceDE w:val="0"/>
        <w:autoSpaceDN w:val="0"/>
        <w:adjustRightInd w:val="0"/>
        <w:spacing w:after="0" w:line="240" w:lineRule="auto"/>
        <w:rPr>
          <w:ins w:id="1753" w:author="Ravindra Akella" w:date="2019-11-24T10:06:00Z"/>
          <w:rFonts w:asciiTheme="minorHAnsi" w:hAnsiTheme="minorHAnsi" w:cstheme="minorHAnsi"/>
          <w:color w:val="000000"/>
          <w:sz w:val="20"/>
          <w:szCs w:val="20"/>
          <w:rPrChange w:id="1754" w:author="Ravindra Akella" w:date="2019-11-24T10:06:00Z">
            <w:rPr>
              <w:ins w:id="1755" w:author="Ravindra Akella" w:date="2019-11-24T10:06:00Z"/>
              <w:rFonts w:ascii="Consolas" w:hAnsi="Consolas" w:cs="Consolas"/>
              <w:color w:val="000000"/>
              <w:sz w:val="19"/>
              <w:szCs w:val="19"/>
            </w:rPr>
          </w:rPrChange>
        </w:rPr>
      </w:pPr>
      <w:ins w:id="1756" w:author="Ravindra Akella" w:date="2019-11-24T10:06:00Z">
        <w:r w:rsidRPr="00A503CD">
          <w:rPr>
            <w:rFonts w:asciiTheme="minorHAnsi" w:hAnsiTheme="minorHAnsi" w:cstheme="minorHAnsi"/>
            <w:color w:val="000000"/>
            <w:sz w:val="20"/>
            <w:szCs w:val="20"/>
            <w:rPrChange w:id="1757"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58" w:author="Ravindra Akella" w:date="2019-11-24T10:06:00Z">
              <w:rPr>
                <w:rFonts w:ascii="Consolas" w:hAnsi="Consolas" w:cs="Consolas"/>
                <w:color w:val="0000FF"/>
                <w:sz w:val="19"/>
                <w:szCs w:val="19"/>
              </w:rPr>
            </w:rPrChange>
          </w:rPr>
          <w:t>try</w:t>
        </w:r>
      </w:ins>
    </w:p>
    <w:p w14:paraId="63AF6614" w14:textId="77777777" w:rsidR="00A503CD" w:rsidRPr="00A503CD" w:rsidRDefault="00A503CD" w:rsidP="00A503CD">
      <w:pPr>
        <w:autoSpaceDE w:val="0"/>
        <w:autoSpaceDN w:val="0"/>
        <w:adjustRightInd w:val="0"/>
        <w:spacing w:after="0" w:line="240" w:lineRule="auto"/>
        <w:rPr>
          <w:ins w:id="1759" w:author="Ravindra Akella" w:date="2019-11-24T10:06:00Z"/>
          <w:rFonts w:asciiTheme="minorHAnsi" w:hAnsiTheme="minorHAnsi" w:cstheme="minorHAnsi"/>
          <w:color w:val="000000"/>
          <w:sz w:val="20"/>
          <w:szCs w:val="20"/>
          <w:rPrChange w:id="1760" w:author="Ravindra Akella" w:date="2019-11-24T10:06:00Z">
            <w:rPr>
              <w:ins w:id="1761" w:author="Ravindra Akella" w:date="2019-11-24T10:06:00Z"/>
              <w:rFonts w:ascii="Consolas" w:hAnsi="Consolas" w:cs="Consolas"/>
              <w:color w:val="000000"/>
              <w:sz w:val="19"/>
              <w:szCs w:val="19"/>
            </w:rPr>
          </w:rPrChange>
        </w:rPr>
      </w:pPr>
      <w:ins w:id="1762" w:author="Ravindra Akella" w:date="2019-11-24T10:06:00Z">
        <w:r w:rsidRPr="00A503CD">
          <w:rPr>
            <w:rFonts w:asciiTheme="minorHAnsi" w:hAnsiTheme="minorHAnsi" w:cstheme="minorHAnsi"/>
            <w:color w:val="000000"/>
            <w:sz w:val="20"/>
            <w:szCs w:val="20"/>
            <w:rPrChange w:id="1763" w:author="Ravindra Akella" w:date="2019-11-24T10:06:00Z">
              <w:rPr>
                <w:rFonts w:ascii="Consolas" w:hAnsi="Consolas" w:cs="Consolas"/>
                <w:color w:val="000000"/>
                <w:sz w:val="19"/>
                <w:szCs w:val="19"/>
              </w:rPr>
            </w:rPrChange>
          </w:rPr>
          <w:t xml:space="preserve">            {</w:t>
        </w:r>
      </w:ins>
    </w:p>
    <w:p w14:paraId="5AEBF052" w14:textId="77777777" w:rsidR="00A503CD" w:rsidRPr="00A503CD" w:rsidRDefault="00A503CD" w:rsidP="00A503CD">
      <w:pPr>
        <w:autoSpaceDE w:val="0"/>
        <w:autoSpaceDN w:val="0"/>
        <w:adjustRightInd w:val="0"/>
        <w:spacing w:after="0" w:line="240" w:lineRule="auto"/>
        <w:rPr>
          <w:ins w:id="1764" w:author="Ravindra Akella" w:date="2019-11-24T10:06:00Z"/>
          <w:rFonts w:asciiTheme="minorHAnsi" w:hAnsiTheme="minorHAnsi" w:cstheme="minorHAnsi"/>
          <w:color w:val="000000"/>
          <w:sz w:val="20"/>
          <w:szCs w:val="20"/>
          <w:rPrChange w:id="1765" w:author="Ravindra Akella" w:date="2019-11-24T10:06:00Z">
            <w:rPr>
              <w:ins w:id="1766" w:author="Ravindra Akella" w:date="2019-11-24T10:06:00Z"/>
              <w:rFonts w:ascii="Consolas" w:hAnsi="Consolas" w:cs="Consolas"/>
              <w:color w:val="000000"/>
              <w:sz w:val="19"/>
              <w:szCs w:val="19"/>
            </w:rPr>
          </w:rPrChange>
        </w:rPr>
      </w:pPr>
      <w:ins w:id="1767" w:author="Ravindra Akella" w:date="2019-11-24T10:06:00Z">
        <w:r w:rsidRPr="00A503CD">
          <w:rPr>
            <w:rFonts w:asciiTheme="minorHAnsi" w:hAnsiTheme="minorHAnsi" w:cstheme="minorHAnsi"/>
            <w:color w:val="000000"/>
            <w:sz w:val="20"/>
            <w:szCs w:val="20"/>
            <w:rPrChange w:id="1768"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8000"/>
            <w:sz w:val="20"/>
            <w:szCs w:val="20"/>
            <w:rPrChange w:id="1769" w:author="Ravindra Akella" w:date="2019-11-24T10:06:00Z">
              <w:rPr>
                <w:rFonts w:ascii="Consolas" w:hAnsi="Consolas" w:cs="Consolas"/>
                <w:color w:val="008000"/>
                <w:sz w:val="19"/>
                <w:szCs w:val="19"/>
              </w:rPr>
            </w:rPrChange>
          </w:rPr>
          <w:t xml:space="preserve">//await </w:t>
        </w:r>
        <w:proofErr w:type="spellStart"/>
        <w:r w:rsidRPr="00A503CD">
          <w:rPr>
            <w:rFonts w:asciiTheme="minorHAnsi" w:hAnsiTheme="minorHAnsi" w:cstheme="minorHAnsi"/>
            <w:color w:val="008000"/>
            <w:sz w:val="20"/>
            <w:szCs w:val="20"/>
            <w:rPrChange w:id="1770" w:author="Ravindra Akella" w:date="2019-11-24T10:06:00Z">
              <w:rPr>
                <w:rFonts w:ascii="Consolas" w:hAnsi="Consolas" w:cs="Consolas"/>
                <w:color w:val="008000"/>
                <w:sz w:val="19"/>
                <w:szCs w:val="19"/>
              </w:rPr>
            </w:rPrChange>
          </w:rPr>
          <w:t>allTasks</w:t>
        </w:r>
        <w:proofErr w:type="spellEnd"/>
        <w:r w:rsidRPr="00A503CD">
          <w:rPr>
            <w:rFonts w:asciiTheme="minorHAnsi" w:hAnsiTheme="minorHAnsi" w:cstheme="minorHAnsi"/>
            <w:color w:val="008000"/>
            <w:sz w:val="20"/>
            <w:szCs w:val="20"/>
            <w:rPrChange w:id="1771" w:author="Ravindra Akella" w:date="2019-11-24T10:06:00Z">
              <w:rPr>
                <w:rFonts w:ascii="Consolas" w:hAnsi="Consolas" w:cs="Consolas"/>
                <w:color w:val="008000"/>
                <w:sz w:val="19"/>
                <w:szCs w:val="19"/>
              </w:rPr>
            </w:rPrChange>
          </w:rPr>
          <w:t>;</w:t>
        </w:r>
      </w:ins>
    </w:p>
    <w:p w14:paraId="286F5893" w14:textId="77777777" w:rsidR="00A503CD" w:rsidRPr="00A503CD" w:rsidRDefault="00A503CD" w:rsidP="00A503CD">
      <w:pPr>
        <w:autoSpaceDE w:val="0"/>
        <w:autoSpaceDN w:val="0"/>
        <w:adjustRightInd w:val="0"/>
        <w:spacing w:after="0" w:line="240" w:lineRule="auto"/>
        <w:rPr>
          <w:ins w:id="1772" w:author="Ravindra Akella" w:date="2019-11-24T10:06:00Z"/>
          <w:rFonts w:asciiTheme="minorHAnsi" w:hAnsiTheme="minorHAnsi" w:cstheme="minorHAnsi"/>
          <w:color w:val="000000"/>
          <w:sz w:val="20"/>
          <w:szCs w:val="20"/>
          <w:rPrChange w:id="1773" w:author="Ravindra Akella" w:date="2019-11-24T10:06:00Z">
            <w:rPr>
              <w:ins w:id="1774" w:author="Ravindra Akella" w:date="2019-11-24T10:06:00Z"/>
              <w:rFonts w:ascii="Consolas" w:hAnsi="Consolas" w:cs="Consolas"/>
              <w:color w:val="000000"/>
              <w:sz w:val="19"/>
              <w:szCs w:val="19"/>
            </w:rPr>
          </w:rPrChange>
        </w:rPr>
      </w:pPr>
      <w:ins w:id="1775" w:author="Ravindra Akella" w:date="2019-11-24T10:06:00Z">
        <w:r w:rsidRPr="00A503CD">
          <w:rPr>
            <w:rFonts w:asciiTheme="minorHAnsi" w:hAnsiTheme="minorHAnsi" w:cstheme="minorHAnsi"/>
            <w:color w:val="000000"/>
            <w:sz w:val="20"/>
            <w:szCs w:val="20"/>
            <w:rPrChange w:id="1776" w:author="Ravindra Akella" w:date="2019-11-24T10:06:00Z">
              <w:rPr>
                <w:rFonts w:ascii="Consolas" w:hAnsi="Consolas" w:cs="Consolas"/>
                <w:color w:val="000000"/>
                <w:sz w:val="19"/>
                <w:szCs w:val="19"/>
              </w:rPr>
            </w:rPrChange>
          </w:rPr>
          <w:t xml:space="preserve">                Task.WhenAll(</w:t>
        </w:r>
        <w:proofErr w:type="spellStart"/>
        <w:r w:rsidRPr="00A503CD">
          <w:rPr>
            <w:rFonts w:asciiTheme="minorHAnsi" w:hAnsiTheme="minorHAnsi" w:cstheme="minorHAnsi"/>
            <w:color w:val="000000"/>
            <w:sz w:val="20"/>
            <w:szCs w:val="20"/>
            <w:rPrChange w:id="1777" w:author="Ravindra Akella" w:date="2019-11-24T10:06:00Z">
              <w:rPr>
                <w:rFonts w:ascii="Consolas" w:hAnsi="Consolas" w:cs="Consolas"/>
                <w:color w:val="000000"/>
                <w:sz w:val="19"/>
                <w:szCs w:val="19"/>
              </w:rPr>
            </w:rPrChange>
          </w:rPr>
          <w:t>allTasks</w:t>
        </w:r>
        <w:proofErr w:type="spellEnd"/>
        <w:r w:rsidRPr="00A503CD">
          <w:rPr>
            <w:rFonts w:asciiTheme="minorHAnsi" w:hAnsiTheme="minorHAnsi" w:cstheme="minorHAnsi"/>
            <w:color w:val="000000"/>
            <w:sz w:val="20"/>
            <w:szCs w:val="20"/>
            <w:rPrChange w:id="1778" w:author="Ravindra Akella" w:date="2019-11-24T10:06:00Z">
              <w:rPr>
                <w:rFonts w:ascii="Consolas" w:hAnsi="Consolas" w:cs="Consolas"/>
                <w:color w:val="000000"/>
                <w:sz w:val="19"/>
                <w:szCs w:val="19"/>
              </w:rPr>
            </w:rPrChange>
          </w:rPr>
          <w:t>).Wait();</w:t>
        </w:r>
      </w:ins>
    </w:p>
    <w:p w14:paraId="52A5D0A0" w14:textId="77777777" w:rsidR="00A503CD" w:rsidRPr="00A503CD" w:rsidRDefault="00A503CD" w:rsidP="00A503CD">
      <w:pPr>
        <w:autoSpaceDE w:val="0"/>
        <w:autoSpaceDN w:val="0"/>
        <w:adjustRightInd w:val="0"/>
        <w:spacing w:after="0" w:line="240" w:lineRule="auto"/>
        <w:rPr>
          <w:ins w:id="1779" w:author="Ravindra Akella" w:date="2019-11-24T10:06:00Z"/>
          <w:rFonts w:asciiTheme="minorHAnsi" w:hAnsiTheme="minorHAnsi" w:cstheme="minorHAnsi"/>
          <w:color w:val="000000"/>
          <w:sz w:val="20"/>
          <w:szCs w:val="20"/>
          <w:rPrChange w:id="1780" w:author="Ravindra Akella" w:date="2019-11-24T10:06:00Z">
            <w:rPr>
              <w:ins w:id="1781" w:author="Ravindra Akella" w:date="2019-11-24T10:06:00Z"/>
              <w:rFonts w:ascii="Consolas" w:hAnsi="Consolas" w:cs="Consolas"/>
              <w:color w:val="000000"/>
              <w:sz w:val="19"/>
              <w:szCs w:val="19"/>
            </w:rPr>
          </w:rPrChange>
        </w:rPr>
      </w:pPr>
      <w:ins w:id="1782" w:author="Ravindra Akella" w:date="2019-11-24T10:06:00Z">
        <w:r w:rsidRPr="00A503CD">
          <w:rPr>
            <w:rFonts w:asciiTheme="minorHAnsi" w:hAnsiTheme="minorHAnsi" w:cstheme="minorHAnsi"/>
            <w:color w:val="000000"/>
            <w:sz w:val="20"/>
            <w:szCs w:val="20"/>
            <w:rPrChange w:id="1783" w:author="Ravindra Akella" w:date="2019-11-24T10:06:00Z">
              <w:rPr>
                <w:rFonts w:ascii="Consolas" w:hAnsi="Consolas" w:cs="Consolas"/>
                <w:color w:val="000000"/>
                <w:sz w:val="19"/>
                <w:szCs w:val="19"/>
              </w:rPr>
            </w:rPrChange>
          </w:rPr>
          <w:t xml:space="preserve">            }</w:t>
        </w:r>
      </w:ins>
    </w:p>
    <w:p w14:paraId="3E416011" w14:textId="77777777" w:rsidR="00A503CD" w:rsidRPr="00A503CD" w:rsidRDefault="00A503CD" w:rsidP="00A503CD">
      <w:pPr>
        <w:autoSpaceDE w:val="0"/>
        <w:autoSpaceDN w:val="0"/>
        <w:adjustRightInd w:val="0"/>
        <w:spacing w:after="0" w:line="240" w:lineRule="auto"/>
        <w:rPr>
          <w:ins w:id="1784" w:author="Ravindra Akella" w:date="2019-11-24T10:06:00Z"/>
          <w:rFonts w:asciiTheme="minorHAnsi" w:hAnsiTheme="minorHAnsi" w:cstheme="minorHAnsi"/>
          <w:color w:val="000000"/>
          <w:sz w:val="20"/>
          <w:szCs w:val="20"/>
          <w:rPrChange w:id="1785" w:author="Ravindra Akella" w:date="2019-11-24T10:06:00Z">
            <w:rPr>
              <w:ins w:id="1786" w:author="Ravindra Akella" w:date="2019-11-24T10:06:00Z"/>
              <w:rFonts w:ascii="Consolas" w:hAnsi="Consolas" w:cs="Consolas"/>
              <w:color w:val="000000"/>
              <w:sz w:val="19"/>
              <w:szCs w:val="19"/>
            </w:rPr>
          </w:rPrChange>
        </w:rPr>
      </w:pPr>
      <w:ins w:id="1787" w:author="Ravindra Akella" w:date="2019-11-24T10:06:00Z">
        <w:r w:rsidRPr="00A503CD">
          <w:rPr>
            <w:rFonts w:asciiTheme="minorHAnsi" w:hAnsiTheme="minorHAnsi" w:cstheme="minorHAnsi"/>
            <w:color w:val="000000"/>
            <w:sz w:val="20"/>
            <w:szCs w:val="20"/>
            <w:rPrChange w:id="1788"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89" w:author="Ravindra Akella" w:date="2019-11-24T10:06:00Z">
              <w:rPr>
                <w:rFonts w:ascii="Consolas" w:hAnsi="Consolas" w:cs="Consolas"/>
                <w:color w:val="0000FF"/>
                <w:sz w:val="19"/>
                <w:szCs w:val="19"/>
              </w:rPr>
            </w:rPrChange>
          </w:rPr>
          <w:t>catch</w:t>
        </w:r>
        <w:r w:rsidRPr="00A503CD">
          <w:rPr>
            <w:rFonts w:asciiTheme="minorHAnsi" w:hAnsiTheme="minorHAnsi" w:cstheme="minorHAnsi"/>
            <w:color w:val="000000"/>
            <w:sz w:val="20"/>
            <w:szCs w:val="20"/>
            <w:rPrChange w:id="1790" w:author="Ravindra Akella" w:date="2019-11-24T10:06:00Z">
              <w:rPr>
                <w:rFonts w:ascii="Consolas" w:hAnsi="Consolas" w:cs="Consolas"/>
                <w:color w:val="000000"/>
                <w:sz w:val="19"/>
                <w:szCs w:val="19"/>
              </w:rPr>
            </w:rPrChange>
          </w:rPr>
          <w:t xml:space="preserve"> (AggregateException </w:t>
        </w:r>
        <w:proofErr w:type="spellStart"/>
        <w:r w:rsidRPr="00A503CD">
          <w:rPr>
            <w:rFonts w:asciiTheme="minorHAnsi" w:hAnsiTheme="minorHAnsi" w:cstheme="minorHAnsi"/>
            <w:color w:val="000000"/>
            <w:sz w:val="20"/>
            <w:szCs w:val="20"/>
            <w:rPrChange w:id="1791" w:author="Ravindra Akella" w:date="2019-11-24T10:06:00Z">
              <w:rPr>
                <w:rFonts w:ascii="Consolas" w:hAnsi="Consolas" w:cs="Consolas"/>
                <w:color w:val="000000"/>
                <w:sz w:val="19"/>
                <w:szCs w:val="19"/>
              </w:rPr>
            </w:rPrChange>
          </w:rPr>
          <w:t>agex</w:t>
        </w:r>
        <w:proofErr w:type="spellEnd"/>
        <w:r w:rsidRPr="00A503CD">
          <w:rPr>
            <w:rFonts w:asciiTheme="minorHAnsi" w:hAnsiTheme="minorHAnsi" w:cstheme="minorHAnsi"/>
            <w:color w:val="000000"/>
            <w:sz w:val="20"/>
            <w:szCs w:val="20"/>
            <w:rPrChange w:id="1792" w:author="Ravindra Akella" w:date="2019-11-24T10:06:00Z">
              <w:rPr>
                <w:rFonts w:ascii="Consolas" w:hAnsi="Consolas" w:cs="Consolas"/>
                <w:color w:val="000000"/>
                <w:sz w:val="19"/>
                <w:szCs w:val="19"/>
              </w:rPr>
            </w:rPrChange>
          </w:rPr>
          <w:t>)</w:t>
        </w:r>
      </w:ins>
    </w:p>
    <w:p w14:paraId="6D0F5320" w14:textId="77777777" w:rsidR="00A503CD" w:rsidRPr="00A503CD" w:rsidRDefault="00A503CD" w:rsidP="00A503CD">
      <w:pPr>
        <w:autoSpaceDE w:val="0"/>
        <w:autoSpaceDN w:val="0"/>
        <w:adjustRightInd w:val="0"/>
        <w:spacing w:after="0" w:line="240" w:lineRule="auto"/>
        <w:rPr>
          <w:ins w:id="1793" w:author="Ravindra Akella" w:date="2019-11-24T10:06:00Z"/>
          <w:rFonts w:asciiTheme="minorHAnsi" w:hAnsiTheme="minorHAnsi" w:cstheme="minorHAnsi"/>
          <w:color w:val="000000"/>
          <w:sz w:val="20"/>
          <w:szCs w:val="20"/>
          <w:rPrChange w:id="1794" w:author="Ravindra Akella" w:date="2019-11-24T10:06:00Z">
            <w:rPr>
              <w:ins w:id="1795" w:author="Ravindra Akella" w:date="2019-11-24T10:06:00Z"/>
              <w:rFonts w:ascii="Consolas" w:hAnsi="Consolas" w:cs="Consolas"/>
              <w:color w:val="000000"/>
              <w:sz w:val="19"/>
              <w:szCs w:val="19"/>
            </w:rPr>
          </w:rPrChange>
        </w:rPr>
      </w:pPr>
      <w:ins w:id="1796" w:author="Ravindra Akella" w:date="2019-11-24T10:06:00Z">
        <w:r w:rsidRPr="00A503CD">
          <w:rPr>
            <w:rFonts w:asciiTheme="minorHAnsi" w:hAnsiTheme="minorHAnsi" w:cstheme="minorHAnsi"/>
            <w:color w:val="000000"/>
            <w:sz w:val="20"/>
            <w:szCs w:val="20"/>
            <w:rPrChange w:id="1797" w:author="Ravindra Akella" w:date="2019-11-24T10:06:00Z">
              <w:rPr>
                <w:rFonts w:ascii="Consolas" w:hAnsi="Consolas" w:cs="Consolas"/>
                <w:color w:val="000000"/>
                <w:sz w:val="19"/>
                <w:szCs w:val="19"/>
              </w:rPr>
            </w:rPrChange>
          </w:rPr>
          <w:t xml:space="preserve">            {</w:t>
        </w:r>
      </w:ins>
    </w:p>
    <w:p w14:paraId="7FF4E27D" w14:textId="77777777" w:rsidR="00A503CD" w:rsidRPr="00A503CD" w:rsidRDefault="00A503CD" w:rsidP="00A503CD">
      <w:pPr>
        <w:autoSpaceDE w:val="0"/>
        <w:autoSpaceDN w:val="0"/>
        <w:adjustRightInd w:val="0"/>
        <w:spacing w:after="0" w:line="240" w:lineRule="auto"/>
        <w:rPr>
          <w:ins w:id="1798" w:author="Ravindra Akella" w:date="2019-11-24T10:06:00Z"/>
          <w:rFonts w:asciiTheme="minorHAnsi" w:hAnsiTheme="minorHAnsi" w:cstheme="minorHAnsi"/>
          <w:color w:val="000000"/>
          <w:sz w:val="20"/>
          <w:szCs w:val="20"/>
          <w:rPrChange w:id="1799" w:author="Ravindra Akella" w:date="2019-11-24T10:06:00Z">
            <w:rPr>
              <w:ins w:id="1800" w:author="Ravindra Akella" w:date="2019-11-24T10:06:00Z"/>
              <w:rFonts w:ascii="Consolas" w:hAnsi="Consolas" w:cs="Consolas"/>
              <w:color w:val="000000"/>
              <w:sz w:val="19"/>
              <w:szCs w:val="19"/>
            </w:rPr>
          </w:rPrChange>
        </w:rPr>
      </w:pPr>
      <w:ins w:id="1801" w:author="Ravindra Akella" w:date="2019-11-24T10:06:00Z">
        <w:r w:rsidRPr="00A503CD">
          <w:rPr>
            <w:rFonts w:asciiTheme="minorHAnsi" w:hAnsiTheme="minorHAnsi" w:cstheme="minorHAnsi"/>
            <w:color w:val="000000"/>
            <w:sz w:val="20"/>
            <w:szCs w:val="20"/>
            <w:rPrChange w:id="1802" w:author="Ravindra Akella" w:date="2019-11-24T10:06:00Z">
              <w:rPr>
                <w:rFonts w:ascii="Consolas" w:hAnsi="Consolas" w:cs="Consolas"/>
                <w:color w:val="000000"/>
                <w:sz w:val="19"/>
                <w:szCs w:val="19"/>
              </w:rPr>
            </w:rPrChange>
          </w:rPr>
          <w:t xml:space="preserve">                List&lt;Tuple&lt;</w:t>
        </w:r>
        <w:r w:rsidRPr="00A503CD">
          <w:rPr>
            <w:rFonts w:asciiTheme="minorHAnsi" w:hAnsiTheme="minorHAnsi" w:cstheme="minorHAnsi"/>
            <w:color w:val="0000FF"/>
            <w:sz w:val="20"/>
            <w:szCs w:val="20"/>
            <w:rPrChange w:id="1803"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804"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805"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806" w:author="Ravindra Akella" w:date="2019-11-24T10:06:00Z">
              <w:rPr>
                <w:rFonts w:ascii="Consolas" w:hAnsi="Consolas" w:cs="Consolas"/>
                <w:color w:val="000000"/>
                <w:sz w:val="19"/>
                <w:szCs w:val="19"/>
              </w:rPr>
            </w:rPrChange>
          </w:rPr>
          <w:t xml:space="preserve">&gt;&gt; errors = </w:t>
        </w:r>
        <w:proofErr w:type="spellStart"/>
        <w:r w:rsidRPr="00A503CD">
          <w:rPr>
            <w:rFonts w:asciiTheme="minorHAnsi" w:hAnsiTheme="minorHAnsi" w:cstheme="minorHAnsi"/>
            <w:color w:val="000000"/>
            <w:sz w:val="20"/>
            <w:szCs w:val="20"/>
            <w:rPrChange w:id="1807" w:author="Ravindra Akella" w:date="2019-11-24T10:06:00Z">
              <w:rPr>
                <w:rFonts w:ascii="Consolas" w:hAnsi="Consolas" w:cs="Consolas"/>
                <w:color w:val="000000"/>
                <w:sz w:val="19"/>
                <w:szCs w:val="19"/>
              </w:rPr>
            </w:rPrChange>
          </w:rPr>
          <w:t>agex.Flatten</w:t>
        </w:r>
        <w:proofErr w:type="spellEnd"/>
        <w:r w:rsidRPr="00A503CD">
          <w:rPr>
            <w:rFonts w:asciiTheme="minorHAnsi" w:hAnsiTheme="minorHAnsi" w:cstheme="minorHAnsi"/>
            <w:color w:val="000000"/>
            <w:sz w:val="20"/>
            <w:szCs w:val="20"/>
            <w:rPrChange w:id="1808" w:author="Ravindra Akella" w:date="2019-11-24T10:06:00Z">
              <w:rPr>
                <w:rFonts w:ascii="Consolas" w:hAnsi="Consolas" w:cs="Consolas"/>
                <w:color w:val="000000"/>
                <w:sz w:val="19"/>
                <w:szCs w:val="19"/>
              </w:rPr>
            </w:rPrChange>
          </w:rPr>
          <w:t xml:space="preserve">().InnerExceptions.Select(x =&gt; </w:t>
        </w:r>
        <w:r w:rsidRPr="00A503CD">
          <w:rPr>
            <w:rFonts w:asciiTheme="minorHAnsi" w:hAnsiTheme="minorHAnsi" w:cstheme="minorHAnsi"/>
            <w:color w:val="0000FF"/>
            <w:sz w:val="20"/>
            <w:szCs w:val="20"/>
            <w:rPrChange w:id="1809" w:author="Ravindra Akella" w:date="2019-11-24T10:06:00Z">
              <w:rPr>
                <w:rFonts w:ascii="Consolas" w:hAnsi="Consolas" w:cs="Consolas"/>
                <w:color w:val="0000FF"/>
                <w:sz w:val="19"/>
                <w:szCs w:val="19"/>
              </w:rPr>
            </w:rPrChange>
          </w:rPr>
          <w:t>new</w:t>
        </w:r>
        <w:r w:rsidRPr="00A503CD">
          <w:rPr>
            <w:rFonts w:asciiTheme="minorHAnsi" w:hAnsiTheme="minorHAnsi" w:cstheme="minorHAnsi"/>
            <w:color w:val="000000"/>
            <w:sz w:val="20"/>
            <w:szCs w:val="20"/>
            <w:rPrChange w:id="1810" w:author="Ravindra Akella" w:date="2019-11-24T10:06:00Z">
              <w:rPr>
                <w:rFonts w:ascii="Consolas" w:hAnsi="Consolas" w:cs="Consolas"/>
                <w:color w:val="000000"/>
                <w:sz w:val="19"/>
                <w:szCs w:val="19"/>
              </w:rPr>
            </w:rPrChange>
          </w:rPr>
          <w:t xml:space="preserve"> Tuple&lt;</w:t>
        </w:r>
        <w:r w:rsidRPr="00A503CD">
          <w:rPr>
            <w:rFonts w:asciiTheme="minorHAnsi" w:hAnsiTheme="minorHAnsi" w:cstheme="minorHAnsi"/>
            <w:color w:val="0000FF"/>
            <w:sz w:val="20"/>
            <w:szCs w:val="20"/>
            <w:rPrChange w:id="1811"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812"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813"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814" w:author="Ravindra Akella" w:date="2019-11-24T10:06:00Z">
              <w:rPr>
                <w:rFonts w:ascii="Consolas" w:hAnsi="Consolas" w:cs="Consolas"/>
                <w:color w:val="000000"/>
                <w:sz w:val="19"/>
                <w:szCs w:val="19"/>
              </w:rPr>
            </w:rPrChange>
          </w:rPr>
          <w:t xml:space="preserve">&gt;(x.Message, </w:t>
        </w:r>
        <w:proofErr w:type="spellStart"/>
        <w:r w:rsidRPr="00A503CD">
          <w:rPr>
            <w:rFonts w:asciiTheme="minorHAnsi" w:hAnsiTheme="minorHAnsi" w:cstheme="minorHAnsi"/>
            <w:color w:val="000000"/>
            <w:sz w:val="20"/>
            <w:szCs w:val="20"/>
            <w:rPrChange w:id="1815" w:author="Ravindra Akella" w:date="2019-11-24T10:06:00Z">
              <w:rPr>
                <w:rFonts w:ascii="Consolas" w:hAnsi="Consolas" w:cs="Consolas"/>
                <w:color w:val="000000"/>
                <w:sz w:val="19"/>
                <w:szCs w:val="19"/>
              </w:rPr>
            </w:rPrChange>
          </w:rPr>
          <w:t>x.StackTrace</w:t>
        </w:r>
        <w:proofErr w:type="spellEnd"/>
        <w:r w:rsidRPr="00A503CD">
          <w:rPr>
            <w:rFonts w:asciiTheme="minorHAnsi" w:hAnsiTheme="minorHAnsi" w:cstheme="minorHAnsi"/>
            <w:color w:val="000000"/>
            <w:sz w:val="20"/>
            <w:szCs w:val="20"/>
            <w:rPrChange w:id="1816" w:author="Ravindra Akella" w:date="2019-11-24T10:06:00Z">
              <w:rPr>
                <w:rFonts w:ascii="Consolas" w:hAnsi="Consolas" w:cs="Consolas"/>
                <w:color w:val="000000"/>
                <w:sz w:val="19"/>
                <w:szCs w:val="19"/>
              </w:rPr>
            </w:rPrChange>
          </w:rPr>
          <w:t>)).ToList();</w:t>
        </w:r>
      </w:ins>
    </w:p>
    <w:p w14:paraId="70A1DCF4" w14:textId="77777777" w:rsidR="00A503CD" w:rsidRPr="00A503CD" w:rsidRDefault="00A503CD" w:rsidP="00A503CD">
      <w:pPr>
        <w:autoSpaceDE w:val="0"/>
        <w:autoSpaceDN w:val="0"/>
        <w:adjustRightInd w:val="0"/>
        <w:spacing w:after="0" w:line="240" w:lineRule="auto"/>
        <w:rPr>
          <w:ins w:id="1817" w:author="Ravindra Akella" w:date="2019-11-24T10:06:00Z"/>
          <w:rFonts w:asciiTheme="minorHAnsi" w:hAnsiTheme="minorHAnsi" w:cstheme="minorHAnsi"/>
          <w:color w:val="000000"/>
          <w:sz w:val="20"/>
          <w:szCs w:val="20"/>
          <w:rPrChange w:id="1818" w:author="Ravindra Akella" w:date="2019-11-24T10:06:00Z">
            <w:rPr>
              <w:ins w:id="1819" w:author="Ravindra Akella" w:date="2019-11-24T10:06:00Z"/>
              <w:rFonts w:ascii="Consolas" w:hAnsi="Consolas" w:cs="Consolas"/>
              <w:color w:val="000000"/>
              <w:sz w:val="19"/>
              <w:szCs w:val="19"/>
            </w:rPr>
          </w:rPrChange>
        </w:rPr>
      </w:pPr>
      <w:ins w:id="1820" w:author="Ravindra Akella" w:date="2019-11-24T10:06:00Z">
        <w:r w:rsidRPr="00A503CD">
          <w:rPr>
            <w:rFonts w:asciiTheme="minorHAnsi" w:hAnsiTheme="minorHAnsi" w:cstheme="minorHAnsi"/>
            <w:color w:val="000000"/>
            <w:sz w:val="20"/>
            <w:szCs w:val="20"/>
            <w:rPrChange w:id="1821"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822" w:author="Ravindra Akella" w:date="2019-11-24T10:06:00Z">
              <w:rPr>
                <w:rFonts w:ascii="Consolas" w:hAnsi="Consolas" w:cs="Consolas"/>
                <w:color w:val="0000FF"/>
                <w:sz w:val="19"/>
                <w:szCs w:val="19"/>
              </w:rPr>
            </w:rPrChange>
          </w:rPr>
          <w:t>int</w:t>
        </w:r>
        <w:r w:rsidRPr="00A503CD">
          <w:rPr>
            <w:rFonts w:asciiTheme="minorHAnsi" w:hAnsiTheme="minorHAnsi" w:cstheme="minorHAnsi"/>
            <w:color w:val="000000"/>
            <w:sz w:val="20"/>
            <w:szCs w:val="20"/>
            <w:rPrChange w:id="1823" w:author="Ravindra Akella" w:date="2019-11-24T10:06:00Z">
              <w:rPr>
                <w:rFonts w:ascii="Consolas" w:hAnsi="Consolas" w:cs="Consolas"/>
                <w:color w:val="000000"/>
                <w:sz w:val="19"/>
                <w:szCs w:val="19"/>
              </w:rPr>
            </w:rPrChange>
          </w:rPr>
          <w:t xml:space="preserve"> counter = 0;</w:t>
        </w:r>
      </w:ins>
    </w:p>
    <w:p w14:paraId="0CA66D1D" w14:textId="77777777" w:rsidR="00A503CD" w:rsidRPr="00A503CD" w:rsidRDefault="00A503CD" w:rsidP="00A503CD">
      <w:pPr>
        <w:autoSpaceDE w:val="0"/>
        <w:autoSpaceDN w:val="0"/>
        <w:adjustRightInd w:val="0"/>
        <w:spacing w:after="0" w:line="240" w:lineRule="auto"/>
        <w:rPr>
          <w:ins w:id="1824" w:author="Ravindra Akella" w:date="2019-11-24T10:06:00Z"/>
          <w:rFonts w:asciiTheme="minorHAnsi" w:hAnsiTheme="minorHAnsi" w:cstheme="minorHAnsi"/>
          <w:color w:val="000000"/>
          <w:sz w:val="20"/>
          <w:szCs w:val="20"/>
          <w:rPrChange w:id="1825" w:author="Ravindra Akella" w:date="2019-11-24T10:06:00Z">
            <w:rPr>
              <w:ins w:id="1826" w:author="Ravindra Akella" w:date="2019-11-24T10:06:00Z"/>
              <w:rFonts w:ascii="Consolas" w:hAnsi="Consolas" w:cs="Consolas"/>
              <w:color w:val="000000"/>
              <w:sz w:val="19"/>
              <w:szCs w:val="19"/>
            </w:rPr>
          </w:rPrChange>
        </w:rPr>
      </w:pPr>
      <w:ins w:id="1827" w:author="Ravindra Akella" w:date="2019-11-24T10:06:00Z">
        <w:r w:rsidRPr="00A503CD">
          <w:rPr>
            <w:rFonts w:asciiTheme="minorHAnsi" w:hAnsiTheme="minorHAnsi" w:cstheme="minorHAnsi"/>
            <w:color w:val="000000"/>
            <w:sz w:val="20"/>
            <w:szCs w:val="20"/>
            <w:rPrChange w:id="1828"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829" w:author="Ravindra Akella" w:date="2019-11-24T10:06:00Z">
              <w:rPr>
                <w:rFonts w:ascii="Consolas" w:hAnsi="Consolas" w:cs="Consolas"/>
                <w:color w:val="0000FF"/>
                <w:sz w:val="19"/>
                <w:szCs w:val="19"/>
              </w:rPr>
            </w:rPrChange>
          </w:rPr>
          <w:t>foreach</w:t>
        </w:r>
        <w:r w:rsidRPr="00A503CD">
          <w:rPr>
            <w:rFonts w:asciiTheme="minorHAnsi" w:hAnsiTheme="minorHAnsi" w:cstheme="minorHAnsi"/>
            <w:color w:val="000000"/>
            <w:sz w:val="20"/>
            <w:szCs w:val="20"/>
            <w:rPrChange w:id="1830" w:author="Ravindra Akella" w:date="2019-11-24T10:06:00Z">
              <w:rPr>
                <w:rFonts w:ascii="Consolas" w:hAnsi="Consolas" w:cs="Consolas"/>
                <w:color w:val="000000"/>
                <w:sz w:val="19"/>
                <w:szCs w:val="19"/>
              </w:rPr>
            </w:rPrChange>
          </w:rPr>
          <w:t xml:space="preserve"> (Tuple&lt;</w:t>
        </w:r>
        <w:r w:rsidRPr="00A503CD">
          <w:rPr>
            <w:rFonts w:asciiTheme="minorHAnsi" w:hAnsiTheme="minorHAnsi" w:cstheme="minorHAnsi"/>
            <w:color w:val="0000FF"/>
            <w:sz w:val="20"/>
            <w:szCs w:val="20"/>
            <w:rPrChange w:id="1831"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832"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833"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834" w:author="Ravindra Akella" w:date="2019-11-24T10:06:00Z">
              <w:rPr>
                <w:rFonts w:ascii="Consolas" w:hAnsi="Consolas" w:cs="Consolas"/>
                <w:color w:val="000000"/>
                <w:sz w:val="19"/>
                <w:szCs w:val="19"/>
              </w:rPr>
            </w:rPrChange>
          </w:rPr>
          <w:t xml:space="preserve">&gt; error </w:t>
        </w:r>
        <w:r w:rsidRPr="00A503CD">
          <w:rPr>
            <w:rFonts w:asciiTheme="minorHAnsi" w:hAnsiTheme="minorHAnsi" w:cstheme="minorHAnsi"/>
            <w:color w:val="0000FF"/>
            <w:sz w:val="20"/>
            <w:szCs w:val="20"/>
            <w:rPrChange w:id="1835" w:author="Ravindra Akella" w:date="2019-11-24T10:06:00Z">
              <w:rPr>
                <w:rFonts w:ascii="Consolas" w:hAnsi="Consolas" w:cs="Consolas"/>
                <w:color w:val="0000FF"/>
                <w:sz w:val="19"/>
                <w:szCs w:val="19"/>
              </w:rPr>
            </w:rPrChange>
          </w:rPr>
          <w:t>in</w:t>
        </w:r>
        <w:r w:rsidRPr="00A503CD">
          <w:rPr>
            <w:rFonts w:asciiTheme="minorHAnsi" w:hAnsiTheme="minorHAnsi" w:cstheme="minorHAnsi"/>
            <w:color w:val="000000"/>
            <w:sz w:val="20"/>
            <w:szCs w:val="20"/>
            <w:rPrChange w:id="1836" w:author="Ravindra Akella" w:date="2019-11-24T10:06:00Z">
              <w:rPr>
                <w:rFonts w:ascii="Consolas" w:hAnsi="Consolas" w:cs="Consolas"/>
                <w:color w:val="000000"/>
                <w:sz w:val="19"/>
                <w:szCs w:val="19"/>
              </w:rPr>
            </w:rPrChange>
          </w:rPr>
          <w:t xml:space="preserve"> errors)</w:t>
        </w:r>
      </w:ins>
    </w:p>
    <w:p w14:paraId="67B4975F" w14:textId="77777777" w:rsidR="00A503CD" w:rsidRPr="00A503CD" w:rsidRDefault="00A503CD" w:rsidP="00A503CD">
      <w:pPr>
        <w:autoSpaceDE w:val="0"/>
        <w:autoSpaceDN w:val="0"/>
        <w:adjustRightInd w:val="0"/>
        <w:spacing w:after="0" w:line="240" w:lineRule="auto"/>
        <w:rPr>
          <w:ins w:id="1837" w:author="Ravindra Akella" w:date="2019-11-24T10:06:00Z"/>
          <w:rFonts w:asciiTheme="minorHAnsi" w:hAnsiTheme="minorHAnsi" w:cstheme="minorHAnsi"/>
          <w:color w:val="000000"/>
          <w:sz w:val="20"/>
          <w:szCs w:val="20"/>
          <w:rPrChange w:id="1838" w:author="Ravindra Akella" w:date="2019-11-24T10:06:00Z">
            <w:rPr>
              <w:ins w:id="1839" w:author="Ravindra Akella" w:date="2019-11-24T10:06:00Z"/>
              <w:rFonts w:ascii="Consolas" w:hAnsi="Consolas" w:cs="Consolas"/>
              <w:color w:val="000000"/>
              <w:sz w:val="19"/>
              <w:szCs w:val="19"/>
            </w:rPr>
          </w:rPrChange>
        </w:rPr>
      </w:pPr>
      <w:ins w:id="1840" w:author="Ravindra Akella" w:date="2019-11-24T10:06:00Z">
        <w:r w:rsidRPr="00A503CD">
          <w:rPr>
            <w:rFonts w:asciiTheme="minorHAnsi" w:hAnsiTheme="minorHAnsi" w:cstheme="minorHAnsi"/>
            <w:color w:val="000000"/>
            <w:sz w:val="20"/>
            <w:szCs w:val="20"/>
            <w:rPrChange w:id="1841" w:author="Ravindra Akella" w:date="2019-11-24T10:06:00Z">
              <w:rPr>
                <w:rFonts w:ascii="Consolas" w:hAnsi="Consolas" w:cs="Consolas"/>
                <w:color w:val="000000"/>
                <w:sz w:val="19"/>
                <w:szCs w:val="19"/>
              </w:rPr>
            </w:rPrChange>
          </w:rPr>
          <w:t xml:space="preserve">                {</w:t>
        </w:r>
      </w:ins>
    </w:p>
    <w:p w14:paraId="16200D4D" w14:textId="77777777" w:rsidR="00A503CD" w:rsidRPr="00A503CD" w:rsidRDefault="00A503CD" w:rsidP="00A503CD">
      <w:pPr>
        <w:autoSpaceDE w:val="0"/>
        <w:autoSpaceDN w:val="0"/>
        <w:adjustRightInd w:val="0"/>
        <w:spacing w:after="0" w:line="240" w:lineRule="auto"/>
        <w:rPr>
          <w:ins w:id="1842" w:author="Ravindra Akella" w:date="2019-11-24T10:06:00Z"/>
          <w:rFonts w:asciiTheme="minorHAnsi" w:hAnsiTheme="minorHAnsi" w:cstheme="minorHAnsi"/>
          <w:color w:val="000000"/>
          <w:sz w:val="20"/>
          <w:szCs w:val="20"/>
          <w:rPrChange w:id="1843" w:author="Ravindra Akella" w:date="2019-11-24T10:06:00Z">
            <w:rPr>
              <w:ins w:id="1844" w:author="Ravindra Akella" w:date="2019-11-24T10:06:00Z"/>
              <w:rFonts w:ascii="Consolas" w:hAnsi="Consolas" w:cs="Consolas"/>
              <w:color w:val="000000"/>
              <w:sz w:val="19"/>
              <w:szCs w:val="19"/>
            </w:rPr>
          </w:rPrChange>
        </w:rPr>
      </w:pPr>
      <w:ins w:id="1845" w:author="Ravindra Akella" w:date="2019-11-24T10:06:00Z">
        <w:r w:rsidRPr="00A503CD">
          <w:rPr>
            <w:rFonts w:asciiTheme="minorHAnsi" w:hAnsiTheme="minorHAnsi" w:cstheme="minorHAnsi"/>
            <w:color w:val="000000"/>
            <w:sz w:val="20"/>
            <w:szCs w:val="20"/>
            <w:rPrChange w:id="1846" w:author="Ravindra Akella" w:date="2019-11-24T10:06:00Z">
              <w:rPr>
                <w:rFonts w:ascii="Consolas" w:hAnsi="Consolas" w:cs="Consolas"/>
                <w:color w:val="000000"/>
                <w:sz w:val="19"/>
                <w:szCs w:val="19"/>
              </w:rPr>
            </w:rPrChange>
          </w:rPr>
          <w:t xml:space="preserve">                    counter++;</w:t>
        </w:r>
      </w:ins>
    </w:p>
    <w:p w14:paraId="66AB0B20" w14:textId="77777777" w:rsidR="00A503CD" w:rsidRPr="00A503CD" w:rsidRDefault="00A503CD" w:rsidP="00A503CD">
      <w:pPr>
        <w:autoSpaceDE w:val="0"/>
        <w:autoSpaceDN w:val="0"/>
        <w:adjustRightInd w:val="0"/>
        <w:spacing w:after="0" w:line="240" w:lineRule="auto"/>
        <w:rPr>
          <w:ins w:id="1847" w:author="Ravindra Akella" w:date="2019-11-24T10:06:00Z"/>
          <w:rFonts w:asciiTheme="minorHAnsi" w:hAnsiTheme="minorHAnsi" w:cstheme="minorHAnsi"/>
          <w:color w:val="000000"/>
          <w:sz w:val="20"/>
          <w:szCs w:val="20"/>
          <w:rPrChange w:id="1848" w:author="Ravindra Akella" w:date="2019-11-24T10:06:00Z">
            <w:rPr>
              <w:ins w:id="1849" w:author="Ravindra Akella" w:date="2019-11-24T10:06:00Z"/>
              <w:rFonts w:ascii="Consolas" w:hAnsi="Consolas" w:cs="Consolas"/>
              <w:color w:val="000000"/>
              <w:sz w:val="19"/>
              <w:szCs w:val="19"/>
            </w:rPr>
          </w:rPrChange>
        </w:rPr>
      </w:pPr>
      <w:ins w:id="1850" w:author="Ravindra Akella" w:date="2019-11-24T10:06:00Z">
        <w:r w:rsidRPr="00A503CD">
          <w:rPr>
            <w:rFonts w:asciiTheme="minorHAnsi" w:hAnsiTheme="minorHAnsi" w:cstheme="minorHAnsi"/>
            <w:color w:val="000000"/>
            <w:sz w:val="20"/>
            <w:szCs w:val="20"/>
            <w:rPrChange w:id="1851" w:author="Ravindra Akella" w:date="2019-11-24T10:06:00Z">
              <w:rPr>
                <w:rFonts w:ascii="Consolas" w:hAnsi="Consolas" w:cs="Consolas"/>
                <w:color w:val="000000"/>
                <w:sz w:val="19"/>
                <w:szCs w:val="19"/>
              </w:rPr>
            </w:rPrChange>
          </w:rPr>
          <w:t xml:space="preserve">                    Console.WriteLine(</w:t>
        </w:r>
        <w:r w:rsidRPr="00A503CD">
          <w:rPr>
            <w:rFonts w:asciiTheme="minorHAnsi" w:hAnsiTheme="minorHAnsi" w:cstheme="minorHAnsi"/>
            <w:color w:val="A31515"/>
            <w:sz w:val="20"/>
            <w:szCs w:val="20"/>
            <w:rPrChange w:id="1852" w:author="Ravindra Akella" w:date="2019-11-24T10:06:00Z">
              <w:rPr>
                <w:rFonts w:ascii="Consolas" w:hAnsi="Consolas" w:cs="Consolas"/>
                <w:color w:val="A31515"/>
                <w:sz w:val="19"/>
                <w:szCs w:val="19"/>
              </w:rPr>
            </w:rPrChange>
          </w:rPr>
          <w:t>$"</w:t>
        </w:r>
        <w:r w:rsidRPr="00A503CD">
          <w:rPr>
            <w:rFonts w:asciiTheme="minorHAnsi" w:hAnsiTheme="minorHAnsi" w:cstheme="minorHAnsi"/>
            <w:color w:val="000000"/>
            <w:sz w:val="20"/>
            <w:szCs w:val="20"/>
            <w:rPrChange w:id="1853" w:author="Ravindra Akella" w:date="2019-11-24T10:06:00Z">
              <w:rPr>
                <w:rFonts w:ascii="Consolas" w:hAnsi="Consolas" w:cs="Consolas"/>
                <w:color w:val="000000"/>
                <w:sz w:val="19"/>
                <w:szCs w:val="19"/>
              </w:rPr>
            </w:rPrChange>
          </w:rPr>
          <w:t>{counter}</w:t>
        </w:r>
        <w:r w:rsidRPr="00A503CD">
          <w:rPr>
            <w:rFonts w:asciiTheme="minorHAnsi" w:hAnsiTheme="minorHAnsi" w:cstheme="minorHAnsi"/>
            <w:color w:val="A31515"/>
            <w:sz w:val="20"/>
            <w:szCs w:val="20"/>
            <w:rPrChange w:id="1854" w:author="Ravindra Akella" w:date="2019-11-24T10:06:00Z">
              <w:rPr>
                <w:rFonts w:ascii="Consolas" w:hAnsi="Consolas" w:cs="Consolas"/>
                <w:color w:val="A31515"/>
                <w:sz w:val="19"/>
                <w:szCs w:val="19"/>
              </w:rPr>
            </w:rPrChange>
          </w:rPr>
          <w:t xml:space="preserve">).Error - </w:t>
        </w:r>
        <w:r w:rsidRPr="00A503CD">
          <w:rPr>
            <w:rFonts w:asciiTheme="minorHAnsi" w:hAnsiTheme="minorHAnsi" w:cstheme="minorHAnsi"/>
            <w:color w:val="000000"/>
            <w:sz w:val="20"/>
            <w:szCs w:val="20"/>
            <w:rPrChange w:id="1855" w:author="Ravindra Akella" w:date="2019-11-24T10:06:00Z">
              <w:rPr>
                <w:rFonts w:ascii="Consolas" w:hAnsi="Consolas" w:cs="Consolas"/>
                <w:color w:val="000000"/>
                <w:sz w:val="19"/>
                <w:szCs w:val="19"/>
              </w:rPr>
            </w:rPrChange>
          </w:rPr>
          <w:t>{error.Item1}</w:t>
        </w:r>
        <w:r w:rsidRPr="00A503CD">
          <w:rPr>
            <w:rFonts w:asciiTheme="minorHAnsi" w:hAnsiTheme="minorHAnsi" w:cstheme="minorHAnsi"/>
            <w:color w:val="A31515"/>
            <w:sz w:val="20"/>
            <w:szCs w:val="20"/>
            <w:rPrChange w:id="1856" w:author="Ravindra Akella" w:date="2019-11-24T10:06:00Z">
              <w:rPr>
                <w:rFonts w:ascii="Consolas" w:hAnsi="Consolas" w:cs="Consolas"/>
                <w:color w:val="A31515"/>
                <w:sz w:val="19"/>
                <w:szCs w:val="19"/>
              </w:rPr>
            </w:rPrChange>
          </w:rPr>
          <w:t xml:space="preserve"> \n </w:t>
        </w:r>
        <w:proofErr w:type="spellStart"/>
        <w:r w:rsidRPr="00A503CD">
          <w:rPr>
            <w:rFonts w:asciiTheme="minorHAnsi" w:hAnsiTheme="minorHAnsi" w:cstheme="minorHAnsi"/>
            <w:color w:val="A31515"/>
            <w:sz w:val="20"/>
            <w:szCs w:val="20"/>
            <w:rPrChange w:id="1857" w:author="Ravindra Akella" w:date="2019-11-24T10:06:00Z">
              <w:rPr>
                <w:rFonts w:ascii="Consolas" w:hAnsi="Consolas" w:cs="Consolas"/>
                <w:color w:val="A31515"/>
                <w:sz w:val="19"/>
                <w:szCs w:val="19"/>
              </w:rPr>
            </w:rPrChange>
          </w:rPr>
          <w:t>Innerstack</w:t>
        </w:r>
        <w:proofErr w:type="spellEnd"/>
        <w:r w:rsidRPr="00A503CD">
          <w:rPr>
            <w:rFonts w:asciiTheme="minorHAnsi" w:hAnsiTheme="minorHAnsi" w:cstheme="minorHAnsi"/>
            <w:color w:val="A31515"/>
            <w:sz w:val="20"/>
            <w:szCs w:val="20"/>
            <w:rPrChange w:id="1858" w:author="Ravindra Akella" w:date="2019-11-24T10:06:00Z">
              <w:rPr>
                <w:rFonts w:ascii="Consolas" w:hAnsi="Consolas" w:cs="Consolas"/>
                <w:color w:val="A31515"/>
                <w:sz w:val="19"/>
                <w:szCs w:val="19"/>
              </w:rPr>
            </w:rPrChange>
          </w:rPr>
          <w:t xml:space="preserve"> \n </w:t>
        </w:r>
        <w:r w:rsidRPr="00A503CD">
          <w:rPr>
            <w:rFonts w:asciiTheme="minorHAnsi" w:hAnsiTheme="minorHAnsi" w:cstheme="minorHAnsi"/>
            <w:color w:val="000000"/>
            <w:sz w:val="20"/>
            <w:szCs w:val="20"/>
            <w:rPrChange w:id="1859" w:author="Ravindra Akella" w:date="2019-11-24T10:06:00Z">
              <w:rPr>
                <w:rFonts w:ascii="Consolas" w:hAnsi="Consolas" w:cs="Consolas"/>
                <w:color w:val="000000"/>
                <w:sz w:val="19"/>
                <w:szCs w:val="19"/>
              </w:rPr>
            </w:rPrChange>
          </w:rPr>
          <w:t>{error.Item2}</w:t>
        </w:r>
        <w:r w:rsidRPr="00A503CD">
          <w:rPr>
            <w:rFonts w:asciiTheme="minorHAnsi" w:hAnsiTheme="minorHAnsi" w:cstheme="minorHAnsi"/>
            <w:color w:val="A31515"/>
            <w:sz w:val="20"/>
            <w:szCs w:val="20"/>
            <w:rPrChange w:id="1860" w:author="Ravindra Akella" w:date="2019-11-24T10:06:00Z">
              <w:rPr>
                <w:rFonts w:ascii="Consolas" w:hAnsi="Consolas" w:cs="Consolas"/>
                <w:color w:val="A31515"/>
                <w:sz w:val="19"/>
                <w:szCs w:val="19"/>
              </w:rPr>
            </w:rPrChange>
          </w:rPr>
          <w:t xml:space="preserve"> \n"</w:t>
        </w:r>
        <w:r w:rsidRPr="00A503CD">
          <w:rPr>
            <w:rFonts w:asciiTheme="minorHAnsi" w:hAnsiTheme="minorHAnsi" w:cstheme="minorHAnsi"/>
            <w:color w:val="000000"/>
            <w:sz w:val="20"/>
            <w:szCs w:val="20"/>
            <w:rPrChange w:id="1861" w:author="Ravindra Akella" w:date="2019-11-24T10:06:00Z">
              <w:rPr>
                <w:rFonts w:ascii="Consolas" w:hAnsi="Consolas" w:cs="Consolas"/>
                <w:color w:val="000000"/>
                <w:sz w:val="19"/>
                <w:szCs w:val="19"/>
              </w:rPr>
            </w:rPrChange>
          </w:rPr>
          <w:t>);</w:t>
        </w:r>
      </w:ins>
    </w:p>
    <w:p w14:paraId="4AD6C7C1" w14:textId="77777777" w:rsidR="00A503CD" w:rsidRPr="00A503CD" w:rsidRDefault="00A503CD" w:rsidP="00A503CD">
      <w:pPr>
        <w:autoSpaceDE w:val="0"/>
        <w:autoSpaceDN w:val="0"/>
        <w:adjustRightInd w:val="0"/>
        <w:spacing w:after="0" w:line="240" w:lineRule="auto"/>
        <w:rPr>
          <w:ins w:id="1862" w:author="Ravindra Akella" w:date="2019-11-24T10:06:00Z"/>
          <w:rFonts w:asciiTheme="minorHAnsi" w:hAnsiTheme="minorHAnsi" w:cstheme="minorHAnsi"/>
          <w:color w:val="000000"/>
          <w:sz w:val="20"/>
          <w:szCs w:val="20"/>
          <w:rPrChange w:id="1863" w:author="Ravindra Akella" w:date="2019-11-24T10:06:00Z">
            <w:rPr>
              <w:ins w:id="1864" w:author="Ravindra Akella" w:date="2019-11-24T10:06:00Z"/>
              <w:rFonts w:ascii="Consolas" w:hAnsi="Consolas" w:cs="Consolas"/>
              <w:color w:val="000000"/>
              <w:sz w:val="19"/>
              <w:szCs w:val="19"/>
            </w:rPr>
          </w:rPrChange>
        </w:rPr>
      </w:pPr>
      <w:ins w:id="1865" w:author="Ravindra Akella" w:date="2019-11-24T10:06:00Z">
        <w:r w:rsidRPr="00A503CD">
          <w:rPr>
            <w:rFonts w:asciiTheme="minorHAnsi" w:hAnsiTheme="minorHAnsi" w:cstheme="minorHAnsi"/>
            <w:color w:val="000000"/>
            <w:sz w:val="20"/>
            <w:szCs w:val="20"/>
            <w:rPrChange w:id="1866" w:author="Ravindra Akella" w:date="2019-11-24T10:06:00Z">
              <w:rPr>
                <w:rFonts w:ascii="Consolas" w:hAnsi="Consolas" w:cs="Consolas"/>
                <w:color w:val="000000"/>
                <w:sz w:val="19"/>
                <w:szCs w:val="19"/>
              </w:rPr>
            </w:rPrChange>
          </w:rPr>
          <w:t xml:space="preserve">                }</w:t>
        </w:r>
      </w:ins>
    </w:p>
    <w:p w14:paraId="5247CB7B" w14:textId="2CBA1DFE" w:rsidR="00A503CD" w:rsidRPr="00A503CD" w:rsidRDefault="00A503CD" w:rsidP="00A503CD">
      <w:pPr>
        <w:rPr>
          <w:rFonts w:asciiTheme="minorHAnsi" w:eastAsia="Palatino Linotype" w:hAnsiTheme="minorHAnsi" w:cstheme="minorHAnsi"/>
          <w:sz w:val="20"/>
          <w:szCs w:val="20"/>
          <w:rPrChange w:id="1867" w:author="Ravindra Akella" w:date="2019-11-24T10:06:00Z">
            <w:rPr>
              <w:rFonts w:ascii="Palatino Linotype" w:eastAsia="Palatino Linotype" w:hAnsi="Palatino Linotype" w:cs="Palatino Linotype"/>
              <w:sz w:val="21"/>
              <w:szCs w:val="21"/>
            </w:rPr>
          </w:rPrChange>
        </w:rPr>
      </w:pPr>
      <w:ins w:id="1868" w:author="Ravindra Akella" w:date="2019-11-24T10:06:00Z">
        <w:r w:rsidRPr="00A503CD">
          <w:rPr>
            <w:rFonts w:asciiTheme="minorHAnsi" w:hAnsiTheme="minorHAnsi" w:cstheme="minorHAnsi"/>
            <w:color w:val="000000"/>
            <w:sz w:val="20"/>
            <w:szCs w:val="20"/>
            <w:rPrChange w:id="1869" w:author="Ravindra Akella" w:date="2019-11-24T10:06:00Z">
              <w:rPr>
                <w:rFonts w:ascii="Consolas" w:hAnsi="Consolas" w:cs="Consolas"/>
                <w:color w:val="000000"/>
                <w:sz w:val="19"/>
                <w:szCs w:val="19"/>
              </w:rPr>
            </w:rPrChange>
          </w:rPr>
          <w:t xml:space="preserve">            }</w:t>
        </w:r>
      </w:ins>
    </w:p>
    <w:p w14:paraId="426FD0A8" w14:textId="0C9CD387" w:rsidR="00942C25" w:rsidRPr="00A503CD" w:rsidDel="00600AB5" w:rsidRDefault="00A503CD">
      <w:pPr>
        <w:spacing w:after="0" w:line="240" w:lineRule="auto"/>
        <w:rPr>
          <w:del w:id="1870" w:author="Ravindra Akella" w:date="2019-11-24T10:03:00Z"/>
          <w:rFonts w:asciiTheme="minorHAnsi" w:hAnsiTheme="minorHAnsi" w:cstheme="minorHAnsi"/>
          <w:color w:val="000000"/>
          <w:sz w:val="20"/>
          <w:szCs w:val="20"/>
          <w:rPrChange w:id="1871" w:author="Ravindra Akella" w:date="2019-11-24T10:06:00Z">
            <w:rPr>
              <w:del w:id="1872" w:author="Ravindra Akella" w:date="2019-11-24T10:03:00Z"/>
              <w:color w:val="000000"/>
              <w:sz w:val="20"/>
              <w:szCs w:val="20"/>
            </w:rPr>
          </w:rPrChange>
        </w:rPr>
      </w:pPr>
      <w:ins w:id="1873" w:author="Ravindra Akella" w:date="2019-11-24T10:06:00Z">
        <w:r w:rsidRPr="00A503CD">
          <w:rPr>
            <w:rFonts w:asciiTheme="minorHAnsi" w:hAnsiTheme="minorHAnsi" w:cstheme="minorHAnsi"/>
            <w:sz w:val="20"/>
            <w:szCs w:val="20"/>
            <w:rPrChange w:id="1874" w:author="Ravindra Akella" w:date="2019-11-24T10:06:00Z">
              <w:rPr/>
            </w:rPrChange>
          </w:rPr>
          <w:t>}</w:t>
        </w:r>
      </w:ins>
      <w:customXmlDelRangeStart w:id="1875" w:author="Ravindra Akella" w:date="2019-11-24T10:03:00Z"/>
      <w:sdt>
        <w:sdtPr>
          <w:rPr>
            <w:rFonts w:asciiTheme="minorHAnsi" w:hAnsiTheme="minorHAnsi" w:cstheme="minorHAnsi"/>
            <w:sz w:val="20"/>
            <w:szCs w:val="20"/>
            <w:rPrChange w:id="1876" w:author="Ravindra Akella" w:date="2019-11-24T10:06:00Z">
              <w:rPr/>
            </w:rPrChange>
          </w:rPr>
          <w:tag w:val="goog_rdk_27"/>
          <w:id w:val="-1387787351"/>
        </w:sdtPr>
        <w:sdtContent>
          <w:customXmlDelRangeEnd w:id="1875"/>
          <w:commentRangeStart w:id="1877"/>
          <w:commentRangeStart w:id="1878"/>
          <w:customXmlDelRangeStart w:id="1879" w:author="Ravindra Akella" w:date="2019-11-24T10:03:00Z"/>
        </w:sdtContent>
      </w:sdt>
      <w:customXmlDelRangeEnd w:id="1879"/>
      <w:del w:id="1880" w:author="Ravindra Akella" w:date="2019-11-24T10:03:00Z">
        <w:r w:rsidR="009C5CA0" w:rsidRPr="00A503CD" w:rsidDel="00600AB5">
          <w:rPr>
            <w:rFonts w:asciiTheme="minorHAnsi" w:hAnsiTheme="minorHAnsi" w:cstheme="minorHAnsi"/>
            <w:color w:val="0000FF"/>
            <w:sz w:val="20"/>
            <w:szCs w:val="20"/>
            <w:rPrChange w:id="1881" w:author="Ravindra Akella" w:date="2019-11-24T10:06:00Z">
              <w:rPr>
                <w:color w:val="0000FF"/>
                <w:sz w:val="20"/>
                <w:szCs w:val="20"/>
              </w:rPr>
            </w:rPrChange>
          </w:rPr>
          <w:delText>using</w:delText>
        </w:r>
        <w:r w:rsidR="009C5CA0" w:rsidRPr="00A503CD" w:rsidDel="00600AB5">
          <w:rPr>
            <w:rFonts w:asciiTheme="minorHAnsi" w:hAnsiTheme="minorHAnsi" w:cstheme="minorHAnsi"/>
            <w:color w:val="000000"/>
            <w:sz w:val="20"/>
            <w:szCs w:val="20"/>
            <w:rPrChange w:id="1882" w:author="Ravindra Akella" w:date="2019-11-24T10:06:00Z">
              <w:rPr>
                <w:color w:val="000000"/>
                <w:sz w:val="20"/>
                <w:szCs w:val="20"/>
              </w:rPr>
            </w:rPrChange>
          </w:rPr>
          <w:delText xml:space="preserve"> System;</w:delText>
        </w:r>
        <w:commentRangeEnd w:id="1877"/>
        <w:r w:rsidR="009C5CA0" w:rsidRPr="00A503CD" w:rsidDel="00600AB5">
          <w:rPr>
            <w:rStyle w:val="CommentReference"/>
            <w:rFonts w:asciiTheme="minorHAnsi" w:hAnsiTheme="minorHAnsi" w:cstheme="minorHAnsi"/>
            <w:sz w:val="20"/>
            <w:szCs w:val="20"/>
            <w:rPrChange w:id="1883" w:author="Ravindra Akella" w:date="2019-11-24T10:06:00Z">
              <w:rPr>
                <w:rStyle w:val="CommentReference"/>
              </w:rPr>
            </w:rPrChange>
          </w:rPr>
          <w:commentReference w:id="1877"/>
        </w:r>
      </w:del>
      <w:commentRangeEnd w:id="1878"/>
      <w:r w:rsidR="000C0240">
        <w:rPr>
          <w:rStyle w:val="CommentReference"/>
        </w:rPr>
        <w:commentReference w:id="1878"/>
      </w:r>
    </w:p>
    <w:p w14:paraId="64EBC4CB" w14:textId="43435D04" w:rsidR="00942C25" w:rsidRPr="00A503CD" w:rsidDel="00600AB5" w:rsidRDefault="009C5CA0">
      <w:pPr>
        <w:spacing w:after="0" w:line="240" w:lineRule="auto"/>
        <w:rPr>
          <w:del w:id="1884" w:author="Ravindra Akella" w:date="2019-11-24T10:03:00Z"/>
          <w:rFonts w:asciiTheme="minorHAnsi" w:hAnsiTheme="minorHAnsi" w:cstheme="minorHAnsi"/>
          <w:color w:val="000000"/>
          <w:sz w:val="20"/>
          <w:szCs w:val="20"/>
          <w:rPrChange w:id="1885" w:author="Ravindra Akella" w:date="2019-11-24T10:06:00Z">
            <w:rPr>
              <w:del w:id="1886" w:author="Ravindra Akella" w:date="2019-11-24T10:03:00Z"/>
              <w:color w:val="000000"/>
              <w:sz w:val="20"/>
              <w:szCs w:val="20"/>
            </w:rPr>
          </w:rPrChange>
        </w:rPr>
      </w:pPr>
      <w:del w:id="1887" w:author="Ravindra Akella" w:date="2019-11-24T10:03:00Z">
        <w:r w:rsidRPr="00A503CD" w:rsidDel="00600AB5">
          <w:rPr>
            <w:rFonts w:asciiTheme="minorHAnsi" w:hAnsiTheme="minorHAnsi" w:cstheme="minorHAnsi"/>
            <w:color w:val="0000FF"/>
            <w:sz w:val="20"/>
            <w:szCs w:val="20"/>
            <w:rPrChange w:id="1888"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889" w:author="Ravindra Akella" w:date="2019-11-24T10:06:00Z">
              <w:rPr>
                <w:color w:val="000000"/>
                <w:sz w:val="20"/>
                <w:szCs w:val="20"/>
              </w:rPr>
            </w:rPrChange>
          </w:rPr>
          <w:delText xml:space="preserve"> System.Collections.Generic;</w:delText>
        </w:r>
      </w:del>
    </w:p>
    <w:p w14:paraId="43E989FF" w14:textId="05FAE80A" w:rsidR="00942C25" w:rsidRPr="00A503CD" w:rsidDel="00600AB5" w:rsidRDefault="009C5CA0">
      <w:pPr>
        <w:spacing w:after="0" w:line="240" w:lineRule="auto"/>
        <w:rPr>
          <w:del w:id="1890" w:author="Ravindra Akella" w:date="2019-11-24T10:03:00Z"/>
          <w:rFonts w:asciiTheme="minorHAnsi" w:hAnsiTheme="minorHAnsi" w:cstheme="minorHAnsi"/>
          <w:color w:val="000000"/>
          <w:sz w:val="20"/>
          <w:szCs w:val="20"/>
          <w:rPrChange w:id="1891" w:author="Ravindra Akella" w:date="2019-11-24T10:06:00Z">
            <w:rPr>
              <w:del w:id="1892" w:author="Ravindra Akella" w:date="2019-11-24T10:03:00Z"/>
              <w:color w:val="000000"/>
              <w:sz w:val="20"/>
              <w:szCs w:val="20"/>
            </w:rPr>
          </w:rPrChange>
        </w:rPr>
      </w:pPr>
      <w:del w:id="1893" w:author="Ravindra Akella" w:date="2019-11-24T10:03:00Z">
        <w:r w:rsidRPr="00A503CD" w:rsidDel="00600AB5">
          <w:rPr>
            <w:rFonts w:asciiTheme="minorHAnsi" w:hAnsiTheme="minorHAnsi" w:cstheme="minorHAnsi"/>
            <w:color w:val="0000FF"/>
            <w:sz w:val="20"/>
            <w:szCs w:val="20"/>
            <w:rPrChange w:id="1894"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895" w:author="Ravindra Akella" w:date="2019-11-24T10:06:00Z">
              <w:rPr>
                <w:color w:val="000000"/>
                <w:sz w:val="20"/>
                <w:szCs w:val="20"/>
              </w:rPr>
            </w:rPrChange>
          </w:rPr>
          <w:delText xml:space="preserve"> System.IO;</w:delText>
        </w:r>
      </w:del>
    </w:p>
    <w:p w14:paraId="715FC4D7" w14:textId="207B8F39" w:rsidR="00942C25" w:rsidRPr="00A503CD" w:rsidDel="00600AB5" w:rsidRDefault="009C5CA0">
      <w:pPr>
        <w:spacing w:after="0" w:line="240" w:lineRule="auto"/>
        <w:rPr>
          <w:del w:id="1896" w:author="Ravindra Akella" w:date="2019-11-24T10:03:00Z"/>
          <w:rFonts w:asciiTheme="minorHAnsi" w:hAnsiTheme="minorHAnsi" w:cstheme="minorHAnsi"/>
          <w:color w:val="000000"/>
          <w:sz w:val="20"/>
          <w:szCs w:val="20"/>
          <w:rPrChange w:id="1897" w:author="Ravindra Akella" w:date="2019-11-24T10:06:00Z">
            <w:rPr>
              <w:del w:id="1898" w:author="Ravindra Akella" w:date="2019-11-24T10:03:00Z"/>
              <w:color w:val="000000"/>
              <w:sz w:val="20"/>
              <w:szCs w:val="20"/>
            </w:rPr>
          </w:rPrChange>
        </w:rPr>
      </w:pPr>
      <w:del w:id="1899" w:author="Ravindra Akella" w:date="2019-11-24T10:03:00Z">
        <w:r w:rsidRPr="00A503CD" w:rsidDel="00600AB5">
          <w:rPr>
            <w:rFonts w:asciiTheme="minorHAnsi" w:hAnsiTheme="minorHAnsi" w:cstheme="minorHAnsi"/>
            <w:color w:val="0000FF"/>
            <w:sz w:val="20"/>
            <w:szCs w:val="20"/>
            <w:rPrChange w:id="1900"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901" w:author="Ravindra Akella" w:date="2019-11-24T10:06:00Z">
              <w:rPr>
                <w:color w:val="000000"/>
                <w:sz w:val="20"/>
                <w:szCs w:val="20"/>
              </w:rPr>
            </w:rPrChange>
          </w:rPr>
          <w:delText xml:space="preserve"> System.Net.Http;</w:delText>
        </w:r>
      </w:del>
    </w:p>
    <w:p w14:paraId="020F57B5" w14:textId="01A1238A" w:rsidR="00942C25" w:rsidRPr="00A503CD" w:rsidDel="00600AB5" w:rsidRDefault="009C5CA0">
      <w:pPr>
        <w:spacing w:after="0" w:line="240" w:lineRule="auto"/>
        <w:rPr>
          <w:del w:id="1902" w:author="Ravindra Akella" w:date="2019-11-24T10:03:00Z"/>
          <w:rFonts w:asciiTheme="minorHAnsi" w:hAnsiTheme="minorHAnsi" w:cstheme="minorHAnsi"/>
          <w:color w:val="000000"/>
          <w:sz w:val="20"/>
          <w:szCs w:val="20"/>
          <w:rPrChange w:id="1903" w:author="Ravindra Akella" w:date="2019-11-24T10:06:00Z">
            <w:rPr>
              <w:del w:id="1904" w:author="Ravindra Akella" w:date="2019-11-24T10:03:00Z"/>
              <w:color w:val="000000"/>
              <w:sz w:val="20"/>
              <w:szCs w:val="20"/>
            </w:rPr>
          </w:rPrChange>
        </w:rPr>
      </w:pPr>
      <w:del w:id="1905" w:author="Ravindra Akella" w:date="2019-11-24T10:03:00Z">
        <w:r w:rsidRPr="00A503CD" w:rsidDel="00600AB5">
          <w:rPr>
            <w:rFonts w:asciiTheme="minorHAnsi" w:hAnsiTheme="minorHAnsi" w:cstheme="minorHAnsi"/>
            <w:color w:val="0000FF"/>
            <w:sz w:val="20"/>
            <w:szCs w:val="20"/>
            <w:rPrChange w:id="1906"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907" w:author="Ravindra Akella" w:date="2019-11-24T10:06:00Z">
              <w:rPr>
                <w:color w:val="000000"/>
                <w:sz w:val="20"/>
                <w:szCs w:val="20"/>
              </w:rPr>
            </w:rPrChange>
          </w:rPr>
          <w:delText xml:space="preserve"> System.Threading.Tasks;</w:delText>
        </w:r>
      </w:del>
    </w:p>
    <w:p w14:paraId="21A467F0" w14:textId="06486705" w:rsidR="00942C25" w:rsidRPr="00A503CD" w:rsidDel="00600AB5" w:rsidRDefault="009C5CA0">
      <w:pPr>
        <w:spacing w:after="0" w:line="240" w:lineRule="auto"/>
        <w:rPr>
          <w:del w:id="1908" w:author="Ravindra Akella" w:date="2019-11-24T10:03:00Z"/>
          <w:rFonts w:asciiTheme="minorHAnsi" w:hAnsiTheme="minorHAnsi" w:cstheme="minorHAnsi"/>
          <w:color w:val="000000"/>
          <w:sz w:val="20"/>
          <w:szCs w:val="20"/>
          <w:rPrChange w:id="1909" w:author="Ravindra Akella" w:date="2019-11-24T10:06:00Z">
            <w:rPr>
              <w:del w:id="1910" w:author="Ravindra Akella" w:date="2019-11-24T10:03:00Z"/>
              <w:color w:val="000000"/>
              <w:sz w:val="20"/>
              <w:szCs w:val="20"/>
            </w:rPr>
          </w:rPrChange>
        </w:rPr>
      </w:pPr>
      <w:del w:id="1911" w:author="Ravindra Akella" w:date="2019-11-24T10:03:00Z">
        <w:r w:rsidRPr="00A503CD" w:rsidDel="00600AB5">
          <w:rPr>
            <w:rFonts w:asciiTheme="minorHAnsi" w:hAnsiTheme="minorHAnsi" w:cstheme="minorHAnsi"/>
            <w:color w:val="0000FF"/>
            <w:sz w:val="20"/>
            <w:szCs w:val="20"/>
            <w:rPrChange w:id="1912"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913" w:author="Ravindra Akella" w:date="2019-11-24T10:06:00Z">
              <w:rPr>
                <w:color w:val="000000"/>
                <w:sz w:val="20"/>
                <w:szCs w:val="20"/>
              </w:rPr>
            </w:rPrChange>
          </w:rPr>
          <w:delText xml:space="preserve"> System.Linq;</w:delText>
        </w:r>
      </w:del>
    </w:p>
    <w:p w14:paraId="3B3429F9" w14:textId="22A4E317" w:rsidR="00942C25" w:rsidRPr="00A503CD" w:rsidDel="00600AB5" w:rsidRDefault="00942C25">
      <w:pPr>
        <w:spacing w:after="0" w:line="240" w:lineRule="auto"/>
        <w:rPr>
          <w:del w:id="1914" w:author="Ravindra Akella" w:date="2019-11-24T10:03:00Z"/>
          <w:rFonts w:asciiTheme="minorHAnsi" w:hAnsiTheme="minorHAnsi" w:cstheme="minorHAnsi"/>
          <w:color w:val="000000"/>
          <w:sz w:val="20"/>
          <w:szCs w:val="20"/>
          <w:rPrChange w:id="1915" w:author="Ravindra Akella" w:date="2019-11-24T10:06:00Z">
            <w:rPr>
              <w:del w:id="1916" w:author="Ravindra Akella" w:date="2019-11-24T10:03:00Z"/>
              <w:color w:val="000000"/>
              <w:sz w:val="20"/>
              <w:szCs w:val="20"/>
            </w:rPr>
          </w:rPrChange>
        </w:rPr>
      </w:pPr>
    </w:p>
    <w:p w14:paraId="5B3B0062" w14:textId="5D73CE8B" w:rsidR="00942C25" w:rsidRPr="00A503CD" w:rsidDel="00600AB5" w:rsidRDefault="009C5CA0">
      <w:pPr>
        <w:spacing w:after="0" w:line="240" w:lineRule="auto"/>
        <w:rPr>
          <w:del w:id="1917" w:author="Ravindra Akella" w:date="2019-11-24T10:03:00Z"/>
          <w:rFonts w:asciiTheme="minorHAnsi" w:hAnsiTheme="minorHAnsi" w:cstheme="minorHAnsi"/>
          <w:color w:val="000000"/>
          <w:sz w:val="20"/>
          <w:szCs w:val="20"/>
          <w:rPrChange w:id="1918" w:author="Ravindra Akella" w:date="2019-11-24T10:06:00Z">
            <w:rPr>
              <w:del w:id="1919" w:author="Ravindra Akella" w:date="2019-11-24T10:03:00Z"/>
              <w:color w:val="000000"/>
              <w:sz w:val="20"/>
              <w:szCs w:val="20"/>
            </w:rPr>
          </w:rPrChange>
        </w:rPr>
      </w:pPr>
      <w:del w:id="1920" w:author="Ravindra Akella" w:date="2019-11-24T10:03:00Z">
        <w:r w:rsidRPr="00A503CD" w:rsidDel="00600AB5">
          <w:rPr>
            <w:rFonts w:asciiTheme="minorHAnsi" w:hAnsiTheme="minorHAnsi" w:cstheme="minorHAnsi"/>
            <w:color w:val="0000FF"/>
            <w:sz w:val="20"/>
            <w:szCs w:val="20"/>
            <w:rPrChange w:id="1921" w:author="Ravindra Akella" w:date="2019-11-24T10:06:00Z">
              <w:rPr>
                <w:color w:val="0000FF"/>
                <w:sz w:val="20"/>
                <w:szCs w:val="20"/>
              </w:rPr>
            </w:rPrChange>
          </w:rPr>
          <w:delText>namespace</w:delText>
        </w:r>
        <w:r w:rsidRPr="00A503CD" w:rsidDel="00600AB5">
          <w:rPr>
            <w:rFonts w:asciiTheme="minorHAnsi" w:hAnsiTheme="minorHAnsi" w:cstheme="minorHAnsi"/>
            <w:color w:val="000000"/>
            <w:sz w:val="20"/>
            <w:szCs w:val="20"/>
            <w:rPrChange w:id="1922" w:author="Ravindra Akella" w:date="2019-11-24T10:06:00Z">
              <w:rPr>
                <w:color w:val="000000"/>
                <w:sz w:val="20"/>
                <w:szCs w:val="20"/>
              </w:rPr>
            </w:rPrChange>
          </w:rPr>
          <w:delText xml:space="preserve"> TAPExceptionHandling</w:delText>
        </w:r>
      </w:del>
    </w:p>
    <w:p w14:paraId="018AA205" w14:textId="08B0B775" w:rsidR="00942C25" w:rsidRPr="00A503CD" w:rsidDel="00600AB5" w:rsidRDefault="009C5CA0">
      <w:pPr>
        <w:spacing w:after="0" w:line="240" w:lineRule="auto"/>
        <w:rPr>
          <w:del w:id="1923" w:author="Ravindra Akella" w:date="2019-11-24T10:03:00Z"/>
          <w:rFonts w:asciiTheme="minorHAnsi" w:hAnsiTheme="minorHAnsi" w:cstheme="minorHAnsi"/>
          <w:color w:val="000000"/>
          <w:sz w:val="20"/>
          <w:szCs w:val="20"/>
          <w:rPrChange w:id="1924" w:author="Ravindra Akella" w:date="2019-11-24T10:06:00Z">
            <w:rPr>
              <w:del w:id="1925" w:author="Ravindra Akella" w:date="2019-11-24T10:03:00Z"/>
              <w:color w:val="000000"/>
              <w:sz w:val="20"/>
              <w:szCs w:val="20"/>
            </w:rPr>
          </w:rPrChange>
        </w:rPr>
      </w:pPr>
      <w:del w:id="1926" w:author="Ravindra Akella" w:date="2019-11-24T10:03:00Z">
        <w:r w:rsidRPr="00A503CD" w:rsidDel="00600AB5">
          <w:rPr>
            <w:rFonts w:asciiTheme="minorHAnsi" w:hAnsiTheme="minorHAnsi" w:cstheme="minorHAnsi"/>
            <w:color w:val="000000"/>
            <w:sz w:val="20"/>
            <w:szCs w:val="20"/>
            <w:rPrChange w:id="1927" w:author="Ravindra Akella" w:date="2019-11-24T10:06:00Z">
              <w:rPr>
                <w:color w:val="000000"/>
                <w:sz w:val="20"/>
                <w:szCs w:val="20"/>
              </w:rPr>
            </w:rPrChange>
          </w:rPr>
          <w:delText>{</w:delText>
        </w:r>
      </w:del>
    </w:p>
    <w:p w14:paraId="3E765B4E" w14:textId="07BA938A" w:rsidR="00942C25" w:rsidRPr="00A503CD" w:rsidDel="00600AB5" w:rsidRDefault="009C5CA0">
      <w:pPr>
        <w:spacing w:after="0" w:line="240" w:lineRule="auto"/>
        <w:rPr>
          <w:del w:id="1928" w:author="Ravindra Akella" w:date="2019-11-24T10:03:00Z"/>
          <w:rFonts w:asciiTheme="minorHAnsi" w:hAnsiTheme="minorHAnsi" w:cstheme="minorHAnsi"/>
          <w:color w:val="000000"/>
          <w:sz w:val="20"/>
          <w:szCs w:val="20"/>
          <w:rPrChange w:id="1929" w:author="Ravindra Akella" w:date="2019-11-24T10:06:00Z">
            <w:rPr>
              <w:del w:id="1930" w:author="Ravindra Akella" w:date="2019-11-24T10:03:00Z"/>
              <w:color w:val="000000"/>
              <w:sz w:val="20"/>
              <w:szCs w:val="20"/>
            </w:rPr>
          </w:rPrChange>
        </w:rPr>
      </w:pPr>
      <w:del w:id="1931" w:author="Ravindra Akella" w:date="2019-11-24T10:03:00Z">
        <w:r w:rsidRPr="00A503CD" w:rsidDel="00600AB5">
          <w:rPr>
            <w:rFonts w:asciiTheme="minorHAnsi" w:hAnsiTheme="minorHAnsi" w:cstheme="minorHAnsi"/>
            <w:color w:val="000000"/>
            <w:sz w:val="20"/>
            <w:szCs w:val="20"/>
            <w:rPrChange w:id="1932"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33" w:author="Ravindra Akella" w:date="2019-11-24T10:06:00Z">
              <w:rPr>
                <w:color w:val="0000FF"/>
                <w:sz w:val="20"/>
                <w:szCs w:val="20"/>
              </w:rPr>
            </w:rPrChange>
          </w:rPr>
          <w:delText>class</w:delText>
        </w:r>
        <w:r w:rsidRPr="00A503CD" w:rsidDel="00600AB5">
          <w:rPr>
            <w:rFonts w:asciiTheme="minorHAnsi" w:hAnsiTheme="minorHAnsi" w:cstheme="minorHAnsi"/>
            <w:color w:val="000000"/>
            <w:sz w:val="20"/>
            <w:szCs w:val="20"/>
            <w:rPrChange w:id="1934" w:author="Ravindra Akella" w:date="2019-11-24T10:06:00Z">
              <w:rPr>
                <w:color w:val="000000"/>
                <w:sz w:val="20"/>
                <w:szCs w:val="20"/>
              </w:rPr>
            </w:rPrChange>
          </w:rPr>
          <w:delText xml:space="preserve"> </w:delText>
        </w:r>
        <w:r w:rsidRPr="00A503CD" w:rsidDel="00600AB5">
          <w:rPr>
            <w:rFonts w:asciiTheme="minorHAnsi" w:hAnsiTheme="minorHAnsi" w:cstheme="minorHAnsi"/>
            <w:color w:val="2B91AF"/>
            <w:sz w:val="20"/>
            <w:szCs w:val="20"/>
            <w:rPrChange w:id="1935" w:author="Ravindra Akella" w:date="2019-11-24T10:06:00Z">
              <w:rPr>
                <w:color w:val="2B91AF"/>
                <w:sz w:val="20"/>
                <w:szCs w:val="20"/>
              </w:rPr>
            </w:rPrChange>
          </w:rPr>
          <w:delText>Program</w:delText>
        </w:r>
      </w:del>
    </w:p>
    <w:p w14:paraId="5D998FBC" w14:textId="6941483C" w:rsidR="00942C25" w:rsidRPr="00A503CD" w:rsidDel="00600AB5" w:rsidRDefault="009C5CA0">
      <w:pPr>
        <w:spacing w:after="0" w:line="240" w:lineRule="auto"/>
        <w:rPr>
          <w:del w:id="1936" w:author="Ravindra Akella" w:date="2019-11-24T10:03:00Z"/>
          <w:rFonts w:asciiTheme="minorHAnsi" w:hAnsiTheme="minorHAnsi" w:cstheme="minorHAnsi"/>
          <w:color w:val="000000"/>
          <w:sz w:val="20"/>
          <w:szCs w:val="20"/>
          <w:rPrChange w:id="1937" w:author="Ravindra Akella" w:date="2019-11-24T10:06:00Z">
            <w:rPr>
              <w:del w:id="1938" w:author="Ravindra Akella" w:date="2019-11-24T10:03:00Z"/>
              <w:color w:val="000000"/>
              <w:sz w:val="20"/>
              <w:szCs w:val="20"/>
            </w:rPr>
          </w:rPrChange>
        </w:rPr>
      </w:pPr>
      <w:del w:id="1939" w:author="Ravindra Akella" w:date="2019-11-24T10:03:00Z">
        <w:r w:rsidRPr="00A503CD" w:rsidDel="00600AB5">
          <w:rPr>
            <w:rFonts w:asciiTheme="minorHAnsi" w:hAnsiTheme="minorHAnsi" w:cstheme="minorHAnsi"/>
            <w:color w:val="000000"/>
            <w:sz w:val="20"/>
            <w:szCs w:val="20"/>
            <w:rPrChange w:id="1940" w:author="Ravindra Akella" w:date="2019-11-24T10:06:00Z">
              <w:rPr>
                <w:color w:val="000000"/>
                <w:sz w:val="20"/>
                <w:szCs w:val="20"/>
              </w:rPr>
            </w:rPrChange>
          </w:rPr>
          <w:delText xml:space="preserve">    {</w:delText>
        </w:r>
      </w:del>
    </w:p>
    <w:p w14:paraId="672C00C7" w14:textId="0B56BB69" w:rsidR="00942C25" w:rsidRPr="00A503CD" w:rsidDel="00600AB5" w:rsidRDefault="009C5CA0">
      <w:pPr>
        <w:spacing w:after="0" w:line="240" w:lineRule="auto"/>
        <w:rPr>
          <w:del w:id="1941" w:author="Ravindra Akella" w:date="2019-11-24T10:03:00Z"/>
          <w:rFonts w:asciiTheme="minorHAnsi" w:hAnsiTheme="minorHAnsi" w:cstheme="minorHAnsi"/>
          <w:color w:val="000000"/>
          <w:sz w:val="20"/>
          <w:szCs w:val="20"/>
          <w:rPrChange w:id="1942" w:author="Ravindra Akella" w:date="2019-11-24T10:06:00Z">
            <w:rPr>
              <w:del w:id="1943" w:author="Ravindra Akella" w:date="2019-11-24T10:03:00Z"/>
              <w:color w:val="000000"/>
              <w:sz w:val="20"/>
              <w:szCs w:val="20"/>
            </w:rPr>
          </w:rPrChange>
        </w:rPr>
      </w:pPr>
      <w:del w:id="1944" w:author="Ravindra Akella" w:date="2019-11-24T10:03:00Z">
        <w:r w:rsidRPr="00A503CD" w:rsidDel="00600AB5">
          <w:rPr>
            <w:rFonts w:asciiTheme="minorHAnsi" w:hAnsiTheme="minorHAnsi" w:cstheme="minorHAnsi"/>
            <w:color w:val="000000"/>
            <w:sz w:val="20"/>
            <w:szCs w:val="20"/>
            <w:rPrChange w:id="1945"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46" w:author="Ravindra Akella" w:date="2019-11-24T10:06:00Z">
              <w:rPr>
                <w:color w:val="0000FF"/>
                <w:sz w:val="20"/>
                <w:szCs w:val="20"/>
              </w:rPr>
            </w:rPrChange>
          </w:rPr>
          <w:delText>static</w:delText>
        </w:r>
        <w:r w:rsidRPr="00A503CD" w:rsidDel="00600AB5">
          <w:rPr>
            <w:rFonts w:asciiTheme="minorHAnsi" w:hAnsiTheme="minorHAnsi" w:cstheme="minorHAnsi"/>
            <w:color w:val="000000"/>
            <w:sz w:val="20"/>
            <w:szCs w:val="20"/>
            <w:rPrChange w:id="1947" w:author="Ravindra Akella" w:date="2019-11-24T10:06:00Z">
              <w:rPr>
                <w:color w:val="000000"/>
                <w:sz w:val="20"/>
                <w:szCs w:val="20"/>
              </w:rPr>
            </w:rPrChange>
          </w:rPr>
          <w:delText xml:space="preserve"> </w:delText>
        </w:r>
        <w:r w:rsidRPr="00A503CD" w:rsidDel="00600AB5">
          <w:rPr>
            <w:rFonts w:asciiTheme="minorHAnsi" w:eastAsia="Consolas" w:hAnsiTheme="minorHAnsi" w:cstheme="minorHAnsi"/>
            <w:color w:val="0000FF"/>
            <w:sz w:val="20"/>
            <w:szCs w:val="20"/>
            <w:rPrChange w:id="1948" w:author="Ravindra Akella" w:date="2019-11-24T10:06:00Z">
              <w:rPr>
                <w:rFonts w:ascii="Consolas" w:eastAsia="Consolas" w:hAnsi="Consolas" w:cs="Consolas"/>
                <w:color w:val="0000FF"/>
                <w:sz w:val="19"/>
                <w:szCs w:val="19"/>
              </w:rPr>
            </w:rPrChange>
          </w:rPr>
          <w:delText>void</w:delText>
        </w:r>
        <w:r w:rsidRPr="00A503CD" w:rsidDel="00600AB5">
          <w:rPr>
            <w:rFonts w:asciiTheme="minorHAnsi" w:hAnsiTheme="minorHAnsi" w:cstheme="minorHAnsi"/>
            <w:color w:val="000000"/>
            <w:sz w:val="20"/>
            <w:szCs w:val="20"/>
            <w:rPrChange w:id="1949" w:author="Ravindra Akella" w:date="2019-11-24T10:06:00Z">
              <w:rPr>
                <w:color w:val="000000"/>
                <w:sz w:val="20"/>
                <w:szCs w:val="20"/>
              </w:rPr>
            </w:rPrChange>
          </w:rPr>
          <w:delText xml:space="preserve"> Main(</w:delText>
        </w:r>
        <w:r w:rsidRPr="00A503CD" w:rsidDel="00600AB5">
          <w:rPr>
            <w:rFonts w:asciiTheme="minorHAnsi" w:hAnsiTheme="minorHAnsi" w:cstheme="minorHAnsi"/>
            <w:color w:val="0000FF"/>
            <w:sz w:val="20"/>
            <w:szCs w:val="20"/>
            <w:rPrChange w:id="1950"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1951" w:author="Ravindra Akella" w:date="2019-11-24T10:06:00Z">
              <w:rPr>
                <w:color w:val="000000"/>
                <w:sz w:val="20"/>
                <w:szCs w:val="20"/>
              </w:rPr>
            </w:rPrChange>
          </w:rPr>
          <w:delText>[] args)</w:delText>
        </w:r>
      </w:del>
    </w:p>
    <w:p w14:paraId="1E26B833" w14:textId="1F7CDE0F" w:rsidR="00942C25" w:rsidRPr="00A503CD" w:rsidDel="00600AB5" w:rsidRDefault="009C5CA0">
      <w:pPr>
        <w:spacing w:after="0" w:line="240" w:lineRule="auto"/>
        <w:rPr>
          <w:del w:id="1952" w:author="Ravindra Akella" w:date="2019-11-24T10:03:00Z"/>
          <w:rFonts w:asciiTheme="minorHAnsi" w:hAnsiTheme="minorHAnsi" w:cstheme="minorHAnsi"/>
          <w:color w:val="000000"/>
          <w:sz w:val="20"/>
          <w:szCs w:val="20"/>
          <w:rPrChange w:id="1953" w:author="Ravindra Akella" w:date="2019-11-24T10:06:00Z">
            <w:rPr>
              <w:del w:id="1954" w:author="Ravindra Akella" w:date="2019-11-24T10:03:00Z"/>
              <w:color w:val="000000"/>
              <w:sz w:val="20"/>
              <w:szCs w:val="20"/>
            </w:rPr>
          </w:rPrChange>
        </w:rPr>
      </w:pPr>
      <w:del w:id="1955" w:author="Ravindra Akella" w:date="2019-11-24T10:03:00Z">
        <w:r w:rsidRPr="00A503CD" w:rsidDel="00600AB5">
          <w:rPr>
            <w:rFonts w:asciiTheme="minorHAnsi" w:hAnsiTheme="minorHAnsi" w:cstheme="minorHAnsi"/>
            <w:color w:val="000000"/>
            <w:sz w:val="20"/>
            <w:szCs w:val="20"/>
            <w:rPrChange w:id="1956" w:author="Ravindra Akella" w:date="2019-11-24T10:06:00Z">
              <w:rPr>
                <w:color w:val="000000"/>
                <w:sz w:val="20"/>
                <w:szCs w:val="20"/>
              </w:rPr>
            </w:rPrChange>
          </w:rPr>
          <w:delText xml:space="preserve">        {            </w:delText>
        </w:r>
      </w:del>
    </w:p>
    <w:p w14:paraId="4E753134" w14:textId="39BF7C44" w:rsidR="00942C25" w:rsidRPr="00A503CD" w:rsidDel="00600AB5" w:rsidRDefault="009C5CA0">
      <w:pPr>
        <w:spacing w:after="0" w:line="240" w:lineRule="auto"/>
        <w:rPr>
          <w:del w:id="1957" w:author="Ravindra Akella" w:date="2019-11-24T10:03:00Z"/>
          <w:rFonts w:asciiTheme="minorHAnsi" w:hAnsiTheme="minorHAnsi" w:cstheme="minorHAnsi"/>
          <w:color w:val="000000"/>
          <w:sz w:val="20"/>
          <w:szCs w:val="20"/>
          <w:rPrChange w:id="1958" w:author="Ravindra Akella" w:date="2019-11-24T10:06:00Z">
            <w:rPr>
              <w:del w:id="1959" w:author="Ravindra Akella" w:date="2019-11-24T10:03:00Z"/>
              <w:color w:val="000000"/>
              <w:sz w:val="20"/>
              <w:szCs w:val="20"/>
            </w:rPr>
          </w:rPrChange>
        </w:rPr>
      </w:pPr>
      <w:del w:id="1960" w:author="Ravindra Akella" w:date="2019-11-24T10:03:00Z">
        <w:r w:rsidRPr="00A503CD" w:rsidDel="00600AB5">
          <w:rPr>
            <w:rFonts w:asciiTheme="minorHAnsi" w:hAnsiTheme="minorHAnsi" w:cstheme="minorHAnsi"/>
            <w:color w:val="000000"/>
            <w:sz w:val="20"/>
            <w:szCs w:val="20"/>
            <w:rPrChange w:id="1961"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62" w:author="Ravindra Akella" w:date="2019-11-24T10:06:00Z">
              <w:rPr>
                <w:color w:val="0000FF"/>
                <w:sz w:val="20"/>
                <w:szCs w:val="20"/>
              </w:rPr>
            </w:rPrChange>
          </w:rPr>
          <w:delText>var</w:delText>
        </w:r>
        <w:r w:rsidRPr="00A503CD" w:rsidDel="00600AB5">
          <w:rPr>
            <w:rFonts w:asciiTheme="minorHAnsi" w:hAnsiTheme="minorHAnsi" w:cstheme="minorHAnsi"/>
            <w:color w:val="000000"/>
            <w:sz w:val="20"/>
            <w:szCs w:val="20"/>
            <w:rPrChange w:id="1963" w:author="Ravindra Akella" w:date="2019-11-24T10:06:00Z">
              <w:rPr>
                <w:color w:val="000000"/>
                <w:sz w:val="20"/>
                <w:szCs w:val="20"/>
              </w:rPr>
            </w:rPrChange>
          </w:rPr>
          <w:delText xml:space="preserve"> tasks = </w:delText>
        </w:r>
        <w:r w:rsidRPr="00A503CD" w:rsidDel="00600AB5">
          <w:rPr>
            <w:rFonts w:asciiTheme="minorHAnsi" w:hAnsiTheme="minorHAnsi" w:cstheme="minorHAnsi"/>
            <w:color w:val="0000FF"/>
            <w:sz w:val="20"/>
            <w:szCs w:val="20"/>
            <w:rPrChange w:id="1964" w:author="Ravindra Akella" w:date="2019-11-24T10:06:00Z">
              <w:rPr>
                <w:color w:val="0000FF"/>
                <w:sz w:val="20"/>
                <w:szCs w:val="20"/>
              </w:rPr>
            </w:rPrChange>
          </w:rPr>
          <w:delText>new</w:delText>
        </w:r>
        <w:r w:rsidRPr="00A503CD" w:rsidDel="00600AB5">
          <w:rPr>
            <w:rFonts w:asciiTheme="minorHAnsi" w:hAnsiTheme="minorHAnsi" w:cstheme="minorHAnsi"/>
            <w:color w:val="000000"/>
            <w:sz w:val="20"/>
            <w:szCs w:val="20"/>
            <w:rPrChange w:id="1965" w:author="Ravindra Akella" w:date="2019-11-24T10:06:00Z">
              <w:rPr>
                <w:color w:val="000000"/>
                <w:sz w:val="20"/>
                <w:szCs w:val="20"/>
              </w:rPr>
            </w:rPrChange>
          </w:rPr>
          <w:delText xml:space="preserve"> List&lt;Task&gt;();</w:delText>
        </w:r>
      </w:del>
    </w:p>
    <w:p w14:paraId="00ED65F8" w14:textId="443D3C76" w:rsidR="00942C25" w:rsidRPr="00A503CD" w:rsidDel="00600AB5" w:rsidRDefault="009C5CA0">
      <w:pPr>
        <w:spacing w:after="0" w:line="240" w:lineRule="auto"/>
        <w:rPr>
          <w:del w:id="1966" w:author="Ravindra Akella" w:date="2019-11-24T10:03:00Z"/>
          <w:rFonts w:asciiTheme="minorHAnsi" w:hAnsiTheme="minorHAnsi" w:cstheme="minorHAnsi"/>
          <w:color w:val="000000"/>
          <w:sz w:val="20"/>
          <w:szCs w:val="20"/>
          <w:rPrChange w:id="1967" w:author="Ravindra Akella" w:date="2019-11-24T10:06:00Z">
            <w:rPr>
              <w:del w:id="1968" w:author="Ravindra Akella" w:date="2019-11-24T10:03:00Z"/>
              <w:color w:val="000000"/>
              <w:sz w:val="20"/>
              <w:szCs w:val="20"/>
            </w:rPr>
          </w:rPrChange>
        </w:rPr>
      </w:pPr>
      <w:del w:id="1969" w:author="Ravindra Akella" w:date="2019-11-24T10:03:00Z">
        <w:r w:rsidRPr="00A503CD" w:rsidDel="00600AB5">
          <w:rPr>
            <w:rFonts w:asciiTheme="minorHAnsi" w:hAnsiTheme="minorHAnsi" w:cstheme="minorHAnsi"/>
            <w:color w:val="000000"/>
            <w:sz w:val="20"/>
            <w:szCs w:val="20"/>
            <w:rPrChange w:id="1970"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71" w:author="Ravindra Akella" w:date="2019-11-24T10:06:00Z">
              <w:rPr>
                <w:color w:val="0000FF"/>
                <w:sz w:val="20"/>
                <w:szCs w:val="20"/>
              </w:rPr>
            </w:rPrChange>
          </w:rPr>
          <w:delText>var</w:delText>
        </w:r>
        <w:r w:rsidRPr="00A503CD" w:rsidDel="00600AB5">
          <w:rPr>
            <w:rFonts w:asciiTheme="minorHAnsi" w:hAnsiTheme="minorHAnsi" w:cstheme="minorHAnsi"/>
            <w:color w:val="000000"/>
            <w:sz w:val="20"/>
            <w:szCs w:val="20"/>
            <w:rPrChange w:id="1972" w:author="Ravindra Akella" w:date="2019-11-24T10:06:00Z">
              <w:rPr>
                <w:color w:val="000000"/>
                <w:sz w:val="20"/>
                <w:szCs w:val="20"/>
              </w:rPr>
            </w:rPrChange>
          </w:rPr>
          <w:delText xml:space="preserve"> task = GetDataAsync();</w:delText>
        </w:r>
      </w:del>
    </w:p>
    <w:p w14:paraId="2E6D98E9" w14:textId="09F7DF21" w:rsidR="00942C25" w:rsidRPr="00A503CD" w:rsidDel="00600AB5" w:rsidRDefault="009C5CA0">
      <w:pPr>
        <w:spacing w:after="0" w:line="240" w:lineRule="auto"/>
        <w:rPr>
          <w:del w:id="1973" w:author="Ravindra Akella" w:date="2019-11-24T10:03:00Z"/>
          <w:rFonts w:asciiTheme="minorHAnsi" w:hAnsiTheme="minorHAnsi" w:cstheme="minorHAnsi"/>
          <w:color w:val="000000"/>
          <w:sz w:val="20"/>
          <w:szCs w:val="20"/>
          <w:rPrChange w:id="1974" w:author="Ravindra Akella" w:date="2019-11-24T10:06:00Z">
            <w:rPr>
              <w:del w:id="1975" w:author="Ravindra Akella" w:date="2019-11-24T10:03:00Z"/>
              <w:color w:val="000000"/>
              <w:sz w:val="20"/>
              <w:szCs w:val="20"/>
            </w:rPr>
          </w:rPrChange>
        </w:rPr>
      </w:pPr>
      <w:del w:id="1976" w:author="Ravindra Akella" w:date="2019-11-24T10:03:00Z">
        <w:r w:rsidRPr="00A503CD" w:rsidDel="00600AB5">
          <w:rPr>
            <w:rFonts w:asciiTheme="minorHAnsi" w:hAnsiTheme="minorHAnsi" w:cstheme="minorHAnsi"/>
            <w:color w:val="000000"/>
            <w:sz w:val="20"/>
            <w:szCs w:val="20"/>
            <w:rPrChange w:id="1977" w:author="Ravindra Akella" w:date="2019-11-24T10:06:00Z">
              <w:rPr>
                <w:color w:val="000000"/>
                <w:sz w:val="20"/>
                <w:szCs w:val="20"/>
              </w:rPr>
            </w:rPrChange>
          </w:rPr>
          <w:delText xml:space="preserve">            tasks.Add(task);</w:delText>
        </w:r>
      </w:del>
    </w:p>
    <w:p w14:paraId="3D8FF6DE" w14:textId="291D02CB" w:rsidR="00942C25" w:rsidRPr="00A503CD" w:rsidDel="00600AB5" w:rsidRDefault="009C5CA0">
      <w:pPr>
        <w:spacing w:after="0" w:line="240" w:lineRule="auto"/>
        <w:rPr>
          <w:del w:id="1978" w:author="Ravindra Akella" w:date="2019-11-24T10:03:00Z"/>
          <w:rFonts w:asciiTheme="minorHAnsi" w:hAnsiTheme="minorHAnsi" w:cstheme="minorHAnsi"/>
          <w:color w:val="000000"/>
          <w:sz w:val="20"/>
          <w:szCs w:val="20"/>
          <w:rPrChange w:id="1979" w:author="Ravindra Akella" w:date="2019-11-24T10:06:00Z">
            <w:rPr>
              <w:del w:id="1980" w:author="Ravindra Akella" w:date="2019-11-24T10:03:00Z"/>
              <w:color w:val="000000"/>
              <w:sz w:val="20"/>
              <w:szCs w:val="20"/>
            </w:rPr>
          </w:rPrChange>
        </w:rPr>
      </w:pPr>
      <w:del w:id="1981" w:author="Ravindra Akella" w:date="2019-11-24T10:03:00Z">
        <w:r w:rsidRPr="00A503CD" w:rsidDel="00600AB5">
          <w:rPr>
            <w:rFonts w:asciiTheme="minorHAnsi" w:hAnsiTheme="minorHAnsi" w:cstheme="minorHAnsi"/>
            <w:color w:val="000000"/>
            <w:sz w:val="20"/>
            <w:szCs w:val="20"/>
            <w:rPrChange w:id="1982" w:author="Ravindra Akella" w:date="2019-11-24T10:06:00Z">
              <w:rPr>
                <w:color w:val="000000"/>
                <w:sz w:val="20"/>
                <w:szCs w:val="20"/>
              </w:rPr>
            </w:rPrChange>
          </w:rPr>
          <w:delText xml:space="preserve">            task = Task.Run(() =&gt; DoHighCPUIntense());</w:delText>
        </w:r>
      </w:del>
    </w:p>
    <w:p w14:paraId="56FE67EB" w14:textId="131294EE" w:rsidR="00942C25" w:rsidRPr="00A503CD" w:rsidDel="00600AB5" w:rsidRDefault="009C5CA0">
      <w:pPr>
        <w:spacing w:after="0" w:line="240" w:lineRule="auto"/>
        <w:rPr>
          <w:del w:id="1983" w:author="Ravindra Akella" w:date="2019-11-24T10:03:00Z"/>
          <w:rFonts w:asciiTheme="minorHAnsi" w:hAnsiTheme="minorHAnsi" w:cstheme="minorHAnsi"/>
          <w:color w:val="000000"/>
          <w:sz w:val="20"/>
          <w:szCs w:val="20"/>
          <w:rPrChange w:id="1984" w:author="Ravindra Akella" w:date="2019-11-24T10:06:00Z">
            <w:rPr>
              <w:del w:id="1985" w:author="Ravindra Akella" w:date="2019-11-24T10:03:00Z"/>
              <w:color w:val="000000"/>
              <w:sz w:val="20"/>
              <w:szCs w:val="20"/>
            </w:rPr>
          </w:rPrChange>
        </w:rPr>
      </w:pPr>
      <w:del w:id="1986" w:author="Ravindra Akella" w:date="2019-11-24T10:03:00Z">
        <w:r w:rsidRPr="00A503CD" w:rsidDel="00600AB5">
          <w:rPr>
            <w:rFonts w:asciiTheme="minorHAnsi" w:hAnsiTheme="minorHAnsi" w:cstheme="minorHAnsi"/>
            <w:color w:val="000000"/>
            <w:sz w:val="20"/>
            <w:szCs w:val="20"/>
            <w:rPrChange w:id="1987" w:author="Ravindra Akella" w:date="2019-11-24T10:06:00Z">
              <w:rPr>
                <w:color w:val="000000"/>
                <w:sz w:val="20"/>
                <w:szCs w:val="20"/>
              </w:rPr>
            </w:rPrChange>
          </w:rPr>
          <w:delText xml:space="preserve">            tasks.Add(task);</w:delText>
        </w:r>
      </w:del>
    </w:p>
    <w:p w14:paraId="78E58C9E" w14:textId="6F44AA69" w:rsidR="00942C25" w:rsidRPr="00A503CD" w:rsidDel="00600AB5" w:rsidRDefault="009C5CA0">
      <w:pPr>
        <w:spacing w:after="0" w:line="240" w:lineRule="auto"/>
        <w:rPr>
          <w:del w:id="1988" w:author="Ravindra Akella" w:date="2019-11-24T10:03:00Z"/>
          <w:rFonts w:asciiTheme="minorHAnsi" w:hAnsiTheme="minorHAnsi" w:cstheme="minorHAnsi"/>
          <w:color w:val="000000"/>
          <w:sz w:val="20"/>
          <w:szCs w:val="20"/>
          <w:rPrChange w:id="1989" w:author="Ravindra Akella" w:date="2019-11-24T10:06:00Z">
            <w:rPr>
              <w:del w:id="1990" w:author="Ravindra Akella" w:date="2019-11-24T10:03:00Z"/>
              <w:color w:val="000000"/>
              <w:sz w:val="20"/>
              <w:szCs w:val="20"/>
            </w:rPr>
          </w:rPrChange>
        </w:rPr>
      </w:pPr>
      <w:del w:id="1991" w:author="Ravindra Akella" w:date="2019-11-24T10:03:00Z">
        <w:r w:rsidRPr="00A503CD" w:rsidDel="00600AB5">
          <w:rPr>
            <w:rFonts w:asciiTheme="minorHAnsi" w:hAnsiTheme="minorHAnsi" w:cstheme="minorHAnsi"/>
            <w:color w:val="000000"/>
            <w:sz w:val="20"/>
            <w:szCs w:val="20"/>
            <w:rPrChange w:id="1992"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93" w:author="Ravindra Akella" w:date="2019-11-24T10:06:00Z">
              <w:rPr>
                <w:color w:val="0000FF"/>
                <w:sz w:val="20"/>
                <w:szCs w:val="20"/>
              </w:rPr>
            </w:rPrChange>
          </w:rPr>
          <w:delText>try</w:delText>
        </w:r>
      </w:del>
    </w:p>
    <w:p w14:paraId="195078F8" w14:textId="19D8B0F2" w:rsidR="00942C25" w:rsidRPr="00A503CD" w:rsidDel="00600AB5" w:rsidRDefault="009C5CA0">
      <w:pPr>
        <w:spacing w:after="0" w:line="240" w:lineRule="auto"/>
        <w:rPr>
          <w:del w:id="1994" w:author="Ravindra Akella" w:date="2019-11-24T10:03:00Z"/>
          <w:rFonts w:asciiTheme="minorHAnsi" w:hAnsiTheme="minorHAnsi" w:cstheme="minorHAnsi"/>
          <w:color w:val="000000"/>
          <w:sz w:val="20"/>
          <w:szCs w:val="20"/>
          <w:rPrChange w:id="1995" w:author="Ravindra Akella" w:date="2019-11-24T10:06:00Z">
            <w:rPr>
              <w:del w:id="1996" w:author="Ravindra Akella" w:date="2019-11-24T10:03:00Z"/>
              <w:color w:val="000000"/>
              <w:sz w:val="20"/>
              <w:szCs w:val="20"/>
            </w:rPr>
          </w:rPrChange>
        </w:rPr>
      </w:pPr>
      <w:del w:id="1997" w:author="Ravindra Akella" w:date="2019-11-24T10:03:00Z">
        <w:r w:rsidRPr="00A503CD" w:rsidDel="00600AB5">
          <w:rPr>
            <w:rFonts w:asciiTheme="minorHAnsi" w:hAnsiTheme="minorHAnsi" w:cstheme="minorHAnsi"/>
            <w:color w:val="000000"/>
            <w:sz w:val="20"/>
            <w:szCs w:val="20"/>
            <w:rPrChange w:id="1998" w:author="Ravindra Akella" w:date="2019-11-24T10:06:00Z">
              <w:rPr>
                <w:color w:val="000000"/>
                <w:sz w:val="20"/>
                <w:szCs w:val="20"/>
              </w:rPr>
            </w:rPrChange>
          </w:rPr>
          <w:delText xml:space="preserve">            {</w:delText>
        </w:r>
      </w:del>
    </w:p>
    <w:p w14:paraId="3F3D8767" w14:textId="570EC893" w:rsidR="00942C25" w:rsidRPr="00A503CD" w:rsidDel="00600AB5" w:rsidRDefault="009C5CA0">
      <w:pPr>
        <w:spacing w:after="0" w:line="240" w:lineRule="auto"/>
        <w:rPr>
          <w:del w:id="1999" w:author="Ravindra Akella" w:date="2019-11-24T10:03:00Z"/>
          <w:rFonts w:asciiTheme="minorHAnsi" w:hAnsiTheme="minorHAnsi" w:cstheme="minorHAnsi"/>
          <w:color w:val="000000"/>
          <w:sz w:val="20"/>
          <w:szCs w:val="20"/>
          <w:rPrChange w:id="2000" w:author="Ravindra Akella" w:date="2019-11-24T10:06:00Z">
            <w:rPr>
              <w:del w:id="2001" w:author="Ravindra Akella" w:date="2019-11-24T10:03:00Z"/>
              <w:color w:val="000000"/>
              <w:sz w:val="20"/>
              <w:szCs w:val="20"/>
            </w:rPr>
          </w:rPrChange>
        </w:rPr>
      </w:pPr>
      <w:del w:id="2002" w:author="Ravindra Akella" w:date="2019-11-24T10:03:00Z">
        <w:r w:rsidRPr="00A503CD" w:rsidDel="00600AB5">
          <w:rPr>
            <w:rFonts w:asciiTheme="minorHAnsi" w:hAnsiTheme="minorHAnsi" w:cstheme="minorHAnsi"/>
            <w:color w:val="000000"/>
            <w:sz w:val="20"/>
            <w:szCs w:val="20"/>
            <w:rPrChange w:id="2003" w:author="Ravindra Akella" w:date="2019-11-24T10:06:00Z">
              <w:rPr>
                <w:color w:val="000000"/>
                <w:sz w:val="20"/>
                <w:szCs w:val="20"/>
              </w:rPr>
            </w:rPrChange>
          </w:rPr>
          <w:delText xml:space="preserve">                Task.WhenAll(tasks).Wait();</w:delText>
        </w:r>
      </w:del>
    </w:p>
    <w:p w14:paraId="368054EF" w14:textId="2267AA4F" w:rsidR="00942C25" w:rsidRPr="00A503CD" w:rsidDel="00600AB5" w:rsidRDefault="009C5CA0">
      <w:pPr>
        <w:spacing w:after="0" w:line="240" w:lineRule="auto"/>
        <w:rPr>
          <w:del w:id="2004" w:author="Ravindra Akella" w:date="2019-11-24T10:03:00Z"/>
          <w:rFonts w:asciiTheme="minorHAnsi" w:hAnsiTheme="minorHAnsi" w:cstheme="minorHAnsi"/>
          <w:color w:val="000000"/>
          <w:sz w:val="20"/>
          <w:szCs w:val="20"/>
          <w:rPrChange w:id="2005" w:author="Ravindra Akella" w:date="2019-11-24T10:06:00Z">
            <w:rPr>
              <w:del w:id="2006" w:author="Ravindra Akella" w:date="2019-11-24T10:03:00Z"/>
              <w:color w:val="000000"/>
              <w:sz w:val="20"/>
              <w:szCs w:val="20"/>
            </w:rPr>
          </w:rPrChange>
        </w:rPr>
      </w:pPr>
      <w:del w:id="2007" w:author="Ravindra Akella" w:date="2019-11-24T10:03:00Z">
        <w:r w:rsidRPr="00A503CD" w:rsidDel="00600AB5">
          <w:rPr>
            <w:rFonts w:asciiTheme="minorHAnsi" w:hAnsiTheme="minorHAnsi" w:cstheme="minorHAnsi"/>
            <w:color w:val="000000"/>
            <w:sz w:val="20"/>
            <w:szCs w:val="20"/>
            <w:rPrChange w:id="2008" w:author="Ravindra Akella" w:date="2019-11-24T10:06:00Z">
              <w:rPr>
                <w:color w:val="000000"/>
                <w:sz w:val="20"/>
                <w:szCs w:val="20"/>
              </w:rPr>
            </w:rPrChange>
          </w:rPr>
          <w:delText xml:space="preserve">            }</w:delText>
        </w:r>
      </w:del>
    </w:p>
    <w:p w14:paraId="7447187B" w14:textId="6D2BDDDC" w:rsidR="00942C25" w:rsidRPr="00A503CD" w:rsidDel="00600AB5" w:rsidRDefault="009C5CA0">
      <w:pPr>
        <w:spacing w:after="0" w:line="240" w:lineRule="auto"/>
        <w:rPr>
          <w:del w:id="2009" w:author="Ravindra Akella" w:date="2019-11-24T10:03:00Z"/>
          <w:rFonts w:asciiTheme="minorHAnsi" w:hAnsiTheme="minorHAnsi" w:cstheme="minorHAnsi"/>
          <w:color w:val="000000"/>
          <w:sz w:val="20"/>
          <w:szCs w:val="20"/>
          <w:rPrChange w:id="2010" w:author="Ravindra Akella" w:date="2019-11-24T10:06:00Z">
            <w:rPr>
              <w:del w:id="2011" w:author="Ravindra Akella" w:date="2019-11-24T10:03:00Z"/>
              <w:color w:val="000000"/>
              <w:sz w:val="20"/>
              <w:szCs w:val="20"/>
            </w:rPr>
          </w:rPrChange>
        </w:rPr>
      </w:pPr>
      <w:del w:id="2012" w:author="Ravindra Akella" w:date="2019-11-24T10:03:00Z">
        <w:r w:rsidRPr="00A503CD" w:rsidDel="00600AB5">
          <w:rPr>
            <w:rFonts w:asciiTheme="minorHAnsi" w:hAnsiTheme="minorHAnsi" w:cstheme="minorHAnsi"/>
            <w:color w:val="000000"/>
            <w:sz w:val="20"/>
            <w:szCs w:val="20"/>
            <w:rPrChange w:id="2013"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14" w:author="Ravindra Akella" w:date="2019-11-24T10:06:00Z">
              <w:rPr>
                <w:color w:val="0000FF"/>
                <w:sz w:val="20"/>
                <w:szCs w:val="20"/>
              </w:rPr>
            </w:rPrChange>
          </w:rPr>
          <w:delText>catch</w:delText>
        </w:r>
        <w:r w:rsidRPr="00A503CD" w:rsidDel="00600AB5">
          <w:rPr>
            <w:rFonts w:asciiTheme="minorHAnsi" w:hAnsiTheme="minorHAnsi" w:cstheme="minorHAnsi"/>
            <w:color w:val="000000"/>
            <w:sz w:val="20"/>
            <w:szCs w:val="20"/>
            <w:rPrChange w:id="2015" w:author="Ravindra Akella" w:date="2019-11-24T10:06:00Z">
              <w:rPr>
                <w:color w:val="000000"/>
                <w:sz w:val="20"/>
                <w:szCs w:val="20"/>
              </w:rPr>
            </w:rPrChange>
          </w:rPr>
          <w:delText xml:space="preserve"> (AggregateException agEx)</w:delText>
        </w:r>
      </w:del>
    </w:p>
    <w:p w14:paraId="668327B5" w14:textId="48766E3C" w:rsidR="00942C25" w:rsidRPr="00A503CD" w:rsidDel="00600AB5" w:rsidRDefault="009C5CA0">
      <w:pPr>
        <w:spacing w:after="0" w:line="240" w:lineRule="auto"/>
        <w:rPr>
          <w:del w:id="2016" w:author="Ravindra Akella" w:date="2019-11-24T10:03:00Z"/>
          <w:rFonts w:asciiTheme="minorHAnsi" w:hAnsiTheme="minorHAnsi" w:cstheme="minorHAnsi"/>
          <w:color w:val="000000"/>
          <w:sz w:val="20"/>
          <w:szCs w:val="20"/>
          <w:rPrChange w:id="2017" w:author="Ravindra Akella" w:date="2019-11-24T10:06:00Z">
            <w:rPr>
              <w:del w:id="2018" w:author="Ravindra Akella" w:date="2019-11-24T10:03:00Z"/>
              <w:color w:val="000000"/>
              <w:sz w:val="20"/>
              <w:szCs w:val="20"/>
            </w:rPr>
          </w:rPrChange>
        </w:rPr>
      </w:pPr>
      <w:del w:id="2019" w:author="Ravindra Akella" w:date="2019-11-24T10:03:00Z">
        <w:r w:rsidRPr="00A503CD" w:rsidDel="00600AB5">
          <w:rPr>
            <w:rFonts w:asciiTheme="minorHAnsi" w:hAnsiTheme="minorHAnsi" w:cstheme="minorHAnsi"/>
            <w:color w:val="000000"/>
            <w:sz w:val="20"/>
            <w:szCs w:val="20"/>
            <w:rPrChange w:id="2020" w:author="Ravindra Akella" w:date="2019-11-24T10:06:00Z">
              <w:rPr>
                <w:color w:val="000000"/>
                <w:sz w:val="20"/>
                <w:szCs w:val="20"/>
              </w:rPr>
            </w:rPrChange>
          </w:rPr>
          <w:delText xml:space="preserve">            {</w:delText>
        </w:r>
      </w:del>
    </w:p>
    <w:p w14:paraId="509742DD" w14:textId="2FCC34F6" w:rsidR="00942C25" w:rsidRPr="00A503CD" w:rsidDel="00600AB5" w:rsidRDefault="009C5CA0">
      <w:pPr>
        <w:spacing w:after="0" w:line="240" w:lineRule="auto"/>
        <w:rPr>
          <w:del w:id="2021" w:author="Ravindra Akella" w:date="2019-11-24T10:03:00Z"/>
          <w:rFonts w:asciiTheme="minorHAnsi" w:hAnsiTheme="minorHAnsi" w:cstheme="minorHAnsi"/>
          <w:color w:val="000000"/>
          <w:sz w:val="20"/>
          <w:szCs w:val="20"/>
          <w:rPrChange w:id="2022" w:author="Ravindra Akella" w:date="2019-11-24T10:06:00Z">
            <w:rPr>
              <w:del w:id="2023" w:author="Ravindra Akella" w:date="2019-11-24T10:03:00Z"/>
              <w:color w:val="000000"/>
              <w:sz w:val="20"/>
              <w:szCs w:val="20"/>
            </w:rPr>
          </w:rPrChange>
        </w:rPr>
      </w:pPr>
      <w:del w:id="2024" w:author="Ravindra Akella" w:date="2019-11-24T10:03:00Z">
        <w:r w:rsidRPr="00A503CD" w:rsidDel="00600AB5">
          <w:rPr>
            <w:rFonts w:asciiTheme="minorHAnsi" w:hAnsiTheme="minorHAnsi" w:cstheme="minorHAnsi"/>
            <w:color w:val="000000"/>
            <w:sz w:val="20"/>
            <w:szCs w:val="20"/>
            <w:rPrChange w:id="2025" w:author="Ravindra Akella" w:date="2019-11-24T10:06:00Z">
              <w:rPr>
                <w:color w:val="000000"/>
                <w:sz w:val="20"/>
                <w:szCs w:val="20"/>
              </w:rPr>
            </w:rPrChange>
          </w:rPr>
          <w:delText xml:space="preserve">                List&lt;Tuple&lt;</w:delText>
        </w:r>
        <w:r w:rsidRPr="00A503CD" w:rsidDel="00600AB5">
          <w:rPr>
            <w:rFonts w:asciiTheme="minorHAnsi" w:hAnsiTheme="minorHAnsi" w:cstheme="minorHAnsi"/>
            <w:color w:val="0000FF"/>
            <w:sz w:val="20"/>
            <w:szCs w:val="20"/>
            <w:rPrChange w:id="2026"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027"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28"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029" w:author="Ravindra Akella" w:date="2019-11-24T10:06:00Z">
              <w:rPr>
                <w:color w:val="000000"/>
                <w:sz w:val="20"/>
                <w:szCs w:val="20"/>
              </w:rPr>
            </w:rPrChange>
          </w:rPr>
          <w:delText xml:space="preserve">&gt;&gt; errors = agEx.Flatten().InnerExceptions.Select(x =&gt; </w:delText>
        </w:r>
        <w:r w:rsidRPr="00A503CD" w:rsidDel="00600AB5">
          <w:rPr>
            <w:rFonts w:asciiTheme="minorHAnsi" w:hAnsiTheme="minorHAnsi" w:cstheme="minorHAnsi"/>
            <w:color w:val="0000FF"/>
            <w:sz w:val="20"/>
            <w:szCs w:val="20"/>
            <w:rPrChange w:id="2030" w:author="Ravindra Akella" w:date="2019-11-24T10:06:00Z">
              <w:rPr>
                <w:color w:val="0000FF"/>
                <w:sz w:val="20"/>
                <w:szCs w:val="20"/>
              </w:rPr>
            </w:rPrChange>
          </w:rPr>
          <w:delText>new</w:delText>
        </w:r>
        <w:r w:rsidRPr="00A503CD" w:rsidDel="00600AB5">
          <w:rPr>
            <w:rFonts w:asciiTheme="minorHAnsi" w:hAnsiTheme="minorHAnsi" w:cstheme="minorHAnsi"/>
            <w:color w:val="000000"/>
            <w:sz w:val="20"/>
            <w:szCs w:val="20"/>
            <w:rPrChange w:id="2031" w:author="Ravindra Akella" w:date="2019-11-24T10:06:00Z">
              <w:rPr>
                <w:color w:val="000000"/>
                <w:sz w:val="20"/>
                <w:szCs w:val="20"/>
              </w:rPr>
            </w:rPrChange>
          </w:rPr>
          <w:delText xml:space="preserve"> Tuple&lt;</w:delText>
        </w:r>
        <w:r w:rsidRPr="00A503CD" w:rsidDel="00600AB5">
          <w:rPr>
            <w:rFonts w:asciiTheme="minorHAnsi" w:hAnsiTheme="minorHAnsi" w:cstheme="minorHAnsi"/>
            <w:color w:val="0000FF"/>
            <w:sz w:val="20"/>
            <w:szCs w:val="20"/>
            <w:rPrChange w:id="2032"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033"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34"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035" w:author="Ravindra Akella" w:date="2019-11-24T10:06:00Z">
              <w:rPr>
                <w:color w:val="000000"/>
                <w:sz w:val="20"/>
                <w:szCs w:val="20"/>
              </w:rPr>
            </w:rPrChange>
          </w:rPr>
          <w:delText>&gt;(x.Message, x.StackTrace)).ToList();</w:delText>
        </w:r>
      </w:del>
    </w:p>
    <w:p w14:paraId="55ECF8A4" w14:textId="787A4DB3" w:rsidR="00942C25" w:rsidRPr="00A503CD" w:rsidDel="00600AB5" w:rsidRDefault="009C5CA0">
      <w:pPr>
        <w:spacing w:after="0" w:line="240" w:lineRule="auto"/>
        <w:rPr>
          <w:del w:id="2036" w:author="Ravindra Akella" w:date="2019-11-24T10:03:00Z"/>
          <w:rFonts w:asciiTheme="minorHAnsi" w:hAnsiTheme="minorHAnsi" w:cstheme="minorHAnsi"/>
          <w:color w:val="000000"/>
          <w:sz w:val="20"/>
          <w:szCs w:val="20"/>
          <w:rPrChange w:id="2037" w:author="Ravindra Akella" w:date="2019-11-24T10:06:00Z">
            <w:rPr>
              <w:del w:id="2038" w:author="Ravindra Akella" w:date="2019-11-24T10:03:00Z"/>
              <w:color w:val="000000"/>
              <w:sz w:val="20"/>
              <w:szCs w:val="20"/>
            </w:rPr>
          </w:rPrChange>
        </w:rPr>
      </w:pPr>
      <w:del w:id="2039" w:author="Ravindra Akella" w:date="2019-11-24T10:03:00Z">
        <w:r w:rsidRPr="00A503CD" w:rsidDel="00600AB5">
          <w:rPr>
            <w:rFonts w:asciiTheme="minorHAnsi" w:hAnsiTheme="minorHAnsi" w:cstheme="minorHAnsi"/>
            <w:color w:val="000000"/>
            <w:sz w:val="20"/>
            <w:szCs w:val="20"/>
            <w:rPrChange w:id="2040"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41" w:author="Ravindra Akella" w:date="2019-11-24T10:06:00Z">
              <w:rPr>
                <w:color w:val="0000FF"/>
                <w:sz w:val="20"/>
                <w:szCs w:val="20"/>
              </w:rPr>
            </w:rPrChange>
          </w:rPr>
          <w:delText>int</w:delText>
        </w:r>
        <w:r w:rsidRPr="00A503CD" w:rsidDel="00600AB5">
          <w:rPr>
            <w:rFonts w:asciiTheme="minorHAnsi" w:hAnsiTheme="minorHAnsi" w:cstheme="minorHAnsi"/>
            <w:color w:val="000000"/>
            <w:sz w:val="20"/>
            <w:szCs w:val="20"/>
            <w:rPrChange w:id="2042" w:author="Ravindra Akella" w:date="2019-11-24T10:06:00Z">
              <w:rPr>
                <w:color w:val="000000"/>
                <w:sz w:val="20"/>
                <w:szCs w:val="20"/>
              </w:rPr>
            </w:rPrChange>
          </w:rPr>
          <w:delText xml:space="preserve"> counter = 0;</w:delText>
        </w:r>
      </w:del>
    </w:p>
    <w:p w14:paraId="7F0B9C0B" w14:textId="39D52271" w:rsidR="00942C25" w:rsidRPr="00A503CD" w:rsidDel="00600AB5" w:rsidRDefault="009C5CA0">
      <w:pPr>
        <w:spacing w:after="0" w:line="240" w:lineRule="auto"/>
        <w:rPr>
          <w:del w:id="2043" w:author="Ravindra Akella" w:date="2019-11-24T10:03:00Z"/>
          <w:rFonts w:asciiTheme="minorHAnsi" w:hAnsiTheme="minorHAnsi" w:cstheme="minorHAnsi"/>
          <w:color w:val="000000"/>
          <w:sz w:val="20"/>
          <w:szCs w:val="20"/>
          <w:rPrChange w:id="2044" w:author="Ravindra Akella" w:date="2019-11-24T10:06:00Z">
            <w:rPr>
              <w:del w:id="2045" w:author="Ravindra Akella" w:date="2019-11-24T10:03:00Z"/>
              <w:color w:val="000000"/>
              <w:sz w:val="20"/>
              <w:szCs w:val="20"/>
            </w:rPr>
          </w:rPrChange>
        </w:rPr>
      </w:pPr>
      <w:del w:id="2046" w:author="Ravindra Akella" w:date="2019-11-24T10:03:00Z">
        <w:r w:rsidRPr="00A503CD" w:rsidDel="00600AB5">
          <w:rPr>
            <w:rFonts w:asciiTheme="minorHAnsi" w:hAnsiTheme="minorHAnsi" w:cstheme="minorHAnsi"/>
            <w:color w:val="000000"/>
            <w:sz w:val="20"/>
            <w:szCs w:val="20"/>
            <w:rPrChange w:id="2047"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48" w:author="Ravindra Akella" w:date="2019-11-24T10:06:00Z">
              <w:rPr>
                <w:color w:val="0000FF"/>
                <w:sz w:val="20"/>
                <w:szCs w:val="20"/>
              </w:rPr>
            </w:rPrChange>
          </w:rPr>
          <w:delText>foreach</w:delText>
        </w:r>
        <w:r w:rsidRPr="00A503CD" w:rsidDel="00600AB5">
          <w:rPr>
            <w:rFonts w:asciiTheme="minorHAnsi" w:hAnsiTheme="minorHAnsi" w:cstheme="minorHAnsi"/>
            <w:color w:val="000000"/>
            <w:sz w:val="20"/>
            <w:szCs w:val="20"/>
            <w:rPrChange w:id="2049" w:author="Ravindra Akella" w:date="2019-11-24T10:06:00Z">
              <w:rPr>
                <w:color w:val="000000"/>
                <w:sz w:val="20"/>
                <w:szCs w:val="20"/>
              </w:rPr>
            </w:rPrChange>
          </w:rPr>
          <w:delText xml:space="preserve"> (Tuple&lt;</w:delText>
        </w:r>
        <w:r w:rsidRPr="00A503CD" w:rsidDel="00600AB5">
          <w:rPr>
            <w:rFonts w:asciiTheme="minorHAnsi" w:hAnsiTheme="minorHAnsi" w:cstheme="minorHAnsi"/>
            <w:color w:val="0000FF"/>
            <w:sz w:val="20"/>
            <w:szCs w:val="20"/>
            <w:rPrChange w:id="2050"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051"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52"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053" w:author="Ravindra Akella" w:date="2019-11-24T10:06:00Z">
              <w:rPr>
                <w:color w:val="000000"/>
                <w:sz w:val="20"/>
                <w:szCs w:val="20"/>
              </w:rPr>
            </w:rPrChange>
          </w:rPr>
          <w:delText xml:space="preserve">&gt; error </w:delText>
        </w:r>
        <w:r w:rsidRPr="00A503CD" w:rsidDel="00600AB5">
          <w:rPr>
            <w:rFonts w:asciiTheme="minorHAnsi" w:hAnsiTheme="minorHAnsi" w:cstheme="minorHAnsi"/>
            <w:color w:val="0000FF"/>
            <w:sz w:val="20"/>
            <w:szCs w:val="20"/>
            <w:rPrChange w:id="2054" w:author="Ravindra Akella" w:date="2019-11-24T10:06:00Z">
              <w:rPr>
                <w:color w:val="0000FF"/>
                <w:sz w:val="20"/>
                <w:szCs w:val="20"/>
              </w:rPr>
            </w:rPrChange>
          </w:rPr>
          <w:delText>in</w:delText>
        </w:r>
        <w:r w:rsidRPr="00A503CD" w:rsidDel="00600AB5">
          <w:rPr>
            <w:rFonts w:asciiTheme="minorHAnsi" w:hAnsiTheme="minorHAnsi" w:cstheme="minorHAnsi"/>
            <w:color w:val="000000"/>
            <w:sz w:val="20"/>
            <w:szCs w:val="20"/>
            <w:rPrChange w:id="2055" w:author="Ravindra Akella" w:date="2019-11-24T10:06:00Z">
              <w:rPr>
                <w:color w:val="000000"/>
                <w:sz w:val="20"/>
                <w:szCs w:val="20"/>
              </w:rPr>
            </w:rPrChange>
          </w:rPr>
          <w:delText xml:space="preserve"> errors)</w:delText>
        </w:r>
      </w:del>
    </w:p>
    <w:p w14:paraId="7B6E447C" w14:textId="7ECC7CDC" w:rsidR="00942C25" w:rsidRPr="00A503CD" w:rsidDel="00600AB5" w:rsidRDefault="009C5CA0">
      <w:pPr>
        <w:spacing w:after="0" w:line="240" w:lineRule="auto"/>
        <w:rPr>
          <w:del w:id="2056" w:author="Ravindra Akella" w:date="2019-11-24T10:03:00Z"/>
          <w:rFonts w:asciiTheme="minorHAnsi" w:hAnsiTheme="minorHAnsi" w:cstheme="minorHAnsi"/>
          <w:color w:val="000000"/>
          <w:sz w:val="20"/>
          <w:szCs w:val="20"/>
          <w:rPrChange w:id="2057" w:author="Ravindra Akella" w:date="2019-11-24T10:06:00Z">
            <w:rPr>
              <w:del w:id="2058" w:author="Ravindra Akella" w:date="2019-11-24T10:03:00Z"/>
              <w:color w:val="000000"/>
              <w:sz w:val="20"/>
              <w:szCs w:val="20"/>
            </w:rPr>
          </w:rPrChange>
        </w:rPr>
      </w:pPr>
      <w:del w:id="2059" w:author="Ravindra Akella" w:date="2019-11-24T10:03:00Z">
        <w:r w:rsidRPr="00A503CD" w:rsidDel="00600AB5">
          <w:rPr>
            <w:rFonts w:asciiTheme="minorHAnsi" w:hAnsiTheme="minorHAnsi" w:cstheme="minorHAnsi"/>
            <w:color w:val="000000"/>
            <w:sz w:val="20"/>
            <w:szCs w:val="20"/>
            <w:rPrChange w:id="2060" w:author="Ravindra Akella" w:date="2019-11-24T10:06:00Z">
              <w:rPr>
                <w:color w:val="000000"/>
                <w:sz w:val="20"/>
                <w:szCs w:val="20"/>
              </w:rPr>
            </w:rPrChange>
          </w:rPr>
          <w:delText xml:space="preserve">                {</w:delText>
        </w:r>
      </w:del>
    </w:p>
    <w:p w14:paraId="504637DD" w14:textId="4175E0C8" w:rsidR="00942C25" w:rsidRPr="00A503CD" w:rsidDel="00600AB5" w:rsidRDefault="009C5CA0">
      <w:pPr>
        <w:spacing w:after="0" w:line="240" w:lineRule="auto"/>
        <w:rPr>
          <w:del w:id="2061" w:author="Ravindra Akella" w:date="2019-11-24T10:03:00Z"/>
          <w:rFonts w:asciiTheme="minorHAnsi" w:hAnsiTheme="minorHAnsi" w:cstheme="minorHAnsi"/>
          <w:color w:val="000000"/>
          <w:sz w:val="20"/>
          <w:szCs w:val="20"/>
          <w:rPrChange w:id="2062" w:author="Ravindra Akella" w:date="2019-11-24T10:06:00Z">
            <w:rPr>
              <w:del w:id="2063" w:author="Ravindra Akella" w:date="2019-11-24T10:03:00Z"/>
              <w:color w:val="000000"/>
              <w:sz w:val="20"/>
              <w:szCs w:val="20"/>
            </w:rPr>
          </w:rPrChange>
        </w:rPr>
      </w:pPr>
      <w:del w:id="2064" w:author="Ravindra Akella" w:date="2019-11-24T10:03:00Z">
        <w:r w:rsidRPr="00A503CD" w:rsidDel="00600AB5">
          <w:rPr>
            <w:rFonts w:asciiTheme="minorHAnsi" w:hAnsiTheme="minorHAnsi" w:cstheme="minorHAnsi"/>
            <w:color w:val="000000"/>
            <w:sz w:val="20"/>
            <w:szCs w:val="20"/>
            <w:rPrChange w:id="2065" w:author="Ravindra Akella" w:date="2019-11-24T10:06:00Z">
              <w:rPr>
                <w:color w:val="000000"/>
                <w:sz w:val="20"/>
                <w:szCs w:val="20"/>
              </w:rPr>
            </w:rPrChange>
          </w:rPr>
          <w:delText xml:space="preserve">                    counter++;</w:delText>
        </w:r>
      </w:del>
    </w:p>
    <w:p w14:paraId="30DA0C00" w14:textId="0F05AD50" w:rsidR="00942C25" w:rsidRPr="00A503CD" w:rsidDel="00600AB5" w:rsidRDefault="009C5CA0">
      <w:pPr>
        <w:spacing w:after="0" w:line="240" w:lineRule="auto"/>
        <w:rPr>
          <w:del w:id="2066" w:author="Ravindra Akella" w:date="2019-11-24T10:03:00Z"/>
          <w:rFonts w:asciiTheme="minorHAnsi" w:hAnsiTheme="minorHAnsi" w:cstheme="minorHAnsi"/>
          <w:color w:val="000000"/>
          <w:sz w:val="20"/>
          <w:szCs w:val="20"/>
          <w:rPrChange w:id="2067" w:author="Ravindra Akella" w:date="2019-11-24T10:06:00Z">
            <w:rPr>
              <w:del w:id="2068" w:author="Ravindra Akella" w:date="2019-11-24T10:03:00Z"/>
              <w:color w:val="000000"/>
              <w:sz w:val="20"/>
              <w:szCs w:val="20"/>
            </w:rPr>
          </w:rPrChange>
        </w:rPr>
      </w:pPr>
      <w:del w:id="2069" w:author="Ravindra Akella" w:date="2019-11-24T10:03:00Z">
        <w:r w:rsidRPr="00A503CD" w:rsidDel="00600AB5">
          <w:rPr>
            <w:rFonts w:asciiTheme="minorHAnsi" w:hAnsiTheme="minorHAnsi" w:cstheme="minorHAnsi"/>
            <w:color w:val="000000"/>
            <w:sz w:val="20"/>
            <w:szCs w:val="20"/>
            <w:rPrChange w:id="2070" w:author="Ravindra Akella" w:date="2019-11-24T10:06:00Z">
              <w:rPr>
                <w:color w:val="000000"/>
                <w:sz w:val="20"/>
                <w:szCs w:val="20"/>
              </w:rPr>
            </w:rPrChange>
          </w:rPr>
          <w:delText xml:space="preserve">                    Console.WriteLine(</w:delText>
        </w:r>
        <w:r w:rsidRPr="00A503CD" w:rsidDel="00600AB5">
          <w:rPr>
            <w:rFonts w:asciiTheme="minorHAnsi" w:hAnsiTheme="minorHAnsi" w:cstheme="minorHAnsi"/>
            <w:color w:val="A31515"/>
            <w:sz w:val="20"/>
            <w:szCs w:val="20"/>
            <w:rPrChange w:id="2071" w:author="Ravindra Akella" w:date="2019-11-24T10:06:00Z">
              <w:rPr>
                <w:color w:val="A31515"/>
                <w:sz w:val="20"/>
                <w:szCs w:val="20"/>
              </w:rPr>
            </w:rPrChange>
          </w:rPr>
          <w:delText>$"</w:delText>
        </w:r>
        <w:r w:rsidRPr="00A503CD" w:rsidDel="00600AB5">
          <w:rPr>
            <w:rFonts w:asciiTheme="minorHAnsi" w:hAnsiTheme="minorHAnsi" w:cstheme="minorHAnsi"/>
            <w:color w:val="000000"/>
            <w:sz w:val="20"/>
            <w:szCs w:val="20"/>
            <w:rPrChange w:id="2072" w:author="Ravindra Akella" w:date="2019-11-24T10:06:00Z">
              <w:rPr>
                <w:color w:val="000000"/>
                <w:sz w:val="20"/>
                <w:szCs w:val="20"/>
              </w:rPr>
            </w:rPrChange>
          </w:rPr>
          <w:delText>{counter}</w:delText>
        </w:r>
        <w:r w:rsidRPr="00A503CD" w:rsidDel="00600AB5">
          <w:rPr>
            <w:rFonts w:asciiTheme="minorHAnsi" w:hAnsiTheme="minorHAnsi" w:cstheme="minorHAnsi"/>
            <w:color w:val="A31515"/>
            <w:sz w:val="20"/>
            <w:szCs w:val="20"/>
            <w:rPrChange w:id="2073" w:author="Ravindra Akella" w:date="2019-11-24T10:06:00Z">
              <w:rPr>
                <w:color w:val="A31515"/>
                <w:sz w:val="20"/>
                <w:szCs w:val="20"/>
              </w:rPr>
            </w:rPrChange>
          </w:rPr>
          <w:delText xml:space="preserve">).Error - </w:delText>
        </w:r>
        <w:r w:rsidRPr="00A503CD" w:rsidDel="00600AB5">
          <w:rPr>
            <w:rFonts w:asciiTheme="minorHAnsi" w:hAnsiTheme="minorHAnsi" w:cstheme="minorHAnsi"/>
            <w:color w:val="000000"/>
            <w:sz w:val="20"/>
            <w:szCs w:val="20"/>
            <w:rPrChange w:id="2074" w:author="Ravindra Akella" w:date="2019-11-24T10:06:00Z">
              <w:rPr>
                <w:color w:val="000000"/>
                <w:sz w:val="20"/>
                <w:szCs w:val="20"/>
              </w:rPr>
            </w:rPrChange>
          </w:rPr>
          <w:delText>{error.Item1}</w:delText>
        </w:r>
        <w:r w:rsidRPr="00A503CD" w:rsidDel="00600AB5">
          <w:rPr>
            <w:rFonts w:asciiTheme="minorHAnsi" w:hAnsiTheme="minorHAnsi" w:cstheme="minorHAnsi"/>
            <w:color w:val="A31515"/>
            <w:sz w:val="20"/>
            <w:szCs w:val="20"/>
            <w:rPrChange w:id="2075" w:author="Ravindra Akella" w:date="2019-11-24T10:06:00Z">
              <w:rPr>
                <w:color w:val="A31515"/>
                <w:sz w:val="20"/>
                <w:szCs w:val="20"/>
              </w:rPr>
            </w:rPrChange>
          </w:rPr>
          <w:delText xml:space="preserve"> \n Innerstack \n </w:delText>
        </w:r>
        <w:r w:rsidRPr="00A503CD" w:rsidDel="00600AB5">
          <w:rPr>
            <w:rFonts w:asciiTheme="minorHAnsi" w:hAnsiTheme="minorHAnsi" w:cstheme="minorHAnsi"/>
            <w:color w:val="000000"/>
            <w:sz w:val="20"/>
            <w:szCs w:val="20"/>
            <w:rPrChange w:id="2076" w:author="Ravindra Akella" w:date="2019-11-24T10:06:00Z">
              <w:rPr>
                <w:color w:val="000000"/>
                <w:sz w:val="20"/>
                <w:szCs w:val="20"/>
              </w:rPr>
            </w:rPrChange>
          </w:rPr>
          <w:delText>{error.Item2}</w:delText>
        </w:r>
        <w:r w:rsidRPr="00A503CD" w:rsidDel="00600AB5">
          <w:rPr>
            <w:rFonts w:asciiTheme="minorHAnsi" w:hAnsiTheme="minorHAnsi" w:cstheme="minorHAnsi"/>
            <w:color w:val="A31515"/>
            <w:sz w:val="20"/>
            <w:szCs w:val="20"/>
            <w:rPrChange w:id="2077" w:author="Ravindra Akella" w:date="2019-11-24T10:06:00Z">
              <w:rPr>
                <w:color w:val="A31515"/>
                <w:sz w:val="20"/>
                <w:szCs w:val="20"/>
              </w:rPr>
            </w:rPrChange>
          </w:rPr>
          <w:delText xml:space="preserve"> \n"</w:delText>
        </w:r>
        <w:r w:rsidRPr="00A503CD" w:rsidDel="00600AB5">
          <w:rPr>
            <w:rFonts w:asciiTheme="minorHAnsi" w:hAnsiTheme="minorHAnsi" w:cstheme="minorHAnsi"/>
            <w:color w:val="000000"/>
            <w:sz w:val="20"/>
            <w:szCs w:val="20"/>
            <w:rPrChange w:id="2078" w:author="Ravindra Akella" w:date="2019-11-24T10:06:00Z">
              <w:rPr>
                <w:color w:val="000000"/>
                <w:sz w:val="20"/>
                <w:szCs w:val="20"/>
              </w:rPr>
            </w:rPrChange>
          </w:rPr>
          <w:delText>);</w:delText>
        </w:r>
      </w:del>
    </w:p>
    <w:p w14:paraId="380B395D" w14:textId="2F193423" w:rsidR="00942C25" w:rsidRPr="00A503CD" w:rsidDel="00600AB5" w:rsidRDefault="009C5CA0">
      <w:pPr>
        <w:spacing w:after="0" w:line="240" w:lineRule="auto"/>
        <w:rPr>
          <w:del w:id="2079" w:author="Ravindra Akella" w:date="2019-11-24T10:03:00Z"/>
          <w:rFonts w:asciiTheme="minorHAnsi" w:hAnsiTheme="minorHAnsi" w:cstheme="minorHAnsi"/>
          <w:color w:val="000000"/>
          <w:sz w:val="20"/>
          <w:szCs w:val="20"/>
          <w:rPrChange w:id="2080" w:author="Ravindra Akella" w:date="2019-11-24T10:06:00Z">
            <w:rPr>
              <w:del w:id="2081" w:author="Ravindra Akella" w:date="2019-11-24T10:03:00Z"/>
              <w:color w:val="000000"/>
              <w:sz w:val="20"/>
              <w:szCs w:val="20"/>
            </w:rPr>
          </w:rPrChange>
        </w:rPr>
      </w:pPr>
      <w:del w:id="2082" w:author="Ravindra Akella" w:date="2019-11-24T10:03:00Z">
        <w:r w:rsidRPr="00A503CD" w:rsidDel="00600AB5">
          <w:rPr>
            <w:rFonts w:asciiTheme="minorHAnsi" w:hAnsiTheme="minorHAnsi" w:cstheme="minorHAnsi"/>
            <w:color w:val="000000"/>
            <w:sz w:val="20"/>
            <w:szCs w:val="20"/>
            <w:rPrChange w:id="2083" w:author="Ravindra Akella" w:date="2019-11-24T10:06:00Z">
              <w:rPr>
                <w:color w:val="000000"/>
                <w:sz w:val="20"/>
                <w:szCs w:val="20"/>
              </w:rPr>
            </w:rPrChange>
          </w:rPr>
          <w:delText xml:space="preserve">                }</w:delText>
        </w:r>
      </w:del>
    </w:p>
    <w:p w14:paraId="21A464B3" w14:textId="7E597475" w:rsidR="00942C25" w:rsidRPr="00A503CD" w:rsidDel="00600AB5" w:rsidRDefault="009C5CA0">
      <w:pPr>
        <w:spacing w:after="0" w:line="240" w:lineRule="auto"/>
        <w:rPr>
          <w:del w:id="2084" w:author="Ravindra Akella" w:date="2019-11-24T10:03:00Z"/>
          <w:rFonts w:asciiTheme="minorHAnsi" w:hAnsiTheme="minorHAnsi" w:cstheme="minorHAnsi"/>
          <w:color w:val="000000"/>
          <w:sz w:val="20"/>
          <w:szCs w:val="20"/>
          <w:rPrChange w:id="2085" w:author="Ravindra Akella" w:date="2019-11-24T10:06:00Z">
            <w:rPr>
              <w:del w:id="2086" w:author="Ravindra Akella" w:date="2019-11-24T10:03:00Z"/>
              <w:color w:val="000000"/>
              <w:sz w:val="20"/>
              <w:szCs w:val="20"/>
            </w:rPr>
          </w:rPrChange>
        </w:rPr>
      </w:pPr>
      <w:del w:id="2087" w:author="Ravindra Akella" w:date="2019-11-24T10:03:00Z">
        <w:r w:rsidRPr="00A503CD" w:rsidDel="00600AB5">
          <w:rPr>
            <w:rFonts w:asciiTheme="minorHAnsi" w:hAnsiTheme="minorHAnsi" w:cstheme="minorHAnsi"/>
            <w:color w:val="000000"/>
            <w:sz w:val="20"/>
            <w:szCs w:val="20"/>
            <w:rPrChange w:id="2088" w:author="Ravindra Akella" w:date="2019-11-24T10:06:00Z">
              <w:rPr>
                <w:color w:val="000000"/>
                <w:sz w:val="20"/>
                <w:szCs w:val="20"/>
              </w:rPr>
            </w:rPrChange>
          </w:rPr>
          <w:delText xml:space="preserve">            }</w:delText>
        </w:r>
      </w:del>
    </w:p>
    <w:p w14:paraId="3AB7FE8B" w14:textId="48D5B459" w:rsidR="00942C25" w:rsidRPr="00A503CD" w:rsidDel="00600AB5" w:rsidRDefault="00942C25">
      <w:pPr>
        <w:spacing w:after="0" w:line="240" w:lineRule="auto"/>
        <w:rPr>
          <w:del w:id="2089" w:author="Ravindra Akella" w:date="2019-11-24T10:03:00Z"/>
          <w:rFonts w:asciiTheme="minorHAnsi" w:hAnsiTheme="minorHAnsi" w:cstheme="minorHAnsi"/>
          <w:color w:val="000000"/>
          <w:sz w:val="20"/>
          <w:szCs w:val="20"/>
          <w:rPrChange w:id="2090" w:author="Ravindra Akella" w:date="2019-11-24T10:06:00Z">
            <w:rPr>
              <w:del w:id="2091" w:author="Ravindra Akella" w:date="2019-11-24T10:03:00Z"/>
              <w:color w:val="000000"/>
              <w:sz w:val="20"/>
              <w:szCs w:val="20"/>
            </w:rPr>
          </w:rPrChange>
        </w:rPr>
      </w:pPr>
    </w:p>
    <w:p w14:paraId="3FACFA54" w14:textId="1A36D8B5" w:rsidR="00942C25" w:rsidRPr="00A503CD" w:rsidDel="00600AB5" w:rsidRDefault="009C5CA0">
      <w:pPr>
        <w:spacing w:after="0" w:line="240" w:lineRule="auto"/>
        <w:rPr>
          <w:del w:id="2092" w:author="Ravindra Akella" w:date="2019-11-24T10:03:00Z"/>
          <w:rFonts w:asciiTheme="minorHAnsi" w:hAnsiTheme="minorHAnsi" w:cstheme="minorHAnsi"/>
          <w:color w:val="000000"/>
          <w:sz w:val="20"/>
          <w:szCs w:val="20"/>
          <w:rPrChange w:id="2093" w:author="Ravindra Akella" w:date="2019-11-24T10:06:00Z">
            <w:rPr>
              <w:del w:id="2094" w:author="Ravindra Akella" w:date="2019-11-24T10:03:00Z"/>
              <w:color w:val="000000"/>
              <w:sz w:val="20"/>
              <w:szCs w:val="20"/>
            </w:rPr>
          </w:rPrChange>
        </w:rPr>
      </w:pPr>
      <w:del w:id="2095" w:author="Ravindra Akella" w:date="2019-11-24T10:03:00Z">
        <w:r w:rsidRPr="00A503CD" w:rsidDel="00600AB5">
          <w:rPr>
            <w:rFonts w:asciiTheme="minorHAnsi" w:hAnsiTheme="minorHAnsi" w:cstheme="minorHAnsi"/>
            <w:color w:val="000000"/>
            <w:sz w:val="20"/>
            <w:szCs w:val="20"/>
            <w:rPrChange w:id="2096" w:author="Ravindra Akella" w:date="2019-11-24T10:06:00Z">
              <w:rPr>
                <w:color w:val="000000"/>
                <w:sz w:val="20"/>
                <w:szCs w:val="20"/>
              </w:rPr>
            </w:rPrChange>
          </w:rPr>
          <w:delText xml:space="preserve">            Console.Read();</w:delText>
        </w:r>
      </w:del>
    </w:p>
    <w:p w14:paraId="6A0C4E91" w14:textId="1FC5414F" w:rsidR="00942C25" w:rsidRPr="00A503CD" w:rsidDel="00600AB5" w:rsidRDefault="009C5CA0">
      <w:pPr>
        <w:spacing w:after="0" w:line="240" w:lineRule="auto"/>
        <w:rPr>
          <w:del w:id="2097" w:author="Ravindra Akella" w:date="2019-11-24T10:03:00Z"/>
          <w:rFonts w:asciiTheme="minorHAnsi" w:hAnsiTheme="minorHAnsi" w:cstheme="minorHAnsi"/>
          <w:color w:val="000000"/>
          <w:sz w:val="20"/>
          <w:szCs w:val="20"/>
          <w:rPrChange w:id="2098" w:author="Ravindra Akella" w:date="2019-11-24T10:06:00Z">
            <w:rPr>
              <w:del w:id="2099" w:author="Ravindra Akella" w:date="2019-11-24T10:03:00Z"/>
              <w:color w:val="000000"/>
              <w:sz w:val="20"/>
              <w:szCs w:val="20"/>
            </w:rPr>
          </w:rPrChange>
        </w:rPr>
      </w:pPr>
      <w:del w:id="2100" w:author="Ravindra Akella" w:date="2019-11-24T10:03:00Z">
        <w:r w:rsidRPr="00A503CD" w:rsidDel="00600AB5">
          <w:rPr>
            <w:rFonts w:asciiTheme="minorHAnsi" w:hAnsiTheme="minorHAnsi" w:cstheme="minorHAnsi"/>
            <w:color w:val="000000"/>
            <w:sz w:val="20"/>
            <w:szCs w:val="20"/>
            <w:rPrChange w:id="2101" w:author="Ravindra Akella" w:date="2019-11-24T10:06:00Z">
              <w:rPr>
                <w:color w:val="000000"/>
                <w:sz w:val="20"/>
                <w:szCs w:val="20"/>
              </w:rPr>
            </w:rPrChange>
          </w:rPr>
          <w:delText xml:space="preserve">        }</w:delText>
        </w:r>
      </w:del>
    </w:p>
    <w:p w14:paraId="752EF9A6" w14:textId="6D674465" w:rsidR="00942C25" w:rsidRPr="00A503CD" w:rsidDel="00600AB5" w:rsidRDefault="00942C25">
      <w:pPr>
        <w:spacing w:after="0" w:line="240" w:lineRule="auto"/>
        <w:rPr>
          <w:del w:id="2102" w:author="Ravindra Akella" w:date="2019-11-24T10:03:00Z"/>
          <w:rFonts w:asciiTheme="minorHAnsi" w:hAnsiTheme="minorHAnsi" w:cstheme="minorHAnsi"/>
          <w:color w:val="000000"/>
          <w:sz w:val="20"/>
          <w:szCs w:val="20"/>
          <w:rPrChange w:id="2103" w:author="Ravindra Akella" w:date="2019-11-24T10:06:00Z">
            <w:rPr>
              <w:del w:id="2104" w:author="Ravindra Akella" w:date="2019-11-24T10:03:00Z"/>
              <w:color w:val="000000"/>
              <w:sz w:val="20"/>
              <w:szCs w:val="20"/>
            </w:rPr>
          </w:rPrChange>
        </w:rPr>
      </w:pPr>
    </w:p>
    <w:p w14:paraId="262C4181" w14:textId="4005F2FE" w:rsidR="00942C25" w:rsidRPr="00A503CD" w:rsidDel="00600AB5" w:rsidRDefault="009C5CA0">
      <w:pPr>
        <w:spacing w:after="0" w:line="240" w:lineRule="auto"/>
        <w:rPr>
          <w:del w:id="2105" w:author="Ravindra Akella" w:date="2019-11-24T10:03:00Z"/>
          <w:rFonts w:asciiTheme="minorHAnsi" w:hAnsiTheme="minorHAnsi" w:cstheme="minorHAnsi"/>
          <w:color w:val="000000"/>
          <w:sz w:val="20"/>
          <w:szCs w:val="20"/>
          <w:rPrChange w:id="2106" w:author="Ravindra Akella" w:date="2019-11-24T10:06:00Z">
            <w:rPr>
              <w:del w:id="2107" w:author="Ravindra Akella" w:date="2019-11-24T10:03:00Z"/>
              <w:color w:val="000000"/>
              <w:sz w:val="20"/>
              <w:szCs w:val="20"/>
            </w:rPr>
          </w:rPrChange>
        </w:rPr>
      </w:pPr>
      <w:del w:id="2108" w:author="Ravindra Akella" w:date="2019-11-24T10:03:00Z">
        <w:r w:rsidRPr="00A503CD" w:rsidDel="00600AB5">
          <w:rPr>
            <w:rFonts w:asciiTheme="minorHAnsi" w:hAnsiTheme="minorHAnsi" w:cstheme="minorHAnsi"/>
            <w:color w:val="000000"/>
            <w:sz w:val="20"/>
            <w:szCs w:val="20"/>
            <w:rPrChange w:id="2109"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110"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111"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112" w:author="Ravindra Akella" w:date="2019-11-24T10:06:00Z">
              <w:rPr>
                <w:color w:val="808080"/>
                <w:sz w:val="20"/>
                <w:szCs w:val="20"/>
              </w:rPr>
            </w:rPrChange>
          </w:rPr>
          <w:delText>&lt;summary&gt;</w:delText>
        </w:r>
      </w:del>
    </w:p>
    <w:p w14:paraId="0AD9B06F" w14:textId="26B50C3E" w:rsidR="00942C25" w:rsidRPr="00A503CD" w:rsidDel="00600AB5" w:rsidRDefault="009C5CA0">
      <w:pPr>
        <w:spacing w:after="0" w:line="240" w:lineRule="auto"/>
        <w:rPr>
          <w:del w:id="2113" w:author="Ravindra Akella" w:date="2019-11-24T10:03:00Z"/>
          <w:rFonts w:asciiTheme="minorHAnsi" w:hAnsiTheme="minorHAnsi" w:cstheme="minorHAnsi"/>
          <w:color w:val="000000"/>
          <w:sz w:val="20"/>
          <w:szCs w:val="20"/>
          <w:rPrChange w:id="2114" w:author="Ravindra Akella" w:date="2019-11-24T10:06:00Z">
            <w:rPr>
              <w:del w:id="2115" w:author="Ravindra Akella" w:date="2019-11-24T10:03:00Z"/>
              <w:color w:val="000000"/>
              <w:sz w:val="20"/>
              <w:szCs w:val="20"/>
            </w:rPr>
          </w:rPrChange>
        </w:rPr>
      </w:pPr>
      <w:del w:id="2116" w:author="Ravindra Akella" w:date="2019-11-24T10:03:00Z">
        <w:r w:rsidRPr="00A503CD" w:rsidDel="00600AB5">
          <w:rPr>
            <w:rFonts w:asciiTheme="minorHAnsi" w:hAnsiTheme="minorHAnsi" w:cstheme="minorHAnsi"/>
            <w:color w:val="000000"/>
            <w:sz w:val="20"/>
            <w:szCs w:val="20"/>
            <w:rPrChange w:id="2117"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118"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119" w:author="Ravindra Akella" w:date="2019-11-24T10:06:00Z">
              <w:rPr>
                <w:color w:val="008000"/>
                <w:sz w:val="20"/>
                <w:szCs w:val="20"/>
              </w:rPr>
            </w:rPrChange>
          </w:rPr>
          <w:delText xml:space="preserve"> Async method doing high CPU operation</w:delText>
        </w:r>
      </w:del>
    </w:p>
    <w:p w14:paraId="5C523923" w14:textId="023180A7" w:rsidR="00942C25" w:rsidRPr="00A503CD" w:rsidDel="00600AB5" w:rsidRDefault="009C5CA0">
      <w:pPr>
        <w:spacing w:after="0" w:line="240" w:lineRule="auto"/>
        <w:rPr>
          <w:del w:id="2120" w:author="Ravindra Akella" w:date="2019-11-24T10:03:00Z"/>
          <w:rFonts w:asciiTheme="minorHAnsi" w:hAnsiTheme="minorHAnsi" w:cstheme="minorHAnsi"/>
          <w:color w:val="000000"/>
          <w:sz w:val="20"/>
          <w:szCs w:val="20"/>
          <w:rPrChange w:id="2121" w:author="Ravindra Akella" w:date="2019-11-24T10:06:00Z">
            <w:rPr>
              <w:del w:id="2122" w:author="Ravindra Akella" w:date="2019-11-24T10:03:00Z"/>
              <w:color w:val="000000"/>
              <w:sz w:val="20"/>
              <w:szCs w:val="20"/>
            </w:rPr>
          </w:rPrChange>
        </w:rPr>
      </w:pPr>
      <w:del w:id="2123" w:author="Ravindra Akella" w:date="2019-11-24T10:03:00Z">
        <w:r w:rsidRPr="00A503CD" w:rsidDel="00600AB5">
          <w:rPr>
            <w:rFonts w:asciiTheme="minorHAnsi" w:hAnsiTheme="minorHAnsi" w:cstheme="minorHAnsi"/>
            <w:color w:val="000000"/>
            <w:sz w:val="20"/>
            <w:szCs w:val="20"/>
            <w:rPrChange w:id="2124"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125"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126"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127" w:author="Ravindra Akella" w:date="2019-11-24T10:06:00Z">
              <w:rPr>
                <w:color w:val="808080"/>
                <w:sz w:val="20"/>
                <w:szCs w:val="20"/>
              </w:rPr>
            </w:rPrChange>
          </w:rPr>
          <w:delText>&lt;/summary&gt;</w:delText>
        </w:r>
      </w:del>
    </w:p>
    <w:p w14:paraId="5966D100" w14:textId="1B8FCA7D" w:rsidR="00942C25" w:rsidRPr="00A503CD" w:rsidDel="00600AB5" w:rsidRDefault="009C5CA0">
      <w:pPr>
        <w:spacing w:after="0" w:line="240" w:lineRule="auto"/>
        <w:rPr>
          <w:del w:id="2128" w:author="Ravindra Akella" w:date="2019-11-24T10:03:00Z"/>
          <w:rFonts w:asciiTheme="minorHAnsi" w:hAnsiTheme="minorHAnsi" w:cstheme="minorHAnsi"/>
          <w:color w:val="000000"/>
          <w:sz w:val="20"/>
          <w:szCs w:val="20"/>
          <w:rPrChange w:id="2129" w:author="Ravindra Akella" w:date="2019-11-24T10:06:00Z">
            <w:rPr>
              <w:del w:id="2130" w:author="Ravindra Akella" w:date="2019-11-24T10:03:00Z"/>
              <w:color w:val="000000"/>
              <w:sz w:val="20"/>
              <w:szCs w:val="20"/>
            </w:rPr>
          </w:rPrChange>
        </w:rPr>
      </w:pPr>
      <w:del w:id="2131" w:author="Ravindra Akella" w:date="2019-11-24T10:03:00Z">
        <w:r w:rsidRPr="00A503CD" w:rsidDel="00600AB5">
          <w:rPr>
            <w:rFonts w:asciiTheme="minorHAnsi" w:hAnsiTheme="minorHAnsi" w:cstheme="minorHAnsi"/>
            <w:color w:val="000000"/>
            <w:sz w:val="20"/>
            <w:szCs w:val="20"/>
            <w:rPrChange w:id="2132"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133"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134"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135" w:author="Ravindra Akella" w:date="2019-11-24T10:06:00Z">
              <w:rPr>
                <w:color w:val="808080"/>
                <w:sz w:val="20"/>
                <w:szCs w:val="20"/>
              </w:rPr>
            </w:rPrChange>
          </w:rPr>
          <w:delText>&lt;returns&gt;&lt;/returns&gt;</w:delText>
        </w:r>
      </w:del>
    </w:p>
    <w:p w14:paraId="586CCC4F" w14:textId="374F45A7" w:rsidR="00942C25" w:rsidRPr="00A503CD" w:rsidDel="00600AB5" w:rsidRDefault="009C5CA0">
      <w:pPr>
        <w:spacing w:after="0" w:line="240" w:lineRule="auto"/>
        <w:rPr>
          <w:del w:id="2136" w:author="Ravindra Akella" w:date="2019-11-24T10:03:00Z"/>
          <w:rFonts w:asciiTheme="minorHAnsi" w:hAnsiTheme="minorHAnsi" w:cstheme="minorHAnsi"/>
          <w:color w:val="000000"/>
          <w:sz w:val="20"/>
          <w:szCs w:val="20"/>
          <w:rPrChange w:id="2137" w:author="Ravindra Akella" w:date="2019-11-24T10:06:00Z">
            <w:rPr>
              <w:del w:id="2138" w:author="Ravindra Akella" w:date="2019-11-24T10:03:00Z"/>
              <w:color w:val="000000"/>
              <w:sz w:val="20"/>
              <w:szCs w:val="20"/>
            </w:rPr>
          </w:rPrChange>
        </w:rPr>
      </w:pPr>
      <w:del w:id="2139" w:author="Ravindra Akella" w:date="2019-11-24T10:03:00Z">
        <w:r w:rsidRPr="00A503CD" w:rsidDel="00600AB5">
          <w:rPr>
            <w:rFonts w:asciiTheme="minorHAnsi" w:hAnsiTheme="minorHAnsi" w:cstheme="minorHAnsi"/>
            <w:color w:val="000000"/>
            <w:sz w:val="20"/>
            <w:szCs w:val="20"/>
            <w:rPrChange w:id="2140"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41" w:author="Ravindra Akella" w:date="2019-11-24T10:06:00Z">
              <w:rPr>
                <w:color w:val="0000FF"/>
                <w:sz w:val="20"/>
                <w:szCs w:val="20"/>
              </w:rPr>
            </w:rPrChange>
          </w:rPr>
          <w:delText>private</w:delText>
        </w:r>
        <w:r w:rsidRPr="00A503CD" w:rsidDel="00600AB5">
          <w:rPr>
            <w:rFonts w:asciiTheme="minorHAnsi" w:hAnsiTheme="minorHAnsi" w:cstheme="minorHAnsi"/>
            <w:color w:val="000000"/>
            <w:sz w:val="20"/>
            <w:szCs w:val="20"/>
            <w:rPrChange w:id="2142"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43" w:author="Ravindra Akella" w:date="2019-11-24T10:06:00Z">
              <w:rPr>
                <w:color w:val="0000FF"/>
                <w:sz w:val="20"/>
                <w:szCs w:val="20"/>
              </w:rPr>
            </w:rPrChange>
          </w:rPr>
          <w:delText>static</w:delText>
        </w:r>
        <w:r w:rsidRPr="00A503CD" w:rsidDel="00600AB5">
          <w:rPr>
            <w:rFonts w:asciiTheme="minorHAnsi" w:hAnsiTheme="minorHAnsi" w:cstheme="minorHAnsi"/>
            <w:color w:val="000000"/>
            <w:sz w:val="20"/>
            <w:szCs w:val="20"/>
            <w:rPrChange w:id="2144"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45"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146" w:author="Ravindra Akella" w:date="2019-11-24T10:06:00Z">
              <w:rPr>
                <w:color w:val="000000"/>
                <w:sz w:val="20"/>
                <w:szCs w:val="20"/>
              </w:rPr>
            </w:rPrChange>
          </w:rPr>
          <w:delText xml:space="preserve"> DoHighCPUIntense()</w:delText>
        </w:r>
      </w:del>
    </w:p>
    <w:p w14:paraId="60E6CE56" w14:textId="035CB068" w:rsidR="00942C25" w:rsidRPr="00A503CD" w:rsidDel="00600AB5" w:rsidRDefault="009C5CA0">
      <w:pPr>
        <w:spacing w:after="0" w:line="240" w:lineRule="auto"/>
        <w:rPr>
          <w:del w:id="2147" w:author="Ravindra Akella" w:date="2019-11-24T10:03:00Z"/>
          <w:rFonts w:asciiTheme="minorHAnsi" w:hAnsiTheme="minorHAnsi" w:cstheme="minorHAnsi"/>
          <w:color w:val="000000"/>
          <w:sz w:val="20"/>
          <w:szCs w:val="20"/>
          <w:rPrChange w:id="2148" w:author="Ravindra Akella" w:date="2019-11-24T10:06:00Z">
            <w:rPr>
              <w:del w:id="2149" w:author="Ravindra Akella" w:date="2019-11-24T10:03:00Z"/>
              <w:color w:val="000000"/>
              <w:sz w:val="20"/>
              <w:szCs w:val="20"/>
            </w:rPr>
          </w:rPrChange>
        </w:rPr>
      </w:pPr>
      <w:del w:id="2150" w:author="Ravindra Akella" w:date="2019-11-24T10:03:00Z">
        <w:r w:rsidRPr="00A503CD" w:rsidDel="00600AB5">
          <w:rPr>
            <w:rFonts w:asciiTheme="minorHAnsi" w:hAnsiTheme="minorHAnsi" w:cstheme="minorHAnsi"/>
            <w:color w:val="000000"/>
            <w:sz w:val="20"/>
            <w:szCs w:val="20"/>
            <w:rPrChange w:id="2151" w:author="Ravindra Akella" w:date="2019-11-24T10:06:00Z">
              <w:rPr>
                <w:color w:val="000000"/>
                <w:sz w:val="20"/>
                <w:szCs w:val="20"/>
              </w:rPr>
            </w:rPrChange>
          </w:rPr>
          <w:delText xml:space="preserve">        {</w:delText>
        </w:r>
      </w:del>
    </w:p>
    <w:p w14:paraId="118698B4" w14:textId="5CF488A2" w:rsidR="00942C25" w:rsidRPr="00A503CD" w:rsidDel="00600AB5" w:rsidRDefault="009C5CA0">
      <w:pPr>
        <w:spacing w:after="0" w:line="240" w:lineRule="auto"/>
        <w:rPr>
          <w:del w:id="2152" w:author="Ravindra Akella" w:date="2019-11-24T10:03:00Z"/>
          <w:rFonts w:asciiTheme="minorHAnsi" w:hAnsiTheme="minorHAnsi" w:cstheme="minorHAnsi"/>
          <w:color w:val="000000"/>
          <w:sz w:val="20"/>
          <w:szCs w:val="20"/>
          <w:rPrChange w:id="2153" w:author="Ravindra Akella" w:date="2019-11-24T10:06:00Z">
            <w:rPr>
              <w:del w:id="2154" w:author="Ravindra Akella" w:date="2019-11-24T10:03:00Z"/>
              <w:color w:val="000000"/>
              <w:sz w:val="20"/>
              <w:szCs w:val="20"/>
            </w:rPr>
          </w:rPrChange>
        </w:rPr>
      </w:pPr>
      <w:del w:id="2155" w:author="Ravindra Akella" w:date="2019-11-24T10:03:00Z">
        <w:r w:rsidRPr="00A503CD" w:rsidDel="00600AB5">
          <w:rPr>
            <w:rFonts w:asciiTheme="minorHAnsi" w:hAnsiTheme="minorHAnsi" w:cstheme="minorHAnsi"/>
            <w:color w:val="000000"/>
            <w:sz w:val="20"/>
            <w:szCs w:val="20"/>
            <w:rPrChange w:id="2156" w:author="Ravindra Akella" w:date="2019-11-24T10:06:00Z">
              <w:rPr>
                <w:color w:val="000000"/>
                <w:sz w:val="20"/>
                <w:szCs w:val="20"/>
              </w:rPr>
            </w:rPrChange>
          </w:rPr>
          <w:delText xml:space="preserve">            String location = </w:delText>
        </w:r>
        <w:r w:rsidRPr="00A503CD" w:rsidDel="00600AB5">
          <w:rPr>
            <w:rFonts w:asciiTheme="minorHAnsi" w:hAnsiTheme="minorHAnsi" w:cstheme="minorHAnsi"/>
            <w:color w:val="800000"/>
            <w:sz w:val="20"/>
            <w:szCs w:val="20"/>
            <w:rPrChange w:id="2157" w:author="Ravindra Akella" w:date="2019-11-24T10:06:00Z">
              <w:rPr>
                <w:color w:val="800000"/>
                <w:sz w:val="20"/>
                <w:szCs w:val="20"/>
              </w:rPr>
            </w:rPrChange>
          </w:rPr>
          <w:delText>@"C:\"</w:delText>
        </w:r>
        <w:r w:rsidRPr="00A503CD" w:rsidDel="00600AB5">
          <w:rPr>
            <w:rFonts w:asciiTheme="minorHAnsi" w:hAnsiTheme="minorHAnsi" w:cstheme="minorHAnsi"/>
            <w:color w:val="000000"/>
            <w:sz w:val="20"/>
            <w:szCs w:val="20"/>
            <w:rPrChange w:id="2158" w:author="Ravindra Akella" w:date="2019-11-24T10:06:00Z">
              <w:rPr>
                <w:color w:val="000000"/>
                <w:sz w:val="20"/>
                <w:szCs w:val="20"/>
              </w:rPr>
            </w:rPrChange>
          </w:rPr>
          <w:delText>;</w:delText>
        </w:r>
      </w:del>
    </w:p>
    <w:p w14:paraId="739CF499" w14:textId="2C2AA311" w:rsidR="00942C25" w:rsidRPr="00A503CD" w:rsidDel="00600AB5" w:rsidRDefault="00942C25">
      <w:pPr>
        <w:spacing w:after="0" w:line="240" w:lineRule="auto"/>
        <w:rPr>
          <w:del w:id="2159" w:author="Ravindra Akella" w:date="2019-11-24T10:03:00Z"/>
          <w:rFonts w:asciiTheme="minorHAnsi" w:hAnsiTheme="minorHAnsi" w:cstheme="minorHAnsi"/>
          <w:color w:val="000000"/>
          <w:sz w:val="20"/>
          <w:szCs w:val="20"/>
          <w:rPrChange w:id="2160" w:author="Ravindra Akella" w:date="2019-11-24T10:06:00Z">
            <w:rPr>
              <w:del w:id="2161" w:author="Ravindra Akella" w:date="2019-11-24T10:03:00Z"/>
              <w:color w:val="000000"/>
              <w:sz w:val="20"/>
              <w:szCs w:val="20"/>
            </w:rPr>
          </w:rPrChange>
        </w:rPr>
      </w:pPr>
    </w:p>
    <w:p w14:paraId="67608F29" w14:textId="6FD82008" w:rsidR="00942C25" w:rsidRPr="00A503CD" w:rsidDel="00600AB5" w:rsidRDefault="009C5CA0">
      <w:pPr>
        <w:spacing w:after="0" w:line="240" w:lineRule="auto"/>
        <w:rPr>
          <w:del w:id="2162" w:author="Ravindra Akella" w:date="2019-11-24T10:03:00Z"/>
          <w:rFonts w:asciiTheme="minorHAnsi" w:hAnsiTheme="minorHAnsi" w:cstheme="minorHAnsi"/>
          <w:color w:val="000000"/>
          <w:sz w:val="20"/>
          <w:szCs w:val="20"/>
          <w:rPrChange w:id="2163" w:author="Ravindra Akella" w:date="2019-11-24T10:06:00Z">
            <w:rPr>
              <w:del w:id="2164" w:author="Ravindra Akella" w:date="2019-11-24T10:03:00Z"/>
              <w:color w:val="000000"/>
              <w:sz w:val="20"/>
              <w:szCs w:val="20"/>
            </w:rPr>
          </w:rPrChange>
        </w:rPr>
      </w:pPr>
      <w:del w:id="2165" w:author="Ravindra Akella" w:date="2019-11-24T10:03:00Z">
        <w:r w:rsidRPr="00A503CD" w:rsidDel="00600AB5">
          <w:rPr>
            <w:rFonts w:asciiTheme="minorHAnsi" w:hAnsiTheme="minorHAnsi" w:cstheme="minorHAnsi"/>
            <w:color w:val="000000"/>
            <w:sz w:val="20"/>
            <w:szCs w:val="20"/>
            <w:rPrChange w:id="2166" w:author="Ravindra Akella" w:date="2019-11-24T10:06:00Z">
              <w:rPr>
                <w:color w:val="000000"/>
                <w:sz w:val="20"/>
                <w:szCs w:val="20"/>
              </w:rPr>
            </w:rPrChange>
          </w:rPr>
          <w:delText xml:space="preserve">            Task&lt;</w:delText>
        </w:r>
        <w:r w:rsidRPr="00A503CD" w:rsidDel="00600AB5">
          <w:rPr>
            <w:rFonts w:asciiTheme="minorHAnsi" w:hAnsiTheme="minorHAnsi" w:cstheme="minorHAnsi"/>
            <w:color w:val="0000FF"/>
            <w:sz w:val="20"/>
            <w:szCs w:val="20"/>
            <w:rPrChange w:id="2167"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168" w:author="Ravindra Akella" w:date="2019-11-24T10:06:00Z">
              <w:rPr>
                <w:color w:val="000000"/>
                <w:sz w:val="20"/>
                <w:szCs w:val="20"/>
              </w:rPr>
            </w:rPrChange>
          </w:rPr>
          <w:delText>&gt; output = Task.Run(() =&gt;</w:delText>
        </w:r>
      </w:del>
    </w:p>
    <w:p w14:paraId="7E610237" w14:textId="491D01F0" w:rsidR="00942C25" w:rsidRPr="00A503CD" w:rsidDel="00600AB5" w:rsidRDefault="009C5CA0">
      <w:pPr>
        <w:spacing w:after="0" w:line="240" w:lineRule="auto"/>
        <w:rPr>
          <w:del w:id="2169" w:author="Ravindra Akella" w:date="2019-11-24T10:03:00Z"/>
          <w:rFonts w:asciiTheme="minorHAnsi" w:hAnsiTheme="minorHAnsi" w:cstheme="minorHAnsi"/>
          <w:color w:val="000000"/>
          <w:sz w:val="20"/>
          <w:szCs w:val="20"/>
          <w:rPrChange w:id="2170" w:author="Ravindra Akella" w:date="2019-11-24T10:06:00Z">
            <w:rPr>
              <w:del w:id="2171" w:author="Ravindra Akella" w:date="2019-11-24T10:03:00Z"/>
              <w:color w:val="000000"/>
              <w:sz w:val="20"/>
              <w:szCs w:val="20"/>
            </w:rPr>
          </w:rPrChange>
        </w:rPr>
      </w:pPr>
      <w:del w:id="2172" w:author="Ravindra Akella" w:date="2019-11-24T10:03:00Z">
        <w:r w:rsidRPr="00A503CD" w:rsidDel="00600AB5">
          <w:rPr>
            <w:rFonts w:asciiTheme="minorHAnsi" w:hAnsiTheme="minorHAnsi" w:cstheme="minorHAnsi"/>
            <w:color w:val="000000"/>
            <w:sz w:val="20"/>
            <w:szCs w:val="20"/>
            <w:rPrChange w:id="2173" w:author="Ravindra Akella" w:date="2019-11-24T10:06:00Z">
              <w:rPr>
                <w:color w:val="000000"/>
                <w:sz w:val="20"/>
                <w:szCs w:val="20"/>
              </w:rPr>
            </w:rPrChange>
          </w:rPr>
          <w:delText xml:space="preserve">                {</w:delText>
        </w:r>
      </w:del>
    </w:p>
    <w:p w14:paraId="6A9EEE84" w14:textId="1C731EDC" w:rsidR="00942C25" w:rsidRPr="00A503CD" w:rsidDel="00600AB5" w:rsidRDefault="009C5CA0">
      <w:pPr>
        <w:spacing w:after="0" w:line="240" w:lineRule="auto"/>
        <w:rPr>
          <w:del w:id="2174" w:author="Ravindra Akella" w:date="2019-11-24T10:03:00Z"/>
          <w:rFonts w:asciiTheme="minorHAnsi" w:hAnsiTheme="minorHAnsi" w:cstheme="minorHAnsi"/>
          <w:color w:val="000000"/>
          <w:sz w:val="20"/>
          <w:szCs w:val="20"/>
          <w:rPrChange w:id="2175" w:author="Ravindra Akella" w:date="2019-11-24T10:06:00Z">
            <w:rPr>
              <w:del w:id="2176" w:author="Ravindra Akella" w:date="2019-11-24T10:03:00Z"/>
              <w:color w:val="000000"/>
              <w:sz w:val="20"/>
              <w:szCs w:val="20"/>
            </w:rPr>
          </w:rPrChange>
        </w:rPr>
      </w:pPr>
      <w:del w:id="2177" w:author="Ravindra Akella" w:date="2019-11-24T10:03:00Z">
        <w:r w:rsidRPr="00A503CD" w:rsidDel="00600AB5">
          <w:rPr>
            <w:rFonts w:asciiTheme="minorHAnsi" w:hAnsiTheme="minorHAnsi" w:cstheme="minorHAnsi"/>
            <w:color w:val="000000"/>
            <w:sz w:val="20"/>
            <w:szCs w:val="20"/>
            <w:rPrChange w:id="2178" w:author="Ravindra Akella" w:date="2019-11-24T10:06:00Z">
              <w:rPr>
                <w:color w:val="000000"/>
                <w:sz w:val="20"/>
                <w:szCs w:val="20"/>
              </w:rPr>
            </w:rPrChange>
          </w:rPr>
          <w:delText xml:space="preserve">                    List&lt;</w:delText>
        </w:r>
        <w:r w:rsidRPr="00A503CD" w:rsidDel="00600AB5">
          <w:rPr>
            <w:rFonts w:asciiTheme="minorHAnsi" w:hAnsiTheme="minorHAnsi" w:cstheme="minorHAnsi"/>
            <w:color w:val="0000FF"/>
            <w:sz w:val="20"/>
            <w:szCs w:val="20"/>
            <w:rPrChange w:id="2179"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180" w:author="Ravindra Akella" w:date="2019-11-24T10:06:00Z">
              <w:rPr>
                <w:color w:val="000000"/>
                <w:sz w:val="20"/>
                <w:szCs w:val="20"/>
              </w:rPr>
            </w:rPrChange>
          </w:rPr>
          <w:delText xml:space="preserve">&gt; files = </w:delText>
        </w:r>
        <w:r w:rsidRPr="00A503CD" w:rsidDel="00600AB5">
          <w:rPr>
            <w:rFonts w:asciiTheme="minorHAnsi" w:hAnsiTheme="minorHAnsi" w:cstheme="minorHAnsi"/>
            <w:color w:val="0000FF"/>
            <w:sz w:val="20"/>
            <w:szCs w:val="20"/>
            <w:rPrChange w:id="2181" w:author="Ravindra Akella" w:date="2019-11-24T10:06:00Z">
              <w:rPr>
                <w:color w:val="0000FF"/>
                <w:sz w:val="20"/>
                <w:szCs w:val="20"/>
              </w:rPr>
            </w:rPrChange>
          </w:rPr>
          <w:delText>new</w:delText>
        </w:r>
        <w:r w:rsidRPr="00A503CD" w:rsidDel="00600AB5">
          <w:rPr>
            <w:rFonts w:asciiTheme="minorHAnsi" w:hAnsiTheme="minorHAnsi" w:cstheme="minorHAnsi"/>
            <w:color w:val="000000"/>
            <w:sz w:val="20"/>
            <w:szCs w:val="20"/>
            <w:rPrChange w:id="2182" w:author="Ravindra Akella" w:date="2019-11-24T10:06:00Z">
              <w:rPr>
                <w:color w:val="000000"/>
                <w:sz w:val="20"/>
                <w:szCs w:val="20"/>
              </w:rPr>
            </w:rPrChange>
          </w:rPr>
          <w:delText xml:space="preserve"> List&lt;</w:delText>
        </w:r>
        <w:r w:rsidRPr="00A503CD" w:rsidDel="00600AB5">
          <w:rPr>
            <w:rFonts w:asciiTheme="minorHAnsi" w:hAnsiTheme="minorHAnsi" w:cstheme="minorHAnsi"/>
            <w:color w:val="0000FF"/>
            <w:sz w:val="20"/>
            <w:szCs w:val="20"/>
            <w:rPrChange w:id="2183"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184" w:author="Ravindra Akella" w:date="2019-11-24T10:06:00Z">
              <w:rPr>
                <w:color w:val="000000"/>
                <w:sz w:val="20"/>
                <w:szCs w:val="20"/>
              </w:rPr>
            </w:rPrChange>
          </w:rPr>
          <w:delText>&gt;();</w:delText>
        </w:r>
      </w:del>
    </w:p>
    <w:p w14:paraId="6E312594" w14:textId="6D0EA5AC" w:rsidR="00942C25" w:rsidRPr="00A503CD" w:rsidDel="00600AB5" w:rsidRDefault="009C5CA0">
      <w:pPr>
        <w:spacing w:after="0" w:line="240" w:lineRule="auto"/>
        <w:rPr>
          <w:del w:id="2185" w:author="Ravindra Akella" w:date="2019-11-24T10:03:00Z"/>
          <w:rFonts w:asciiTheme="minorHAnsi" w:hAnsiTheme="minorHAnsi" w:cstheme="minorHAnsi"/>
          <w:color w:val="000000"/>
          <w:sz w:val="20"/>
          <w:szCs w:val="20"/>
          <w:rPrChange w:id="2186" w:author="Ravindra Akella" w:date="2019-11-24T10:06:00Z">
            <w:rPr>
              <w:del w:id="2187" w:author="Ravindra Akella" w:date="2019-11-24T10:03:00Z"/>
              <w:color w:val="000000"/>
              <w:sz w:val="20"/>
              <w:szCs w:val="20"/>
            </w:rPr>
          </w:rPrChange>
        </w:rPr>
      </w:pPr>
      <w:del w:id="2188" w:author="Ravindra Akella" w:date="2019-11-24T10:03:00Z">
        <w:r w:rsidRPr="00A503CD" w:rsidDel="00600AB5">
          <w:rPr>
            <w:rFonts w:asciiTheme="minorHAnsi" w:hAnsiTheme="minorHAnsi" w:cstheme="minorHAnsi"/>
            <w:color w:val="000000"/>
            <w:sz w:val="20"/>
            <w:szCs w:val="20"/>
            <w:rPrChange w:id="2189"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90" w:author="Ravindra Akella" w:date="2019-11-24T10:06:00Z">
              <w:rPr>
                <w:color w:val="0000FF"/>
                <w:sz w:val="20"/>
                <w:szCs w:val="20"/>
              </w:rPr>
            </w:rPrChange>
          </w:rPr>
          <w:delText>for</w:delText>
        </w:r>
        <w:r w:rsidRPr="00A503CD" w:rsidDel="00600AB5">
          <w:rPr>
            <w:rFonts w:asciiTheme="minorHAnsi" w:hAnsiTheme="minorHAnsi" w:cstheme="minorHAnsi"/>
            <w:color w:val="000000"/>
            <w:sz w:val="20"/>
            <w:szCs w:val="20"/>
            <w:rPrChange w:id="2191"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92" w:author="Ravindra Akella" w:date="2019-11-24T10:06:00Z">
              <w:rPr>
                <w:color w:val="0000FF"/>
                <w:sz w:val="20"/>
                <w:szCs w:val="20"/>
              </w:rPr>
            </w:rPrChange>
          </w:rPr>
          <w:delText>int</w:delText>
        </w:r>
        <w:r w:rsidRPr="00A503CD" w:rsidDel="00600AB5">
          <w:rPr>
            <w:rFonts w:asciiTheme="minorHAnsi" w:hAnsiTheme="minorHAnsi" w:cstheme="minorHAnsi"/>
            <w:color w:val="000000"/>
            <w:sz w:val="20"/>
            <w:szCs w:val="20"/>
            <w:rPrChange w:id="2193" w:author="Ravindra Akella" w:date="2019-11-24T10:06:00Z">
              <w:rPr>
                <w:color w:val="000000"/>
                <w:sz w:val="20"/>
                <w:szCs w:val="20"/>
              </w:rPr>
            </w:rPrChange>
          </w:rPr>
          <w:delText xml:space="preserve"> i = 0; i &lt; 5; i++)</w:delText>
        </w:r>
      </w:del>
    </w:p>
    <w:p w14:paraId="6E7B809F" w14:textId="4242AB85" w:rsidR="00942C25" w:rsidRPr="00A503CD" w:rsidDel="00600AB5" w:rsidRDefault="009C5CA0">
      <w:pPr>
        <w:spacing w:after="0" w:line="240" w:lineRule="auto"/>
        <w:rPr>
          <w:del w:id="2194" w:author="Ravindra Akella" w:date="2019-11-24T10:03:00Z"/>
          <w:rFonts w:asciiTheme="minorHAnsi" w:hAnsiTheme="minorHAnsi" w:cstheme="minorHAnsi"/>
          <w:color w:val="000000"/>
          <w:sz w:val="20"/>
          <w:szCs w:val="20"/>
          <w:rPrChange w:id="2195" w:author="Ravindra Akella" w:date="2019-11-24T10:06:00Z">
            <w:rPr>
              <w:del w:id="2196" w:author="Ravindra Akella" w:date="2019-11-24T10:03:00Z"/>
              <w:color w:val="000000"/>
              <w:sz w:val="20"/>
              <w:szCs w:val="20"/>
            </w:rPr>
          </w:rPrChange>
        </w:rPr>
      </w:pPr>
      <w:del w:id="2197" w:author="Ravindra Akella" w:date="2019-11-24T10:03:00Z">
        <w:r w:rsidRPr="00A503CD" w:rsidDel="00600AB5">
          <w:rPr>
            <w:rFonts w:asciiTheme="minorHAnsi" w:hAnsiTheme="minorHAnsi" w:cstheme="minorHAnsi"/>
            <w:color w:val="000000"/>
            <w:sz w:val="20"/>
            <w:szCs w:val="20"/>
            <w:rPrChange w:id="2198" w:author="Ravindra Akella" w:date="2019-11-24T10:06:00Z">
              <w:rPr>
                <w:color w:val="000000"/>
                <w:sz w:val="20"/>
                <w:szCs w:val="20"/>
              </w:rPr>
            </w:rPrChange>
          </w:rPr>
          <w:delText xml:space="preserve">                    {</w:delText>
        </w:r>
      </w:del>
    </w:p>
    <w:p w14:paraId="1302364C" w14:textId="5C3A9384" w:rsidR="00942C25" w:rsidRPr="00A503CD" w:rsidDel="00600AB5" w:rsidRDefault="009C5CA0">
      <w:pPr>
        <w:spacing w:after="0" w:line="240" w:lineRule="auto"/>
        <w:rPr>
          <w:del w:id="2199" w:author="Ravindra Akella" w:date="2019-11-24T10:03:00Z"/>
          <w:rFonts w:asciiTheme="minorHAnsi" w:hAnsiTheme="minorHAnsi" w:cstheme="minorHAnsi"/>
          <w:color w:val="000000"/>
          <w:sz w:val="20"/>
          <w:szCs w:val="20"/>
          <w:rPrChange w:id="2200" w:author="Ravindra Akella" w:date="2019-11-24T10:06:00Z">
            <w:rPr>
              <w:del w:id="2201" w:author="Ravindra Akella" w:date="2019-11-24T10:03:00Z"/>
              <w:color w:val="000000"/>
              <w:sz w:val="20"/>
              <w:szCs w:val="20"/>
            </w:rPr>
          </w:rPrChange>
        </w:rPr>
      </w:pPr>
      <w:del w:id="2202" w:author="Ravindra Akella" w:date="2019-11-24T10:03:00Z">
        <w:r w:rsidRPr="00A503CD" w:rsidDel="00600AB5">
          <w:rPr>
            <w:rFonts w:asciiTheme="minorHAnsi" w:hAnsiTheme="minorHAnsi" w:cstheme="minorHAnsi"/>
            <w:color w:val="000000"/>
            <w:sz w:val="20"/>
            <w:szCs w:val="20"/>
            <w:rPrChange w:id="2203" w:author="Ravindra Akella" w:date="2019-11-24T10:06:00Z">
              <w:rPr>
                <w:color w:val="000000"/>
                <w:sz w:val="20"/>
                <w:szCs w:val="20"/>
              </w:rPr>
            </w:rPrChange>
          </w:rPr>
          <w:delText xml:space="preserve">                        files.AddRange(Directory.GetFiles(location, </w:delText>
        </w:r>
        <w:r w:rsidRPr="00A503CD" w:rsidDel="00600AB5">
          <w:rPr>
            <w:rFonts w:asciiTheme="minorHAnsi" w:hAnsiTheme="minorHAnsi" w:cstheme="minorHAnsi"/>
            <w:color w:val="A31515"/>
            <w:sz w:val="20"/>
            <w:szCs w:val="20"/>
            <w:rPrChange w:id="2204" w:author="Ravindra Akella" w:date="2019-11-24T10:06:00Z">
              <w:rPr>
                <w:color w:val="A31515"/>
                <w:sz w:val="20"/>
                <w:szCs w:val="20"/>
              </w:rPr>
            </w:rPrChange>
          </w:rPr>
          <w:delText>"*.txt"</w:delText>
        </w:r>
        <w:r w:rsidRPr="00A503CD" w:rsidDel="00600AB5">
          <w:rPr>
            <w:rFonts w:asciiTheme="minorHAnsi" w:hAnsiTheme="minorHAnsi" w:cstheme="minorHAnsi"/>
            <w:color w:val="000000"/>
            <w:sz w:val="20"/>
            <w:szCs w:val="20"/>
            <w:rPrChange w:id="2205" w:author="Ravindra Akella" w:date="2019-11-24T10:06:00Z">
              <w:rPr>
                <w:color w:val="000000"/>
                <w:sz w:val="20"/>
                <w:szCs w:val="20"/>
              </w:rPr>
            </w:rPrChange>
          </w:rPr>
          <w:delText>, SearchOption.AllDirectories).ToList());</w:delText>
        </w:r>
      </w:del>
    </w:p>
    <w:p w14:paraId="56E9AFB0" w14:textId="26A6406F" w:rsidR="00942C25" w:rsidRPr="00A503CD" w:rsidDel="00600AB5" w:rsidRDefault="009C5CA0">
      <w:pPr>
        <w:spacing w:after="0" w:line="240" w:lineRule="auto"/>
        <w:rPr>
          <w:del w:id="2206" w:author="Ravindra Akella" w:date="2019-11-24T10:03:00Z"/>
          <w:rFonts w:asciiTheme="minorHAnsi" w:hAnsiTheme="minorHAnsi" w:cstheme="minorHAnsi"/>
          <w:color w:val="000000"/>
          <w:sz w:val="20"/>
          <w:szCs w:val="20"/>
          <w:rPrChange w:id="2207" w:author="Ravindra Akella" w:date="2019-11-24T10:06:00Z">
            <w:rPr>
              <w:del w:id="2208" w:author="Ravindra Akella" w:date="2019-11-24T10:03:00Z"/>
              <w:color w:val="000000"/>
              <w:sz w:val="20"/>
              <w:szCs w:val="20"/>
            </w:rPr>
          </w:rPrChange>
        </w:rPr>
      </w:pPr>
      <w:del w:id="2209" w:author="Ravindra Akella" w:date="2019-11-24T10:03:00Z">
        <w:r w:rsidRPr="00A503CD" w:rsidDel="00600AB5">
          <w:rPr>
            <w:rFonts w:asciiTheme="minorHAnsi" w:hAnsiTheme="minorHAnsi" w:cstheme="minorHAnsi"/>
            <w:color w:val="000000"/>
            <w:sz w:val="20"/>
            <w:szCs w:val="20"/>
            <w:rPrChange w:id="2210" w:author="Ravindra Akella" w:date="2019-11-24T10:06:00Z">
              <w:rPr>
                <w:color w:val="000000"/>
                <w:sz w:val="20"/>
                <w:szCs w:val="20"/>
              </w:rPr>
            </w:rPrChange>
          </w:rPr>
          <w:delText xml:space="preserve">                    }</w:delText>
        </w:r>
      </w:del>
    </w:p>
    <w:p w14:paraId="5E05E7F9" w14:textId="4D48803E" w:rsidR="00942C25" w:rsidRPr="00A503CD" w:rsidDel="00600AB5" w:rsidRDefault="009C5CA0">
      <w:pPr>
        <w:spacing w:after="0" w:line="240" w:lineRule="auto"/>
        <w:rPr>
          <w:del w:id="2211" w:author="Ravindra Akella" w:date="2019-11-24T10:03:00Z"/>
          <w:rFonts w:asciiTheme="minorHAnsi" w:hAnsiTheme="minorHAnsi" w:cstheme="minorHAnsi"/>
          <w:color w:val="000000"/>
          <w:sz w:val="20"/>
          <w:szCs w:val="20"/>
          <w:rPrChange w:id="2212" w:author="Ravindra Akella" w:date="2019-11-24T10:06:00Z">
            <w:rPr>
              <w:del w:id="2213" w:author="Ravindra Akella" w:date="2019-11-24T10:03:00Z"/>
              <w:color w:val="000000"/>
              <w:sz w:val="20"/>
              <w:szCs w:val="20"/>
            </w:rPr>
          </w:rPrChange>
        </w:rPr>
      </w:pPr>
      <w:del w:id="2214" w:author="Ravindra Akella" w:date="2019-11-24T10:03:00Z">
        <w:r w:rsidRPr="00A503CD" w:rsidDel="00600AB5">
          <w:rPr>
            <w:rFonts w:asciiTheme="minorHAnsi" w:hAnsiTheme="minorHAnsi" w:cstheme="minorHAnsi"/>
            <w:color w:val="000000"/>
            <w:sz w:val="20"/>
            <w:szCs w:val="20"/>
            <w:rPrChange w:id="2215"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16" w:author="Ravindra Akella" w:date="2019-11-24T10:06:00Z">
              <w:rPr>
                <w:color w:val="0000FF"/>
                <w:sz w:val="20"/>
                <w:szCs w:val="20"/>
              </w:rPr>
            </w:rPrChange>
          </w:rPr>
          <w:delText>return</w:delText>
        </w:r>
        <w:r w:rsidRPr="00A503CD" w:rsidDel="00600AB5">
          <w:rPr>
            <w:rFonts w:asciiTheme="minorHAnsi" w:hAnsiTheme="minorHAnsi" w:cstheme="minorHAnsi"/>
            <w:color w:val="000000"/>
            <w:sz w:val="20"/>
            <w:szCs w:val="20"/>
            <w:rPrChange w:id="2217" w:author="Ravindra Akella" w:date="2019-11-24T10:06:00Z">
              <w:rPr>
                <w:color w:val="000000"/>
                <w:sz w:val="20"/>
                <w:szCs w:val="20"/>
              </w:rPr>
            </w:rPrChange>
          </w:rPr>
          <w:delText xml:space="preserve"> files.FirstOrDefault();</w:delText>
        </w:r>
      </w:del>
    </w:p>
    <w:p w14:paraId="23A13106" w14:textId="73514E45" w:rsidR="00942C25" w:rsidRPr="00A503CD" w:rsidDel="00600AB5" w:rsidRDefault="009C5CA0">
      <w:pPr>
        <w:spacing w:after="0" w:line="240" w:lineRule="auto"/>
        <w:rPr>
          <w:del w:id="2218" w:author="Ravindra Akella" w:date="2019-11-24T10:03:00Z"/>
          <w:rFonts w:asciiTheme="minorHAnsi" w:hAnsiTheme="minorHAnsi" w:cstheme="minorHAnsi"/>
          <w:color w:val="000000"/>
          <w:sz w:val="20"/>
          <w:szCs w:val="20"/>
          <w:rPrChange w:id="2219" w:author="Ravindra Akella" w:date="2019-11-24T10:06:00Z">
            <w:rPr>
              <w:del w:id="2220" w:author="Ravindra Akella" w:date="2019-11-24T10:03:00Z"/>
              <w:color w:val="000000"/>
              <w:sz w:val="20"/>
              <w:szCs w:val="20"/>
            </w:rPr>
          </w:rPrChange>
        </w:rPr>
      </w:pPr>
      <w:del w:id="2221" w:author="Ravindra Akella" w:date="2019-11-24T10:03:00Z">
        <w:r w:rsidRPr="00A503CD" w:rsidDel="00600AB5">
          <w:rPr>
            <w:rFonts w:asciiTheme="minorHAnsi" w:hAnsiTheme="minorHAnsi" w:cstheme="minorHAnsi"/>
            <w:color w:val="000000"/>
            <w:sz w:val="20"/>
            <w:szCs w:val="20"/>
            <w:rPrChange w:id="2222" w:author="Ravindra Akella" w:date="2019-11-24T10:06:00Z">
              <w:rPr>
                <w:color w:val="000000"/>
                <w:sz w:val="20"/>
                <w:szCs w:val="20"/>
              </w:rPr>
            </w:rPrChange>
          </w:rPr>
          <w:delText xml:space="preserve">                });</w:delText>
        </w:r>
      </w:del>
    </w:p>
    <w:p w14:paraId="79E2666D" w14:textId="29B1E6CD" w:rsidR="00942C25" w:rsidRPr="00A503CD" w:rsidDel="00600AB5" w:rsidRDefault="009C5CA0">
      <w:pPr>
        <w:spacing w:after="0" w:line="240" w:lineRule="auto"/>
        <w:rPr>
          <w:del w:id="2223" w:author="Ravindra Akella" w:date="2019-11-24T10:03:00Z"/>
          <w:rFonts w:asciiTheme="minorHAnsi" w:hAnsiTheme="minorHAnsi" w:cstheme="minorHAnsi"/>
          <w:color w:val="000000"/>
          <w:sz w:val="20"/>
          <w:szCs w:val="20"/>
          <w:rPrChange w:id="2224" w:author="Ravindra Akella" w:date="2019-11-24T10:06:00Z">
            <w:rPr>
              <w:del w:id="2225" w:author="Ravindra Akella" w:date="2019-11-24T10:03:00Z"/>
              <w:color w:val="000000"/>
              <w:sz w:val="20"/>
              <w:szCs w:val="20"/>
            </w:rPr>
          </w:rPrChange>
        </w:rPr>
      </w:pPr>
      <w:del w:id="2226" w:author="Ravindra Akella" w:date="2019-11-24T10:03:00Z">
        <w:r w:rsidRPr="00A503CD" w:rsidDel="00600AB5">
          <w:rPr>
            <w:rFonts w:asciiTheme="minorHAnsi" w:hAnsiTheme="minorHAnsi" w:cstheme="minorHAnsi"/>
            <w:color w:val="000000"/>
            <w:sz w:val="20"/>
            <w:szCs w:val="20"/>
            <w:rPrChange w:id="2227" w:author="Ravindra Akella" w:date="2019-11-24T10:06:00Z">
              <w:rPr>
                <w:color w:val="000000"/>
                <w:sz w:val="20"/>
                <w:szCs w:val="20"/>
              </w:rPr>
            </w:rPrChange>
          </w:rPr>
          <w:delText xml:space="preserve">            output.Wait();            </w:delText>
        </w:r>
      </w:del>
    </w:p>
    <w:p w14:paraId="7D806D16" w14:textId="53CC3F36" w:rsidR="00942C25" w:rsidRPr="00A503CD" w:rsidDel="00600AB5" w:rsidRDefault="009C5CA0">
      <w:pPr>
        <w:spacing w:after="0" w:line="240" w:lineRule="auto"/>
        <w:rPr>
          <w:del w:id="2228" w:author="Ravindra Akella" w:date="2019-11-24T10:03:00Z"/>
          <w:rFonts w:asciiTheme="minorHAnsi" w:hAnsiTheme="minorHAnsi" w:cstheme="minorHAnsi"/>
          <w:color w:val="000000"/>
          <w:sz w:val="20"/>
          <w:szCs w:val="20"/>
          <w:rPrChange w:id="2229" w:author="Ravindra Akella" w:date="2019-11-24T10:06:00Z">
            <w:rPr>
              <w:del w:id="2230" w:author="Ravindra Akella" w:date="2019-11-24T10:03:00Z"/>
              <w:color w:val="000000"/>
              <w:sz w:val="20"/>
              <w:szCs w:val="20"/>
            </w:rPr>
          </w:rPrChange>
        </w:rPr>
      </w:pPr>
      <w:del w:id="2231" w:author="Ravindra Akella" w:date="2019-11-24T10:03:00Z">
        <w:r w:rsidRPr="00A503CD" w:rsidDel="00600AB5">
          <w:rPr>
            <w:rFonts w:asciiTheme="minorHAnsi" w:hAnsiTheme="minorHAnsi" w:cstheme="minorHAnsi"/>
            <w:color w:val="000000"/>
            <w:sz w:val="20"/>
            <w:szCs w:val="20"/>
            <w:rPrChange w:id="2232"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33" w:author="Ravindra Akella" w:date="2019-11-24T10:06:00Z">
              <w:rPr>
                <w:color w:val="0000FF"/>
                <w:sz w:val="20"/>
                <w:szCs w:val="20"/>
              </w:rPr>
            </w:rPrChange>
          </w:rPr>
          <w:delText>return</w:delText>
        </w:r>
        <w:r w:rsidRPr="00A503CD" w:rsidDel="00600AB5">
          <w:rPr>
            <w:rFonts w:asciiTheme="minorHAnsi" w:hAnsiTheme="minorHAnsi" w:cstheme="minorHAnsi"/>
            <w:color w:val="000000"/>
            <w:sz w:val="20"/>
            <w:szCs w:val="20"/>
            <w:rPrChange w:id="2234"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35"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236" w:author="Ravindra Akella" w:date="2019-11-24T10:06:00Z">
              <w:rPr>
                <w:color w:val="000000"/>
                <w:sz w:val="20"/>
                <w:szCs w:val="20"/>
              </w:rPr>
            </w:rPrChange>
          </w:rPr>
          <w:delText>.Empty;</w:delText>
        </w:r>
      </w:del>
    </w:p>
    <w:p w14:paraId="42E5F12F" w14:textId="27403D12" w:rsidR="00942C25" w:rsidRPr="00A503CD" w:rsidDel="00600AB5" w:rsidRDefault="009C5CA0">
      <w:pPr>
        <w:spacing w:after="0" w:line="240" w:lineRule="auto"/>
        <w:rPr>
          <w:del w:id="2237" w:author="Ravindra Akella" w:date="2019-11-24T10:03:00Z"/>
          <w:rFonts w:asciiTheme="minorHAnsi" w:hAnsiTheme="minorHAnsi" w:cstheme="minorHAnsi"/>
          <w:color w:val="000000"/>
          <w:sz w:val="20"/>
          <w:szCs w:val="20"/>
          <w:rPrChange w:id="2238" w:author="Ravindra Akella" w:date="2019-11-24T10:06:00Z">
            <w:rPr>
              <w:del w:id="2239" w:author="Ravindra Akella" w:date="2019-11-24T10:03:00Z"/>
              <w:color w:val="000000"/>
              <w:sz w:val="20"/>
              <w:szCs w:val="20"/>
            </w:rPr>
          </w:rPrChange>
        </w:rPr>
      </w:pPr>
      <w:del w:id="2240" w:author="Ravindra Akella" w:date="2019-11-24T10:03:00Z">
        <w:r w:rsidRPr="00A503CD" w:rsidDel="00600AB5">
          <w:rPr>
            <w:rFonts w:asciiTheme="minorHAnsi" w:hAnsiTheme="minorHAnsi" w:cstheme="minorHAnsi"/>
            <w:color w:val="000000"/>
            <w:sz w:val="20"/>
            <w:szCs w:val="20"/>
            <w:rPrChange w:id="2241" w:author="Ravindra Akella" w:date="2019-11-24T10:06:00Z">
              <w:rPr>
                <w:color w:val="000000"/>
                <w:sz w:val="20"/>
                <w:szCs w:val="20"/>
              </w:rPr>
            </w:rPrChange>
          </w:rPr>
          <w:delText xml:space="preserve">        }</w:delText>
        </w:r>
      </w:del>
    </w:p>
    <w:p w14:paraId="0A626C39" w14:textId="6673A1BF" w:rsidR="00942C25" w:rsidRPr="00A503CD" w:rsidDel="00600AB5" w:rsidRDefault="00942C25">
      <w:pPr>
        <w:spacing w:after="0" w:line="240" w:lineRule="auto"/>
        <w:rPr>
          <w:del w:id="2242" w:author="Ravindra Akella" w:date="2019-11-24T10:03:00Z"/>
          <w:rFonts w:asciiTheme="minorHAnsi" w:hAnsiTheme="minorHAnsi" w:cstheme="minorHAnsi"/>
          <w:color w:val="000000"/>
          <w:sz w:val="20"/>
          <w:szCs w:val="20"/>
          <w:rPrChange w:id="2243" w:author="Ravindra Akella" w:date="2019-11-24T10:06:00Z">
            <w:rPr>
              <w:del w:id="2244" w:author="Ravindra Akella" w:date="2019-11-24T10:03:00Z"/>
              <w:color w:val="000000"/>
              <w:sz w:val="20"/>
              <w:szCs w:val="20"/>
            </w:rPr>
          </w:rPrChange>
        </w:rPr>
      </w:pPr>
    </w:p>
    <w:p w14:paraId="7CDE7981" w14:textId="6E3A0C35" w:rsidR="00942C25" w:rsidRPr="00A503CD" w:rsidDel="00600AB5" w:rsidRDefault="009C5CA0">
      <w:pPr>
        <w:spacing w:after="0" w:line="240" w:lineRule="auto"/>
        <w:rPr>
          <w:del w:id="2245" w:author="Ravindra Akella" w:date="2019-11-24T10:03:00Z"/>
          <w:rFonts w:asciiTheme="minorHAnsi" w:hAnsiTheme="minorHAnsi" w:cstheme="minorHAnsi"/>
          <w:color w:val="000000"/>
          <w:sz w:val="20"/>
          <w:szCs w:val="20"/>
          <w:rPrChange w:id="2246" w:author="Ravindra Akella" w:date="2019-11-24T10:06:00Z">
            <w:rPr>
              <w:del w:id="2247" w:author="Ravindra Akella" w:date="2019-11-24T10:03:00Z"/>
              <w:color w:val="000000"/>
              <w:sz w:val="20"/>
              <w:szCs w:val="20"/>
            </w:rPr>
          </w:rPrChange>
        </w:rPr>
      </w:pPr>
      <w:del w:id="2248" w:author="Ravindra Akella" w:date="2019-11-24T10:03:00Z">
        <w:r w:rsidRPr="00A503CD" w:rsidDel="00600AB5">
          <w:rPr>
            <w:rFonts w:asciiTheme="minorHAnsi" w:hAnsiTheme="minorHAnsi" w:cstheme="minorHAnsi"/>
            <w:color w:val="000000"/>
            <w:sz w:val="20"/>
            <w:szCs w:val="20"/>
            <w:rPrChange w:id="2249"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250"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251"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252" w:author="Ravindra Akella" w:date="2019-11-24T10:06:00Z">
              <w:rPr>
                <w:color w:val="808080"/>
                <w:sz w:val="20"/>
                <w:szCs w:val="20"/>
              </w:rPr>
            </w:rPrChange>
          </w:rPr>
          <w:delText>&lt;summary&gt;</w:delText>
        </w:r>
      </w:del>
    </w:p>
    <w:p w14:paraId="7DE84FE8" w14:textId="764B7F81" w:rsidR="00942C25" w:rsidRPr="00A503CD" w:rsidDel="00600AB5" w:rsidRDefault="009C5CA0">
      <w:pPr>
        <w:spacing w:after="0" w:line="240" w:lineRule="auto"/>
        <w:rPr>
          <w:del w:id="2253" w:author="Ravindra Akella" w:date="2019-11-24T10:03:00Z"/>
          <w:rFonts w:asciiTheme="minorHAnsi" w:hAnsiTheme="minorHAnsi" w:cstheme="minorHAnsi"/>
          <w:color w:val="000000"/>
          <w:sz w:val="20"/>
          <w:szCs w:val="20"/>
          <w:rPrChange w:id="2254" w:author="Ravindra Akella" w:date="2019-11-24T10:06:00Z">
            <w:rPr>
              <w:del w:id="2255" w:author="Ravindra Akella" w:date="2019-11-24T10:03:00Z"/>
              <w:color w:val="000000"/>
              <w:sz w:val="20"/>
              <w:szCs w:val="20"/>
            </w:rPr>
          </w:rPrChange>
        </w:rPr>
      </w:pPr>
      <w:del w:id="2256" w:author="Ravindra Akella" w:date="2019-11-24T10:03:00Z">
        <w:r w:rsidRPr="00A503CD" w:rsidDel="00600AB5">
          <w:rPr>
            <w:rFonts w:asciiTheme="minorHAnsi" w:hAnsiTheme="minorHAnsi" w:cstheme="minorHAnsi"/>
            <w:color w:val="000000"/>
            <w:sz w:val="20"/>
            <w:szCs w:val="20"/>
            <w:rPrChange w:id="2257"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258"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259" w:author="Ravindra Akella" w:date="2019-11-24T10:06:00Z">
              <w:rPr>
                <w:color w:val="008000"/>
                <w:sz w:val="20"/>
                <w:szCs w:val="20"/>
              </w:rPr>
            </w:rPrChange>
          </w:rPr>
          <w:delText xml:space="preserve"> Async method to retrieve data from API</w:delText>
        </w:r>
      </w:del>
    </w:p>
    <w:p w14:paraId="544E75D6" w14:textId="099E6B55" w:rsidR="00942C25" w:rsidRPr="00A503CD" w:rsidDel="00600AB5" w:rsidRDefault="009C5CA0">
      <w:pPr>
        <w:spacing w:after="0" w:line="240" w:lineRule="auto"/>
        <w:rPr>
          <w:del w:id="2260" w:author="Ravindra Akella" w:date="2019-11-24T10:03:00Z"/>
          <w:rFonts w:asciiTheme="minorHAnsi" w:hAnsiTheme="minorHAnsi" w:cstheme="minorHAnsi"/>
          <w:color w:val="000000"/>
          <w:sz w:val="20"/>
          <w:szCs w:val="20"/>
          <w:rPrChange w:id="2261" w:author="Ravindra Akella" w:date="2019-11-24T10:06:00Z">
            <w:rPr>
              <w:del w:id="2262" w:author="Ravindra Akella" w:date="2019-11-24T10:03:00Z"/>
              <w:color w:val="000000"/>
              <w:sz w:val="20"/>
              <w:szCs w:val="20"/>
            </w:rPr>
          </w:rPrChange>
        </w:rPr>
      </w:pPr>
      <w:del w:id="2263" w:author="Ravindra Akella" w:date="2019-11-24T10:03:00Z">
        <w:r w:rsidRPr="00A503CD" w:rsidDel="00600AB5">
          <w:rPr>
            <w:rFonts w:asciiTheme="minorHAnsi" w:hAnsiTheme="minorHAnsi" w:cstheme="minorHAnsi"/>
            <w:color w:val="000000"/>
            <w:sz w:val="20"/>
            <w:szCs w:val="20"/>
            <w:rPrChange w:id="2264"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265"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266"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267" w:author="Ravindra Akella" w:date="2019-11-24T10:06:00Z">
              <w:rPr>
                <w:color w:val="808080"/>
                <w:sz w:val="20"/>
                <w:szCs w:val="20"/>
              </w:rPr>
            </w:rPrChange>
          </w:rPr>
          <w:delText>&lt;/summary&gt;</w:delText>
        </w:r>
      </w:del>
    </w:p>
    <w:p w14:paraId="610B64A3" w14:textId="1BF816FB" w:rsidR="00942C25" w:rsidRPr="00A503CD" w:rsidDel="00600AB5" w:rsidRDefault="009C5CA0">
      <w:pPr>
        <w:spacing w:after="0" w:line="240" w:lineRule="auto"/>
        <w:rPr>
          <w:del w:id="2268" w:author="Ravindra Akella" w:date="2019-11-24T10:03:00Z"/>
          <w:rFonts w:asciiTheme="minorHAnsi" w:hAnsiTheme="minorHAnsi" w:cstheme="minorHAnsi"/>
          <w:color w:val="000000"/>
          <w:sz w:val="20"/>
          <w:szCs w:val="20"/>
          <w:rPrChange w:id="2269" w:author="Ravindra Akella" w:date="2019-11-24T10:06:00Z">
            <w:rPr>
              <w:del w:id="2270" w:author="Ravindra Akella" w:date="2019-11-24T10:03:00Z"/>
              <w:color w:val="000000"/>
              <w:sz w:val="20"/>
              <w:szCs w:val="20"/>
            </w:rPr>
          </w:rPrChange>
        </w:rPr>
      </w:pPr>
      <w:del w:id="2271" w:author="Ravindra Akella" w:date="2019-11-24T10:03:00Z">
        <w:r w:rsidRPr="00A503CD" w:rsidDel="00600AB5">
          <w:rPr>
            <w:rFonts w:asciiTheme="minorHAnsi" w:hAnsiTheme="minorHAnsi" w:cstheme="minorHAnsi"/>
            <w:color w:val="000000"/>
            <w:sz w:val="20"/>
            <w:szCs w:val="20"/>
            <w:rPrChange w:id="2272"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273"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274"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275" w:author="Ravindra Akella" w:date="2019-11-24T10:06:00Z">
              <w:rPr>
                <w:color w:val="808080"/>
                <w:sz w:val="20"/>
                <w:szCs w:val="20"/>
              </w:rPr>
            </w:rPrChange>
          </w:rPr>
          <w:delText>&lt;returns&gt;&lt;/returns&gt;</w:delText>
        </w:r>
      </w:del>
    </w:p>
    <w:p w14:paraId="0D20AF83" w14:textId="73436240" w:rsidR="00942C25" w:rsidRPr="00A503CD" w:rsidDel="00600AB5" w:rsidRDefault="009C5CA0">
      <w:pPr>
        <w:spacing w:after="0" w:line="240" w:lineRule="auto"/>
        <w:rPr>
          <w:del w:id="2276" w:author="Ravindra Akella" w:date="2019-11-24T10:03:00Z"/>
          <w:rFonts w:asciiTheme="minorHAnsi" w:hAnsiTheme="minorHAnsi" w:cstheme="minorHAnsi"/>
          <w:color w:val="000000"/>
          <w:sz w:val="20"/>
          <w:szCs w:val="20"/>
          <w:rPrChange w:id="2277" w:author="Ravindra Akella" w:date="2019-11-24T10:06:00Z">
            <w:rPr>
              <w:del w:id="2278" w:author="Ravindra Akella" w:date="2019-11-24T10:03:00Z"/>
              <w:color w:val="000000"/>
              <w:sz w:val="20"/>
              <w:szCs w:val="20"/>
            </w:rPr>
          </w:rPrChange>
        </w:rPr>
      </w:pPr>
      <w:del w:id="2279" w:author="Ravindra Akella" w:date="2019-11-24T10:03:00Z">
        <w:r w:rsidRPr="00A503CD" w:rsidDel="00600AB5">
          <w:rPr>
            <w:rFonts w:asciiTheme="minorHAnsi" w:hAnsiTheme="minorHAnsi" w:cstheme="minorHAnsi"/>
            <w:color w:val="000000"/>
            <w:sz w:val="20"/>
            <w:szCs w:val="20"/>
            <w:rPrChange w:id="2280"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81" w:author="Ravindra Akella" w:date="2019-11-24T10:06:00Z">
              <w:rPr>
                <w:color w:val="0000FF"/>
                <w:sz w:val="20"/>
                <w:szCs w:val="20"/>
              </w:rPr>
            </w:rPrChange>
          </w:rPr>
          <w:delText>static</w:delText>
        </w:r>
        <w:r w:rsidRPr="00A503CD" w:rsidDel="00600AB5">
          <w:rPr>
            <w:rFonts w:asciiTheme="minorHAnsi" w:hAnsiTheme="minorHAnsi" w:cstheme="minorHAnsi"/>
            <w:color w:val="000000"/>
            <w:sz w:val="20"/>
            <w:szCs w:val="20"/>
            <w:rPrChange w:id="2282"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83" w:author="Ravindra Akella" w:date="2019-11-24T10:06:00Z">
              <w:rPr>
                <w:color w:val="0000FF"/>
                <w:sz w:val="20"/>
                <w:szCs w:val="20"/>
              </w:rPr>
            </w:rPrChange>
          </w:rPr>
          <w:delText>async</w:delText>
        </w:r>
        <w:r w:rsidRPr="00A503CD" w:rsidDel="00600AB5">
          <w:rPr>
            <w:rFonts w:asciiTheme="minorHAnsi" w:hAnsiTheme="minorHAnsi" w:cstheme="minorHAnsi"/>
            <w:color w:val="000000"/>
            <w:sz w:val="20"/>
            <w:szCs w:val="20"/>
            <w:rPrChange w:id="2284" w:author="Ravindra Akella" w:date="2019-11-24T10:06:00Z">
              <w:rPr>
                <w:color w:val="000000"/>
                <w:sz w:val="20"/>
                <w:szCs w:val="20"/>
              </w:rPr>
            </w:rPrChange>
          </w:rPr>
          <w:delText xml:space="preserve"> Task&lt;</w:delText>
        </w:r>
        <w:r w:rsidRPr="00A503CD" w:rsidDel="00600AB5">
          <w:rPr>
            <w:rFonts w:asciiTheme="minorHAnsi" w:hAnsiTheme="minorHAnsi" w:cstheme="minorHAnsi"/>
            <w:color w:val="0000FF"/>
            <w:sz w:val="20"/>
            <w:szCs w:val="20"/>
            <w:rPrChange w:id="2285"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286" w:author="Ravindra Akella" w:date="2019-11-24T10:06:00Z">
              <w:rPr>
                <w:color w:val="000000"/>
                <w:sz w:val="20"/>
                <w:szCs w:val="20"/>
              </w:rPr>
            </w:rPrChange>
          </w:rPr>
          <w:delText>&gt; GetDataAsync()</w:delText>
        </w:r>
      </w:del>
    </w:p>
    <w:p w14:paraId="39F9F674" w14:textId="2852B43C" w:rsidR="00942C25" w:rsidRPr="00A503CD" w:rsidDel="00600AB5" w:rsidRDefault="009C5CA0">
      <w:pPr>
        <w:spacing w:after="0" w:line="240" w:lineRule="auto"/>
        <w:rPr>
          <w:del w:id="2287" w:author="Ravindra Akella" w:date="2019-11-24T10:03:00Z"/>
          <w:rFonts w:asciiTheme="minorHAnsi" w:hAnsiTheme="minorHAnsi" w:cstheme="minorHAnsi"/>
          <w:color w:val="000000"/>
          <w:sz w:val="20"/>
          <w:szCs w:val="20"/>
          <w:rPrChange w:id="2288" w:author="Ravindra Akella" w:date="2019-11-24T10:06:00Z">
            <w:rPr>
              <w:del w:id="2289" w:author="Ravindra Akella" w:date="2019-11-24T10:03:00Z"/>
              <w:color w:val="000000"/>
              <w:sz w:val="20"/>
              <w:szCs w:val="20"/>
            </w:rPr>
          </w:rPrChange>
        </w:rPr>
      </w:pPr>
      <w:del w:id="2290" w:author="Ravindra Akella" w:date="2019-11-24T10:03:00Z">
        <w:r w:rsidRPr="00A503CD" w:rsidDel="00600AB5">
          <w:rPr>
            <w:rFonts w:asciiTheme="minorHAnsi" w:hAnsiTheme="minorHAnsi" w:cstheme="minorHAnsi"/>
            <w:color w:val="000000"/>
            <w:sz w:val="20"/>
            <w:szCs w:val="20"/>
            <w:rPrChange w:id="2291" w:author="Ravindra Akella" w:date="2019-11-24T10:06:00Z">
              <w:rPr>
                <w:color w:val="000000"/>
                <w:sz w:val="20"/>
                <w:szCs w:val="20"/>
              </w:rPr>
            </w:rPrChange>
          </w:rPr>
          <w:delText xml:space="preserve">        {</w:delText>
        </w:r>
      </w:del>
    </w:p>
    <w:p w14:paraId="45708D04" w14:textId="52082598" w:rsidR="00942C25" w:rsidRPr="00A503CD" w:rsidDel="00600AB5" w:rsidRDefault="009C5CA0">
      <w:pPr>
        <w:spacing w:after="0" w:line="240" w:lineRule="auto"/>
        <w:rPr>
          <w:del w:id="2292" w:author="Ravindra Akella" w:date="2019-11-24T10:03:00Z"/>
          <w:rFonts w:asciiTheme="minorHAnsi" w:hAnsiTheme="minorHAnsi" w:cstheme="minorHAnsi"/>
          <w:color w:val="000000"/>
          <w:sz w:val="20"/>
          <w:szCs w:val="20"/>
          <w:rPrChange w:id="2293" w:author="Ravindra Akella" w:date="2019-11-24T10:06:00Z">
            <w:rPr>
              <w:del w:id="2294" w:author="Ravindra Akella" w:date="2019-11-24T10:03:00Z"/>
              <w:color w:val="000000"/>
              <w:sz w:val="20"/>
              <w:szCs w:val="20"/>
            </w:rPr>
          </w:rPrChange>
        </w:rPr>
      </w:pPr>
      <w:del w:id="2295" w:author="Ravindra Akella" w:date="2019-11-24T10:03:00Z">
        <w:r w:rsidRPr="00A503CD" w:rsidDel="00600AB5">
          <w:rPr>
            <w:rFonts w:asciiTheme="minorHAnsi" w:hAnsiTheme="minorHAnsi" w:cstheme="minorHAnsi"/>
            <w:color w:val="000000"/>
            <w:sz w:val="20"/>
            <w:szCs w:val="20"/>
            <w:rPrChange w:id="2296"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97"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2298" w:author="Ravindra Akella" w:date="2019-11-24T10:06:00Z">
              <w:rPr>
                <w:color w:val="000000"/>
                <w:sz w:val="20"/>
                <w:szCs w:val="20"/>
              </w:rPr>
            </w:rPrChange>
          </w:rPr>
          <w:delText xml:space="preserve"> (HttpClient client = </w:delText>
        </w:r>
        <w:r w:rsidRPr="00A503CD" w:rsidDel="00600AB5">
          <w:rPr>
            <w:rFonts w:asciiTheme="minorHAnsi" w:hAnsiTheme="minorHAnsi" w:cstheme="minorHAnsi"/>
            <w:color w:val="0000FF"/>
            <w:sz w:val="20"/>
            <w:szCs w:val="20"/>
            <w:rPrChange w:id="2299" w:author="Ravindra Akella" w:date="2019-11-24T10:06:00Z">
              <w:rPr>
                <w:color w:val="0000FF"/>
                <w:sz w:val="20"/>
                <w:szCs w:val="20"/>
              </w:rPr>
            </w:rPrChange>
          </w:rPr>
          <w:delText>new</w:delText>
        </w:r>
        <w:r w:rsidRPr="00A503CD" w:rsidDel="00600AB5">
          <w:rPr>
            <w:rFonts w:asciiTheme="minorHAnsi" w:hAnsiTheme="minorHAnsi" w:cstheme="minorHAnsi"/>
            <w:color w:val="000000"/>
            <w:sz w:val="20"/>
            <w:szCs w:val="20"/>
            <w:rPrChange w:id="2300" w:author="Ravindra Akella" w:date="2019-11-24T10:06:00Z">
              <w:rPr>
                <w:color w:val="000000"/>
                <w:sz w:val="20"/>
                <w:szCs w:val="20"/>
              </w:rPr>
            </w:rPrChange>
          </w:rPr>
          <w:delText xml:space="preserve"> HttpClient())</w:delText>
        </w:r>
      </w:del>
    </w:p>
    <w:p w14:paraId="09DEBA3C" w14:textId="48998FBD" w:rsidR="00942C25" w:rsidRPr="00A503CD" w:rsidDel="00600AB5" w:rsidRDefault="009C5CA0">
      <w:pPr>
        <w:spacing w:after="0" w:line="240" w:lineRule="auto"/>
        <w:rPr>
          <w:del w:id="2301" w:author="Ravindra Akella" w:date="2019-11-24T10:03:00Z"/>
          <w:rFonts w:asciiTheme="minorHAnsi" w:hAnsiTheme="minorHAnsi" w:cstheme="minorHAnsi"/>
          <w:color w:val="000000"/>
          <w:sz w:val="20"/>
          <w:szCs w:val="20"/>
          <w:rPrChange w:id="2302" w:author="Ravindra Akella" w:date="2019-11-24T10:06:00Z">
            <w:rPr>
              <w:del w:id="2303" w:author="Ravindra Akella" w:date="2019-11-24T10:03:00Z"/>
              <w:color w:val="000000"/>
              <w:sz w:val="20"/>
              <w:szCs w:val="20"/>
            </w:rPr>
          </w:rPrChange>
        </w:rPr>
      </w:pPr>
      <w:del w:id="2304" w:author="Ravindra Akella" w:date="2019-11-24T10:03:00Z">
        <w:r w:rsidRPr="00A503CD" w:rsidDel="00600AB5">
          <w:rPr>
            <w:rFonts w:asciiTheme="minorHAnsi" w:hAnsiTheme="minorHAnsi" w:cstheme="minorHAnsi"/>
            <w:color w:val="000000"/>
            <w:sz w:val="20"/>
            <w:szCs w:val="20"/>
            <w:rPrChange w:id="2305" w:author="Ravindra Akella" w:date="2019-11-24T10:06:00Z">
              <w:rPr>
                <w:color w:val="000000"/>
                <w:sz w:val="20"/>
                <w:szCs w:val="20"/>
              </w:rPr>
            </w:rPrChange>
          </w:rPr>
          <w:delText xml:space="preserve">            {</w:delText>
        </w:r>
      </w:del>
    </w:p>
    <w:p w14:paraId="409B32DD" w14:textId="09981E6B" w:rsidR="00942C25" w:rsidRPr="00A503CD" w:rsidDel="00600AB5" w:rsidRDefault="009C5CA0">
      <w:pPr>
        <w:spacing w:after="0" w:line="240" w:lineRule="auto"/>
        <w:rPr>
          <w:del w:id="2306" w:author="Ravindra Akella" w:date="2019-11-24T10:03:00Z"/>
          <w:rFonts w:asciiTheme="minorHAnsi" w:hAnsiTheme="minorHAnsi" w:cstheme="minorHAnsi"/>
          <w:color w:val="000000"/>
          <w:sz w:val="20"/>
          <w:szCs w:val="20"/>
          <w:rPrChange w:id="2307" w:author="Ravindra Akella" w:date="2019-11-24T10:06:00Z">
            <w:rPr>
              <w:del w:id="2308" w:author="Ravindra Akella" w:date="2019-11-24T10:03:00Z"/>
              <w:color w:val="000000"/>
              <w:sz w:val="20"/>
              <w:szCs w:val="20"/>
            </w:rPr>
          </w:rPrChange>
        </w:rPr>
      </w:pPr>
      <w:del w:id="2309" w:author="Ravindra Akella" w:date="2019-11-24T10:03:00Z">
        <w:r w:rsidRPr="00A503CD" w:rsidDel="00600AB5">
          <w:rPr>
            <w:rFonts w:asciiTheme="minorHAnsi" w:hAnsiTheme="minorHAnsi" w:cstheme="minorHAnsi"/>
            <w:color w:val="000000"/>
            <w:sz w:val="20"/>
            <w:szCs w:val="20"/>
            <w:rPrChange w:id="2310"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311" w:author="Ravindra Akella" w:date="2019-11-24T10:06:00Z">
              <w:rPr>
                <w:color w:val="0000FF"/>
                <w:sz w:val="20"/>
                <w:szCs w:val="20"/>
              </w:rPr>
            </w:rPrChange>
          </w:rPr>
          <w:delText>try</w:delText>
        </w:r>
      </w:del>
    </w:p>
    <w:p w14:paraId="1CFB226D" w14:textId="732D094D" w:rsidR="00942C25" w:rsidRPr="00A503CD" w:rsidDel="00600AB5" w:rsidRDefault="009C5CA0">
      <w:pPr>
        <w:spacing w:after="0" w:line="240" w:lineRule="auto"/>
        <w:rPr>
          <w:del w:id="2312" w:author="Ravindra Akella" w:date="2019-11-24T10:03:00Z"/>
          <w:rFonts w:asciiTheme="minorHAnsi" w:hAnsiTheme="minorHAnsi" w:cstheme="minorHAnsi"/>
          <w:color w:val="000000"/>
          <w:sz w:val="20"/>
          <w:szCs w:val="20"/>
          <w:rPrChange w:id="2313" w:author="Ravindra Akella" w:date="2019-11-24T10:06:00Z">
            <w:rPr>
              <w:del w:id="2314" w:author="Ravindra Akella" w:date="2019-11-24T10:03:00Z"/>
              <w:color w:val="000000"/>
              <w:sz w:val="20"/>
              <w:szCs w:val="20"/>
            </w:rPr>
          </w:rPrChange>
        </w:rPr>
      </w:pPr>
      <w:del w:id="2315" w:author="Ravindra Akella" w:date="2019-11-24T10:03:00Z">
        <w:r w:rsidRPr="00A503CD" w:rsidDel="00600AB5">
          <w:rPr>
            <w:rFonts w:asciiTheme="minorHAnsi" w:hAnsiTheme="minorHAnsi" w:cstheme="minorHAnsi"/>
            <w:color w:val="000000"/>
            <w:sz w:val="20"/>
            <w:szCs w:val="20"/>
            <w:rPrChange w:id="2316" w:author="Ravindra Akella" w:date="2019-11-24T10:06:00Z">
              <w:rPr>
                <w:color w:val="000000"/>
                <w:sz w:val="20"/>
                <w:szCs w:val="20"/>
              </w:rPr>
            </w:rPrChange>
          </w:rPr>
          <w:delText xml:space="preserve">                {</w:delText>
        </w:r>
      </w:del>
    </w:p>
    <w:p w14:paraId="696476C7" w14:textId="0E5BAAD1" w:rsidR="00942C25" w:rsidRPr="00A503CD" w:rsidDel="00600AB5" w:rsidRDefault="009C5CA0">
      <w:pPr>
        <w:spacing w:after="0" w:line="240" w:lineRule="auto"/>
        <w:rPr>
          <w:del w:id="2317" w:author="Ravindra Akella" w:date="2019-11-24T10:03:00Z"/>
          <w:rFonts w:asciiTheme="minorHAnsi" w:hAnsiTheme="minorHAnsi" w:cstheme="minorHAnsi"/>
          <w:color w:val="000000"/>
          <w:sz w:val="20"/>
          <w:szCs w:val="20"/>
          <w:rPrChange w:id="2318" w:author="Ravindra Akella" w:date="2019-11-24T10:06:00Z">
            <w:rPr>
              <w:del w:id="2319" w:author="Ravindra Akella" w:date="2019-11-24T10:03:00Z"/>
              <w:color w:val="000000"/>
              <w:sz w:val="20"/>
              <w:szCs w:val="20"/>
            </w:rPr>
          </w:rPrChange>
        </w:rPr>
      </w:pPr>
      <w:del w:id="2320" w:author="Ravindra Akella" w:date="2019-11-24T10:03:00Z">
        <w:r w:rsidRPr="00A503CD" w:rsidDel="00600AB5">
          <w:rPr>
            <w:rFonts w:asciiTheme="minorHAnsi" w:hAnsiTheme="minorHAnsi" w:cstheme="minorHAnsi"/>
            <w:color w:val="000000"/>
            <w:sz w:val="20"/>
            <w:szCs w:val="20"/>
            <w:rPrChange w:id="2321"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322" w:author="Ravindra Akella" w:date="2019-11-24T10:06:00Z">
              <w:rPr>
                <w:color w:val="0000FF"/>
                <w:sz w:val="20"/>
                <w:szCs w:val="20"/>
              </w:rPr>
            </w:rPrChange>
          </w:rPr>
          <w:delText>var</w:delText>
        </w:r>
        <w:r w:rsidRPr="00A503CD" w:rsidDel="00600AB5">
          <w:rPr>
            <w:rFonts w:asciiTheme="minorHAnsi" w:hAnsiTheme="minorHAnsi" w:cstheme="minorHAnsi"/>
            <w:color w:val="000000"/>
            <w:sz w:val="20"/>
            <w:szCs w:val="20"/>
            <w:rPrChange w:id="2323" w:author="Ravindra Akella" w:date="2019-11-24T10:06:00Z">
              <w:rPr>
                <w:color w:val="000000"/>
                <w:sz w:val="20"/>
                <w:szCs w:val="20"/>
              </w:rPr>
            </w:rPrChange>
          </w:rPr>
          <w:delText xml:space="preserve"> response = </w:delText>
        </w:r>
        <w:r w:rsidRPr="00A503CD" w:rsidDel="00600AB5">
          <w:rPr>
            <w:rFonts w:asciiTheme="minorHAnsi" w:hAnsiTheme="minorHAnsi" w:cstheme="minorHAnsi"/>
            <w:color w:val="0000FF"/>
            <w:sz w:val="20"/>
            <w:szCs w:val="20"/>
            <w:rPrChange w:id="2324" w:author="Ravindra Akella" w:date="2019-11-24T10:06:00Z">
              <w:rPr>
                <w:color w:val="0000FF"/>
                <w:sz w:val="20"/>
                <w:szCs w:val="20"/>
              </w:rPr>
            </w:rPrChange>
          </w:rPr>
          <w:delText>await</w:delText>
        </w:r>
        <w:r w:rsidRPr="00A503CD" w:rsidDel="00600AB5">
          <w:rPr>
            <w:rFonts w:asciiTheme="minorHAnsi" w:hAnsiTheme="minorHAnsi" w:cstheme="minorHAnsi"/>
            <w:color w:val="000000"/>
            <w:sz w:val="20"/>
            <w:szCs w:val="20"/>
            <w:rPrChange w:id="2325" w:author="Ravindra Akella" w:date="2019-11-24T10:06:00Z">
              <w:rPr>
                <w:color w:val="000000"/>
                <w:sz w:val="20"/>
                <w:szCs w:val="20"/>
              </w:rPr>
            </w:rPrChange>
          </w:rPr>
          <w:delText xml:space="preserve"> client.GetAsync(</w:delText>
        </w:r>
        <w:r w:rsidRPr="00A503CD" w:rsidDel="00600AB5">
          <w:rPr>
            <w:rFonts w:asciiTheme="minorHAnsi" w:hAnsiTheme="minorHAnsi" w:cstheme="minorHAnsi"/>
            <w:color w:val="A31515"/>
            <w:sz w:val="20"/>
            <w:szCs w:val="20"/>
            <w:rPrChange w:id="2326" w:author="Ravindra Akella" w:date="2019-11-24T10:06:00Z">
              <w:rPr>
                <w:color w:val="A31515"/>
                <w:sz w:val="20"/>
                <w:szCs w:val="20"/>
              </w:rPr>
            </w:rPrChange>
          </w:rPr>
          <w:delText>"https://localhost:44394/api"</w:delText>
        </w:r>
        <w:r w:rsidRPr="00A503CD" w:rsidDel="00600AB5">
          <w:rPr>
            <w:rFonts w:asciiTheme="minorHAnsi" w:hAnsiTheme="minorHAnsi" w:cstheme="minorHAnsi"/>
            <w:color w:val="000000"/>
            <w:sz w:val="20"/>
            <w:szCs w:val="20"/>
            <w:rPrChange w:id="2327" w:author="Ravindra Akella" w:date="2019-11-24T10:06:00Z">
              <w:rPr>
                <w:color w:val="000000"/>
                <w:sz w:val="20"/>
                <w:szCs w:val="20"/>
              </w:rPr>
            </w:rPrChange>
          </w:rPr>
          <w:delText xml:space="preserve">); </w:delText>
        </w:r>
        <w:r w:rsidRPr="00A503CD" w:rsidDel="00600AB5">
          <w:rPr>
            <w:rFonts w:asciiTheme="minorHAnsi" w:hAnsiTheme="minorHAnsi" w:cstheme="minorHAnsi"/>
            <w:color w:val="008000"/>
            <w:sz w:val="20"/>
            <w:szCs w:val="20"/>
            <w:rPrChange w:id="2328" w:author="Ravindra Akella" w:date="2019-11-24T10:06:00Z">
              <w:rPr>
                <w:color w:val="008000"/>
                <w:sz w:val="20"/>
                <w:szCs w:val="20"/>
              </w:rPr>
            </w:rPrChange>
          </w:rPr>
          <w:delText>// Giving a non existing API method to generate exception</w:delText>
        </w:r>
      </w:del>
    </w:p>
    <w:p w14:paraId="4E2D9F90" w14:textId="498C6086" w:rsidR="00942C25" w:rsidRPr="00A503CD" w:rsidDel="00600AB5" w:rsidRDefault="009C5CA0">
      <w:pPr>
        <w:spacing w:after="0" w:line="240" w:lineRule="auto"/>
        <w:rPr>
          <w:del w:id="2329" w:author="Ravindra Akella" w:date="2019-11-24T10:03:00Z"/>
          <w:rFonts w:asciiTheme="minorHAnsi" w:hAnsiTheme="minorHAnsi" w:cstheme="minorHAnsi"/>
          <w:color w:val="000000"/>
          <w:sz w:val="20"/>
          <w:szCs w:val="20"/>
          <w:rPrChange w:id="2330" w:author="Ravindra Akella" w:date="2019-11-24T10:06:00Z">
            <w:rPr>
              <w:del w:id="2331" w:author="Ravindra Akella" w:date="2019-11-24T10:03:00Z"/>
              <w:color w:val="000000"/>
              <w:sz w:val="20"/>
              <w:szCs w:val="20"/>
            </w:rPr>
          </w:rPrChange>
        </w:rPr>
      </w:pPr>
      <w:del w:id="2332" w:author="Ravindra Akella" w:date="2019-11-24T10:03:00Z">
        <w:r w:rsidRPr="00A503CD" w:rsidDel="00600AB5">
          <w:rPr>
            <w:rFonts w:asciiTheme="minorHAnsi" w:hAnsiTheme="minorHAnsi" w:cstheme="minorHAnsi"/>
            <w:color w:val="000000"/>
            <w:sz w:val="20"/>
            <w:szCs w:val="20"/>
            <w:rPrChange w:id="2333" w:author="Ravindra Akella" w:date="2019-11-24T10:06:00Z">
              <w:rPr>
                <w:color w:val="000000"/>
                <w:sz w:val="20"/>
                <w:szCs w:val="20"/>
              </w:rPr>
            </w:rPrChange>
          </w:rPr>
          <w:delText xml:space="preserve">                    response.EnsureSuccessStatusCode();</w:delText>
        </w:r>
      </w:del>
    </w:p>
    <w:p w14:paraId="474F2709" w14:textId="3774404C" w:rsidR="00942C25" w:rsidRPr="00A503CD" w:rsidDel="00600AB5" w:rsidRDefault="009C5CA0">
      <w:pPr>
        <w:spacing w:after="0" w:line="240" w:lineRule="auto"/>
        <w:rPr>
          <w:del w:id="2334" w:author="Ravindra Akella" w:date="2019-11-24T10:03:00Z"/>
          <w:rFonts w:asciiTheme="minorHAnsi" w:hAnsiTheme="minorHAnsi" w:cstheme="minorHAnsi"/>
          <w:color w:val="000000"/>
          <w:sz w:val="20"/>
          <w:szCs w:val="20"/>
          <w:rPrChange w:id="2335" w:author="Ravindra Akella" w:date="2019-11-24T10:06:00Z">
            <w:rPr>
              <w:del w:id="2336" w:author="Ravindra Akella" w:date="2019-11-24T10:03:00Z"/>
              <w:color w:val="000000"/>
              <w:sz w:val="20"/>
              <w:szCs w:val="20"/>
            </w:rPr>
          </w:rPrChange>
        </w:rPr>
      </w:pPr>
      <w:del w:id="2337" w:author="Ravindra Akella" w:date="2019-11-24T10:03:00Z">
        <w:r w:rsidRPr="00A503CD" w:rsidDel="00600AB5">
          <w:rPr>
            <w:rFonts w:asciiTheme="minorHAnsi" w:hAnsiTheme="minorHAnsi" w:cstheme="minorHAnsi"/>
            <w:color w:val="000000"/>
            <w:sz w:val="20"/>
            <w:szCs w:val="20"/>
            <w:rPrChange w:id="2338"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339" w:author="Ravindra Akella" w:date="2019-11-24T10:06:00Z">
              <w:rPr>
                <w:color w:val="0000FF"/>
                <w:sz w:val="20"/>
                <w:szCs w:val="20"/>
              </w:rPr>
            </w:rPrChange>
          </w:rPr>
          <w:delText>var</w:delText>
        </w:r>
        <w:r w:rsidRPr="00A503CD" w:rsidDel="00600AB5">
          <w:rPr>
            <w:rFonts w:asciiTheme="minorHAnsi" w:hAnsiTheme="minorHAnsi" w:cstheme="minorHAnsi"/>
            <w:color w:val="000000"/>
            <w:sz w:val="20"/>
            <w:szCs w:val="20"/>
            <w:rPrChange w:id="2340" w:author="Ravindra Akella" w:date="2019-11-24T10:06:00Z">
              <w:rPr>
                <w:color w:val="000000"/>
                <w:sz w:val="20"/>
                <w:szCs w:val="20"/>
              </w:rPr>
            </w:rPrChange>
          </w:rPr>
          <w:delText xml:space="preserve"> content = </w:delText>
        </w:r>
        <w:r w:rsidRPr="00A503CD" w:rsidDel="00600AB5">
          <w:rPr>
            <w:rFonts w:asciiTheme="minorHAnsi" w:hAnsiTheme="minorHAnsi" w:cstheme="minorHAnsi"/>
            <w:color w:val="0000FF"/>
            <w:sz w:val="20"/>
            <w:szCs w:val="20"/>
            <w:rPrChange w:id="2341" w:author="Ravindra Akella" w:date="2019-11-24T10:06:00Z">
              <w:rPr>
                <w:color w:val="0000FF"/>
                <w:sz w:val="20"/>
                <w:szCs w:val="20"/>
              </w:rPr>
            </w:rPrChange>
          </w:rPr>
          <w:delText>await</w:delText>
        </w:r>
        <w:r w:rsidRPr="00A503CD" w:rsidDel="00600AB5">
          <w:rPr>
            <w:rFonts w:asciiTheme="minorHAnsi" w:hAnsiTheme="minorHAnsi" w:cstheme="minorHAnsi"/>
            <w:color w:val="000000"/>
            <w:sz w:val="20"/>
            <w:szCs w:val="20"/>
            <w:rPrChange w:id="2342" w:author="Ravindra Akella" w:date="2019-11-24T10:06:00Z">
              <w:rPr>
                <w:color w:val="000000"/>
                <w:sz w:val="20"/>
                <w:szCs w:val="20"/>
              </w:rPr>
            </w:rPrChange>
          </w:rPr>
          <w:delText xml:space="preserve"> response.Content.ReadAsStringAsync();</w:delText>
        </w:r>
      </w:del>
    </w:p>
    <w:p w14:paraId="4299684D" w14:textId="77AD0D96" w:rsidR="00942C25" w:rsidRPr="00A503CD" w:rsidDel="00600AB5" w:rsidRDefault="009C5CA0">
      <w:pPr>
        <w:spacing w:after="0" w:line="240" w:lineRule="auto"/>
        <w:rPr>
          <w:del w:id="2343" w:author="Ravindra Akella" w:date="2019-11-24T10:03:00Z"/>
          <w:rFonts w:asciiTheme="minorHAnsi" w:hAnsiTheme="minorHAnsi" w:cstheme="minorHAnsi"/>
          <w:color w:val="000000"/>
          <w:sz w:val="20"/>
          <w:szCs w:val="20"/>
          <w:rPrChange w:id="2344" w:author="Ravindra Akella" w:date="2019-11-24T10:06:00Z">
            <w:rPr>
              <w:del w:id="2345" w:author="Ravindra Akella" w:date="2019-11-24T10:03:00Z"/>
              <w:color w:val="000000"/>
              <w:sz w:val="20"/>
              <w:szCs w:val="20"/>
            </w:rPr>
          </w:rPrChange>
        </w:rPr>
      </w:pPr>
      <w:del w:id="2346" w:author="Ravindra Akella" w:date="2019-11-24T10:03:00Z">
        <w:r w:rsidRPr="00A503CD" w:rsidDel="00600AB5">
          <w:rPr>
            <w:rFonts w:asciiTheme="minorHAnsi" w:hAnsiTheme="minorHAnsi" w:cstheme="minorHAnsi"/>
            <w:color w:val="000000"/>
            <w:sz w:val="20"/>
            <w:szCs w:val="20"/>
            <w:rPrChange w:id="2347" w:author="Ravindra Akella" w:date="2019-11-24T10:06:00Z">
              <w:rPr>
                <w:color w:val="000000"/>
                <w:sz w:val="20"/>
                <w:szCs w:val="20"/>
              </w:rPr>
            </w:rPrChange>
          </w:rPr>
          <w:delText xml:space="preserve">                    Console.WriteLine(</w:delText>
        </w:r>
        <w:r w:rsidRPr="00A503CD" w:rsidDel="00600AB5">
          <w:rPr>
            <w:rFonts w:asciiTheme="minorHAnsi" w:hAnsiTheme="minorHAnsi" w:cstheme="minorHAnsi"/>
            <w:color w:val="A31515"/>
            <w:sz w:val="20"/>
            <w:szCs w:val="20"/>
            <w:rPrChange w:id="2348" w:author="Ravindra Akella" w:date="2019-11-24T10:06:00Z">
              <w:rPr>
                <w:color w:val="A31515"/>
                <w:sz w:val="20"/>
                <w:szCs w:val="20"/>
              </w:rPr>
            </w:rPrChange>
          </w:rPr>
          <w:delText>$"Data retrieved from API"</w:delText>
        </w:r>
        <w:r w:rsidRPr="00A503CD" w:rsidDel="00600AB5">
          <w:rPr>
            <w:rFonts w:asciiTheme="minorHAnsi" w:hAnsiTheme="minorHAnsi" w:cstheme="minorHAnsi"/>
            <w:color w:val="000000"/>
            <w:sz w:val="20"/>
            <w:szCs w:val="20"/>
            <w:rPrChange w:id="2349" w:author="Ravindra Akella" w:date="2019-11-24T10:06:00Z">
              <w:rPr>
                <w:color w:val="000000"/>
                <w:sz w:val="20"/>
                <w:szCs w:val="20"/>
              </w:rPr>
            </w:rPrChange>
          </w:rPr>
          <w:delText>);</w:delText>
        </w:r>
      </w:del>
    </w:p>
    <w:p w14:paraId="12431842" w14:textId="4DE7EEF9" w:rsidR="00942C25" w:rsidRPr="00A503CD" w:rsidDel="00600AB5" w:rsidRDefault="009C5CA0">
      <w:pPr>
        <w:spacing w:after="0" w:line="240" w:lineRule="auto"/>
        <w:rPr>
          <w:del w:id="2350" w:author="Ravindra Akella" w:date="2019-11-24T10:03:00Z"/>
          <w:rFonts w:asciiTheme="minorHAnsi" w:hAnsiTheme="minorHAnsi" w:cstheme="minorHAnsi"/>
          <w:color w:val="000000"/>
          <w:sz w:val="20"/>
          <w:szCs w:val="20"/>
          <w:rPrChange w:id="2351" w:author="Ravindra Akella" w:date="2019-11-24T10:06:00Z">
            <w:rPr>
              <w:del w:id="2352" w:author="Ravindra Akella" w:date="2019-11-24T10:03:00Z"/>
              <w:color w:val="000000"/>
              <w:sz w:val="20"/>
              <w:szCs w:val="20"/>
            </w:rPr>
          </w:rPrChange>
        </w:rPr>
      </w:pPr>
      <w:del w:id="2353" w:author="Ravindra Akella" w:date="2019-11-24T10:03:00Z">
        <w:r w:rsidRPr="00A503CD" w:rsidDel="00600AB5">
          <w:rPr>
            <w:rFonts w:asciiTheme="minorHAnsi" w:hAnsiTheme="minorHAnsi" w:cstheme="minorHAnsi"/>
            <w:color w:val="000000"/>
            <w:sz w:val="20"/>
            <w:szCs w:val="20"/>
            <w:rPrChange w:id="2354"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355" w:author="Ravindra Akella" w:date="2019-11-24T10:06:00Z">
              <w:rPr>
                <w:color w:val="0000FF"/>
                <w:sz w:val="20"/>
                <w:szCs w:val="20"/>
              </w:rPr>
            </w:rPrChange>
          </w:rPr>
          <w:delText>return</w:delText>
        </w:r>
        <w:r w:rsidRPr="00A503CD" w:rsidDel="00600AB5">
          <w:rPr>
            <w:rFonts w:asciiTheme="minorHAnsi" w:hAnsiTheme="minorHAnsi" w:cstheme="minorHAnsi"/>
            <w:color w:val="000000"/>
            <w:sz w:val="20"/>
            <w:szCs w:val="20"/>
            <w:rPrChange w:id="2356" w:author="Ravindra Akella" w:date="2019-11-24T10:06:00Z">
              <w:rPr>
                <w:color w:val="000000"/>
                <w:sz w:val="20"/>
                <w:szCs w:val="20"/>
              </w:rPr>
            </w:rPrChange>
          </w:rPr>
          <w:delText xml:space="preserve"> content;</w:delText>
        </w:r>
      </w:del>
    </w:p>
    <w:p w14:paraId="33065DFD" w14:textId="649449D8" w:rsidR="00942C25" w:rsidRPr="00A503CD" w:rsidDel="00600AB5" w:rsidRDefault="009C5CA0">
      <w:pPr>
        <w:spacing w:after="0" w:line="240" w:lineRule="auto"/>
        <w:rPr>
          <w:del w:id="2357" w:author="Ravindra Akella" w:date="2019-11-24T10:03:00Z"/>
          <w:rFonts w:asciiTheme="minorHAnsi" w:hAnsiTheme="minorHAnsi" w:cstheme="minorHAnsi"/>
          <w:color w:val="000000"/>
          <w:sz w:val="20"/>
          <w:szCs w:val="20"/>
          <w:rPrChange w:id="2358" w:author="Ravindra Akella" w:date="2019-11-24T10:06:00Z">
            <w:rPr>
              <w:del w:id="2359" w:author="Ravindra Akella" w:date="2019-11-24T10:03:00Z"/>
              <w:color w:val="000000"/>
              <w:sz w:val="20"/>
              <w:szCs w:val="20"/>
            </w:rPr>
          </w:rPrChange>
        </w:rPr>
      </w:pPr>
      <w:del w:id="2360" w:author="Ravindra Akella" w:date="2019-11-24T10:03:00Z">
        <w:r w:rsidRPr="00A503CD" w:rsidDel="00600AB5">
          <w:rPr>
            <w:rFonts w:asciiTheme="minorHAnsi" w:hAnsiTheme="minorHAnsi" w:cstheme="minorHAnsi"/>
            <w:color w:val="000000"/>
            <w:sz w:val="20"/>
            <w:szCs w:val="20"/>
            <w:rPrChange w:id="2361" w:author="Ravindra Akella" w:date="2019-11-24T10:06:00Z">
              <w:rPr>
                <w:color w:val="000000"/>
                <w:sz w:val="20"/>
                <w:szCs w:val="20"/>
              </w:rPr>
            </w:rPrChange>
          </w:rPr>
          <w:delText xml:space="preserve">                }</w:delText>
        </w:r>
      </w:del>
    </w:p>
    <w:p w14:paraId="16508DBA" w14:textId="2B66FD13" w:rsidR="00942C25" w:rsidRPr="00A503CD" w:rsidDel="00600AB5" w:rsidRDefault="009C5CA0">
      <w:pPr>
        <w:spacing w:after="0" w:line="240" w:lineRule="auto"/>
        <w:rPr>
          <w:del w:id="2362" w:author="Ravindra Akella" w:date="2019-11-24T10:03:00Z"/>
          <w:rFonts w:asciiTheme="minorHAnsi" w:hAnsiTheme="minorHAnsi" w:cstheme="minorHAnsi"/>
          <w:color w:val="000000"/>
          <w:sz w:val="20"/>
          <w:szCs w:val="20"/>
          <w:rPrChange w:id="2363" w:author="Ravindra Akella" w:date="2019-11-24T10:06:00Z">
            <w:rPr>
              <w:del w:id="2364" w:author="Ravindra Akella" w:date="2019-11-24T10:03:00Z"/>
              <w:color w:val="000000"/>
              <w:sz w:val="20"/>
              <w:szCs w:val="20"/>
            </w:rPr>
          </w:rPrChange>
        </w:rPr>
      </w:pPr>
      <w:del w:id="2365" w:author="Ravindra Akella" w:date="2019-11-24T10:03:00Z">
        <w:r w:rsidRPr="00A503CD" w:rsidDel="00600AB5">
          <w:rPr>
            <w:rFonts w:asciiTheme="minorHAnsi" w:hAnsiTheme="minorHAnsi" w:cstheme="minorHAnsi"/>
            <w:color w:val="000000"/>
            <w:sz w:val="20"/>
            <w:szCs w:val="20"/>
            <w:rPrChange w:id="2366"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367" w:author="Ravindra Akella" w:date="2019-11-24T10:06:00Z">
              <w:rPr>
                <w:color w:val="0000FF"/>
                <w:sz w:val="20"/>
                <w:szCs w:val="20"/>
              </w:rPr>
            </w:rPrChange>
          </w:rPr>
          <w:delText>catch</w:delText>
        </w:r>
      </w:del>
    </w:p>
    <w:p w14:paraId="2B59D1BE" w14:textId="2428171C" w:rsidR="00942C25" w:rsidRPr="00A503CD" w:rsidDel="00600AB5" w:rsidRDefault="009C5CA0">
      <w:pPr>
        <w:spacing w:after="0" w:line="240" w:lineRule="auto"/>
        <w:rPr>
          <w:del w:id="2368" w:author="Ravindra Akella" w:date="2019-11-24T10:03:00Z"/>
          <w:rFonts w:asciiTheme="minorHAnsi" w:hAnsiTheme="minorHAnsi" w:cstheme="minorHAnsi"/>
          <w:color w:val="000000"/>
          <w:sz w:val="20"/>
          <w:szCs w:val="20"/>
          <w:rPrChange w:id="2369" w:author="Ravindra Akella" w:date="2019-11-24T10:06:00Z">
            <w:rPr>
              <w:del w:id="2370" w:author="Ravindra Akella" w:date="2019-11-24T10:03:00Z"/>
              <w:color w:val="000000"/>
              <w:sz w:val="20"/>
              <w:szCs w:val="20"/>
            </w:rPr>
          </w:rPrChange>
        </w:rPr>
      </w:pPr>
      <w:del w:id="2371" w:author="Ravindra Akella" w:date="2019-11-24T10:03:00Z">
        <w:r w:rsidRPr="00A503CD" w:rsidDel="00600AB5">
          <w:rPr>
            <w:rFonts w:asciiTheme="minorHAnsi" w:hAnsiTheme="minorHAnsi" w:cstheme="minorHAnsi"/>
            <w:color w:val="000000"/>
            <w:sz w:val="20"/>
            <w:szCs w:val="20"/>
            <w:rPrChange w:id="2372" w:author="Ravindra Akella" w:date="2019-11-24T10:06:00Z">
              <w:rPr>
                <w:color w:val="000000"/>
                <w:sz w:val="20"/>
                <w:szCs w:val="20"/>
              </w:rPr>
            </w:rPrChange>
          </w:rPr>
          <w:delText xml:space="preserve">                {</w:delText>
        </w:r>
      </w:del>
    </w:p>
    <w:p w14:paraId="2FD03034" w14:textId="30E7E608" w:rsidR="00942C25" w:rsidRPr="00A503CD" w:rsidDel="00600AB5" w:rsidRDefault="009C5CA0">
      <w:pPr>
        <w:spacing w:after="0" w:line="240" w:lineRule="auto"/>
        <w:rPr>
          <w:del w:id="2373" w:author="Ravindra Akella" w:date="2019-11-24T10:03:00Z"/>
          <w:rFonts w:asciiTheme="minorHAnsi" w:hAnsiTheme="minorHAnsi" w:cstheme="minorHAnsi"/>
          <w:color w:val="000000"/>
          <w:sz w:val="20"/>
          <w:szCs w:val="20"/>
          <w:rPrChange w:id="2374" w:author="Ravindra Akella" w:date="2019-11-24T10:06:00Z">
            <w:rPr>
              <w:del w:id="2375" w:author="Ravindra Akella" w:date="2019-11-24T10:03:00Z"/>
              <w:color w:val="000000"/>
              <w:sz w:val="20"/>
              <w:szCs w:val="20"/>
            </w:rPr>
          </w:rPrChange>
        </w:rPr>
      </w:pPr>
      <w:del w:id="2376" w:author="Ravindra Akella" w:date="2019-11-24T10:03:00Z">
        <w:r w:rsidRPr="00A503CD" w:rsidDel="00600AB5">
          <w:rPr>
            <w:rFonts w:asciiTheme="minorHAnsi" w:hAnsiTheme="minorHAnsi" w:cstheme="minorHAnsi"/>
            <w:color w:val="000000"/>
            <w:sz w:val="20"/>
            <w:szCs w:val="20"/>
            <w:rPrChange w:id="2377"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378" w:author="Ravindra Akella" w:date="2019-11-24T10:06:00Z">
              <w:rPr>
                <w:color w:val="0000FF"/>
                <w:sz w:val="20"/>
                <w:szCs w:val="20"/>
              </w:rPr>
            </w:rPrChange>
          </w:rPr>
          <w:delText>throw</w:delText>
        </w:r>
        <w:r w:rsidRPr="00A503CD" w:rsidDel="00600AB5">
          <w:rPr>
            <w:rFonts w:asciiTheme="minorHAnsi" w:hAnsiTheme="minorHAnsi" w:cstheme="minorHAnsi"/>
            <w:color w:val="000000"/>
            <w:sz w:val="20"/>
            <w:szCs w:val="20"/>
            <w:rPrChange w:id="2379" w:author="Ravindra Akella" w:date="2019-11-24T10:06:00Z">
              <w:rPr>
                <w:color w:val="000000"/>
                <w:sz w:val="20"/>
                <w:szCs w:val="20"/>
              </w:rPr>
            </w:rPrChange>
          </w:rPr>
          <w:delText>;</w:delText>
        </w:r>
      </w:del>
    </w:p>
    <w:p w14:paraId="60D60DFC" w14:textId="3AD91874" w:rsidR="00942C25" w:rsidRPr="00A503CD" w:rsidDel="00600AB5" w:rsidRDefault="009C5CA0">
      <w:pPr>
        <w:spacing w:after="0" w:line="240" w:lineRule="auto"/>
        <w:rPr>
          <w:del w:id="2380" w:author="Ravindra Akella" w:date="2019-11-24T10:03:00Z"/>
          <w:rFonts w:asciiTheme="minorHAnsi" w:hAnsiTheme="minorHAnsi" w:cstheme="minorHAnsi"/>
          <w:color w:val="000000"/>
          <w:sz w:val="20"/>
          <w:szCs w:val="20"/>
          <w:rPrChange w:id="2381" w:author="Ravindra Akella" w:date="2019-11-24T10:06:00Z">
            <w:rPr>
              <w:del w:id="2382" w:author="Ravindra Akella" w:date="2019-11-24T10:03:00Z"/>
              <w:color w:val="000000"/>
              <w:sz w:val="20"/>
              <w:szCs w:val="20"/>
            </w:rPr>
          </w:rPrChange>
        </w:rPr>
      </w:pPr>
      <w:del w:id="2383" w:author="Ravindra Akella" w:date="2019-11-24T10:03:00Z">
        <w:r w:rsidRPr="00A503CD" w:rsidDel="00600AB5">
          <w:rPr>
            <w:rFonts w:asciiTheme="minorHAnsi" w:hAnsiTheme="minorHAnsi" w:cstheme="minorHAnsi"/>
            <w:color w:val="000000"/>
            <w:sz w:val="20"/>
            <w:szCs w:val="20"/>
            <w:rPrChange w:id="2384" w:author="Ravindra Akella" w:date="2019-11-24T10:06:00Z">
              <w:rPr>
                <w:color w:val="000000"/>
                <w:sz w:val="20"/>
                <w:szCs w:val="20"/>
              </w:rPr>
            </w:rPrChange>
          </w:rPr>
          <w:delText xml:space="preserve">                }</w:delText>
        </w:r>
      </w:del>
    </w:p>
    <w:p w14:paraId="0EE36740" w14:textId="562429F5" w:rsidR="00942C25" w:rsidRPr="00A503CD" w:rsidDel="00600AB5" w:rsidRDefault="009C5CA0">
      <w:pPr>
        <w:spacing w:after="0" w:line="240" w:lineRule="auto"/>
        <w:rPr>
          <w:del w:id="2385" w:author="Ravindra Akella" w:date="2019-11-24T10:03:00Z"/>
          <w:rFonts w:asciiTheme="minorHAnsi" w:hAnsiTheme="minorHAnsi" w:cstheme="minorHAnsi"/>
          <w:color w:val="000000"/>
          <w:sz w:val="20"/>
          <w:szCs w:val="20"/>
          <w:rPrChange w:id="2386" w:author="Ravindra Akella" w:date="2019-11-24T10:06:00Z">
            <w:rPr>
              <w:del w:id="2387" w:author="Ravindra Akella" w:date="2019-11-24T10:03:00Z"/>
              <w:color w:val="000000"/>
              <w:sz w:val="20"/>
              <w:szCs w:val="20"/>
            </w:rPr>
          </w:rPrChange>
        </w:rPr>
      </w:pPr>
      <w:del w:id="2388" w:author="Ravindra Akella" w:date="2019-11-24T10:03:00Z">
        <w:r w:rsidRPr="00A503CD" w:rsidDel="00600AB5">
          <w:rPr>
            <w:rFonts w:asciiTheme="minorHAnsi" w:hAnsiTheme="minorHAnsi" w:cstheme="minorHAnsi"/>
            <w:color w:val="000000"/>
            <w:sz w:val="20"/>
            <w:szCs w:val="20"/>
            <w:rPrChange w:id="2389" w:author="Ravindra Akella" w:date="2019-11-24T10:06:00Z">
              <w:rPr>
                <w:color w:val="000000"/>
                <w:sz w:val="20"/>
                <w:szCs w:val="20"/>
              </w:rPr>
            </w:rPrChange>
          </w:rPr>
          <w:delText xml:space="preserve">            }</w:delText>
        </w:r>
      </w:del>
    </w:p>
    <w:p w14:paraId="44FCA88A" w14:textId="43D2EA28" w:rsidR="00942C25" w:rsidRPr="00A503CD" w:rsidDel="00600AB5" w:rsidRDefault="009C5CA0">
      <w:pPr>
        <w:spacing w:after="0" w:line="240" w:lineRule="auto"/>
        <w:rPr>
          <w:del w:id="2390" w:author="Ravindra Akella" w:date="2019-11-24T10:03:00Z"/>
          <w:rFonts w:asciiTheme="minorHAnsi" w:hAnsiTheme="minorHAnsi" w:cstheme="minorHAnsi"/>
          <w:color w:val="000000"/>
          <w:sz w:val="20"/>
          <w:szCs w:val="20"/>
          <w:rPrChange w:id="2391" w:author="Ravindra Akella" w:date="2019-11-24T10:06:00Z">
            <w:rPr>
              <w:del w:id="2392" w:author="Ravindra Akella" w:date="2019-11-24T10:03:00Z"/>
              <w:color w:val="000000"/>
              <w:sz w:val="20"/>
              <w:szCs w:val="20"/>
            </w:rPr>
          </w:rPrChange>
        </w:rPr>
      </w:pPr>
      <w:del w:id="2393" w:author="Ravindra Akella" w:date="2019-11-24T10:03:00Z">
        <w:r w:rsidRPr="00A503CD" w:rsidDel="00600AB5">
          <w:rPr>
            <w:rFonts w:asciiTheme="minorHAnsi" w:hAnsiTheme="minorHAnsi" w:cstheme="minorHAnsi"/>
            <w:color w:val="000000"/>
            <w:sz w:val="20"/>
            <w:szCs w:val="20"/>
            <w:rPrChange w:id="2394" w:author="Ravindra Akella" w:date="2019-11-24T10:06:00Z">
              <w:rPr>
                <w:color w:val="000000"/>
                <w:sz w:val="20"/>
                <w:szCs w:val="20"/>
              </w:rPr>
            </w:rPrChange>
          </w:rPr>
          <w:delText xml:space="preserve">        }</w:delText>
        </w:r>
      </w:del>
    </w:p>
    <w:p w14:paraId="2BDA8901" w14:textId="1D95D9F8" w:rsidR="00942C25" w:rsidRPr="00A503CD" w:rsidDel="00600AB5" w:rsidRDefault="009C5CA0">
      <w:pPr>
        <w:spacing w:after="0" w:line="240" w:lineRule="auto"/>
        <w:rPr>
          <w:del w:id="2395" w:author="Ravindra Akella" w:date="2019-11-24T10:03:00Z"/>
          <w:rFonts w:asciiTheme="minorHAnsi" w:hAnsiTheme="minorHAnsi" w:cstheme="minorHAnsi"/>
          <w:color w:val="000000"/>
          <w:sz w:val="20"/>
          <w:szCs w:val="20"/>
          <w:rPrChange w:id="2396" w:author="Ravindra Akella" w:date="2019-11-24T10:06:00Z">
            <w:rPr>
              <w:del w:id="2397" w:author="Ravindra Akella" w:date="2019-11-24T10:03:00Z"/>
              <w:color w:val="000000"/>
              <w:sz w:val="20"/>
              <w:szCs w:val="20"/>
            </w:rPr>
          </w:rPrChange>
        </w:rPr>
      </w:pPr>
      <w:del w:id="2398" w:author="Ravindra Akella" w:date="2019-11-24T10:03:00Z">
        <w:r w:rsidRPr="00A503CD" w:rsidDel="00600AB5">
          <w:rPr>
            <w:rFonts w:asciiTheme="minorHAnsi" w:hAnsiTheme="minorHAnsi" w:cstheme="minorHAnsi"/>
            <w:color w:val="000000"/>
            <w:sz w:val="20"/>
            <w:szCs w:val="20"/>
            <w:rPrChange w:id="2399" w:author="Ravindra Akella" w:date="2019-11-24T10:06:00Z">
              <w:rPr>
                <w:color w:val="000000"/>
                <w:sz w:val="20"/>
                <w:szCs w:val="20"/>
              </w:rPr>
            </w:rPrChange>
          </w:rPr>
          <w:delText xml:space="preserve">    }</w:delText>
        </w:r>
      </w:del>
    </w:p>
    <w:p w14:paraId="79C6C127" w14:textId="299092AF" w:rsidR="00942C25" w:rsidRPr="00A503CD" w:rsidDel="00600AB5" w:rsidRDefault="009C5CA0">
      <w:pPr>
        <w:spacing w:after="0" w:line="240" w:lineRule="auto"/>
        <w:rPr>
          <w:del w:id="2400" w:author="Ravindra Akella" w:date="2019-11-24T10:03:00Z"/>
          <w:rFonts w:asciiTheme="minorHAnsi" w:hAnsiTheme="minorHAnsi" w:cstheme="minorHAnsi"/>
          <w:color w:val="000000"/>
          <w:sz w:val="20"/>
          <w:szCs w:val="20"/>
          <w:rPrChange w:id="2401" w:author="Ravindra Akella" w:date="2019-11-24T10:06:00Z">
            <w:rPr>
              <w:del w:id="2402" w:author="Ravindra Akella" w:date="2019-11-24T10:03:00Z"/>
              <w:color w:val="000000"/>
              <w:sz w:val="20"/>
              <w:szCs w:val="20"/>
            </w:rPr>
          </w:rPrChange>
        </w:rPr>
      </w:pPr>
      <w:del w:id="2403" w:author="Ravindra Akella" w:date="2019-11-24T10:03:00Z">
        <w:r w:rsidRPr="00A503CD" w:rsidDel="00600AB5">
          <w:rPr>
            <w:rFonts w:asciiTheme="minorHAnsi" w:hAnsiTheme="minorHAnsi" w:cstheme="minorHAnsi"/>
            <w:color w:val="000000"/>
            <w:sz w:val="20"/>
            <w:szCs w:val="20"/>
            <w:rPrChange w:id="2404" w:author="Ravindra Akella" w:date="2019-11-24T10:06:00Z">
              <w:rPr>
                <w:color w:val="000000"/>
                <w:sz w:val="20"/>
                <w:szCs w:val="20"/>
              </w:rPr>
            </w:rPrChange>
          </w:rPr>
          <w:delText>}</w:delText>
        </w:r>
      </w:del>
    </w:p>
    <w:p w14:paraId="58ECF48B" w14:textId="77777777" w:rsidR="00942C25" w:rsidRPr="00A503CD" w:rsidRDefault="00942C25">
      <w:pPr>
        <w:rPr>
          <w:rFonts w:asciiTheme="minorHAnsi" w:eastAsia="Palatino Linotype" w:hAnsiTheme="minorHAnsi" w:cstheme="minorHAnsi"/>
          <w:sz w:val="20"/>
          <w:szCs w:val="20"/>
          <w:rPrChange w:id="2405" w:author="Ravindra Akella" w:date="2019-11-24T10:06:00Z">
            <w:rPr>
              <w:rFonts w:ascii="Palatino Linotype" w:eastAsia="Palatino Linotype" w:hAnsi="Palatino Linotype" w:cs="Palatino Linotype"/>
              <w:sz w:val="20"/>
              <w:szCs w:val="20"/>
            </w:rPr>
          </w:rPrChange>
        </w:rPr>
      </w:pPr>
    </w:p>
    <w:p w14:paraId="156E709C" w14:textId="01967BFC" w:rsidR="00942C25" w:rsidRDefault="00A503CD">
      <w:pPr>
        <w:rPr>
          <w:rFonts w:ascii="Palatino Linotype" w:eastAsia="Palatino Linotype" w:hAnsi="Palatino Linotype" w:cs="Palatino Linotype"/>
          <w:color w:val="000000"/>
          <w:sz w:val="21"/>
          <w:szCs w:val="21"/>
        </w:rPr>
      </w:pPr>
      <w:ins w:id="2406" w:author="Ravindra Akella" w:date="2019-11-24T10:06:00Z">
        <w:r>
          <w:rPr>
            <w:rFonts w:ascii="Palatino Linotype" w:eastAsia="Palatino Linotype" w:hAnsi="Palatino Linotype" w:cs="Palatino Linotype"/>
            <w:sz w:val="21"/>
            <w:szCs w:val="21"/>
          </w:rPr>
          <w:t xml:space="preserve">Once we run this code </w:t>
        </w:r>
      </w:ins>
      <w:del w:id="2407" w:author="Ravindra Akella" w:date="2019-11-24T10:06:00Z">
        <w:r w:rsidR="009C5CA0" w:rsidDel="00A503CD">
          <w:rPr>
            <w:rFonts w:ascii="Palatino Linotype" w:eastAsia="Palatino Linotype" w:hAnsi="Palatino Linotype" w:cs="Palatino Linotype"/>
            <w:sz w:val="21"/>
            <w:szCs w:val="21"/>
          </w:rPr>
          <w:delText>O</w:delText>
        </w:r>
      </w:del>
      <w:ins w:id="2408" w:author="Ravindra Akella" w:date="2019-11-24T10:06:00Z">
        <w:r>
          <w:rPr>
            <w:rFonts w:ascii="Palatino Linotype" w:eastAsia="Palatino Linotype" w:hAnsi="Palatino Linotype" w:cs="Palatino Linotype"/>
            <w:sz w:val="21"/>
            <w:szCs w:val="21"/>
          </w:rPr>
          <w:t>o</w:t>
        </w:r>
      </w:ins>
      <w:r w:rsidR="009C5CA0">
        <w:rPr>
          <w:rFonts w:ascii="Palatino Linotype" w:eastAsia="Palatino Linotype" w:hAnsi="Palatino Linotype" w:cs="Palatino Linotype"/>
          <w:sz w:val="21"/>
          <w:szCs w:val="21"/>
        </w:rPr>
        <w:t xml:space="preserve">utput of this code is </w:t>
      </w:r>
      <w:del w:id="2409" w:author="Ravindra Akella" w:date="2019-11-23T19:51:00Z">
        <w:r w:rsidR="009C5CA0" w:rsidDel="00643EF5">
          <w:rPr>
            <w:rFonts w:ascii="Palatino Linotype" w:eastAsia="Palatino Linotype" w:hAnsi="Palatino Linotype" w:cs="Palatino Linotype"/>
            <w:sz w:val="21"/>
            <w:szCs w:val="21"/>
          </w:rPr>
          <w:delText>exactly the same</w:delText>
        </w:r>
      </w:del>
      <w:ins w:id="2410" w:author="Ravindra Akella" w:date="2019-11-23T19:51:00Z">
        <w:r w:rsidR="00643EF5">
          <w:rPr>
            <w:rFonts w:ascii="Palatino Linotype" w:eastAsia="Palatino Linotype" w:hAnsi="Palatino Linotype" w:cs="Palatino Linotype"/>
            <w:sz w:val="21"/>
            <w:szCs w:val="21"/>
          </w:rPr>
          <w:t>the same</w:t>
        </w:r>
      </w:ins>
      <w:r w:rsidR="009C5CA0">
        <w:rPr>
          <w:rFonts w:ascii="Palatino Linotype" w:eastAsia="Palatino Linotype" w:hAnsi="Palatino Linotype" w:cs="Palatino Linotype"/>
          <w:sz w:val="21"/>
          <w:szCs w:val="21"/>
        </w:rPr>
        <w:t xml:space="preserve"> as the one in Fig</w:t>
      </w:r>
      <w:ins w:id="2411" w:author="Ravindra Akella" w:date="2019-11-23T19:51:00Z">
        <w:r w:rsidR="0058294E">
          <w:rPr>
            <w:rFonts w:ascii="Palatino Linotype" w:eastAsia="Palatino Linotype" w:hAnsi="Palatino Linotype" w:cs="Palatino Linotype"/>
            <w:sz w:val="21"/>
            <w:szCs w:val="21"/>
          </w:rPr>
          <w:t>ure</w:t>
        </w:r>
      </w:ins>
      <w:r w:rsidR="009C5CA0">
        <w:rPr>
          <w:rFonts w:ascii="Palatino Linotype" w:eastAsia="Palatino Linotype" w:hAnsi="Palatino Linotype" w:cs="Palatino Linotype"/>
          <w:sz w:val="21"/>
          <w:szCs w:val="21"/>
        </w:rPr>
        <w:t xml:space="preserve"> 6.3</w:t>
      </w:r>
      <w:r w:rsidR="009C5CA0">
        <w:rPr>
          <w:rFonts w:ascii="Palatino Linotype" w:eastAsia="Palatino Linotype" w:hAnsi="Palatino Linotype" w:cs="Palatino Linotype"/>
          <w:color w:val="000000"/>
          <w:sz w:val="21"/>
          <w:szCs w:val="21"/>
        </w:rPr>
        <w:t>.</w:t>
      </w:r>
      <w:ins w:id="2412" w:author="Ravindra Akella" w:date="2019-11-24T10:06:00Z">
        <w:r>
          <w:rPr>
            <w:rFonts w:ascii="Palatino Linotype" w:eastAsia="Palatino Linotype" w:hAnsi="Palatino Linotype" w:cs="Palatino Linotype"/>
            <w:color w:val="000000"/>
            <w:sz w:val="21"/>
            <w:szCs w:val="21"/>
          </w:rPr>
          <w:t xml:space="preserve"> </w:t>
        </w:r>
      </w:ins>
      <w:ins w:id="2413" w:author="Ravindra Akella" w:date="2019-11-24T10:08:00Z">
        <w:r>
          <w:rPr>
            <w:rFonts w:ascii="Palatino Linotype" w:eastAsia="Palatino Linotype" w:hAnsi="Palatino Linotype" w:cs="Palatino Linotype"/>
            <w:color w:val="000000"/>
            <w:sz w:val="21"/>
            <w:szCs w:val="21"/>
          </w:rPr>
          <w:t xml:space="preserve">So, this </w:t>
        </w:r>
      </w:ins>
      <w:ins w:id="2414" w:author="Ravindra Akella" w:date="2019-11-24T12:28:00Z">
        <w:r w:rsidR="00FA7FC5">
          <w:rPr>
            <w:rFonts w:ascii="Palatino Linotype" w:eastAsia="Palatino Linotype" w:hAnsi="Palatino Linotype" w:cs="Palatino Linotype"/>
            <w:color w:val="000000"/>
            <w:sz w:val="21"/>
            <w:szCs w:val="21"/>
          </w:rPr>
          <w:t xml:space="preserve">way we </w:t>
        </w:r>
      </w:ins>
      <w:ins w:id="2415" w:author="Ravindra Akella" w:date="2019-11-24T10:08:00Z">
        <w:r>
          <w:rPr>
            <w:rFonts w:ascii="Palatino Linotype" w:eastAsia="Palatino Linotype" w:hAnsi="Palatino Linotype" w:cs="Palatino Linotype"/>
            <w:color w:val="000000"/>
            <w:sz w:val="21"/>
            <w:szCs w:val="21"/>
          </w:rPr>
          <w:t>can additionally cat</w:t>
        </w:r>
      </w:ins>
      <w:ins w:id="2416" w:author="Ravindra Akella" w:date="2019-11-24T10:09:00Z">
        <w:r>
          <w:rPr>
            <w:rFonts w:ascii="Palatino Linotype" w:eastAsia="Palatino Linotype" w:hAnsi="Palatino Linotype" w:cs="Palatino Linotype"/>
            <w:color w:val="000000"/>
            <w:sz w:val="21"/>
            <w:szCs w:val="21"/>
          </w:rPr>
          <w:t>ch</w:t>
        </w:r>
      </w:ins>
      <w:ins w:id="2417" w:author="Ravindra Akella" w:date="2019-11-24T10:08:00Z">
        <w:r>
          <w:rPr>
            <w:rFonts w:ascii="Palatino Linotype" w:eastAsia="Palatino Linotype" w:hAnsi="Palatino Linotype" w:cs="Palatino Linotype"/>
            <w:color w:val="000000"/>
            <w:sz w:val="21"/>
            <w:szCs w:val="21"/>
          </w:rPr>
          <w:t xml:space="preserve"> </w:t>
        </w:r>
        <w:r>
          <w:rPr>
            <w:rFonts w:ascii="Palatino Linotype" w:eastAsia="Palatino Linotype" w:hAnsi="Palatino Linotype" w:cs="Palatino Linotype"/>
            <w:sz w:val="21"/>
            <w:szCs w:val="21"/>
          </w:rPr>
          <w:t>AggregateException</w:t>
        </w:r>
        <w:r>
          <w:rPr>
            <w:rFonts w:ascii="Palatino Linotype" w:eastAsia="Palatino Linotype" w:hAnsi="Palatino Linotype" w:cs="Palatino Linotype"/>
            <w:color w:val="000000"/>
            <w:sz w:val="21"/>
            <w:szCs w:val="21"/>
          </w:rPr>
          <w:t xml:space="preserve"> </w:t>
        </w:r>
      </w:ins>
      <w:ins w:id="2418" w:author="Ravindra Akella" w:date="2019-11-24T10:09:00Z">
        <w:r>
          <w:rPr>
            <w:rFonts w:ascii="Palatino Linotype" w:eastAsia="Palatino Linotype" w:hAnsi="Palatino Linotype" w:cs="Palatino Linotype"/>
            <w:color w:val="000000"/>
            <w:sz w:val="21"/>
            <w:szCs w:val="21"/>
          </w:rPr>
          <w:t xml:space="preserve">and handle </w:t>
        </w:r>
      </w:ins>
      <w:ins w:id="2419" w:author="Ravindra Akella" w:date="2019-11-24T12:28:00Z">
        <w:r w:rsidR="000E71FC">
          <w:rPr>
            <w:rFonts w:ascii="Palatino Linotype" w:eastAsia="Palatino Linotype" w:hAnsi="Palatino Linotype" w:cs="Palatino Linotype"/>
            <w:color w:val="000000"/>
            <w:sz w:val="21"/>
            <w:szCs w:val="21"/>
          </w:rPr>
          <w:t>it</w:t>
        </w:r>
      </w:ins>
      <w:ins w:id="2420" w:author="Ravindra Akella" w:date="2019-11-24T10:09:00Z">
        <w:r>
          <w:rPr>
            <w:rFonts w:ascii="Palatino Linotype" w:eastAsia="Palatino Linotype" w:hAnsi="Palatino Linotype" w:cs="Palatino Linotype"/>
            <w:color w:val="000000"/>
            <w:sz w:val="21"/>
            <w:szCs w:val="21"/>
          </w:rPr>
          <w:t xml:space="preserve"> accordingly.</w:t>
        </w:r>
      </w:ins>
    </w:p>
    <w:p w14:paraId="48E2CAAB"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b/>
          <w:sz w:val="32"/>
          <w:szCs w:val="32"/>
        </w:rPr>
        <w:t>Using handle method</w:t>
      </w:r>
    </w:p>
    <w:p w14:paraId="3F85CC3A" w14:textId="0D629210"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There could be scenarios where we do not want to propagate specific type of exceptions to parent and do some action in child method itself. In such cases AggregateException gives handle method to filter exceptions and act accordingly, input to it is a function delegate which will be called for each exception and it needs to be handled with in async method we need to return true, else return false. In short handle method is for “Handled” exceptions and all unhandled exceptions can be propagated to calling method, following example illustrates that behavior</w:t>
      </w:r>
      <w:ins w:id="2421" w:author="Ravindra Akella" w:date="2019-11-24T12:28:00Z">
        <w:r w:rsidR="003D434D">
          <w:rPr>
            <w:rFonts w:ascii="Palatino Linotype" w:eastAsia="Palatino Linotype" w:hAnsi="Palatino Linotype" w:cs="Palatino Linotype"/>
            <w:sz w:val="21"/>
            <w:szCs w:val="21"/>
          </w:rPr>
          <w:t xml:space="preserve">. We will use the same console application in previous </w:t>
        </w:r>
      </w:ins>
      <w:ins w:id="2422" w:author="Ravindra Akella" w:date="2019-11-24T12:37:00Z">
        <w:r w:rsidR="004C04DD">
          <w:rPr>
            <w:rFonts w:ascii="Palatino Linotype" w:eastAsia="Palatino Linotype" w:hAnsi="Palatino Linotype" w:cs="Palatino Linotype"/>
            <w:sz w:val="21"/>
            <w:szCs w:val="21"/>
          </w:rPr>
          <w:t>example</w:t>
        </w:r>
      </w:ins>
      <w:ins w:id="2423" w:author="Ravindra Akella" w:date="2019-11-24T12:28:00Z">
        <w:r w:rsidR="003D434D">
          <w:rPr>
            <w:rFonts w:ascii="Palatino Linotype" w:eastAsia="Palatino Linotype" w:hAnsi="Palatino Linotype" w:cs="Palatino Linotype"/>
            <w:sz w:val="21"/>
            <w:szCs w:val="21"/>
          </w:rPr>
          <w:t xml:space="preserve"> and additionally add another </w:t>
        </w:r>
      </w:ins>
      <w:ins w:id="2424" w:author="Ravindra Akella" w:date="2019-11-24T12:29:00Z">
        <w:r w:rsidR="003D434D">
          <w:rPr>
            <w:rFonts w:ascii="Palatino Linotype" w:eastAsia="Palatino Linotype" w:hAnsi="Palatino Linotype" w:cs="Palatino Linotype"/>
            <w:sz w:val="21"/>
            <w:szCs w:val="21"/>
          </w:rPr>
          <w:t xml:space="preserve">asynchronous method where </w:t>
        </w:r>
        <w:r w:rsidR="003D434D">
          <w:rPr>
            <w:rFonts w:ascii="Palatino Linotype" w:eastAsia="Palatino Linotype" w:hAnsi="Palatino Linotype" w:cs="Palatino Linotype"/>
            <w:sz w:val="21"/>
            <w:szCs w:val="21"/>
          </w:rPr>
          <w:lastRenderedPageBreak/>
          <w:t>we handle specific exception and pass custom message in case of that exception</w:t>
        </w:r>
      </w:ins>
      <w:ins w:id="2425" w:author="Ravindra Akella" w:date="2019-11-24T12:36:00Z">
        <w:r w:rsidR="00782F76">
          <w:rPr>
            <w:rFonts w:ascii="Palatino Linotype" w:eastAsia="Palatino Linotype" w:hAnsi="Palatino Linotype" w:cs="Palatino Linotype"/>
            <w:sz w:val="21"/>
            <w:szCs w:val="21"/>
          </w:rPr>
          <w:t>, this method wi</w:t>
        </w:r>
      </w:ins>
      <w:ins w:id="2426" w:author="Ravindra Akella" w:date="2019-11-24T12:37:00Z">
        <w:r w:rsidR="00782F76">
          <w:rPr>
            <w:rFonts w:ascii="Palatino Linotype" w:eastAsia="Palatino Linotype" w:hAnsi="Palatino Linotype" w:cs="Palatino Linotype"/>
            <w:sz w:val="21"/>
            <w:szCs w:val="21"/>
          </w:rPr>
          <w:t>ll loop through directory and throw an exception which will be handled and thrown to caller with a custom message.</w:t>
        </w:r>
        <w:r w:rsidR="004C04DD">
          <w:rPr>
            <w:rFonts w:ascii="Palatino Linotype" w:eastAsia="Palatino Linotype" w:hAnsi="Palatino Linotype" w:cs="Palatino Linotype"/>
            <w:sz w:val="21"/>
            <w:szCs w:val="21"/>
          </w:rPr>
          <w:t xml:space="preserve"> </w:t>
        </w:r>
      </w:ins>
      <w:ins w:id="2427" w:author="Ravindra Akella" w:date="2019-11-24T12:38:00Z">
        <w:r w:rsidR="004C04DD">
          <w:rPr>
            <w:rFonts w:ascii="Palatino Linotype" w:eastAsia="Palatino Linotype" w:hAnsi="Palatino Linotype" w:cs="Palatino Linotype"/>
            <w:sz w:val="21"/>
            <w:szCs w:val="21"/>
          </w:rPr>
          <w:t>Let’s call this method DoHoghCPUIntense() and</w:t>
        </w:r>
      </w:ins>
      <w:ins w:id="2428" w:author="Ravindra Akella" w:date="2019-11-24T12:37:00Z">
        <w:r w:rsidR="00782F76">
          <w:rPr>
            <w:rFonts w:ascii="Palatino Linotype" w:eastAsia="Palatino Linotype" w:hAnsi="Palatino Linotype" w:cs="Palatino Linotype"/>
            <w:sz w:val="21"/>
            <w:szCs w:val="21"/>
          </w:rPr>
          <w:t xml:space="preserve"> </w:t>
        </w:r>
      </w:ins>
      <w:ins w:id="2429" w:author="Ravindra Akella" w:date="2019-11-24T12:38:00Z">
        <w:r w:rsidR="004C04DD">
          <w:rPr>
            <w:rFonts w:ascii="Palatino Linotype" w:eastAsia="Palatino Linotype" w:hAnsi="Palatino Linotype" w:cs="Palatino Linotype"/>
            <w:sz w:val="21"/>
            <w:szCs w:val="21"/>
          </w:rPr>
          <w:t>d</w:t>
        </w:r>
      </w:ins>
      <w:ins w:id="2430" w:author="Ravindra Akella" w:date="2019-11-24T12:37:00Z">
        <w:r w:rsidR="00782F76">
          <w:rPr>
            <w:rFonts w:ascii="Palatino Linotype" w:eastAsia="Palatino Linotype" w:hAnsi="Palatino Linotype" w:cs="Palatino Linotype"/>
            <w:sz w:val="21"/>
            <w:szCs w:val="21"/>
          </w:rPr>
          <w:t>efinition of this method will look like below</w:t>
        </w:r>
        <w:r w:rsidR="004C04DD">
          <w:rPr>
            <w:rFonts w:ascii="Palatino Linotype" w:eastAsia="Palatino Linotype" w:hAnsi="Palatino Linotype" w:cs="Palatino Linotype"/>
            <w:sz w:val="21"/>
            <w:szCs w:val="21"/>
          </w:rPr>
          <w:t xml:space="preserve"> -</w:t>
        </w:r>
      </w:ins>
    </w:p>
    <w:p w14:paraId="0AF89933" w14:textId="77777777" w:rsidR="00942C25" w:rsidRDefault="009C5CA0">
      <w:pPr>
        <w:spacing w:after="0" w:line="240" w:lineRule="auto"/>
        <w:rPr>
          <w:noProof/>
          <w:color w:val="000000"/>
          <w:sz w:val="20"/>
          <w:szCs w:val="20"/>
        </w:rPr>
      </w:pPr>
      <w:r>
        <w:rPr>
          <w:rFonts w:ascii="Consolas" w:eastAsia="Consolas" w:hAnsi="Consolas" w:cs="Consolas"/>
          <w:noProof/>
          <w:color w:val="000000"/>
          <w:sz w:val="19"/>
          <w:szCs w:val="19"/>
        </w:rPr>
        <w:t xml:space="preserve">   </w:t>
      </w:r>
      <w:sdt>
        <w:sdtPr>
          <w:rPr>
            <w:noProof/>
          </w:rPr>
          <w:tag w:val="goog_rdk_53"/>
          <w:id w:val="-63730283"/>
        </w:sdtPr>
        <w:sdtContent>
          <w:commentRangeStart w:id="2431"/>
          <w:commentRangeStart w:id="2432"/>
        </w:sdtContent>
      </w:sdt>
      <w:r>
        <w:rPr>
          <w:noProof/>
          <w:color w:val="0000FF"/>
          <w:sz w:val="20"/>
          <w:szCs w:val="20"/>
        </w:rPr>
        <w:t>private</w:t>
      </w:r>
      <w:r>
        <w:rPr>
          <w:noProof/>
          <w:color w:val="000000"/>
          <w:sz w:val="20"/>
          <w:szCs w:val="20"/>
        </w:rPr>
        <w:t xml:space="preserve"> </w:t>
      </w:r>
      <w:r>
        <w:rPr>
          <w:noProof/>
          <w:color w:val="0000FF"/>
          <w:sz w:val="20"/>
          <w:szCs w:val="20"/>
        </w:rPr>
        <w:t>static</w:t>
      </w:r>
      <w:r>
        <w:rPr>
          <w:noProof/>
          <w:color w:val="000000"/>
          <w:sz w:val="20"/>
          <w:szCs w:val="20"/>
        </w:rPr>
        <w:t xml:space="preserve"> </w:t>
      </w:r>
      <w:r>
        <w:rPr>
          <w:noProof/>
          <w:color w:val="0000FF"/>
          <w:sz w:val="20"/>
          <w:szCs w:val="20"/>
        </w:rPr>
        <w:t>string</w:t>
      </w:r>
      <w:r>
        <w:rPr>
          <w:noProof/>
          <w:color w:val="000000"/>
          <w:sz w:val="20"/>
          <w:szCs w:val="20"/>
        </w:rPr>
        <w:t xml:space="preserve"> DoHighCPUIntense()</w:t>
      </w:r>
      <w:commentRangeEnd w:id="2431"/>
      <w:r>
        <w:rPr>
          <w:rStyle w:val="CommentReference"/>
          <w:noProof/>
        </w:rPr>
        <w:commentReference w:id="2431"/>
      </w:r>
      <w:commentRangeEnd w:id="2432"/>
      <w:r w:rsidR="00AA1202">
        <w:rPr>
          <w:rStyle w:val="CommentReference"/>
          <w:noProof/>
        </w:rPr>
        <w:commentReference w:id="2432"/>
      </w:r>
    </w:p>
    <w:p w14:paraId="0D281D24" w14:textId="77777777" w:rsidR="00942C25" w:rsidRDefault="009C5CA0">
      <w:pPr>
        <w:spacing w:after="0" w:line="240" w:lineRule="auto"/>
        <w:rPr>
          <w:noProof/>
          <w:color w:val="000000"/>
          <w:sz w:val="20"/>
          <w:szCs w:val="20"/>
        </w:rPr>
      </w:pPr>
      <w:r>
        <w:rPr>
          <w:noProof/>
          <w:color w:val="000000"/>
          <w:sz w:val="20"/>
          <w:szCs w:val="20"/>
        </w:rPr>
        <w:t xml:space="preserve">        {</w:t>
      </w:r>
    </w:p>
    <w:p w14:paraId="56F296C3" w14:textId="77777777" w:rsidR="00942C25" w:rsidRDefault="009C5CA0">
      <w:pPr>
        <w:spacing w:after="0" w:line="240" w:lineRule="auto"/>
        <w:rPr>
          <w:noProof/>
          <w:color w:val="000000"/>
          <w:sz w:val="20"/>
          <w:szCs w:val="20"/>
        </w:rPr>
      </w:pPr>
      <w:r>
        <w:rPr>
          <w:noProof/>
          <w:color w:val="000000"/>
          <w:sz w:val="20"/>
          <w:szCs w:val="20"/>
        </w:rPr>
        <w:t xml:space="preserve">            String location = </w:t>
      </w:r>
      <w:r>
        <w:rPr>
          <w:noProof/>
          <w:color w:val="800000"/>
          <w:sz w:val="20"/>
          <w:szCs w:val="20"/>
        </w:rPr>
        <w:t>@"C:\"</w:t>
      </w:r>
      <w:r>
        <w:rPr>
          <w:noProof/>
          <w:color w:val="000000"/>
          <w:sz w:val="20"/>
          <w:szCs w:val="20"/>
        </w:rPr>
        <w:t>;</w:t>
      </w:r>
    </w:p>
    <w:p w14:paraId="338EA8E2" w14:textId="77777777" w:rsidR="00942C25" w:rsidRDefault="00942C25">
      <w:pPr>
        <w:spacing w:after="0" w:line="240" w:lineRule="auto"/>
        <w:rPr>
          <w:noProof/>
          <w:color w:val="000000"/>
          <w:sz w:val="20"/>
          <w:szCs w:val="20"/>
        </w:rPr>
      </w:pPr>
    </w:p>
    <w:p w14:paraId="02F1AB1D" w14:textId="77777777" w:rsidR="00942C25" w:rsidRDefault="009C5CA0">
      <w:pPr>
        <w:spacing w:after="0" w:line="240" w:lineRule="auto"/>
        <w:rPr>
          <w:noProof/>
          <w:color w:val="000000"/>
          <w:sz w:val="20"/>
          <w:szCs w:val="20"/>
        </w:rPr>
      </w:pPr>
      <w:r>
        <w:rPr>
          <w:noProof/>
          <w:color w:val="000000"/>
          <w:sz w:val="20"/>
          <w:szCs w:val="20"/>
        </w:rPr>
        <w:t xml:space="preserve">            Task&lt;</w:t>
      </w:r>
      <w:r>
        <w:rPr>
          <w:noProof/>
          <w:color w:val="0000FF"/>
          <w:sz w:val="20"/>
          <w:szCs w:val="20"/>
        </w:rPr>
        <w:t>string</w:t>
      </w:r>
      <w:r>
        <w:rPr>
          <w:noProof/>
          <w:color w:val="000000"/>
          <w:sz w:val="20"/>
          <w:szCs w:val="20"/>
        </w:rPr>
        <w:t>&gt; output = Task.Run(() =&gt;</w:t>
      </w:r>
    </w:p>
    <w:p w14:paraId="0C3E362E" w14:textId="77777777" w:rsidR="00942C25" w:rsidRDefault="009C5CA0">
      <w:pPr>
        <w:spacing w:after="0" w:line="240" w:lineRule="auto"/>
        <w:rPr>
          <w:noProof/>
          <w:color w:val="000000"/>
          <w:sz w:val="20"/>
          <w:szCs w:val="20"/>
        </w:rPr>
      </w:pPr>
      <w:r>
        <w:rPr>
          <w:noProof/>
          <w:color w:val="000000"/>
          <w:sz w:val="20"/>
          <w:szCs w:val="20"/>
        </w:rPr>
        <w:t xml:space="preserve">                {</w:t>
      </w:r>
    </w:p>
    <w:p w14:paraId="49B1307F" w14:textId="77777777" w:rsidR="00942C25" w:rsidRDefault="009C5CA0">
      <w:pPr>
        <w:spacing w:after="0" w:line="240" w:lineRule="auto"/>
        <w:rPr>
          <w:noProof/>
          <w:color w:val="000000"/>
          <w:sz w:val="20"/>
          <w:szCs w:val="20"/>
        </w:rPr>
      </w:pPr>
      <w:r>
        <w:rPr>
          <w:noProof/>
          <w:color w:val="000000"/>
          <w:sz w:val="20"/>
          <w:szCs w:val="20"/>
        </w:rPr>
        <w:t xml:space="preserve">                    List&lt;</w:t>
      </w:r>
      <w:r>
        <w:rPr>
          <w:noProof/>
          <w:color w:val="0000FF"/>
          <w:sz w:val="20"/>
          <w:szCs w:val="20"/>
        </w:rPr>
        <w:t>string</w:t>
      </w:r>
      <w:r>
        <w:rPr>
          <w:noProof/>
          <w:color w:val="000000"/>
          <w:sz w:val="20"/>
          <w:szCs w:val="20"/>
        </w:rPr>
        <w:t xml:space="preserve">&gt; files = </w:t>
      </w:r>
      <w:r>
        <w:rPr>
          <w:noProof/>
          <w:color w:val="0000FF"/>
          <w:sz w:val="20"/>
          <w:szCs w:val="20"/>
        </w:rPr>
        <w:t>new</w:t>
      </w:r>
      <w:r>
        <w:rPr>
          <w:noProof/>
          <w:color w:val="000000"/>
          <w:sz w:val="20"/>
          <w:szCs w:val="20"/>
        </w:rPr>
        <w:t xml:space="preserve"> List&lt;</w:t>
      </w:r>
      <w:r>
        <w:rPr>
          <w:noProof/>
          <w:color w:val="0000FF"/>
          <w:sz w:val="20"/>
          <w:szCs w:val="20"/>
        </w:rPr>
        <w:t>string</w:t>
      </w:r>
      <w:r>
        <w:rPr>
          <w:noProof/>
          <w:color w:val="000000"/>
          <w:sz w:val="20"/>
          <w:szCs w:val="20"/>
        </w:rPr>
        <w:t>&gt;();</w:t>
      </w:r>
    </w:p>
    <w:p w14:paraId="2D9E41EF"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for</w:t>
      </w:r>
      <w:r>
        <w:rPr>
          <w:noProof/>
          <w:color w:val="000000"/>
          <w:sz w:val="20"/>
          <w:szCs w:val="20"/>
        </w:rPr>
        <w:t xml:space="preserve"> (</w:t>
      </w:r>
      <w:r>
        <w:rPr>
          <w:noProof/>
          <w:color w:val="0000FF"/>
          <w:sz w:val="20"/>
          <w:szCs w:val="20"/>
        </w:rPr>
        <w:t>int</w:t>
      </w:r>
      <w:r>
        <w:rPr>
          <w:noProof/>
          <w:color w:val="000000"/>
          <w:sz w:val="20"/>
          <w:szCs w:val="20"/>
        </w:rPr>
        <w:t xml:space="preserve"> i = 0; i &lt; 5; i++)</w:t>
      </w:r>
    </w:p>
    <w:p w14:paraId="2B543528" w14:textId="77777777" w:rsidR="00942C25" w:rsidRDefault="009C5CA0">
      <w:pPr>
        <w:spacing w:after="0" w:line="240" w:lineRule="auto"/>
        <w:rPr>
          <w:noProof/>
          <w:color w:val="000000"/>
          <w:sz w:val="20"/>
          <w:szCs w:val="20"/>
        </w:rPr>
      </w:pPr>
      <w:r>
        <w:rPr>
          <w:noProof/>
          <w:color w:val="000000"/>
          <w:sz w:val="20"/>
          <w:szCs w:val="20"/>
        </w:rPr>
        <w:t xml:space="preserve">                    {</w:t>
      </w:r>
    </w:p>
    <w:p w14:paraId="5888165F" w14:textId="77777777" w:rsidR="00942C25" w:rsidRDefault="009C5CA0">
      <w:pPr>
        <w:spacing w:after="0" w:line="240" w:lineRule="auto"/>
        <w:rPr>
          <w:noProof/>
          <w:color w:val="000000"/>
          <w:sz w:val="20"/>
          <w:szCs w:val="20"/>
        </w:rPr>
      </w:pPr>
      <w:r>
        <w:rPr>
          <w:noProof/>
          <w:color w:val="000000"/>
          <w:sz w:val="20"/>
          <w:szCs w:val="20"/>
        </w:rPr>
        <w:t xml:space="preserve">                        files.AddRange(Directory.GetFiles(location, </w:t>
      </w:r>
      <w:r>
        <w:rPr>
          <w:noProof/>
          <w:color w:val="A31515"/>
          <w:sz w:val="20"/>
          <w:szCs w:val="20"/>
        </w:rPr>
        <w:t>"*.txt"</w:t>
      </w:r>
      <w:r>
        <w:rPr>
          <w:noProof/>
          <w:color w:val="000000"/>
          <w:sz w:val="20"/>
          <w:szCs w:val="20"/>
        </w:rPr>
        <w:t>, SearchOption.AllDirectories).ToList());</w:t>
      </w:r>
    </w:p>
    <w:p w14:paraId="77CF285A" w14:textId="77777777" w:rsidR="00942C25" w:rsidRDefault="009C5CA0">
      <w:pPr>
        <w:spacing w:after="0" w:line="240" w:lineRule="auto"/>
        <w:rPr>
          <w:noProof/>
          <w:color w:val="000000"/>
          <w:sz w:val="20"/>
          <w:szCs w:val="20"/>
        </w:rPr>
      </w:pPr>
      <w:r>
        <w:rPr>
          <w:noProof/>
          <w:color w:val="000000"/>
          <w:sz w:val="20"/>
          <w:szCs w:val="20"/>
        </w:rPr>
        <w:t xml:space="preserve">                    }</w:t>
      </w:r>
    </w:p>
    <w:p w14:paraId="614C0FD6"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files.FirstOrDefault();</w:t>
      </w:r>
    </w:p>
    <w:p w14:paraId="3E086A6C" w14:textId="77777777" w:rsidR="00942C25" w:rsidRDefault="009C5CA0">
      <w:pPr>
        <w:spacing w:after="0" w:line="240" w:lineRule="auto"/>
        <w:rPr>
          <w:noProof/>
          <w:color w:val="000000"/>
          <w:sz w:val="20"/>
          <w:szCs w:val="20"/>
        </w:rPr>
      </w:pPr>
      <w:r>
        <w:rPr>
          <w:noProof/>
          <w:color w:val="000000"/>
          <w:sz w:val="20"/>
          <w:szCs w:val="20"/>
        </w:rPr>
        <w:t xml:space="preserve">                });            </w:t>
      </w:r>
    </w:p>
    <w:p w14:paraId="63E7775E"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try</w:t>
      </w:r>
    </w:p>
    <w:p w14:paraId="41DB2B96" w14:textId="77777777" w:rsidR="00942C25" w:rsidRDefault="009C5CA0">
      <w:pPr>
        <w:spacing w:after="0" w:line="240" w:lineRule="auto"/>
        <w:rPr>
          <w:noProof/>
          <w:color w:val="000000"/>
          <w:sz w:val="20"/>
          <w:szCs w:val="20"/>
        </w:rPr>
      </w:pPr>
      <w:r>
        <w:rPr>
          <w:noProof/>
          <w:color w:val="000000"/>
          <w:sz w:val="20"/>
          <w:szCs w:val="20"/>
        </w:rPr>
        <w:t xml:space="preserve">            {</w:t>
      </w:r>
    </w:p>
    <w:p w14:paraId="1023FC8D" w14:textId="77777777" w:rsidR="00942C25" w:rsidRDefault="009C5CA0">
      <w:pPr>
        <w:spacing w:after="0" w:line="240" w:lineRule="auto"/>
        <w:rPr>
          <w:noProof/>
          <w:color w:val="000000"/>
          <w:sz w:val="20"/>
          <w:szCs w:val="20"/>
        </w:rPr>
      </w:pPr>
      <w:r>
        <w:rPr>
          <w:noProof/>
          <w:color w:val="000000"/>
          <w:sz w:val="20"/>
          <w:szCs w:val="20"/>
        </w:rPr>
        <w:t xml:space="preserve">                output.Wait();</w:t>
      </w:r>
    </w:p>
    <w:p w14:paraId="4F9C65A5" w14:textId="77777777" w:rsidR="00942C25" w:rsidRDefault="009C5CA0">
      <w:pPr>
        <w:spacing w:after="0" w:line="240" w:lineRule="auto"/>
        <w:rPr>
          <w:noProof/>
          <w:color w:val="000000"/>
          <w:sz w:val="20"/>
          <w:szCs w:val="20"/>
        </w:rPr>
      </w:pPr>
      <w:r>
        <w:rPr>
          <w:noProof/>
          <w:color w:val="000000"/>
          <w:sz w:val="20"/>
          <w:szCs w:val="20"/>
        </w:rPr>
        <w:t xml:space="preserve">            }</w:t>
      </w:r>
    </w:p>
    <w:p w14:paraId="3DF43C2A"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catch</w:t>
      </w:r>
      <w:r>
        <w:rPr>
          <w:noProof/>
          <w:color w:val="000000"/>
          <w:sz w:val="20"/>
          <w:szCs w:val="20"/>
        </w:rPr>
        <w:t xml:space="preserve"> (AggregateException agEx)</w:t>
      </w:r>
    </w:p>
    <w:p w14:paraId="5DB4ED33" w14:textId="77777777" w:rsidR="00942C25" w:rsidRDefault="009C5CA0">
      <w:pPr>
        <w:spacing w:after="0" w:line="240" w:lineRule="auto"/>
        <w:rPr>
          <w:noProof/>
          <w:color w:val="000000"/>
          <w:sz w:val="20"/>
          <w:szCs w:val="20"/>
        </w:rPr>
      </w:pPr>
      <w:r>
        <w:rPr>
          <w:noProof/>
          <w:color w:val="000000"/>
          <w:sz w:val="20"/>
          <w:szCs w:val="20"/>
        </w:rPr>
        <w:t xml:space="preserve">            {</w:t>
      </w:r>
    </w:p>
    <w:p w14:paraId="00FCA47C"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8000"/>
          <w:sz w:val="20"/>
          <w:szCs w:val="20"/>
        </w:rPr>
        <w:t>//Further handle method can be used to do specific action based on the type of exception</w:t>
      </w:r>
    </w:p>
    <w:p w14:paraId="773ECC2F" w14:textId="77777777" w:rsidR="00942C25" w:rsidRDefault="009C5CA0">
      <w:pPr>
        <w:spacing w:after="0" w:line="240" w:lineRule="auto"/>
        <w:rPr>
          <w:noProof/>
          <w:color w:val="000000"/>
          <w:sz w:val="20"/>
          <w:szCs w:val="20"/>
        </w:rPr>
      </w:pPr>
      <w:r>
        <w:rPr>
          <w:noProof/>
          <w:color w:val="000000"/>
          <w:sz w:val="20"/>
          <w:szCs w:val="20"/>
        </w:rPr>
        <w:t xml:space="preserve">                agEx.Handle(x =&gt;</w:t>
      </w:r>
    </w:p>
    <w:p w14:paraId="3F2C2E8C" w14:textId="77777777" w:rsidR="00942C25" w:rsidRDefault="009C5CA0">
      <w:pPr>
        <w:spacing w:after="0" w:line="240" w:lineRule="auto"/>
        <w:rPr>
          <w:noProof/>
          <w:color w:val="000000"/>
          <w:sz w:val="20"/>
          <w:szCs w:val="20"/>
        </w:rPr>
      </w:pPr>
      <w:r>
        <w:rPr>
          <w:noProof/>
          <w:color w:val="000000"/>
          <w:sz w:val="20"/>
          <w:szCs w:val="20"/>
        </w:rPr>
        <w:t xml:space="preserve">                {</w:t>
      </w:r>
    </w:p>
    <w:p w14:paraId="1D027F76"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if</w:t>
      </w:r>
      <w:r>
        <w:rPr>
          <w:noProof/>
          <w:color w:val="000000"/>
          <w:sz w:val="20"/>
          <w:szCs w:val="20"/>
        </w:rPr>
        <w:t xml:space="preserve"> (x </w:t>
      </w:r>
      <w:r>
        <w:rPr>
          <w:noProof/>
          <w:color w:val="0000FF"/>
          <w:sz w:val="20"/>
          <w:szCs w:val="20"/>
        </w:rPr>
        <w:t>is</w:t>
      </w:r>
      <w:r>
        <w:rPr>
          <w:noProof/>
          <w:color w:val="000000"/>
          <w:sz w:val="20"/>
          <w:szCs w:val="20"/>
        </w:rPr>
        <w:t xml:space="preserve"> UnauthorizedAccessException)</w:t>
      </w:r>
    </w:p>
    <w:p w14:paraId="03E09A1A" w14:textId="77777777" w:rsidR="00942C25" w:rsidRDefault="009C5CA0">
      <w:pPr>
        <w:spacing w:after="0" w:line="240" w:lineRule="auto"/>
        <w:rPr>
          <w:noProof/>
          <w:color w:val="000000"/>
          <w:sz w:val="20"/>
          <w:szCs w:val="20"/>
        </w:rPr>
      </w:pPr>
      <w:r>
        <w:rPr>
          <w:noProof/>
          <w:color w:val="000000"/>
          <w:sz w:val="20"/>
          <w:szCs w:val="20"/>
        </w:rPr>
        <w:t xml:space="preserve">                    {</w:t>
      </w:r>
    </w:p>
    <w:p w14:paraId="5A848ED1" w14:textId="77777777" w:rsidR="00942C25" w:rsidRDefault="009C5CA0">
      <w:pPr>
        <w:spacing w:after="0" w:line="240" w:lineRule="auto"/>
        <w:rPr>
          <w:noProof/>
          <w:color w:val="000000"/>
          <w:sz w:val="20"/>
          <w:szCs w:val="20"/>
        </w:rPr>
      </w:pPr>
      <w:r>
        <w:rPr>
          <w:noProof/>
          <w:color w:val="000000"/>
          <w:sz w:val="20"/>
          <w:szCs w:val="20"/>
        </w:rPr>
        <w:t xml:space="preserve">                        Console.WriteLine(</w:t>
      </w:r>
      <w:r>
        <w:rPr>
          <w:noProof/>
          <w:color w:val="A31515"/>
          <w:sz w:val="20"/>
          <w:szCs w:val="20"/>
        </w:rPr>
        <w:t>"Specific action for UnauthorizedAccessException"</w:t>
      </w:r>
      <w:r>
        <w:rPr>
          <w:noProof/>
          <w:color w:val="000000"/>
          <w:sz w:val="20"/>
          <w:szCs w:val="20"/>
        </w:rPr>
        <w:t>);</w:t>
      </w:r>
    </w:p>
    <w:p w14:paraId="2A67CAAF" w14:textId="77777777" w:rsidR="00942C25" w:rsidRDefault="009C5CA0">
      <w:pPr>
        <w:spacing w:after="0" w:line="240" w:lineRule="auto"/>
        <w:rPr>
          <w:noProof/>
          <w:color w:val="000000"/>
          <w:sz w:val="20"/>
          <w:szCs w:val="20"/>
        </w:rPr>
      </w:pPr>
      <w:r>
        <w:rPr>
          <w:noProof/>
          <w:color w:val="000000"/>
          <w:sz w:val="20"/>
          <w:szCs w:val="20"/>
        </w:rPr>
        <w:t xml:space="preserve">                    }</w:t>
      </w:r>
    </w:p>
    <w:p w14:paraId="6AD75E7C"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w:t>
      </w:r>
      <w:r>
        <w:rPr>
          <w:noProof/>
          <w:color w:val="0000FF"/>
          <w:sz w:val="20"/>
          <w:szCs w:val="20"/>
        </w:rPr>
        <w:t>true</w:t>
      </w:r>
      <w:r>
        <w:rPr>
          <w:noProof/>
          <w:color w:val="000000"/>
          <w:sz w:val="20"/>
          <w:szCs w:val="20"/>
        </w:rPr>
        <w:t>;</w:t>
      </w:r>
    </w:p>
    <w:p w14:paraId="63509CC0" w14:textId="77777777" w:rsidR="00942C25" w:rsidRDefault="009C5CA0">
      <w:pPr>
        <w:spacing w:after="0" w:line="240" w:lineRule="auto"/>
        <w:rPr>
          <w:noProof/>
          <w:color w:val="000000"/>
          <w:sz w:val="20"/>
          <w:szCs w:val="20"/>
        </w:rPr>
      </w:pPr>
      <w:r>
        <w:rPr>
          <w:noProof/>
          <w:color w:val="000000"/>
          <w:sz w:val="20"/>
          <w:szCs w:val="20"/>
        </w:rPr>
        <w:t xml:space="preserve">                });</w:t>
      </w:r>
    </w:p>
    <w:p w14:paraId="269A6C8F" w14:textId="77777777" w:rsidR="00942C25" w:rsidRDefault="009C5CA0">
      <w:pPr>
        <w:spacing w:after="0" w:line="240" w:lineRule="auto"/>
        <w:rPr>
          <w:noProof/>
          <w:color w:val="000000"/>
          <w:sz w:val="20"/>
          <w:szCs w:val="20"/>
        </w:rPr>
      </w:pPr>
      <w:r>
        <w:rPr>
          <w:noProof/>
          <w:color w:val="000000"/>
          <w:sz w:val="20"/>
          <w:szCs w:val="20"/>
        </w:rPr>
        <w:t xml:space="preserve">            }</w:t>
      </w:r>
    </w:p>
    <w:p w14:paraId="0D4378A1"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w:t>
      </w:r>
      <w:r>
        <w:rPr>
          <w:noProof/>
          <w:color w:val="0000FF"/>
          <w:sz w:val="20"/>
          <w:szCs w:val="20"/>
        </w:rPr>
        <w:t>string</w:t>
      </w:r>
      <w:r>
        <w:rPr>
          <w:noProof/>
          <w:color w:val="000000"/>
          <w:sz w:val="20"/>
          <w:szCs w:val="20"/>
        </w:rPr>
        <w:t>.Empty;</w:t>
      </w:r>
    </w:p>
    <w:p w14:paraId="70776152" w14:textId="198A210B" w:rsidR="00942C25" w:rsidRDefault="009C5CA0">
      <w:pPr>
        <w:rPr>
          <w:ins w:id="2433" w:author="Ravindra Akella" w:date="2019-11-24T12:38:00Z"/>
          <w:noProof/>
          <w:color w:val="000000"/>
          <w:sz w:val="20"/>
          <w:szCs w:val="20"/>
        </w:rPr>
      </w:pPr>
      <w:r>
        <w:rPr>
          <w:noProof/>
          <w:color w:val="000000"/>
          <w:sz w:val="20"/>
          <w:szCs w:val="20"/>
        </w:rPr>
        <w:t xml:space="preserve">        }</w:t>
      </w:r>
    </w:p>
    <w:p w14:paraId="4219ACB2" w14:textId="77777777" w:rsidR="00511075" w:rsidRDefault="004C04DD">
      <w:pPr>
        <w:rPr>
          <w:ins w:id="2434" w:author="Ravindra Akella" w:date="2019-11-24T13:00:00Z"/>
          <w:rFonts w:ascii="Palatino Linotype" w:eastAsia="Palatino Linotype" w:hAnsi="Palatino Linotype" w:cs="Palatino Linotype"/>
          <w:sz w:val="21"/>
          <w:szCs w:val="21"/>
        </w:rPr>
      </w:pPr>
      <w:ins w:id="2435" w:author="Ravindra Akella" w:date="2019-11-24T12:38:00Z">
        <w:r w:rsidRPr="004C04DD">
          <w:rPr>
            <w:rFonts w:ascii="Palatino Linotype" w:eastAsia="Palatino Linotype" w:hAnsi="Palatino Linotype" w:cs="Palatino Linotype"/>
            <w:sz w:val="21"/>
            <w:szCs w:val="21"/>
            <w:rPrChange w:id="2436" w:author="Ravindra Akella" w:date="2019-11-24T12:38:00Z">
              <w:rPr>
                <w:color w:val="000000"/>
                <w:sz w:val="20"/>
                <w:szCs w:val="20"/>
              </w:rPr>
            </w:rPrChange>
          </w:rPr>
          <w:t>Now</w:t>
        </w:r>
        <w:r>
          <w:rPr>
            <w:rFonts w:ascii="Palatino Linotype" w:eastAsia="Palatino Linotype" w:hAnsi="Palatino Linotype" w:cs="Palatino Linotype"/>
            <w:sz w:val="21"/>
            <w:szCs w:val="21"/>
          </w:rPr>
          <w:t xml:space="preserve"> modify the main method to call this new method along with </w:t>
        </w:r>
      </w:ins>
      <w:ins w:id="2437" w:author="Ravindra Akella" w:date="2019-11-24T12:39:00Z">
        <w:r>
          <w:rPr>
            <w:rFonts w:ascii="Palatino Linotype" w:eastAsia="Palatino Linotype" w:hAnsi="Palatino Linotype" w:cs="Palatino Linotype"/>
            <w:sz w:val="21"/>
            <w:szCs w:val="21"/>
          </w:rPr>
          <w:t>GetDataAsync method and catch AggregateException, however this time output will have custom me</w:t>
        </w:r>
      </w:ins>
      <w:ins w:id="2438" w:author="Ravindra Akella" w:date="2019-11-24T12:40:00Z">
        <w:r>
          <w:rPr>
            <w:rFonts w:ascii="Palatino Linotype" w:eastAsia="Palatino Linotype" w:hAnsi="Palatino Linotype" w:cs="Palatino Linotype"/>
            <w:sz w:val="21"/>
            <w:szCs w:val="21"/>
          </w:rPr>
          <w:t>ssage</w:t>
        </w:r>
      </w:ins>
      <w:ins w:id="2439" w:author="Ravindra Akella" w:date="2019-11-24T12:59:00Z">
        <w:r w:rsidR="00511075">
          <w:rPr>
            <w:rFonts w:ascii="Palatino Linotype" w:eastAsia="Palatino Linotype" w:hAnsi="Palatino Linotype" w:cs="Palatino Linotype"/>
            <w:sz w:val="21"/>
            <w:szCs w:val="21"/>
          </w:rPr>
          <w:t>. Main method will look like below no</w:t>
        </w:r>
      </w:ins>
      <w:ins w:id="2440" w:author="Ravindra Akella" w:date="2019-11-24T13:00:00Z">
        <w:r w:rsidR="00511075">
          <w:rPr>
            <w:rFonts w:ascii="Palatino Linotype" w:eastAsia="Palatino Linotype" w:hAnsi="Palatino Linotype" w:cs="Palatino Linotype"/>
            <w:sz w:val="21"/>
            <w:szCs w:val="21"/>
          </w:rPr>
          <w:t>w</w:t>
        </w:r>
      </w:ins>
    </w:p>
    <w:p w14:paraId="4E419C47" w14:textId="77777777" w:rsidR="00511075" w:rsidRPr="00511075" w:rsidRDefault="00511075" w:rsidP="00511075">
      <w:pPr>
        <w:autoSpaceDE w:val="0"/>
        <w:autoSpaceDN w:val="0"/>
        <w:adjustRightInd w:val="0"/>
        <w:spacing w:after="0" w:line="240" w:lineRule="auto"/>
        <w:rPr>
          <w:ins w:id="2441" w:author="Ravindra Akella" w:date="2019-11-24T13:00:00Z"/>
          <w:rFonts w:asciiTheme="minorHAnsi" w:hAnsiTheme="minorHAnsi" w:cstheme="minorHAnsi"/>
          <w:noProof/>
          <w:color w:val="000000"/>
          <w:sz w:val="20"/>
          <w:szCs w:val="20"/>
          <w:rPrChange w:id="2442" w:author="Ravindra Akella" w:date="2019-11-24T13:00:00Z">
            <w:rPr>
              <w:ins w:id="2443" w:author="Ravindra Akella" w:date="2019-11-24T13:00:00Z"/>
              <w:rFonts w:ascii="Consolas" w:hAnsi="Consolas" w:cs="Consolas"/>
              <w:color w:val="000000"/>
              <w:sz w:val="19"/>
              <w:szCs w:val="19"/>
            </w:rPr>
          </w:rPrChange>
        </w:rPr>
      </w:pPr>
      <w:ins w:id="2444" w:author="Ravindra Akella" w:date="2019-11-24T13:00:00Z">
        <w:r w:rsidRPr="00511075">
          <w:rPr>
            <w:rFonts w:asciiTheme="minorHAnsi" w:hAnsiTheme="minorHAnsi" w:cstheme="minorHAnsi"/>
            <w:noProof/>
            <w:color w:val="000000"/>
            <w:sz w:val="20"/>
            <w:szCs w:val="20"/>
            <w:rPrChange w:id="2445"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46" w:author="Ravindra Akella" w:date="2019-11-24T13:00:00Z">
              <w:rPr>
                <w:rFonts w:ascii="Consolas" w:hAnsi="Consolas" w:cs="Consolas"/>
                <w:color w:val="0000FF"/>
                <w:sz w:val="19"/>
                <w:szCs w:val="19"/>
              </w:rPr>
            </w:rPrChange>
          </w:rPr>
          <w:t>static</w:t>
        </w:r>
        <w:r w:rsidRPr="00511075">
          <w:rPr>
            <w:rFonts w:asciiTheme="minorHAnsi" w:hAnsiTheme="minorHAnsi" w:cstheme="minorHAnsi"/>
            <w:noProof/>
            <w:color w:val="000000"/>
            <w:sz w:val="20"/>
            <w:szCs w:val="20"/>
            <w:rPrChange w:id="2447"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48" w:author="Ravindra Akella" w:date="2019-11-24T13:00:00Z">
              <w:rPr>
                <w:rFonts w:ascii="Consolas" w:hAnsi="Consolas" w:cs="Consolas"/>
                <w:color w:val="0000FF"/>
                <w:sz w:val="19"/>
                <w:szCs w:val="19"/>
              </w:rPr>
            </w:rPrChange>
          </w:rPr>
          <w:t>void</w:t>
        </w:r>
        <w:r w:rsidRPr="00511075">
          <w:rPr>
            <w:rFonts w:asciiTheme="minorHAnsi" w:hAnsiTheme="minorHAnsi" w:cstheme="minorHAnsi"/>
            <w:noProof/>
            <w:color w:val="000000"/>
            <w:sz w:val="20"/>
            <w:szCs w:val="20"/>
            <w:rPrChange w:id="2449" w:author="Ravindra Akella" w:date="2019-11-24T13:00:00Z">
              <w:rPr>
                <w:rFonts w:ascii="Consolas" w:hAnsi="Consolas" w:cs="Consolas"/>
                <w:color w:val="000000"/>
                <w:sz w:val="19"/>
                <w:szCs w:val="19"/>
              </w:rPr>
            </w:rPrChange>
          </w:rPr>
          <w:t xml:space="preserve"> Main(</w:t>
        </w:r>
        <w:r w:rsidRPr="00511075">
          <w:rPr>
            <w:rFonts w:asciiTheme="minorHAnsi" w:hAnsiTheme="minorHAnsi" w:cstheme="minorHAnsi"/>
            <w:noProof/>
            <w:color w:val="0000FF"/>
            <w:sz w:val="20"/>
            <w:szCs w:val="20"/>
            <w:rPrChange w:id="2450"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451" w:author="Ravindra Akella" w:date="2019-11-24T13:00:00Z">
              <w:rPr>
                <w:rFonts w:ascii="Consolas" w:hAnsi="Consolas" w:cs="Consolas"/>
                <w:color w:val="000000"/>
                <w:sz w:val="19"/>
                <w:szCs w:val="19"/>
              </w:rPr>
            </w:rPrChange>
          </w:rPr>
          <w:t>[] args)</w:t>
        </w:r>
      </w:ins>
    </w:p>
    <w:p w14:paraId="461522BD" w14:textId="77777777" w:rsidR="00511075" w:rsidRPr="00511075" w:rsidRDefault="00511075" w:rsidP="00511075">
      <w:pPr>
        <w:autoSpaceDE w:val="0"/>
        <w:autoSpaceDN w:val="0"/>
        <w:adjustRightInd w:val="0"/>
        <w:spacing w:after="0" w:line="240" w:lineRule="auto"/>
        <w:rPr>
          <w:ins w:id="2452" w:author="Ravindra Akella" w:date="2019-11-24T13:00:00Z"/>
          <w:rFonts w:asciiTheme="minorHAnsi" w:hAnsiTheme="minorHAnsi" w:cstheme="minorHAnsi"/>
          <w:noProof/>
          <w:color w:val="000000"/>
          <w:sz w:val="20"/>
          <w:szCs w:val="20"/>
          <w:rPrChange w:id="2453" w:author="Ravindra Akella" w:date="2019-11-24T13:00:00Z">
            <w:rPr>
              <w:ins w:id="2454" w:author="Ravindra Akella" w:date="2019-11-24T13:00:00Z"/>
              <w:rFonts w:ascii="Consolas" w:hAnsi="Consolas" w:cs="Consolas"/>
              <w:color w:val="000000"/>
              <w:sz w:val="19"/>
              <w:szCs w:val="19"/>
            </w:rPr>
          </w:rPrChange>
        </w:rPr>
      </w:pPr>
      <w:ins w:id="2455" w:author="Ravindra Akella" w:date="2019-11-24T13:00:00Z">
        <w:r w:rsidRPr="00511075">
          <w:rPr>
            <w:rFonts w:asciiTheme="minorHAnsi" w:hAnsiTheme="minorHAnsi" w:cstheme="minorHAnsi"/>
            <w:noProof/>
            <w:color w:val="000000"/>
            <w:sz w:val="20"/>
            <w:szCs w:val="20"/>
            <w:rPrChange w:id="2456" w:author="Ravindra Akella" w:date="2019-11-24T13:00:00Z">
              <w:rPr>
                <w:rFonts w:ascii="Consolas" w:hAnsi="Consolas" w:cs="Consolas"/>
                <w:color w:val="000000"/>
                <w:sz w:val="19"/>
                <w:szCs w:val="19"/>
              </w:rPr>
            </w:rPrChange>
          </w:rPr>
          <w:t xml:space="preserve">        {</w:t>
        </w:r>
      </w:ins>
    </w:p>
    <w:p w14:paraId="37E8BFC9" w14:textId="5CD929E7" w:rsidR="00511075" w:rsidRPr="00511075" w:rsidRDefault="00511075" w:rsidP="00511075">
      <w:pPr>
        <w:autoSpaceDE w:val="0"/>
        <w:autoSpaceDN w:val="0"/>
        <w:adjustRightInd w:val="0"/>
        <w:spacing w:after="0" w:line="240" w:lineRule="auto"/>
        <w:rPr>
          <w:ins w:id="2457" w:author="Ravindra Akella" w:date="2019-11-24T13:00:00Z"/>
          <w:rFonts w:asciiTheme="minorHAnsi" w:hAnsiTheme="minorHAnsi" w:cstheme="minorHAnsi"/>
          <w:noProof/>
          <w:color w:val="000000"/>
          <w:sz w:val="20"/>
          <w:szCs w:val="20"/>
          <w:rPrChange w:id="2458" w:author="Ravindra Akella" w:date="2019-11-24T13:00:00Z">
            <w:rPr>
              <w:ins w:id="2459" w:author="Ravindra Akella" w:date="2019-11-24T13:00:00Z"/>
              <w:rFonts w:ascii="Consolas" w:hAnsi="Consolas" w:cs="Consolas"/>
              <w:color w:val="000000"/>
              <w:sz w:val="19"/>
              <w:szCs w:val="19"/>
            </w:rPr>
          </w:rPrChange>
        </w:rPr>
      </w:pPr>
      <w:ins w:id="2460" w:author="Ravindra Akella" w:date="2019-11-24T13:00:00Z">
        <w:r w:rsidRPr="00511075">
          <w:rPr>
            <w:rFonts w:asciiTheme="minorHAnsi" w:hAnsiTheme="minorHAnsi" w:cstheme="minorHAnsi"/>
            <w:noProof/>
            <w:color w:val="000000"/>
            <w:sz w:val="20"/>
            <w:szCs w:val="20"/>
            <w:rPrChange w:id="2461" w:author="Ravindra Akella" w:date="2019-11-24T13:00:00Z">
              <w:rPr>
                <w:rFonts w:ascii="Consolas" w:hAnsi="Consolas" w:cs="Consolas"/>
                <w:color w:val="000000"/>
                <w:sz w:val="19"/>
                <w:szCs w:val="19"/>
              </w:rPr>
            </w:rPrChange>
          </w:rPr>
          <w:t xml:space="preserve">            </w:t>
        </w:r>
      </w:ins>
    </w:p>
    <w:p w14:paraId="77124B5F" w14:textId="77777777" w:rsidR="00511075" w:rsidRPr="00511075" w:rsidRDefault="00511075" w:rsidP="00511075">
      <w:pPr>
        <w:autoSpaceDE w:val="0"/>
        <w:autoSpaceDN w:val="0"/>
        <w:adjustRightInd w:val="0"/>
        <w:spacing w:after="0" w:line="240" w:lineRule="auto"/>
        <w:rPr>
          <w:ins w:id="2462" w:author="Ravindra Akella" w:date="2019-11-24T13:00:00Z"/>
          <w:rFonts w:asciiTheme="minorHAnsi" w:hAnsiTheme="minorHAnsi" w:cstheme="minorHAnsi"/>
          <w:noProof/>
          <w:color w:val="000000"/>
          <w:sz w:val="20"/>
          <w:szCs w:val="20"/>
          <w:rPrChange w:id="2463" w:author="Ravindra Akella" w:date="2019-11-24T13:00:00Z">
            <w:rPr>
              <w:ins w:id="2464" w:author="Ravindra Akella" w:date="2019-11-24T13:00:00Z"/>
              <w:rFonts w:ascii="Consolas" w:hAnsi="Consolas" w:cs="Consolas"/>
              <w:color w:val="000000"/>
              <w:sz w:val="19"/>
              <w:szCs w:val="19"/>
            </w:rPr>
          </w:rPrChange>
        </w:rPr>
      </w:pPr>
      <w:ins w:id="2465" w:author="Ravindra Akella" w:date="2019-11-24T13:00:00Z">
        <w:r w:rsidRPr="00511075">
          <w:rPr>
            <w:rFonts w:asciiTheme="minorHAnsi" w:hAnsiTheme="minorHAnsi" w:cstheme="minorHAnsi"/>
            <w:noProof/>
            <w:color w:val="000000"/>
            <w:sz w:val="20"/>
            <w:szCs w:val="20"/>
            <w:rPrChange w:id="2466"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67" w:author="Ravindra Akella" w:date="2019-11-24T13:00:00Z">
              <w:rPr>
                <w:rFonts w:ascii="Consolas" w:hAnsi="Consolas" w:cs="Consolas"/>
                <w:color w:val="0000FF"/>
                <w:sz w:val="19"/>
                <w:szCs w:val="19"/>
              </w:rPr>
            </w:rPrChange>
          </w:rPr>
          <w:t>var</w:t>
        </w:r>
        <w:r w:rsidRPr="00511075">
          <w:rPr>
            <w:rFonts w:asciiTheme="minorHAnsi" w:hAnsiTheme="minorHAnsi" w:cstheme="minorHAnsi"/>
            <w:noProof/>
            <w:color w:val="000000"/>
            <w:sz w:val="20"/>
            <w:szCs w:val="20"/>
            <w:rPrChange w:id="2468" w:author="Ravindra Akella" w:date="2019-11-24T13:00:00Z">
              <w:rPr>
                <w:rFonts w:ascii="Consolas" w:hAnsi="Consolas" w:cs="Consolas"/>
                <w:color w:val="000000"/>
                <w:sz w:val="19"/>
                <w:szCs w:val="19"/>
              </w:rPr>
            </w:rPrChange>
          </w:rPr>
          <w:t xml:space="preserve"> tasks = </w:t>
        </w:r>
        <w:r w:rsidRPr="00511075">
          <w:rPr>
            <w:rFonts w:asciiTheme="minorHAnsi" w:hAnsiTheme="minorHAnsi" w:cstheme="minorHAnsi"/>
            <w:noProof/>
            <w:color w:val="0000FF"/>
            <w:sz w:val="20"/>
            <w:szCs w:val="20"/>
            <w:rPrChange w:id="2469" w:author="Ravindra Akella" w:date="2019-11-24T13:00:00Z">
              <w:rPr>
                <w:rFonts w:ascii="Consolas" w:hAnsi="Consolas" w:cs="Consolas"/>
                <w:color w:val="0000FF"/>
                <w:sz w:val="19"/>
                <w:szCs w:val="19"/>
              </w:rPr>
            </w:rPrChange>
          </w:rPr>
          <w:t>new</w:t>
        </w:r>
        <w:r w:rsidRPr="00511075">
          <w:rPr>
            <w:rFonts w:asciiTheme="minorHAnsi" w:hAnsiTheme="minorHAnsi" w:cstheme="minorHAnsi"/>
            <w:noProof/>
            <w:color w:val="000000"/>
            <w:sz w:val="20"/>
            <w:szCs w:val="20"/>
            <w:rPrChange w:id="2470" w:author="Ravindra Akella" w:date="2019-11-24T13:00:00Z">
              <w:rPr>
                <w:rFonts w:ascii="Consolas" w:hAnsi="Consolas" w:cs="Consolas"/>
                <w:color w:val="000000"/>
                <w:sz w:val="19"/>
                <w:szCs w:val="19"/>
              </w:rPr>
            </w:rPrChange>
          </w:rPr>
          <w:t xml:space="preserve"> List&lt;Task&gt;();</w:t>
        </w:r>
      </w:ins>
    </w:p>
    <w:p w14:paraId="13E2750C" w14:textId="77777777" w:rsidR="00511075" w:rsidRPr="00511075" w:rsidRDefault="00511075" w:rsidP="00511075">
      <w:pPr>
        <w:autoSpaceDE w:val="0"/>
        <w:autoSpaceDN w:val="0"/>
        <w:adjustRightInd w:val="0"/>
        <w:spacing w:after="0" w:line="240" w:lineRule="auto"/>
        <w:rPr>
          <w:ins w:id="2471" w:author="Ravindra Akella" w:date="2019-11-24T13:00:00Z"/>
          <w:rFonts w:asciiTheme="minorHAnsi" w:hAnsiTheme="minorHAnsi" w:cstheme="minorHAnsi"/>
          <w:noProof/>
          <w:color w:val="000000"/>
          <w:sz w:val="20"/>
          <w:szCs w:val="20"/>
          <w:rPrChange w:id="2472" w:author="Ravindra Akella" w:date="2019-11-24T13:00:00Z">
            <w:rPr>
              <w:ins w:id="2473" w:author="Ravindra Akella" w:date="2019-11-24T13:00:00Z"/>
              <w:rFonts w:ascii="Consolas" w:hAnsi="Consolas" w:cs="Consolas"/>
              <w:color w:val="000000"/>
              <w:sz w:val="19"/>
              <w:szCs w:val="19"/>
            </w:rPr>
          </w:rPrChange>
        </w:rPr>
      </w:pPr>
      <w:ins w:id="2474" w:author="Ravindra Akella" w:date="2019-11-24T13:00:00Z">
        <w:r w:rsidRPr="00511075">
          <w:rPr>
            <w:rFonts w:asciiTheme="minorHAnsi" w:hAnsiTheme="minorHAnsi" w:cstheme="minorHAnsi"/>
            <w:noProof/>
            <w:color w:val="000000"/>
            <w:sz w:val="20"/>
            <w:szCs w:val="20"/>
            <w:rPrChange w:id="2475"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76" w:author="Ravindra Akella" w:date="2019-11-24T13:00:00Z">
              <w:rPr>
                <w:rFonts w:ascii="Consolas" w:hAnsi="Consolas" w:cs="Consolas"/>
                <w:color w:val="0000FF"/>
                <w:sz w:val="19"/>
                <w:szCs w:val="19"/>
              </w:rPr>
            </w:rPrChange>
          </w:rPr>
          <w:t>var</w:t>
        </w:r>
        <w:r w:rsidRPr="00511075">
          <w:rPr>
            <w:rFonts w:asciiTheme="minorHAnsi" w:hAnsiTheme="minorHAnsi" w:cstheme="minorHAnsi"/>
            <w:noProof/>
            <w:color w:val="000000"/>
            <w:sz w:val="20"/>
            <w:szCs w:val="20"/>
            <w:rPrChange w:id="2477" w:author="Ravindra Akella" w:date="2019-11-24T13:00:00Z">
              <w:rPr>
                <w:rFonts w:ascii="Consolas" w:hAnsi="Consolas" w:cs="Consolas"/>
                <w:color w:val="000000"/>
                <w:sz w:val="19"/>
                <w:szCs w:val="19"/>
              </w:rPr>
            </w:rPrChange>
          </w:rPr>
          <w:t xml:space="preserve"> task = GetDataAsync();</w:t>
        </w:r>
      </w:ins>
    </w:p>
    <w:p w14:paraId="71B118CF" w14:textId="77777777" w:rsidR="00511075" w:rsidRPr="00511075" w:rsidRDefault="00511075" w:rsidP="00511075">
      <w:pPr>
        <w:autoSpaceDE w:val="0"/>
        <w:autoSpaceDN w:val="0"/>
        <w:adjustRightInd w:val="0"/>
        <w:spacing w:after="0" w:line="240" w:lineRule="auto"/>
        <w:rPr>
          <w:ins w:id="2478" w:author="Ravindra Akella" w:date="2019-11-24T13:00:00Z"/>
          <w:rFonts w:asciiTheme="minorHAnsi" w:hAnsiTheme="minorHAnsi" w:cstheme="minorHAnsi"/>
          <w:noProof/>
          <w:color w:val="000000"/>
          <w:sz w:val="20"/>
          <w:szCs w:val="20"/>
          <w:rPrChange w:id="2479" w:author="Ravindra Akella" w:date="2019-11-24T13:00:00Z">
            <w:rPr>
              <w:ins w:id="2480" w:author="Ravindra Akella" w:date="2019-11-24T13:00:00Z"/>
              <w:rFonts w:ascii="Consolas" w:hAnsi="Consolas" w:cs="Consolas"/>
              <w:color w:val="000000"/>
              <w:sz w:val="19"/>
              <w:szCs w:val="19"/>
            </w:rPr>
          </w:rPrChange>
        </w:rPr>
      </w:pPr>
      <w:ins w:id="2481" w:author="Ravindra Akella" w:date="2019-11-24T13:00:00Z">
        <w:r w:rsidRPr="00511075">
          <w:rPr>
            <w:rFonts w:asciiTheme="minorHAnsi" w:hAnsiTheme="minorHAnsi" w:cstheme="minorHAnsi"/>
            <w:noProof/>
            <w:color w:val="000000"/>
            <w:sz w:val="20"/>
            <w:szCs w:val="20"/>
            <w:rPrChange w:id="2482" w:author="Ravindra Akella" w:date="2019-11-24T13:00:00Z">
              <w:rPr>
                <w:rFonts w:ascii="Consolas" w:hAnsi="Consolas" w:cs="Consolas"/>
                <w:color w:val="000000"/>
                <w:sz w:val="19"/>
                <w:szCs w:val="19"/>
              </w:rPr>
            </w:rPrChange>
          </w:rPr>
          <w:t xml:space="preserve">            tasks.Add(task);</w:t>
        </w:r>
      </w:ins>
    </w:p>
    <w:p w14:paraId="3211BA08" w14:textId="77777777" w:rsidR="00511075" w:rsidRPr="00511075" w:rsidRDefault="00511075" w:rsidP="00511075">
      <w:pPr>
        <w:autoSpaceDE w:val="0"/>
        <w:autoSpaceDN w:val="0"/>
        <w:adjustRightInd w:val="0"/>
        <w:spacing w:after="0" w:line="240" w:lineRule="auto"/>
        <w:rPr>
          <w:ins w:id="2483" w:author="Ravindra Akella" w:date="2019-11-24T13:00:00Z"/>
          <w:rFonts w:asciiTheme="minorHAnsi" w:hAnsiTheme="minorHAnsi" w:cstheme="minorHAnsi"/>
          <w:noProof/>
          <w:color w:val="000000"/>
          <w:sz w:val="20"/>
          <w:szCs w:val="20"/>
          <w:rPrChange w:id="2484" w:author="Ravindra Akella" w:date="2019-11-24T13:00:00Z">
            <w:rPr>
              <w:ins w:id="2485" w:author="Ravindra Akella" w:date="2019-11-24T13:00:00Z"/>
              <w:rFonts w:ascii="Consolas" w:hAnsi="Consolas" w:cs="Consolas"/>
              <w:color w:val="000000"/>
              <w:sz w:val="19"/>
              <w:szCs w:val="19"/>
            </w:rPr>
          </w:rPrChange>
        </w:rPr>
      </w:pPr>
      <w:ins w:id="2486" w:author="Ravindra Akella" w:date="2019-11-24T13:00:00Z">
        <w:r w:rsidRPr="00511075">
          <w:rPr>
            <w:rFonts w:asciiTheme="minorHAnsi" w:hAnsiTheme="minorHAnsi" w:cstheme="minorHAnsi"/>
            <w:noProof/>
            <w:color w:val="000000"/>
            <w:sz w:val="20"/>
            <w:szCs w:val="20"/>
            <w:rPrChange w:id="2487"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88" w:author="Ravindra Akella" w:date="2019-11-24T13:00:00Z">
              <w:rPr>
                <w:rFonts w:ascii="Consolas" w:hAnsi="Consolas" w:cs="Consolas"/>
                <w:color w:val="0000FF"/>
                <w:sz w:val="19"/>
                <w:szCs w:val="19"/>
              </w:rPr>
            </w:rPrChange>
          </w:rPr>
          <w:t>var</w:t>
        </w:r>
        <w:r w:rsidRPr="00511075">
          <w:rPr>
            <w:rFonts w:asciiTheme="minorHAnsi" w:hAnsiTheme="minorHAnsi" w:cstheme="minorHAnsi"/>
            <w:noProof/>
            <w:color w:val="000000"/>
            <w:sz w:val="20"/>
            <w:szCs w:val="20"/>
            <w:rPrChange w:id="2489" w:author="Ravindra Akella" w:date="2019-11-24T13:00:00Z">
              <w:rPr>
                <w:rFonts w:ascii="Consolas" w:hAnsi="Consolas" w:cs="Consolas"/>
                <w:color w:val="000000"/>
                <w:sz w:val="19"/>
                <w:szCs w:val="19"/>
              </w:rPr>
            </w:rPrChange>
          </w:rPr>
          <w:t xml:space="preserve"> task2 = Task.Run(() =&gt; DoHighCPUIntense());</w:t>
        </w:r>
      </w:ins>
    </w:p>
    <w:p w14:paraId="6D1A900F" w14:textId="77777777" w:rsidR="00511075" w:rsidRPr="00511075" w:rsidRDefault="00511075" w:rsidP="00511075">
      <w:pPr>
        <w:autoSpaceDE w:val="0"/>
        <w:autoSpaceDN w:val="0"/>
        <w:adjustRightInd w:val="0"/>
        <w:spacing w:after="0" w:line="240" w:lineRule="auto"/>
        <w:rPr>
          <w:ins w:id="2490" w:author="Ravindra Akella" w:date="2019-11-24T13:00:00Z"/>
          <w:rFonts w:asciiTheme="minorHAnsi" w:hAnsiTheme="minorHAnsi" w:cstheme="minorHAnsi"/>
          <w:noProof/>
          <w:color w:val="000000"/>
          <w:sz w:val="20"/>
          <w:szCs w:val="20"/>
          <w:rPrChange w:id="2491" w:author="Ravindra Akella" w:date="2019-11-24T13:00:00Z">
            <w:rPr>
              <w:ins w:id="2492" w:author="Ravindra Akella" w:date="2019-11-24T13:00:00Z"/>
              <w:rFonts w:ascii="Consolas" w:hAnsi="Consolas" w:cs="Consolas"/>
              <w:color w:val="000000"/>
              <w:sz w:val="19"/>
              <w:szCs w:val="19"/>
            </w:rPr>
          </w:rPrChange>
        </w:rPr>
      </w:pPr>
      <w:ins w:id="2493" w:author="Ravindra Akella" w:date="2019-11-24T13:00:00Z">
        <w:r w:rsidRPr="00511075">
          <w:rPr>
            <w:rFonts w:asciiTheme="minorHAnsi" w:hAnsiTheme="minorHAnsi" w:cstheme="minorHAnsi"/>
            <w:noProof/>
            <w:color w:val="000000"/>
            <w:sz w:val="20"/>
            <w:szCs w:val="20"/>
            <w:rPrChange w:id="2494" w:author="Ravindra Akella" w:date="2019-11-24T13:00:00Z">
              <w:rPr>
                <w:rFonts w:ascii="Consolas" w:hAnsi="Consolas" w:cs="Consolas"/>
                <w:color w:val="000000"/>
                <w:sz w:val="19"/>
                <w:szCs w:val="19"/>
              </w:rPr>
            </w:rPrChange>
          </w:rPr>
          <w:t xml:space="preserve">            tasks.Add(task2);</w:t>
        </w:r>
      </w:ins>
    </w:p>
    <w:p w14:paraId="2F157068" w14:textId="77777777" w:rsidR="00511075" w:rsidRPr="00511075" w:rsidRDefault="00511075" w:rsidP="00511075">
      <w:pPr>
        <w:autoSpaceDE w:val="0"/>
        <w:autoSpaceDN w:val="0"/>
        <w:adjustRightInd w:val="0"/>
        <w:spacing w:after="0" w:line="240" w:lineRule="auto"/>
        <w:rPr>
          <w:ins w:id="2495" w:author="Ravindra Akella" w:date="2019-11-24T13:00:00Z"/>
          <w:rFonts w:asciiTheme="minorHAnsi" w:hAnsiTheme="minorHAnsi" w:cstheme="minorHAnsi"/>
          <w:noProof/>
          <w:color w:val="000000"/>
          <w:sz w:val="20"/>
          <w:szCs w:val="20"/>
          <w:rPrChange w:id="2496" w:author="Ravindra Akella" w:date="2019-11-24T13:00:00Z">
            <w:rPr>
              <w:ins w:id="2497" w:author="Ravindra Akella" w:date="2019-11-24T13:00:00Z"/>
              <w:rFonts w:ascii="Consolas" w:hAnsi="Consolas" w:cs="Consolas"/>
              <w:color w:val="000000"/>
              <w:sz w:val="19"/>
              <w:szCs w:val="19"/>
            </w:rPr>
          </w:rPrChange>
        </w:rPr>
      </w:pPr>
      <w:ins w:id="2498" w:author="Ravindra Akella" w:date="2019-11-24T13:00:00Z">
        <w:r w:rsidRPr="00511075">
          <w:rPr>
            <w:rFonts w:asciiTheme="minorHAnsi" w:hAnsiTheme="minorHAnsi" w:cstheme="minorHAnsi"/>
            <w:noProof/>
            <w:color w:val="000000"/>
            <w:sz w:val="20"/>
            <w:szCs w:val="20"/>
            <w:rPrChange w:id="2499"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500" w:author="Ravindra Akella" w:date="2019-11-24T13:00:00Z">
              <w:rPr>
                <w:rFonts w:ascii="Consolas" w:hAnsi="Consolas" w:cs="Consolas"/>
                <w:color w:val="0000FF"/>
                <w:sz w:val="19"/>
                <w:szCs w:val="19"/>
              </w:rPr>
            </w:rPrChange>
          </w:rPr>
          <w:t>try</w:t>
        </w:r>
      </w:ins>
    </w:p>
    <w:p w14:paraId="6486216B" w14:textId="77777777" w:rsidR="00511075" w:rsidRPr="00511075" w:rsidRDefault="00511075" w:rsidP="00511075">
      <w:pPr>
        <w:autoSpaceDE w:val="0"/>
        <w:autoSpaceDN w:val="0"/>
        <w:adjustRightInd w:val="0"/>
        <w:spacing w:after="0" w:line="240" w:lineRule="auto"/>
        <w:rPr>
          <w:ins w:id="2501" w:author="Ravindra Akella" w:date="2019-11-24T13:00:00Z"/>
          <w:rFonts w:asciiTheme="minorHAnsi" w:hAnsiTheme="minorHAnsi" w:cstheme="minorHAnsi"/>
          <w:noProof/>
          <w:color w:val="000000"/>
          <w:sz w:val="20"/>
          <w:szCs w:val="20"/>
          <w:rPrChange w:id="2502" w:author="Ravindra Akella" w:date="2019-11-24T13:00:00Z">
            <w:rPr>
              <w:ins w:id="2503" w:author="Ravindra Akella" w:date="2019-11-24T13:00:00Z"/>
              <w:rFonts w:ascii="Consolas" w:hAnsi="Consolas" w:cs="Consolas"/>
              <w:color w:val="000000"/>
              <w:sz w:val="19"/>
              <w:szCs w:val="19"/>
            </w:rPr>
          </w:rPrChange>
        </w:rPr>
      </w:pPr>
      <w:ins w:id="2504" w:author="Ravindra Akella" w:date="2019-11-24T13:00:00Z">
        <w:r w:rsidRPr="00511075">
          <w:rPr>
            <w:rFonts w:asciiTheme="minorHAnsi" w:hAnsiTheme="minorHAnsi" w:cstheme="minorHAnsi"/>
            <w:noProof/>
            <w:color w:val="000000"/>
            <w:sz w:val="20"/>
            <w:szCs w:val="20"/>
            <w:rPrChange w:id="2505" w:author="Ravindra Akella" w:date="2019-11-24T13:00:00Z">
              <w:rPr>
                <w:rFonts w:ascii="Consolas" w:hAnsi="Consolas" w:cs="Consolas"/>
                <w:color w:val="000000"/>
                <w:sz w:val="19"/>
                <w:szCs w:val="19"/>
              </w:rPr>
            </w:rPrChange>
          </w:rPr>
          <w:t xml:space="preserve">            {</w:t>
        </w:r>
      </w:ins>
    </w:p>
    <w:p w14:paraId="08BCE555" w14:textId="77777777" w:rsidR="00511075" w:rsidRPr="00511075" w:rsidRDefault="00511075" w:rsidP="00511075">
      <w:pPr>
        <w:autoSpaceDE w:val="0"/>
        <w:autoSpaceDN w:val="0"/>
        <w:adjustRightInd w:val="0"/>
        <w:spacing w:after="0" w:line="240" w:lineRule="auto"/>
        <w:rPr>
          <w:ins w:id="2506" w:author="Ravindra Akella" w:date="2019-11-24T13:00:00Z"/>
          <w:rFonts w:asciiTheme="minorHAnsi" w:hAnsiTheme="minorHAnsi" w:cstheme="minorHAnsi"/>
          <w:noProof/>
          <w:color w:val="000000"/>
          <w:sz w:val="20"/>
          <w:szCs w:val="20"/>
          <w:rPrChange w:id="2507" w:author="Ravindra Akella" w:date="2019-11-24T13:00:00Z">
            <w:rPr>
              <w:ins w:id="2508" w:author="Ravindra Akella" w:date="2019-11-24T13:00:00Z"/>
              <w:rFonts w:ascii="Consolas" w:hAnsi="Consolas" w:cs="Consolas"/>
              <w:color w:val="000000"/>
              <w:sz w:val="19"/>
              <w:szCs w:val="19"/>
            </w:rPr>
          </w:rPrChange>
        </w:rPr>
      </w:pPr>
      <w:ins w:id="2509" w:author="Ravindra Akella" w:date="2019-11-24T13:00:00Z">
        <w:r w:rsidRPr="00511075">
          <w:rPr>
            <w:rFonts w:asciiTheme="minorHAnsi" w:hAnsiTheme="minorHAnsi" w:cstheme="minorHAnsi"/>
            <w:noProof/>
            <w:color w:val="000000"/>
            <w:sz w:val="20"/>
            <w:szCs w:val="20"/>
            <w:rPrChange w:id="2510" w:author="Ravindra Akella" w:date="2019-11-24T13:00:00Z">
              <w:rPr>
                <w:rFonts w:ascii="Consolas" w:hAnsi="Consolas" w:cs="Consolas"/>
                <w:color w:val="000000"/>
                <w:sz w:val="19"/>
                <w:szCs w:val="19"/>
              </w:rPr>
            </w:rPrChange>
          </w:rPr>
          <w:t xml:space="preserve">                Task.WhenAll(tasks).Wait();</w:t>
        </w:r>
      </w:ins>
    </w:p>
    <w:p w14:paraId="51B6B117" w14:textId="77777777" w:rsidR="00511075" w:rsidRPr="00511075" w:rsidRDefault="00511075" w:rsidP="00511075">
      <w:pPr>
        <w:autoSpaceDE w:val="0"/>
        <w:autoSpaceDN w:val="0"/>
        <w:adjustRightInd w:val="0"/>
        <w:spacing w:after="0" w:line="240" w:lineRule="auto"/>
        <w:rPr>
          <w:ins w:id="2511" w:author="Ravindra Akella" w:date="2019-11-24T13:00:00Z"/>
          <w:rFonts w:asciiTheme="minorHAnsi" w:hAnsiTheme="minorHAnsi" w:cstheme="minorHAnsi"/>
          <w:noProof/>
          <w:color w:val="000000"/>
          <w:sz w:val="20"/>
          <w:szCs w:val="20"/>
          <w:rPrChange w:id="2512" w:author="Ravindra Akella" w:date="2019-11-24T13:00:00Z">
            <w:rPr>
              <w:ins w:id="2513" w:author="Ravindra Akella" w:date="2019-11-24T13:00:00Z"/>
              <w:rFonts w:ascii="Consolas" w:hAnsi="Consolas" w:cs="Consolas"/>
              <w:color w:val="000000"/>
              <w:sz w:val="19"/>
              <w:szCs w:val="19"/>
            </w:rPr>
          </w:rPrChange>
        </w:rPr>
      </w:pPr>
      <w:ins w:id="2514" w:author="Ravindra Akella" w:date="2019-11-24T13:00:00Z">
        <w:r w:rsidRPr="00511075">
          <w:rPr>
            <w:rFonts w:asciiTheme="minorHAnsi" w:hAnsiTheme="minorHAnsi" w:cstheme="minorHAnsi"/>
            <w:noProof/>
            <w:color w:val="000000"/>
            <w:sz w:val="20"/>
            <w:szCs w:val="20"/>
            <w:rPrChange w:id="2515" w:author="Ravindra Akella" w:date="2019-11-24T13:00:00Z">
              <w:rPr>
                <w:rFonts w:ascii="Consolas" w:hAnsi="Consolas" w:cs="Consolas"/>
                <w:color w:val="000000"/>
                <w:sz w:val="19"/>
                <w:szCs w:val="19"/>
              </w:rPr>
            </w:rPrChange>
          </w:rPr>
          <w:lastRenderedPageBreak/>
          <w:t xml:space="preserve">            }</w:t>
        </w:r>
      </w:ins>
    </w:p>
    <w:p w14:paraId="68B49692" w14:textId="77777777" w:rsidR="00511075" w:rsidRPr="00511075" w:rsidRDefault="00511075" w:rsidP="00511075">
      <w:pPr>
        <w:autoSpaceDE w:val="0"/>
        <w:autoSpaceDN w:val="0"/>
        <w:adjustRightInd w:val="0"/>
        <w:spacing w:after="0" w:line="240" w:lineRule="auto"/>
        <w:rPr>
          <w:ins w:id="2516" w:author="Ravindra Akella" w:date="2019-11-24T13:00:00Z"/>
          <w:rFonts w:asciiTheme="minorHAnsi" w:hAnsiTheme="minorHAnsi" w:cstheme="minorHAnsi"/>
          <w:noProof/>
          <w:color w:val="000000"/>
          <w:sz w:val="20"/>
          <w:szCs w:val="20"/>
          <w:rPrChange w:id="2517" w:author="Ravindra Akella" w:date="2019-11-24T13:00:00Z">
            <w:rPr>
              <w:ins w:id="2518" w:author="Ravindra Akella" w:date="2019-11-24T13:00:00Z"/>
              <w:rFonts w:ascii="Consolas" w:hAnsi="Consolas" w:cs="Consolas"/>
              <w:color w:val="000000"/>
              <w:sz w:val="19"/>
              <w:szCs w:val="19"/>
            </w:rPr>
          </w:rPrChange>
        </w:rPr>
      </w:pPr>
      <w:ins w:id="2519" w:author="Ravindra Akella" w:date="2019-11-24T13:00:00Z">
        <w:r w:rsidRPr="00511075">
          <w:rPr>
            <w:rFonts w:asciiTheme="minorHAnsi" w:hAnsiTheme="minorHAnsi" w:cstheme="minorHAnsi"/>
            <w:noProof/>
            <w:color w:val="000000"/>
            <w:sz w:val="20"/>
            <w:szCs w:val="20"/>
            <w:rPrChange w:id="2520"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521" w:author="Ravindra Akella" w:date="2019-11-24T13:00:00Z">
              <w:rPr>
                <w:rFonts w:ascii="Consolas" w:hAnsi="Consolas" w:cs="Consolas"/>
                <w:color w:val="0000FF"/>
                <w:sz w:val="19"/>
                <w:szCs w:val="19"/>
              </w:rPr>
            </w:rPrChange>
          </w:rPr>
          <w:t>catch</w:t>
        </w:r>
        <w:r w:rsidRPr="00511075">
          <w:rPr>
            <w:rFonts w:asciiTheme="minorHAnsi" w:hAnsiTheme="minorHAnsi" w:cstheme="minorHAnsi"/>
            <w:noProof/>
            <w:color w:val="000000"/>
            <w:sz w:val="20"/>
            <w:szCs w:val="20"/>
            <w:rPrChange w:id="2522" w:author="Ravindra Akella" w:date="2019-11-24T13:00:00Z">
              <w:rPr>
                <w:rFonts w:ascii="Consolas" w:hAnsi="Consolas" w:cs="Consolas"/>
                <w:color w:val="000000"/>
                <w:sz w:val="19"/>
                <w:szCs w:val="19"/>
              </w:rPr>
            </w:rPrChange>
          </w:rPr>
          <w:t xml:space="preserve"> (AggregateException agEx)</w:t>
        </w:r>
      </w:ins>
    </w:p>
    <w:p w14:paraId="7301495C" w14:textId="77777777" w:rsidR="00511075" w:rsidRPr="00511075" w:rsidRDefault="00511075" w:rsidP="00511075">
      <w:pPr>
        <w:autoSpaceDE w:val="0"/>
        <w:autoSpaceDN w:val="0"/>
        <w:adjustRightInd w:val="0"/>
        <w:spacing w:after="0" w:line="240" w:lineRule="auto"/>
        <w:rPr>
          <w:ins w:id="2523" w:author="Ravindra Akella" w:date="2019-11-24T13:00:00Z"/>
          <w:rFonts w:asciiTheme="minorHAnsi" w:hAnsiTheme="minorHAnsi" w:cstheme="minorHAnsi"/>
          <w:noProof/>
          <w:color w:val="000000"/>
          <w:sz w:val="20"/>
          <w:szCs w:val="20"/>
          <w:rPrChange w:id="2524" w:author="Ravindra Akella" w:date="2019-11-24T13:00:00Z">
            <w:rPr>
              <w:ins w:id="2525" w:author="Ravindra Akella" w:date="2019-11-24T13:00:00Z"/>
              <w:rFonts w:ascii="Consolas" w:hAnsi="Consolas" w:cs="Consolas"/>
              <w:color w:val="000000"/>
              <w:sz w:val="19"/>
              <w:szCs w:val="19"/>
            </w:rPr>
          </w:rPrChange>
        </w:rPr>
      </w:pPr>
      <w:ins w:id="2526" w:author="Ravindra Akella" w:date="2019-11-24T13:00:00Z">
        <w:r w:rsidRPr="00511075">
          <w:rPr>
            <w:rFonts w:asciiTheme="minorHAnsi" w:hAnsiTheme="minorHAnsi" w:cstheme="minorHAnsi"/>
            <w:noProof/>
            <w:color w:val="000000"/>
            <w:sz w:val="20"/>
            <w:szCs w:val="20"/>
            <w:rPrChange w:id="2527" w:author="Ravindra Akella" w:date="2019-11-24T13:00:00Z">
              <w:rPr>
                <w:rFonts w:ascii="Consolas" w:hAnsi="Consolas" w:cs="Consolas"/>
                <w:color w:val="000000"/>
                <w:sz w:val="19"/>
                <w:szCs w:val="19"/>
              </w:rPr>
            </w:rPrChange>
          </w:rPr>
          <w:t xml:space="preserve">            {</w:t>
        </w:r>
      </w:ins>
    </w:p>
    <w:p w14:paraId="136844F6" w14:textId="77777777" w:rsidR="00511075" w:rsidRPr="00511075" w:rsidRDefault="00511075" w:rsidP="00511075">
      <w:pPr>
        <w:autoSpaceDE w:val="0"/>
        <w:autoSpaceDN w:val="0"/>
        <w:adjustRightInd w:val="0"/>
        <w:spacing w:after="0" w:line="240" w:lineRule="auto"/>
        <w:rPr>
          <w:ins w:id="2528" w:author="Ravindra Akella" w:date="2019-11-24T13:00:00Z"/>
          <w:rFonts w:asciiTheme="minorHAnsi" w:hAnsiTheme="minorHAnsi" w:cstheme="minorHAnsi"/>
          <w:noProof/>
          <w:color w:val="000000"/>
          <w:sz w:val="20"/>
          <w:szCs w:val="20"/>
          <w:rPrChange w:id="2529" w:author="Ravindra Akella" w:date="2019-11-24T13:00:00Z">
            <w:rPr>
              <w:ins w:id="2530" w:author="Ravindra Akella" w:date="2019-11-24T13:00:00Z"/>
              <w:rFonts w:ascii="Consolas" w:hAnsi="Consolas" w:cs="Consolas"/>
              <w:color w:val="000000"/>
              <w:sz w:val="19"/>
              <w:szCs w:val="19"/>
            </w:rPr>
          </w:rPrChange>
        </w:rPr>
      </w:pPr>
      <w:ins w:id="2531" w:author="Ravindra Akella" w:date="2019-11-24T13:00:00Z">
        <w:r w:rsidRPr="00511075">
          <w:rPr>
            <w:rFonts w:asciiTheme="minorHAnsi" w:hAnsiTheme="minorHAnsi" w:cstheme="minorHAnsi"/>
            <w:noProof/>
            <w:color w:val="000000"/>
            <w:sz w:val="20"/>
            <w:szCs w:val="20"/>
            <w:rPrChange w:id="2532" w:author="Ravindra Akella" w:date="2019-11-24T13:00:00Z">
              <w:rPr>
                <w:rFonts w:ascii="Consolas" w:hAnsi="Consolas" w:cs="Consolas"/>
                <w:color w:val="000000"/>
                <w:sz w:val="19"/>
                <w:szCs w:val="19"/>
              </w:rPr>
            </w:rPrChange>
          </w:rPr>
          <w:t xml:space="preserve">                List&lt;Tuple&lt;</w:t>
        </w:r>
        <w:r w:rsidRPr="00511075">
          <w:rPr>
            <w:rFonts w:asciiTheme="minorHAnsi" w:hAnsiTheme="minorHAnsi" w:cstheme="minorHAnsi"/>
            <w:noProof/>
            <w:color w:val="0000FF"/>
            <w:sz w:val="20"/>
            <w:szCs w:val="20"/>
            <w:rPrChange w:id="2533"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534"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535"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536" w:author="Ravindra Akella" w:date="2019-11-24T13:00:00Z">
              <w:rPr>
                <w:rFonts w:ascii="Consolas" w:hAnsi="Consolas" w:cs="Consolas"/>
                <w:color w:val="000000"/>
                <w:sz w:val="19"/>
                <w:szCs w:val="19"/>
              </w:rPr>
            </w:rPrChange>
          </w:rPr>
          <w:t xml:space="preserve">&gt;&gt; errors = agEx.Flatten().InnerExceptions.Select(x =&gt; </w:t>
        </w:r>
        <w:r w:rsidRPr="00511075">
          <w:rPr>
            <w:rFonts w:asciiTheme="minorHAnsi" w:hAnsiTheme="minorHAnsi" w:cstheme="minorHAnsi"/>
            <w:noProof/>
            <w:color w:val="0000FF"/>
            <w:sz w:val="20"/>
            <w:szCs w:val="20"/>
            <w:rPrChange w:id="2537" w:author="Ravindra Akella" w:date="2019-11-24T13:00:00Z">
              <w:rPr>
                <w:rFonts w:ascii="Consolas" w:hAnsi="Consolas" w:cs="Consolas"/>
                <w:color w:val="0000FF"/>
                <w:sz w:val="19"/>
                <w:szCs w:val="19"/>
              </w:rPr>
            </w:rPrChange>
          </w:rPr>
          <w:t>new</w:t>
        </w:r>
        <w:r w:rsidRPr="00511075">
          <w:rPr>
            <w:rFonts w:asciiTheme="minorHAnsi" w:hAnsiTheme="minorHAnsi" w:cstheme="minorHAnsi"/>
            <w:noProof/>
            <w:color w:val="000000"/>
            <w:sz w:val="20"/>
            <w:szCs w:val="20"/>
            <w:rPrChange w:id="2538" w:author="Ravindra Akella" w:date="2019-11-24T13:00:00Z">
              <w:rPr>
                <w:rFonts w:ascii="Consolas" w:hAnsi="Consolas" w:cs="Consolas"/>
                <w:color w:val="000000"/>
                <w:sz w:val="19"/>
                <w:szCs w:val="19"/>
              </w:rPr>
            </w:rPrChange>
          </w:rPr>
          <w:t xml:space="preserve"> Tuple&lt;</w:t>
        </w:r>
        <w:r w:rsidRPr="00511075">
          <w:rPr>
            <w:rFonts w:asciiTheme="minorHAnsi" w:hAnsiTheme="minorHAnsi" w:cstheme="minorHAnsi"/>
            <w:noProof/>
            <w:color w:val="0000FF"/>
            <w:sz w:val="20"/>
            <w:szCs w:val="20"/>
            <w:rPrChange w:id="2539"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540"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541"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542" w:author="Ravindra Akella" w:date="2019-11-24T13:00:00Z">
              <w:rPr>
                <w:rFonts w:ascii="Consolas" w:hAnsi="Consolas" w:cs="Consolas"/>
                <w:color w:val="000000"/>
                <w:sz w:val="19"/>
                <w:szCs w:val="19"/>
              </w:rPr>
            </w:rPrChange>
          </w:rPr>
          <w:t>&gt;(x.Message, x.StackTrace)).ToList();</w:t>
        </w:r>
      </w:ins>
    </w:p>
    <w:p w14:paraId="222A52A2" w14:textId="77777777" w:rsidR="00511075" w:rsidRPr="00511075" w:rsidRDefault="00511075" w:rsidP="00511075">
      <w:pPr>
        <w:autoSpaceDE w:val="0"/>
        <w:autoSpaceDN w:val="0"/>
        <w:adjustRightInd w:val="0"/>
        <w:spacing w:after="0" w:line="240" w:lineRule="auto"/>
        <w:rPr>
          <w:ins w:id="2543" w:author="Ravindra Akella" w:date="2019-11-24T13:00:00Z"/>
          <w:rFonts w:asciiTheme="minorHAnsi" w:hAnsiTheme="minorHAnsi" w:cstheme="minorHAnsi"/>
          <w:noProof/>
          <w:color w:val="000000"/>
          <w:sz w:val="20"/>
          <w:szCs w:val="20"/>
          <w:rPrChange w:id="2544" w:author="Ravindra Akella" w:date="2019-11-24T13:00:00Z">
            <w:rPr>
              <w:ins w:id="2545" w:author="Ravindra Akella" w:date="2019-11-24T13:00:00Z"/>
              <w:rFonts w:ascii="Consolas" w:hAnsi="Consolas" w:cs="Consolas"/>
              <w:color w:val="000000"/>
              <w:sz w:val="19"/>
              <w:szCs w:val="19"/>
            </w:rPr>
          </w:rPrChange>
        </w:rPr>
      </w:pPr>
      <w:ins w:id="2546" w:author="Ravindra Akella" w:date="2019-11-24T13:00:00Z">
        <w:r w:rsidRPr="00511075">
          <w:rPr>
            <w:rFonts w:asciiTheme="minorHAnsi" w:hAnsiTheme="minorHAnsi" w:cstheme="minorHAnsi"/>
            <w:noProof/>
            <w:color w:val="000000"/>
            <w:sz w:val="20"/>
            <w:szCs w:val="20"/>
            <w:rPrChange w:id="2547"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548" w:author="Ravindra Akella" w:date="2019-11-24T13:00:00Z">
              <w:rPr>
                <w:rFonts w:ascii="Consolas" w:hAnsi="Consolas" w:cs="Consolas"/>
                <w:color w:val="0000FF"/>
                <w:sz w:val="19"/>
                <w:szCs w:val="19"/>
              </w:rPr>
            </w:rPrChange>
          </w:rPr>
          <w:t>int</w:t>
        </w:r>
        <w:r w:rsidRPr="00511075">
          <w:rPr>
            <w:rFonts w:asciiTheme="minorHAnsi" w:hAnsiTheme="minorHAnsi" w:cstheme="minorHAnsi"/>
            <w:noProof/>
            <w:color w:val="000000"/>
            <w:sz w:val="20"/>
            <w:szCs w:val="20"/>
            <w:rPrChange w:id="2549" w:author="Ravindra Akella" w:date="2019-11-24T13:00:00Z">
              <w:rPr>
                <w:rFonts w:ascii="Consolas" w:hAnsi="Consolas" w:cs="Consolas"/>
                <w:color w:val="000000"/>
                <w:sz w:val="19"/>
                <w:szCs w:val="19"/>
              </w:rPr>
            </w:rPrChange>
          </w:rPr>
          <w:t xml:space="preserve"> counter = 0;</w:t>
        </w:r>
      </w:ins>
    </w:p>
    <w:p w14:paraId="4CB0CC58" w14:textId="77777777" w:rsidR="00511075" w:rsidRPr="00511075" w:rsidRDefault="00511075" w:rsidP="00511075">
      <w:pPr>
        <w:autoSpaceDE w:val="0"/>
        <w:autoSpaceDN w:val="0"/>
        <w:adjustRightInd w:val="0"/>
        <w:spacing w:after="0" w:line="240" w:lineRule="auto"/>
        <w:rPr>
          <w:ins w:id="2550" w:author="Ravindra Akella" w:date="2019-11-24T13:00:00Z"/>
          <w:rFonts w:asciiTheme="minorHAnsi" w:hAnsiTheme="minorHAnsi" w:cstheme="minorHAnsi"/>
          <w:noProof/>
          <w:color w:val="000000"/>
          <w:sz w:val="20"/>
          <w:szCs w:val="20"/>
          <w:rPrChange w:id="2551" w:author="Ravindra Akella" w:date="2019-11-24T13:00:00Z">
            <w:rPr>
              <w:ins w:id="2552" w:author="Ravindra Akella" w:date="2019-11-24T13:00:00Z"/>
              <w:rFonts w:ascii="Consolas" w:hAnsi="Consolas" w:cs="Consolas"/>
              <w:color w:val="000000"/>
              <w:sz w:val="19"/>
              <w:szCs w:val="19"/>
            </w:rPr>
          </w:rPrChange>
        </w:rPr>
      </w:pPr>
      <w:ins w:id="2553" w:author="Ravindra Akella" w:date="2019-11-24T13:00:00Z">
        <w:r w:rsidRPr="00511075">
          <w:rPr>
            <w:rFonts w:asciiTheme="minorHAnsi" w:hAnsiTheme="minorHAnsi" w:cstheme="minorHAnsi"/>
            <w:noProof/>
            <w:color w:val="000000"/>
            <w:sz w:val="20"/>
            <w:szCs w:val="20"/>
            <w:rPrChange w:id="2554"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555" w:author="Ravindra Akella" w:date="2019-11-24T13:00:00Z">
              <w:rPr>
                <w:rFonts w:ascii="Consolas" w:hAnsi="Consolas" w:cs="Consolas"/>
                <w:color w:val="0000FF"/>
                <w:sz w:val="19"/>
                <w:szCs w:val="19"/>
              </w:rPr>
            </w:rPrChange>
          </w:rPr>
          <w:t>foreach</w:t>
        </w:r>
        <w:r w:rsidRPr="00511075">
          <w:rPr>
            <w:rFonts w:asciiTheme="minorHAnsi" w:hAnsiTheme="minorHAnsi" w:cstheme="minorHAnsi"/>
            <w:noProof/>
            <w:color w:val="000000"/>
            <w:sz w:val="20"/>
            <w:szCs w:val="20"/>
            <w:rPrChange w:id="2556" w:author="Ravindra Akella" w:date="2019-11-24T13:00:00Z">
              <w:rPr>
                <w:rFonts w:ascii="Consolas" w:hAnsi="Consolas" w:cs="Consolas"/>
                <w:color w:val="000000"/>
                <w:sz w:val="19"/>
                <w:szCs w:val="19"/>
              </w:rPr>
            </w:rPrChange>
          </w:rPr>
          <w:t xml:space="preserve"> (Tuple&lt;</w:t>
        </w:r>
        <w:r w:rsidRPr="00511075">
          <w:rPr>
            <w:rFonts w:asciiTheme="minorHAnsi" w:hAnsiTheme="minorHAnsi" w:cstheme="minorHAnsi"/>
            <w:noProof/>
            <w:color w:val="0000FF"/>
            <w:sz w:val="20"/>
            <w:szCs w:val="20"/>
            <w:rPrChange w:id="2557"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558"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559"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560" w:author="Ravindra Akella" w:date="2019-11-24T13:00:00Z">
              <w:rPr>
                <w:rFonts w:ascii="Consolas" w:hAnsi="Consolas" w:cs="Consolas"/>
                <w:color w:val="000000"/>
                <w:sz w:val="19"/>
                <w:szCs w:val="19"/>
              </w:rPr>
            </w:rPrChange>
          </w:rPr>
          <w:t xml:space="preserve">&gt; error </w:t>
        </w:r>
        <w:r w:rsidRPr="00511075">
          <w:rPr>
            <w:rFonts w:asciiTheme="minorHAnsi" w:hAnsiTheme="minorHAnsi" w:cstheme="minorHAnsi"/>
            <w:noProof/>
            <w:color w:val="0000FF"/>
            <w:sz w:val="20"/>
            <w:szCs w:val="20"/>
            <w:rPrChange w:id="2561" w:author="Ravindra Akella" w:date="2019-11-24T13:00:00Z">
              <w:rPr>
                <w:rFonts w:ascii="Consolas" w:hAnsi="Consolas" w:cs="Consolas"/>
                <w:color w:val="0000FF"/>
                <w:sz w:val="19"/>
                <w:szCs w:val="19"/>
              </w:rPr>
            </w:rPrChange>
          </w:rPr>
          <w:t>in</w:t>
        </w:r>
        <w:r w:rsidRPr="00511075">
          <w:rPr>
            <w:rFonts w:asciiTheme="minorHAnsi" w:hAnsiTheme="minorHAnsi" w:cstheme="minorHAnsi"/>
            <w:noProof/>
            <w:color w:val="000000"/>
            <w:sz w:val="20"/>
            <w:szCs w:val="20"/>
            <w:rPrChange w:id="2562" w:author="Ravindra Akella" w:date="2019-11-24T13:00:00Z">
              <w:rPr>
                <w:rFonts w:ascii="Consolas" w:hAnsi="Consolas" w:cs="Consolas"/>
                <w:color w:val="000000"/>
                <w:sz w:val="19"/>
                <w:szCs w:val="19"/>
              </w:rPr>
            </w:rPrChange>
          </w:rPr>
          <w:t xml:space="preserve"> errors)</w:t>
        </w:r>
      </w:ins>
    </w:p>
    <w:p w14:paraId="359C2E5A" w14:textId="77777777" w:rsidR="00511075" w:rsidRPr="00511075" w:rsidRDefault="00511075" w:rsidP="00511075">
      <w:pPr>
        <w:autoSpaceDE w:val="0"/>
        <w:autoSpaceDN w:val="0"/>
        <w:adjustRightInd w:val="0"/>
        <w:spacing w:after="0" w:line="240" w:lineRule="auto"/>
        <w:rPr>
          <w:ins w:id="2563" w:author="Ravindra Akella" w:date="2019-11-24T13:00:00Z"/>
          <w:rFonts w:asciiTheme="minorHAnsi" w:hAnsiTheme="minorHAnsi" w:cstheme="minorHAnsi"/>
          <w:noProof/>
          <w:color w:val="000000"/>
          <w:sz w:val="20"/>
          <w:szCs w:val="20"/>
          <w:rPrChange w:id="2564" w:author="Ravindra Akella" w:date="2019-11-24T13:00:00Z">
            <w:rPr>
              <w:ins w:id="2565" w:author="Ravindra Akella" w:date="2019-11-24T13:00:00Z"/>
              <w:rFonts w:ascii="Consolas" w:hAnsi="Consolas" w:cs="Consolas"/>
              <w:color w:val="000000"/>
              <w:sz w:val="19"/>
              <w:szCs w:val="19"/>
            </w:rPr>
          </w:rPrChange>
        </w:rPr>
      </w:pPr>
      <w:ins w:id="2566" w:author="Ravindra Akella" w:date="2019-11-24T13:00:00Z">
        <w:r w:rsidRPr="00511075">
          <w:rPr>
            <w:rFonts w:asciiTheme="minorHAnsi" w:hAnsiTheme="minorHAnsi" w:cstheme="minorHAnsi"/>
            <w:noProof/>
            <w:color w:val="000000"/>
            <w:sz w:val="20"/>
            <w:szCs w:val="20"/>
            <w:rPrChange w:id="2567" w:author="Ravindra Akella" w:date="2019-11-24T13:00:00Z">
              <w:rPr>
                <w:rFonts w:ascii="Consolas" w:hAnsi="Consolas" w:cs="Consolas"/>
                <w:color w:val="000000"/>
                <w:sz w:val="19"/>
                <w:szCs w:val="19"/>
              </w:rPr>
            </w:rPrChange>
          </w:rPr>
          <w:t xml:space="preserve">                {</w:t>
        </w:r>
      </w:ins>
    </w:p>
    <w:p w14:paraId="43AAF921" w14:textId="77777777" w:rsidR="00511075" w:rsidRPr="00511075" w:rsidRDefault="00511075" w:rsidP="00511075">
      <w:pPr>
        <w:autoSpaceDE w:val="0"/>
        <w:autoSpaceDN w:val="0"/>
        <w:adjustRightInd w:val="0"/>
        <w:spacing w:after="0" w:line="240" w:lineRule="auto"/>
        <w:rPr>
          <w:ins w:id="2568" w:author="Ravindra Akella" w:date="2019-11-24T13:00:00Z"/>
          <w:rFonts w:asciiTheme="minorHAnsi" w:hAnsiTheme="minorHAnsi" w:cstheme="minorHAnsi"/>
          <w:noProof/>
          <w:color w:val="000000"/>
          <w:sz w:val="20"/>
          <w:szCs w:val="20"/>
          <w:rPrChange w:id="2569" w:author="Ravindra Akella" w:date="2019-11-24T13:00:00Z">
            <w:rPr>
              <w:ins w:id="2570" w:author="Ravindra Akella" w:date="2019-11-24T13:00:00Z"/>
              <w:rFonts w:ascii="Consolas" w:hAnsi="Consolas" w:cs="Consolas"/>
              <w:color w:val="000000"/>
              <w:sz w:val="19"/>
              <w:szCs w:val="19"/>
            </w:rPr>
          </w:rPrChange>
        </w:rPr>
      </w:pPr>
      <w:ins w:id="2571" w:author="Ravindra Akella" w:date="2019-11-24T13:00:00Z">
        <w:r w:rsidRPr="00511075">
          <w:rPr>
            <w:rFonts w:asciiTheme="minorHAnsi" w:hAnsiTheme="minorHAnsi" w:cstheme="minorHAnsi"/>
            <w:noProof/>
            <w:color w:val="000000"/>
            <w:sz w:val="20"/>
            <w:szCs w:val="20"/>
            <w:rPrChange w:id="2572" w:author="Ravindra Akella" w:date="2019-11-24T13:00:00Z">
              <w:rPr>
                <w:rFonts w:ascii="Consolas" w:hAnsi="Consolas" w:cs="Consolas"/>
                <w:color w:val="000000"/>
                <w:sz w:val="19"/>
                <w:szCs w:val="19"/>
              </w:rPr>
            </w:rPrChange>
          </w:rPr>
          <w:t xml:space="preserve">                    counter++;</w:t>
        </w:r>
      </w:ins>
    </w:p>
    <w:p w14:paraId="112436F1" w14:textId="77777777" w:rsidR="00511075" w:rsidRPr="00511075" w:rsidRDefault="00511075" w:rsidP="00511075">
      <w:pPr>
        <w:autoSpaceDE w:val="0"/>
        <w:autoSpaceDN w:val="0"/>
        <w:adjustRightInd w:val="0"/>
        <w:spacing w:after="0" w:line="240" w:lineRule="auto"/>
        <w:rPr>
          <w:ins w:id="2573" w:author="Ravindra Akella" w:date="2019-11-24T13:00:00Z"/>
          <w:rFonts w:asciiTheme="minorHAnsi" w:hAnsiTheme="minorHAnsi" w:cstheme="minorHAnsi"/>
          <w:noProof/>
          <w:color w:val="000000"/>
          <w:sz w:val="20"/>
          <w:szCs w:val="20"/>
          <w:rPrChange w:id="2574" w:author="Ravindra Akella" w:date="2019-11-24T13:00:00Z">
            <w:rPr>
              <w:ins w:id="2575" w:author="Ravindra Akella" w:date="2019-11-24T13:00:00Z"/>
              <w:rFonts w:ascii="Consolas" w:hAnsi="Consolas" w:cs="Consolas"/>
              <w:color w:val="000000"/>
              <w:sz w:val="19"/>
              <w:szCs w:val="19"/>
            </w:rPr>
          </w:rPrChange>
        </w:rPr>
      </w:pPr>
      <w:ins w:id="2576" w:author="Ravindra Akella" w:date="2019-11-24T13:00:00Z">
        <w:r w:rsidRPr="00511075">
          <w:rPr>
            <w:rFonts w:asciiTheme="minorHAnsi" w:hAnsiTheme="minorHAnsi" w:cstheme="minorHAnsi"/>
            <w:noProof/>
            <w:color w:val="000000"/>
            <w:sz w:val="20"/>
            <w:szCs w:val="20"/>
            <w:rPrChange w:id="2577" w:author="Ravindra Akella" w:date="2019-11-24T13:00:00Z">
              <w:rPr>
                <w:rFonts w:ascii="Consolas" w:hAnsi="Consolas" w:cs="Consolas"/>
                <w:color w:val="000000"/>
                <w:sz w:val="19"/>
                <w:szCs w:val="19"/>
              </w:rPr>
            </w:rPrChange>
          </w:rPr>
          <w:t xml:space="preserve">                    Console.WriteLine(</w:t>
        </w:r>
        <w:r w:rsidRPr="00511075">
          <w:rPr>
            <w:rFonts w:asciiTheme="minorHAnsi" w:hAnsiTheme="minorHAnsi" w:cstheme="minorHAnsi"/>
            <w:noProof/>
            <w:color w:val="A31515"/>
            <w:sz w:val="20"/>
            <w:szCs w:val="20"/>
            <w:rPrChange w:id="2578" w:author="Ravindra Akella" w:date="2019-11-24T13:00:00Z">
              <w:rPr>
                <w:rFonts w:ascii="Consolas" w:hAnsi="Consolas" w:cs="Consolas"/>
                <w:color w:val="A31515"/>
                <w:sz w:val="19"/>
                <w:szCs w:val="19"/>
              </w:rPr>
            </w:rPrChange>
          </w:rPr>
          <w:t>$"</w:t>
        </w:r>
        <w:r w:rsidRPr="00511075">
          <w:rPr>
            <w:rFonts w:asciiTheme="minorHAnsi" w:hAnsiTheme="minorHAnsi" w:cstheme="minorHAnsi"/>
            <w:noProof/>
            <w:color w:val="000000"/>
            <w:sz w:val="20"/>
            <w:szCs w:val="20"/>
            <w:rPrChange w:id="2579" w:author="Ravindra Akella" w:date="2019-11-24T13:00:00Z">
              <w:rPr>
                <w:rFonts w:ascii="Consolas" w:hAnsi="Consolas" w:cs="Consolas"/>
                <w:color w:val="000000"/>
                <w:sz w:val="19"/>
                <w:szCs w:val="19"/>
              </w:rPr>
            </w:rPrChange>
          </w:rPr>
          <w:t>{counter}</w:t>
        </w:r>
        <w:r w:rsidRPr="00511075">
          <w:rPr>
            <w:rFonts w:asciiTheme="minorHAnsi" w:hAnsiTheme="minorHAnsi" w:cstheme="minorHAnsi"/>
            <w:noProof/>
            <w:color w:val="A31515"/>
            <w:sz w:val="20"/>
            <w:szCs w:val="20"/>
            <w:rPrChange w:id="2580" w:author="Ravindra Akella" w:date="2019-11-24T13:00:00Z">
              <w:rPr>
                <w:rFonts w:ascii="Consolas" w:hAnsi="Consolas" w:cs="Consolas"/>
                <w:color w:val="A31515"/>
                <w:sz w:val="19"/>
                <w:szCs w:val="19"/>
              </w:rPr>
            </w:rPrChange>
          </w:rPr>
          <w:t xml:space="preserve">).Error - </w:t>
        </w:r>
        <w:r w:rsidRPr="00511075">
          <w:rPr>
            <w:rFonts w:asciiTheme="minorHAnsi" w:hAnsiTheme="minorHAnsi" w:cstheme="minorHAnsi"/>
            <w:noProof/>
            <w:color w:val="000000"/>
            <w:sz w:val="20"/>
            <w:szCs w:val="20"/>
            <w:rPrChange w:id="2581" w:author="Ravindra Akella" w:date="2019-11-24T13:00:00Z">
              <w:rPr>
                <w:rFonts w:ascii="Consolas" w:hAnsi="Consolas" w:cs="Consolas"/>
                <w:color w:val="000000"/>
                <w:sz w:val="19"/>
                <w:szCs w:val="19"/>
              </w:rPr>
            </w:rPrChange>
          </w:rPr>
          <w:t>{error.Item1}</w:t>
        </w:r>
        <w:r w:rsidRPr="00511075">
          <w:rPr>
            <w:rFonts w:asciiTheme="minorHAnsi" w:hAnsiTheme="minorHAnsi" w:cstheme="minorHAnsi"/>
            <w:noProof/>
            <w:color w:val="A31515"/>
            <w:sz w:val="20"/>
            <w:szCs w:val="20"/>
            <w:rPrChange w:id="2582" w:author="Ravindra Akella" w:date="2019-11-24T13:00:00Z">
              <w:rPr>
                <w:rFonts w:ascii="Consolas" w:hAnsi="Consolas" w:cs="Consolas"/>
                <w:color w:val="A31515"/>
                <w:sz w:val="19"/>
                <w:szCs w:val="19"/>
              </w:rPr>
            </w:rPrChange>
          </w:rPr>
          <w:t xml:space="preserve"> \n Innerstack \n </w:t>
        </w:r>
        <w:r w:rsidRPr="00511075">
          <w:rPr>
            <w:rFonts w:asciiTheme="minorHAnsi" w:hAnsiTheme="minorHAnsi" w:cstheme="minorHAnsi"/>
            <w:noProof/>
            <w:color w:val="000000"/>
            <w:sz w:val="20"/>
            <w:szCs w:val="20"/>
            <w:rPrChange w:id="2583" w:author="Ravindra Akella" w:date="2019-11-24T13:00:00Z">
              <w:rPr>
                <w:rFonts w:ascii="Consolas" w:hAnsi="Consolas" w:cs="Consolas"/>
                <w:color w:val="000000"/>
                <w:sz w:val="19"/>
                <w:szCs w:val="19"/>
              </w:rPr>
            </w:rPrChange>
          </w:rPr>
          <w:t>{error.Item2}</w:t>
        </w:r>
        <w:r w:rsidRPr="00511075">
          <w:rPr>
            <w:rFonts w:asciiTheme="minorHAnsi" w:hAnsiTheme="minorHAnsi" w:cstheme="minorHAnsi"/>
            <w:noProof/>
            <w:color w:val="A31515"/>
            <w:sz w:val="20"/>
            <w:szCs w:val="20"/>
            <w:rPrChange w:id="2584" w:author="Ravindra Akella" w:date="2019-11-24T13:00:00Z">
              <w:rPr>
                <w:rFonts w:ascii="Consolas" w:hAnsi="Consolas" w:cs="Consolas"/>
                <w:color w:val="A31515"/>
                <w:sz w:val="19"/>
                <w:szCs w:val="19"/>
              </w:rPr>
            </w:rPrChange>
          </w:rPr>
          <w:t xml:space="preserve"> \n"</w:t>
        </w:r>
        <w:r w:rsidRPr="00511075">
          <w:rPr>
            <w:rFonts w:asciiTheme="minorHAnsi" w:hAnsiTheme="minorHAnsi" w:cstheme="minorHAnsi"/>
            <w:noProof/>
            <w:color w:val="000000"/>
            <w:sz w:val="20"/>
            <w:szCs w:val="20"/>
            <w:rPrChange w:id="2585" w:author="Ravindra Akella" w:date="2019-11-24T13:00:00Z">
              <w:rPr>
                <w:rFonts w:ascii="Consolas" w:hAnsi="Consolas" w:cs="Consolas"/>
                <w:color w:val="000000"/>
                <w:sz w:val="19"/>
                <w:szCs w:val="19"/>
              </w:rPr>
            </w:rPrChange>
          </w:rPr>
          <w:t>);</w:t>
        </w:r>
      </w:ins>
    </w:p>
    <w:p w14:paraId="355C67C2" w14:textId="77777777" w:rsidR="00511075" w:rsidRPr="00511075" w:rsidRDefault="00511075" w:rsidP="00511075">
      <w:pPr>
        <w:autoSpaceDE w:val="0"/>
        <w:autoSpaceDN w:val="0"/>
        <w:adjustRightInd w:val="0"/>
        <w:spacing w:after="0" w:line="240" w:lineRule="auto"/>
        <w:rPr>
          <w:ins w:id="2586" w:author="Ravindra Akella" w:date="2019-11-24T13:00:00Z"/>
          <w:rFonts w:asciiTheme="minorHAnsi" w:hAnsiTheme="minorHAnsi" w:cstheme="minorHAnsi"/>
          <w:noProof/>
          <w:color w:val="000000"/>
          <w:sz w:val="20"/>
          <w:szCs w:val="20"/>
          <w:rPrChange w:id="2587" w:author="Ravindra Akella" w:date="2019-11-24T13:00:00Z">
            <w:rPr>
              <w:ins w:id="2588" w:author="Ravindra Akella" w:date="2019-11-24T13:00:00Z"/>
              <w:rFonts w:ascii="Consolas" w:hAnsi="Consolas" w:cs="Consolas"/>
              <w:color w:val="000000"/>
              <w:sz w:val="19"/>
              <w:szCs w:val="19"/>
            </w:rPr>
          </w:rPrChange>
        </w:rPr>
      </w:pPr>
      <w:ins w:id="2589" w:author="Ravindra Akella" w:date="2019-11-24T13:00:00Z">
        <w:r w:rsidRPr="00511075">
          <w:rPr>
            <w:rFonts w:asciiTheme="minorHAnsi" w:hAnsiTheme="minorHAnsi" w:cstheme="minorHAnsi"/>
            <w:noProof/>
            <w:color w:val="000000"/>
            <w:sz w:val="20"/>
            <w:szCs w:val="20"/>
            <w:rPrChange w:id="2590" w:author="Ravindra Akella" w:date="2019-11-24T13:00:00Z">
              <w:rPr>
                <w:rFonts w:ascii="Consolas" w:hAnsi="Consolas" w:cs="Consolas"/>
                <w:color w:val="000000"/>
                <w:sz w:val="19"/>
                <w:szCs w:val="19"/>
              </w:rPr>
            </w:rPrChange>
          </w:rPr>
          <w:t xml:space="preserve">                }</w:t>
        </w:r>
      </w:ins>
    </w:p>
    <w:p w14:paraId="2E937B12" w14:textId="537F4480" w:rsidR="00511075" w:rsidRPr="00511075" w:rsidRDefault="00511075" w:rsidP="00511075">
      <w:pPr>
        <w:autoSpaceDE w:val="0"/>
        <w:autoSpaceDN w:val="0"/>
        <w:adjustRightInd w:val="0"/>
        <w:spacing w:after="0" w:line="240" w:lineRule="auto"/>
        <w:rPr>
          <w:ins w:id="2591" w:author="Ravindra Akella" w:date="2019-11-24T13:00:00Z"/>
          <w:rFonts w:asciiTheme="minorHAnsi" w:hAnsiTheme="minorHAnsi" w:cstheme="minorHAnsi"/>
          <w:noProof/>
          <w:color w:val="000000"/>
          <w:sz w:val="20"/>
          <w:szCs w:val="20"/>
          <w:rPrChange w:id="2592" w:author="Ravindra Akella" w:date="2019-11-24T13:00:00Z">
            <w:rPr>
              <w:ins w:id="2593" w:author="Ravindra Akella" w:date="2019-11-24T13:00:00Z"/>
              <w:rFonts w:ascii="Consolas" w:hAnsi="Consolas" w:cs="Consolas"/>
              <w:color w:val="000000"/>
              <w:sz w:val="19"/>
              <w:szCs w:val="19"/>
            </w:rPr>
          </w:rPrChange>
        </w:rPr>
      </w:pPr>
      <w:ins w:id="2594" w:author="Ravindra Akella" w:date="2019-11-24T13:00:00Z">
        <w:r w:rsidRPr="00511075">
          <w:rPr>
            <w:rFonts w:asciiTheme="minorHAnsi" w:hAnsiTheme="minorHAnsi" w:cstheme="minorHAnsi"/>
            <w:noProof/>
            <w:color w:val="000000"/>
            <w:sz w:val="20"/>
            <w:szCs w:val="20"/>
            <w:rPrChange w:id="2595" w:author="Ravindra Akella" w:date="2019-11-24T13:00:00Z">
              <w:rPr>
                <w:rFonts w:ascii="Consolas" w:hAnsi="Consolas" w:cs="Consolas"/>
                <w:color w:val="000000"/>
                <w:sz w:val="19"/>
                <w:szCs w:val="19"/>
              </w:rPr>
            </w:rPrChange>
          </w:rPr>
          <w:t xml:space="preserve">            }</w:t>
        </w:r>
      </w:ins>
    </w:p>
    <w:p w14:paraId="6AE5299E" w14:textId="77777777" w:rsidR="00511075" w:rsidRPr="00511075" w:rsidRDefault="00511075" w:rsidP="00511075">
      <w:pPr>
        <w:autoSpaceDE w:val="0"/>
        <w:autoSpaceDN w:val="0"/>
        <w:adjustRightInd w:val="0"/>
        <w:spacing w:after="0" w:line="240" w:lineRule="auto"/>
        <w:rPr>
          <w:ins w:id="2596" w:author="Ravindra Akella" w:date="2019-11-24T13:00:00Z"/>
          <w:rFonts w:asciiTheme="minorHAnsi" w:hAnsiTheme="minorHAnsi" w:cstheme="minorHAnsi"/>
          <w:noProof/>
          <w:color w:val="000000"/>
          <w:sz w:val="20"/>
          <w:szCs w:val="20"/>
          <w:rPrChange w:id="2597" w:author="Ravindra Akella" w:date="2019-11-24T13:00:00Z">
            <w:rPr>
              <w:ins w:id="2598" w:author="Ravindra Akella" w:date="2019-11-24T13:00:00Z"/>
              <w:rFonts w:ascii="Consolas" w:hAnsi="Consolas" w:cs="Consolas"/>
              <w:color w:val="000000"/>
              <w:sz w:val="19"/>
              <w:szCs w:val="19"/>
            </w:rPr>
          </w:rPrChange>
        </w:rPr>
      </w:pPr>
      <w:ins w:id="2599" w:author="Ravindra Akella" w:date="2019-11-24T13:00:00Z">
        <w:r w:rsidRPr="00511075">
          <w:rPr>
            <w:rFonts w:asciiTheme="minorHAnsi" w:hAnsiTheme="minorHAnsi" w:cstheme="minorHAnsi"/>
            <w:noProof/>
            <w:color w:val="000000"/>
            <w:sz w:val="20"/>
            <w:szCs w:val="20"/>
            <w:rPrChange w:id="2600" w:author="Ravindra Akella" w:date="2019-11-24T13:00:00Z">
              <w:rPr>
                <w:rFonts w:ascii="Consolas" w:hAnsi="Consolas" w:cs="Consolas"/>
                <w:color w:val="000000"/>
                <w:sz w:val="19"/>
                <w:szCs w:val="19"/>
              </w:rPr>
            </w:rPrChange>
          </w:rPr>
          <w:t xml:space="preserve">            Console.Read();</w:t>
        </w:r>
      </w:ins>
    </w:p>
    <w:p w14:paraId="6322636F" w14:textId="747A888F" w:rsidR="004C04DD" w:rsidRPr="00511075" w:rsidRDefault="00511075" w:rsidP="00511075">
      <w:pPr>
        <w:rPr>
          <w:rFonts w:asciiTheme="minorHAnsi" w:eastAsia="Palatino Linotype" w:hAnsiTheme="minorHAnsi" w:cstheme="minorHAnsi"/>
          <w:noProof/>
          <w:sz w:val="20"/>
          <w:szCs w:val="20"/>
          <w:rPrChange w:id="2601" w:author="Ravindra Akella" w:date="2019-11-24T13:00:00Z">
            <w:rPr>
              <w:color w:val="000000"/>
              <w:sz w:val="20"/>
              <w:szCs w:val="20"/>
            </w:rPr>
          </w:rPrChange>
        </w:rPr>
      </w:pPr>
      <w:ins w:id="2602" w:author="Ravindra Akella" w:date="2019-11-24T13:00:00Z">
        <w:r w:rsidRPr="00511075">
          <w:rPr>
            <w:rFonts w:asciiTheme="minorHAnsi" w:hAnsiTheme="minorHAnsi" w:cstheme="minorHAnsi"/>
            <w:noProof/>
            <w:color w:val="000000"/>
            <w:sz w:val="20"/>
            <w:szCs w:val="20"/>
            <w:rPrChange w:id="2603" w:author="Ravindra Akella" w:date="2019-11-24T13:00:00Z">
              <w:rPr>
                <w:rFonts w:ascii="Consolas" w:hAnsi="Consolas" w:cs="Consolas"/>
                <w:color w:val="000000"/>
                <w:sz w:val="19"/>
                <w:szCs w:val="19"/>
              </w:rPr>
            </w:rPrChange>
          </w:rPr>
          <w:t xml:space="preserve">        }</w:t>
        </w:r>
      </w:ins>
      <w:ins w:id="2604" w:author="Ravindra Akella" w:date="2019-11-24T12:40:00Z">
        <w:r w:rsidR="004C04DD" w:rsidRPr="00511075">
          <w:rPr>
            <w:rFonts w:asciiTheme="minorHAnsi" w:eastAsia="Palatino Linotype" w:hAnsiTheme="minorHAnsi" w:cstheme="minorHAnsi"/>
            <w:noProof/>
            <w:sz w:val="20"/>
            <w:szCs w:val="20"/>
            <w:rPrChange w:id="2605" w:author="Ravindra Akella" w:date="2019-11-24T13:00:00Z">
              <w:rPr>
                <w:rFonts w:ascii="Palatino Linotype" w:eastAsia="Palatino Linotype" w:hAnsi="Palatino Linotype" w:cs="Palatino Linotype"/>
                <w:sz w:val="21"/>
                <w:szCs w:val="21"/>
              </w:rPr>
            </w:rPrChange>
          </w:rPr>
          <w:t xml:space="preserve"> </w:t>
        </w:r>
      </w:ins>
    </w:p>
    <w:p w14:paraId="2EDD86C5" w14:textId="00D32C69"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Here is output</w:t>
      </w:r>
      <w:ins w:id="2606" w:author="Ravindra Akella" w:date="2019-11-24T13:05:00Z">
        <w:r w:rsidR="0080788A">
          <w:rPr>
            <w:rFonts w:ascii="Palatino Linotype" w:eastAsia="Palatino Linotype" w:hAnsi="Palatino Linotype" w:cs="Palatino Linotype"/>
            <w:sz w:val="21"/>
            <w:szCs w:val="21"/>
          </w:rPr>
          <w:t xml:space="preserve"> in Figure 6.4</w:t>
        </w:r>
      </w:ins>
      <w:r>
        <w:rPr>
          <w:rFonts w:ascii="Palatino Linotype" w:eastAsia="Palatino Linotype" w:hAnsi="Palatino Linotype" w:cs="Palatino Linotype"/>
          <w:sz w:val="21"/>
          <w:szCs w:val="21"/>
        </w:rPr>
        <w:t xml:space="preserve"> for this method and we can see child method hasn’t propagated UnauthorizedAccessException like earlier as it is “Handled” now.</w:t>
      </w:r>
    </w:p>
    <w:p w14:paraId="0387F056" w14:textId="77777777" w:rsidR="00942C25" w:rsidRDefault="009C5CA0">
      <w:pPr>
        <w:rPr>
          <w:sz w:val="20"/>
          <w:szCs w:val="20"/>
        </w:rPr>
      </w:pPr>
      <w:r>
        <w:rPr>
          <w:noProof/>
        </w:rPr>
        <w:drawing>
          <wp:inline distT="0" distB="0" distL="0" distR="0" wp14:anchorId="237227FA" wp14:editId="6D747956">
            <wp:extent cx="5943600" cy="990600"/>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990600"/>
                    </a:xfrm>
                    <a:prstGeom prst="rect">
                      <a:avLst/>
                    </a:prstGeom>
                    <a:ln/>
                  </pic:spPr>
                </pic:pic>
              </a:graphicData>
            </a:graphic>
          </wp:inline>
        </w:drawing>
      </w:r>
    </w:p>
    <w:p w14:paraId="111BD2A2" w14:textId="263B4FE1"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ins w:id="2607" w:author="Ravindra Akella" w:date="2019-11-23T19:52:00Z">
        <w:r w:rsidR="009457F1">
          <w:rPr>
            <w:rFonts w:ascii="Palatino Linotype" w:eastAsia="Palatino Linotype" w:hAnsi="Palatino Linotype" w:cs="Palatino Linotype"/>
            <w:b/>
            <w:sz w:val="20"/>
            <w:szCs w:val="20"/>
          </w:rPr>
          <w:t>ure</w:t>
        </w:r>
      </w:ins>
      <w:r>
        <w:rPr>
          <w:rFonts w:ascii="Palatino Linotype" w:eastAsia="Palatino Linotype" w:hAnsi="Palatino Linotype" w:cs="Palatino Linotype"/>
          <w:b/>
          <w:sz w:val="20"/>
          <w:szCs w:val="20"/>
        </w:rPr>
        <w:t xml:space="preserve"> 6.4 – </w:t>
      </w:r>
      <w:ins w:id="2608" w:author="Ravindra Akella" w:date="2019-11-24T13:05:00Z">
        <w:r w:rsidR="0080788A">
          <w:rPr>
            <w:rFonts w:ascii="Palatino Linotype" w:eastAsia="Palatino Linotype" w:hAnsi="Palatino Linotype" w:cs="Palatino Linotype"/>
            <w:b/>
            <w:sz w:val="20"/>
            <w:szCs w:val="20"/>
          </w:rPr>
          <w:t xml:space="preserve">Exception handling </w:t>
        </w:r>
      </w:ins>
      <w:del w:id="2609" w:author="Ravindra Akella" w:date="2019-11-24T13:05:00Z">
        <w:r w:rsidDel="0080788A">
          <w:rPr>
            <w:rFonts w:ascii="Palatino Linotype" w:eastAsia="Palatino Linotype" w:hAnsi="Palatino Linotype" w:cs="Palatino Linotype"/>
            <w:b/>
            <w:sz w:val="20"/>
            <w:szCs w:val="20"/>
          </w:rPr>
          <w:delText>U</w:delText>
        </w:r>
      </w:del>
      <w:ins w:id="2610" w:author="Ravindra Akella" w:date="2019-11-24T13:05:00Z">
        <w:r w:rsidR="0080788A">
          <w:rPr>
            <w:rFonts w:ascii="Palatino Linotype" w:eastAsia="Palatino Linotype" w:hAnsi="Palatino Linotype" w:cs="Palatino Linotype"/>
            <w:b/>
            <w:sz w:val="20"/>
            <w:szCs w:val="20"/>
          </w:rPr>
          <w:t>u</w:t>
        </w:r>
      </w:ins>
      <w:r>
        <w:rPr>
          <w:rFonts w:ascii="Palatino Linotype" w:eastAsia="Palatino Linotype" w:hAnsi="Palatino Linotype" w:cs="Palatino Linotype"/>
          <w:b/>
          <w:sz w:val="20"/>
          <w:szCs w:val="20"/>
        </w:rPr>
        <w:t>sing handle m</w:t>
      </w:r>
      <w:sdt>
        <w:sdtPr>
          <w:tag w:val="goog_rdk_15"/>
          <w:id w:val="-422101318"/>
        </w:sdtPr>
        <w:sdtContent>
          <w:commentRangeStart w:id="2611"/>
          <w:commentRangeStart w:id="2612"/>
        </w:sdtContent>
      </w:sdt>
      <w:r>
        <w:rPr>
          <w:rFonts w:ascii="Palatino Linotype" w:eastAsia="Palatino Linotype" w:hAnsi="Palatino Linotype" w:cs="Palatino Linotype"/>
          <w:b/>
          <w:sz w:val="20"/>
          <w:szCs w:val="20"/>
        </w:rPr>
        <w:t>ethod</w:t>
      </w:r>
      <w:commentRangeEnd w:id="2611"/>
      <w:r>
        <w:rPr>
          <w:rStyle w:val="CommentReference"/>
        </w:rPr>
        <w:commentReference w:id="2611"/>
      </w:r>
      <w:commentRangeEnd w:id="2612"/>
      <w:r w:rsidR="00706297">
        <w:rPr>
          <w:rStyle w:val="CommentReference"/>
        </w:rPr>
        <w:commentReference w:id="2612"/>
      </w:r>
    </w:p>
    <w:p w14:paraId="5883D947" w14:textId="6046C123" w:rsidR="00356B11" w:rsidRPr="00356B11" w:rsidRDefault="00356B11">
      <w:pPr>
        <w:rPr>
          <w:ins w:id="2613" w:author="Ravindra Akella" w:date="2019-11-24T13:01:00Z"/>
          <w:rFonts w:ascii="Palatino Linotype" w:eastAsia="Palatino Linotype" w:hAnsi="Palatino Linotype" w:cs="Palatino Linotype"/>
          <w:bCs/>
          <w:sz w:val="21"/>
          <w:szCs w:val="21"/>
          <w:rPrChange w:id="2614" w:author="Ravindra Akella" w:date="2019-11-24T13:02:00Z">
            <w:rPr>
              <w:ins w:id="2615" w:author="Ravindra Akella" w:date="2019-11-24T13:01:00Z"/>
              <w:rFonts w:ascii="Palatino Linotype" w:eastAsia="Palatino Linotype" w:hAnsi="Palatino Linotype" w:cs="Palatino Linotype"/>
              <w:b/>
              <w:sz w:val="32"/>
              <w:szCs w:val="32"/>
            </w:rPr>
          </w:rPrChange>
        </w:rPr>
      </w:pPr>
      <w:ins w:id="2616" w:author="Ravindra Akella" w:date="2019-11-24T13:03:00Z">
        <w:r>
          <w:rPr>
            <w:rFonts w:ascii="Palatino Linotype" w:eastAsia="Palatino Linotype" w:hAnsi="Palatino Linotype" w:cs="Palatino Linotype"/>
            <w:bCs/>
            <w:sz w:val="21"/>
            <w:szCs w:val="21"/>
          </w:rPr>
          <w:t>This way further control the exce</w:t>
        </w:r>
      </w:ins>
      <w:ins w:id="2617" w:author="Ravindra Akella" w:date="2019-11-24T13:04:00Z">
        <w:r>
          <w:rPr>
            <w:rFonts w:ascii="Palatino Linotype" w:eastAsia="Palatino Linotype" w:hAnsi="Palatino Linotype" w:cs="Palatino Linotype"/>
            <w:bCs/>
            <w:sz w:val="21"/>
            <w:szCs w:val="21"/>
          </w:rPr>
          <w:t>ption that is propagated to the caller method and this is very useful if we are building libraries or APIs consumed by third party developers as it helps troubleshoot/debug much e</w:t>
        </w:r>
      </w:ins>
      <w:ins w:id="2618" w:author="Ravindra Akella" w:date="2019-11-24T13:05:00Z">
        <w:r>
          <w:rPr>
            <w:rFonts w:ascii="Palatino Linotype" w:eastAsia="Palatino Linotype" w:hAnsi="Palatino Linotype" w:cs="Palatino Linotype"/>
            <w:bCs/>
            <w:sz w:val="21"/>
            <w:szCs w:val="21"/>
          </w:rPr>
          <w:t>asily from caller side.</w:t>
        </w:r>
      </w:ins>
    </w:p>
    <w:p w14:paraId="55DB5696" w14:textId="20D2F814"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Avoid async void</w:t>
      </w:r>
    </w:p>
    <w:p w14:paraId="5A959B79"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If you have noticed in all examples we discussed till now there are methods which aren’t returning any data (not even a success flag) however we still have method signature as async Task. The reason behind that is, one of the advantage of returning Task is that entire async operation is represented by Task object which in turn also can be used to identify success or failure of async operation. Further to it any failure can be drilled down based on the exceptions that are placed on the task object and can be handled accordingly. For async Void methods as there is no Task object  any exception raised would be raised by generic exception handler and can lead irregular behavior like application crash or w3wp crash in case of web application.</w:t>
      </w:r>
    </w:p>
    <w:p w14:paraId="387A48C6" w14:textId="40CA9004"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This is true even in case of fire and forget kind of operations like saving data to a central logging data store which is not very critical for user flows and can be async operation still it is recommended to avoid using async void as method signature, instead use async Task for better maintainability of the application and definitely avoid unexpected crashes in the application. Let’s </w:t>
      </w:r>
      <w:del w:id="2619" w:author="Ravindra Akella" w:date="2019-11-23T19:57:00Z">
        <w:r w:rsidDel="00536FD4">
          <w:rPr>
            <w:rFonts w:ascii="Palatino Linotype" w:eastAsia="Palatino Linotype" w:hAnsi="Palatino Linotype" w:cs="Palatino Linotype"/>
            <w:sz w:val="21"/>
            <w:szCs w:val="21"/>
          </w:rPr>
          <w:delText xml:space="preserve">see </w:delText>
        </w:r>
      </w:del>
      <w:ins w:id="2620" w:author="Ravindra Akella" w:date="2019-11-23T19:57:00Z">
        <w:r w:rsidR="00536FD4">
          <w:rPr>
            <w:rFonts w:ascii="Palatino Linotype" w:eastAsia="Palatino Linotype" w:hAnsi="Palatino Linotype" w:cs="Palatino Linotype"/>
            <w:sz w:val="21"/>
            <w:szCs w:val="21"/>
          </w:rPr>
          <w:t xml:space="preserve">create </w:t>
        </w:r>
      </w:ins>
      <w:r>
        <w:rPr>
          <w:rFonts w:ascii="Palatino Linotype" w:eastAsia="Palatino Linotype" w:hAnsi="Palatino Linotype" w:cs="Palatino Linotype"/>
          <w:sz w:val="21"/>
          <w:szCs w:val="21"/>
        </w:rPr>
        <w:t xml:space="preserve">a simple </w:t>
      </w:r>
      <w:proofErr w:type="spellStart"/>
      <w:r>
        <w:rPr>
          <w:rFonts w:ascii="Palatino Linotype" w:eastAsia="Palatino Linotype" w:hAnsi="Palatino Linotype" w:cs="Palatino Linotype"/>
          <w:sz w:val="21"/>
          <w:szCs w:val="21"/>
        </w:rPr>
        <w:t>winform</w:t>
      </w:r>
      <w:proofErr w:type="spellEnd"/>
      <w:ins w:id="2621" w:author="Ravindra Akella" w:date="2019-11-23T19:57:00Z">
        <w:r w:rsidR="009D1DFF">
          <w:rPr>
            <w:rFonts w:ascii="Palatino Linotype" w:eastAsia="Palatino Linotype" w:hAnsi="Palatino Linotype" w:cs="Palatino Linotype"/>
            <w:sz w:val="21"/>
            <w:szCs w:val="21"/>
          </w:rPr>
          <w:t xml:space="preserve"> applica</w:t>
        </w:r>
        <w:r w:rsidR="00501470">
          <w:rPr>
            <w:rFonts w:ascii="Palatino Linotype" w:eastAsia="Palatino Linotype" w:hAnsi="Palatino Linotype" w:cs="Palatino Linotype"/>
            <w:sz w:val="21"/>
            <w:szCs w:val="21"/>
          </w:rPr>
          <w:t>t</w:t>
        </w:r>
        <w:r w:rsidR="009D1DFF">
          <w:rPr>
            <w:rFonts w:ascii="Palatino Linotype" w:eastAsia="Palatino Linotype" w:hAnsi="Palatino Linotype" w:cs="Palatino Linotype"/>
            <w:sz w:val="21"/>
            <w:szCs w:val="21"/>
          </w:rPr>
          <w:t>ion</w:t>
        </w:r>
      </w:ins>
      <w:ins w:id="2622" w:author="Ravindra Akella" w:date="2019-11-24T13:43:00Z">
        <w:r w:rsidR="000E4896">
          <w:rPr>
            <w:rFonts w:ascii="Palatino Linotype" w:eastAsia="Palatino Linotype" w:hAnsi="Palatino Linotype" w:cs="Palatino Linotype"/>
            <w:sz w:val="21"/>
            <w:szCs w:val="21"/>
          </w:rPr>
          <w:t xml:space="preserve">, add a form and 6 controls (4 text boxes and 2 </w:t>
        </w:r>
      </w:ins>
      <w:ins w:id="2623" w:author="Ravindra Akella" w:date="2019-11-24T13:44:00Z">
        <w:r w:rsidR="000E4896">
          <w:rPr>
            <w:rFonts w:ascii="Palatino Linotype" w:eastAsia="Palatino Linotype" w:hAnsi="Palatino Linotype" w:cs="Palatino Linotype"/>
            <w:sz w:val="21"/>
            <w:szCs w:val="21"/>
          </w:rPr>
          <w:t xml:space="preserve">buttons. The form should </w:t>
        </w:r>
      </w:ins>
      <w:ins w:id="2624" w:author="Ravindra Akella" w:date="2019-11-24T17:20:00Z">
        <w:r w:rsidR="00611B6E">
          <w:rPr>
            <w:rFonts w:ascii="Palatino Linotype" w:eastAsia="Palatino Linotype" w:hAnsi="Palatino Linotype" w:cs="Palatino Linotype"/>
            <w:sz w:val="21"/>
            <w:szCs w:val="21"/>
          </w:rPr>
          <w:t>look</w:t>
        </w:r>
      </w:ins>
      <w:del w:id="2625" w:author="Ravindra Akella" w:date="2019-11-24T13:44:00Z">
        <w:r w:rsidDel="000E4896">
          <w:rPr>
            <w:rFonts w:ascii="Palatino Linotype" w:eastAsia="Palatino Linotype" w:hAnsi="Palatino Linotype" w:cs="Palatino Linotype"/>
            <w:sz w:val="21"/>
            <w:szCs w:val="21"/>
          </w:rPr>
          <w:delText xml:space="preserve"> to see this behavior where we have windows form</w:delText>
        </w:r>
      </w:del>
      <w:r>
        <w:rPr>
          <w:rFonts w:ascii="Palatino Linotype" w:eastAsia="Palatino Linotype" w:hAnsi="Palatino Linotype" w:cs="Palatino Linotype"/>
          <w:sz w:val="21"/>
          <w:szCs w:val="21"/>
        </w:rPr>
        <w:t xml:space="preserve"> as shown in Fig</w:t>
      </w:r>
      <w:ins w:id="2626" w:author="Ravindra Akella" w:date="2019-11-23T19:57:00Z">
        <w:r w:rsidR="00661A60">
          <w:rPr>
            <w:rFonts w:ascii="Palatino Linotype" w:eastAsia="Palatino Linotype" w:hAnsi="Palatino Linotype" w:cs="Palatino Linotype"/>
            <w:sz w:val="21"/>
            <w:szCs w:val="21"/>
          </w:rPr>
          <w:t>ure</w:t>
        </w:r>
      </w:ins>
      <w:r>
        <w:rPr>
          <w:rFonts w:ascii="Palatino Linotype" w:eastAsia="Palatino Linotype" w:hAnsi="Palatino Linotype" w:cs="Palatino Linotype"/>
          <w:sz w:val="21"/>
          <w:szCs w:val="21"/>
        </w:rPr>
        <w:t xml:space="preserve"> 6.5</w:t>
      </w:r>
      <w:commentRangeStart w:id="2627"/>
      <w:commentRangeStart w:id="2628"/>
      <w:commentRangeEnd w:id="2627"/>
      <w:r>
        <w:rPr>
          <w:rStyle w:val="CommentReference"/>
        </w:rPr>
        <w:commentReference w:id="2627"/>
      </w:r>
      <w:commentRangeEnd w:id="2628"/>
      <w:r w:rsidR="00601C88">
        <w:rPr>
          <w:rStyle w:val="CommentReference"/>
        </w:rPr>
        <w:commentReference w:id="2628"/>
      </w:r>
      <w:ins w:id="2629" w:author="Ravindra Akella" w:date="2019-11-24T13:07:00Z">
        <w:r w:rsidR="00934D2F">
          <w:rPr>
            <w:rFonts w:ascii="Palatino Linotype" w:eastAsia="Palatino Linotype" w:hAnsi="Palatino Linotype" w:cs="Palatino Linotype"/>
            <w:sz w:val="21"/>
            <w:szCs w:val="21"/>
          </w:rPr>
          <w:t xml:space="preserve">. </w:t>
        </w:r>
      </w:ins>
    </w:p>
    <w:p w14:paraId="1FD8B800" w14:textId="77777777" w:rsidR="00942C25" w:rsidRDefault="009C5CA0">
      <w:pPr>
        <w:rPr>
          <w:rFonts w:ascii="Palatino Linotype" w:eastAsia="Palatino Linotype" w:hAnsi="Palatino Linotype" w:cs="Palatino Linotype"/>
          <w:sz w:val="21"/>
          <w:szCs w:val="21"/>
        </w:rPr>
      </w:pPr>
      <w:r>
        <w:rPr>
          <w:noProof/>
        </w:rPr>
        <w:lastRenderedPageBreak/>
        <w:drawing>
          <wp:inline distT="0" distB="0" distL="0" distR="0" wp14:anchorId="19CCCCD1" wp14:editId="60DA2958">
            <wp:extent cx="5943600" cy="3376613"/>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376613"/>
                    </a:xfrm>
                    <a:prstGeom prst="rect">
                      <a:avLst/>
                    </a:prstGeom>
                    <a:ln/>
                  </pic:spPr>
                </pic:pic>
              </a:graphicData>
            </a:graphic>
          </wp:inline>
        </w:drawing>
      </w:r>
    </w:p>
    <w:p w14:paraId="58179C1C" w14:textId="2B2DBC39" w:rsidR="00942C25" w:rsidRDefault="00CD4B2E">
      <w:pPr>
        <w:rPr>
          <w:rFonts w:ascii="Palatino Linotype" w:eastAsia="Palatino Linotype" w:hAnsi="Palatino Linotype" w:cs="Palatino Linotype"/>
          <w:sz w:val="21"/>
          <w:szCs w:val="21"/>
        </w:rPr>
      </w:pPr>
      <w:sdt>
        <w:sdtPr>
          <w:tag w:val="goog_rdk_35"/>
          <w:id w:val="966388415"/>
        </w:sdtPr>
        <w:sdtContent/>
      </w:sdt>
      <w:r w:rsidR="009C5CA0">
        <w:rPr>
          <w:rFonts w:ascii="Palatino Linotype" w:eastAsia="Palatino Linotype" w:hAnsi="Palatino Linotype" w:cs="Palatino Linotype"/>
          <w:b/>
          <w:sz w:val="20"/>
          <w:szCs w:val="20"/>
        </w:rPr>
        <w:t>Fig</w:t>
      </w:r>
      <w:ins w:id="2630" w:author="Ravindra Akella" w:date="2019-11-23T19:52:00Z">
        <w:r w:rsidR="00C81FBE">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ins w:id="2631" w:author="Ravindra Akella" w:date="2019-11-23T19:58:00Z">
        <w:r w:rsidR="00B82A1D">
          <w:rPr>
            <w:rFonts w:ascii="Palatino Linotype" w:eastAsia="Palatino Linotype" w:hAnsi="Palatino Linotype" w:cs="Palatino Linotype"/>
            <w:b/>
            <w:sz w:val="20"/>
            <w:szCs w:val="20"/>
          </w:rPr>
          <w:t>5</w:t>
        </w:r>
      </w:ins>
      <w:del w:id="2632" w:author="Ravindra Akella" w:date="2019-11-23T19:58:00Z">
        <w:r w:rsidR="009C5CA0" w:rsidDel="00E53A7D">
          <w:rPr>
            <w:rFonts w:ascii="Palatino Linotype" w:eastAsia="Palatino Linotype" w:hAnsi="Palatino Linotype" w:cs="Palatino Linotype"/>
            <w:b/>
            <w:sz w:val="20"/>
            <w:szCs w:val="20"/>
          </w:rPr>
          <w:delText>4</w:delText>
        </w:r>
      </w:del>
      <w:r w:rsidR="009C5CA0">
        <w:rPr>
          <w:rFonts w:ascii="Palatino Linotype" w:eastAsia="Palatino Linotype" w:hAnsi="Palatino Linotype" w:cs="Palatino Linotype"/>
          <w:b/>
          <w:sz w:val="20"/>
          <w:szCs w:val="20"/>
        </w:rPr>
        <w:t xml:space="preserve"> – Windows form to save data through an API</w:t>
      </w:r>
    </w:p>
    <w:p w14:paraId="7D55D1FE" w14:textId="77777777" w:rsidR="00942C25" w:rsidRDefault="00942C25">
      <w:pPr>
        <w:rPr>
          <w:rFonts w:ascii="Palatino Linotype" w:eastAsia="Palatino Linotype" w:hAnsi="Palatino Linotype" w:cs="Palatino Linotype"/>
          <w:sz w:val="21"/>
          <w:szCs w:val="21"/>
        </w:rPr>
      </w:pPr>
    </w:p>
    <w:p w14:paraId="1723B5EE" w14:textId="08946E89" w:rsidR="00CF5093" w:rsidRDefault="00CD4B2E">
      <w:pPr>
        <w:rPr>
          <w:ins w:id="2633" w:author="Ravindra Akella" w:date="2019-11-24T17:26:00Z"/>
          <w:rFonts w:ascii="Palatino Linotype" w:eastAsia="Palatino Linotype" w:hAnsi="Palatino Linotype" w:cs="Palatino Linotype"/>
          <w:sz w:val="21"/>
          <w:szCs w:val="21"/>
        </w:rPr>
      </w:pPr>
      <w:sdt>
        <w:sdtPr>
          <w:tag w:val="goog_rdk_18"/>
          <w:id w:val="-1972740923"/>
        </w:sdtPr>
        <w:sdtContent>
          <w:commentRangeStart w:id="2634"/>
          <w:commentRangeStart w:id="2635"/>
        </w:sdtContent>
      </w:sdt>
      <w:ins w:id="2636" w:author="Ravindra Akella" w:date="2019-11-24T17:21:00Z">
        <w:r w:rsidR="00CF5093" w:rsidRPr="00CF5093">
          <w:rPr>
            <w:rFonts w:ascii="Palatino Linotype" w:eastAsia="Palatino Linotype" w:hAnsi="Palatino Linotype" w:cs="Palatino Linotype"/>
            <w:sz w:val="21"/>
            <w:szCs w:val="21"/>
            <w:rPrChange w:id="2637" w:author="Ravindra Akella" w:date="2019-11-24T17:22:00Z">
              <w:rPr/>
            </w:rPrChange>
          </w:rPr>
          <w:t xml:space="preserve">Add a private helper method to this form that </w:t>
        </w:r>
      </w:ins>
      <w:ins w:id="2638" w:author="Ravindra Akella" w:date="2019-11-24T17:24:00Z">
        <w:r w:rsidR="00AD2ECA">
          <w:rPr>
            <w:rFonts w:ascii="Palatino Linotype" w:eastAsia="Palatino Linotype" w:hAnsi="Palatino Linotype" w:cs="Palatino Linotype"/>
            <w:sz w:val="21"/>
            <w:szCs w:val="21"/>
          </w:rPr>
          <w:t>send</w:t>
        </w:r>
      </w:ins>
      <w:ins w:id="2639" w:author="Ravindra Akella" w:date="2019-11-24T17:25:00Z">
        <w:r w:rsidR="00AD2ECA">
          <w:rPr>
            <w:rFonts w:ascii="Palatino Linotype" w:eastAsia="Palatino Linotype" w:hAnsi="Palatino Linotype" w:cs="Palatino Linotype"/>
            <w:sz w:val="21"/>
            <w:szCs w:val="21"/>
          </w:rPr>
          <w:t xml:space="preserve">s data </w:t>
        </w:r>
      </w:ins>
      <w:ins w:id="2640" w:author="Ravindra Akella" w:date="2019-11-24T17:21:00Z">
        <w:r w:rsidR="00CF5093" w:rsidRPr="00CF5093">
          <w:rPr>
            <w:rFonts w:ascii="Palatino Linotype" w:eastAsia="Palatino Linotype" w:hAnsi="Palatino Linotype" w:cs="Palatino Linotype"/>
            <w:sz w:val="21"/>
            <w:szCs w:val="21"/>
            <w:rPrChange w:id="2641" w:author="Ravindra Akella" w:date="2019-11-24T17:22:00Z">
              <w:rPr/>
            </w:rPrChange>
          </w:rPr>
          <w:t xml:space="preserve">to an API </w:t>
        </w:r>
      </w:ins>
      <w:ins w:id="2642" w:author="Ravindra Akella" w:date="2019-11-24T17:22:00Z">
        <w:r w:rsidR="00CF5093">
          <w:rPr>
            <w:rFonts w:ascii="Palatino Linotype" w:eastAsia="Palatino Linotype" w:hAnsi="Palatino Linotype" w:cs="Palatino Linotype"/>
            <w:sz w:val="21"/>
            <w:szCs w:val="21"/>
          </w:rPr>
          <w:t xml:space="preserve">and </w:t>
        </w:r>
      </w:ins>
      <w:ins w:id="2643" w:author="Ravindra Akella" w:date="2019-11-24T17:23:00Z">
        <w:r w:rsidR="00CF5093">
          <w:rPr>
            <w:rFonts w:ascii="Palatino Linotype" w:eastAsia="Palatino Linotype" w:hAnsi="Palatino Linotype" w:cs="Palatino Linotype"/>
            <w:sz w:val="21"/>
            <w:szCs w:val="21"/>
          </w:rPr>
          <w:t>returns message of successful save or failure.</w:t>
        </w:r>
        <w:r w:rsidR="00AD2ECA">
          <w:rPr>
            <w:rFonts w:ascii="Palatino Linotype" w:eastAsia="Palatino Linotype" w:hAnsi="Palatino Linotype" w:cs="Palatino Linotype"/>
            <w:sz w:val="21"/>
            <w:szCs w:val="21"/>
          </w:rPr>
          <w:t xml:space="preserve"> Let’s have the return type of this method</w:t>
        </w:r>
      </w:ins>
      <w:ins w:id="2644" w:author="Ravindra Akella" w:date="2019-11-24T17:25:00Z">
        <w:r w:rsidR="008C1255">
          <w:rPr>
            <w:rFonts w:ascii="Palatino Linotype" w:eastAsia="Palatino Linotype" w:hAnsi="Palatino Linotype" w:cs="Palatino Linotype"/>
            <w:sz w:val="21"/>
            <w:szCs w:val="21"/>
          </w:rPr>
          <w:t xml:space="preserve"> as async void</w:t>
        </w:r>
      </w:ins>
      <w:ins w:id="2645" w:author="Ravindra Akella" w:date="2019-11-24T17:26:00Z">
        <w:r w:rsidR="008C1255">
          <w:rPr>
            <w:rFonts w:ascii="Palatino Linotype" w:eastAsia="Palatino Linotype" w:hAnsi="Palatino Linotype" w:cs="Palatino Linotype"/>
            <w:sz w:val="21"/>
            <w:szCs w:val="21"/>
          </w:rPr>
          <w:t>, this helper method will look like below</w:t>
        </w:r>
      </w:ins>
    </w:p>
    <w:p w14:paraId="280FF0B1" w14:textId="77777777" w:rsidR="00C134A2" w:rsidRDefault="00C134A2" w:rsidP="00C134A2">
      <w:pPr>
        <w:spacing w:after="0" w:line="240" w:lineRule="auto"/>
        <w:rPr>
          <w:moveTo w:id="2646" w:author="Ravindra Akella" w:date="2019-11-24T17:26:00Z"/>
          <w:color w:val="000000"/>
          <w:sz w:val="20"/>
          <w:szCs w:val="20"/>
        </w:rPr>
      </w:pPr>
      <w:moveToRangeStart w:id="2647" w:author="Ravindra Akella" w:date="2019-11-24T17:26:00Z" w:name="move25508833"/>
      <w:moveTo w:id="2648" w:author="Ravindra Akella" w:date="2019-11-24T17: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moveTo>
    </w:p>
    <w:p w14:paraId="06916FB3" w14:textId="77777777" w:rsidR="00C134A2" w:rsidRDefault="00C134A2" w:rsidP="00C134A2">
      <w:pPr>
        <w:spacing w:after="0" w:line="240" w:lineRule="auto"/>
        <w:rPr>
          <w:moveTo w:id="2649" w:author="Ravindra Akella" w:date="2019-11-24T17:26:00Z"/>
          <w:color w:val="000000"/>
          <w:sz w:val="20"/>
          <w:szCs w:val="20"/>
        </w:rPr>
      </w:pPr>
      <w:moveTo w:id="2650" w:author="Ravindra Akella" w:date="2019-11-24T17:26:00Z">
        <w:r>
          <w:rPr>
            <w:color w:val="000000"/>
            <w:sz w:val="20"/>
            <w:szCs w:val="20"/>
          </w:rPr>
          <w:t xml:space="preserve">        </w:t>
        </w:r>
        <w:r>
          <w:rPr>
            <w:color w:val="808080"/>
            <w:sz w:val="20"/>
            <w:szCs w:val="20"/>
          </w:rPr>
          <w:t>///</w:t>
        </w:r>
        <w:r>
          <w:rPr>
            <w:color w:val="008000"/>
            <w:sz w:val="20"/>
            <w:szCs w:val="20"/>
          </w:rPr>
          <w:t xml:space="preserve"> Async method to save data through API</w:t>
        </w:r>
      </w:moveTo>
    </w:p>
    <w:p w14:paraId="1476DEC0" w14:textId="77777777" w:rsidR="00C134A2" w:rsidRDefault="00C134A2" w:rsidP="00C134A2">
      <w:pPr>
        <w:spacing w:after="0" w:line="240" w:lineRule="auto"/>
        <w:rPr>
          <w:moveTo w:id="2651" w:author="Ravindra Akella" w:date="2019-11-24T17:26:00Z"/>
          <w:color w:val="000000"/>
          <w:sz w:val="20"/>
          <w:szCs w:val="20"/>
        </w:rPr>
      </w:pPr>
      <w:moveTo w:id="2652" w:author="Ravindra Akella" w:date="2019-11-24T17: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r>
          <w:rPr>
            <w:color w:val="008000"/>
            <w:sz w:val="20"/>
            <w:szCs w:val="20"/>
          </w:rPr>
          <w:t xml:space="preserve">        </w:t>
        </w:r>
      </w:moveTo>
    </w:p>
    <w:p w14:paraId="2F4C327C" w14:textId="77777777" w:rsidR="00C134A2" w:rsidRDefault="00C134A2" w:rsidP="00C134A2">
      <w:pPr>
        <w:spacing w:after="0" w:line="240" w:lineRule="auto"/>
        <w:rPr>
          <w:moveTo w:id="2653" w:author="Ravindra Akella" w:date="2019-11-24T17:26:00Z"/>
          <w:color w:val="000000"/>
          <w:sz w:val="20"/>
          <w:szCs w:val="20"/>
        </w:rPr>
      </w:pPr>
      <w:moveTo w:id="2654" w:author="Ravindra Akella" w:date="2019-11-24T17:26:00Z">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SaveDataAsyncVoid</w:t>
        </w:r>
        <w:proofErr w:type="spellEnd"/>
        <w:r>
          <w:rPr>
            <w:color w:val="000000"/>
            <w:sz w:val="20"/>
            <w:szCs w:val="20"/>
          </w:rPr>
          <w:t>()</w:t>
        </w:r>
      </w:moveTo>
    </w:p>
    <w:p w14:paraId="19398482" w14:textId="77777777" w:rsidR="00C134A2" w:rsidRDefault="00C134A2" w:rsidP="00C134A2">
      <w:pPr>
        <w:spacing w:after="0" w:line="240" w:lineRule="auto"/>
        <w:rPr>
          <w:moveTo w:id="2655" w:author="Ravindra Akella" w:date="2019-11-24T17:26:00Z"/>
          <w:color w:val="000000"/>
          <w:sz w:val="20"/>
          <w:szCs w:val="20"/>
        </w:rPr>
      </w:pPr>
      <w:moveTo w:id="2656" w:author="Ravindra Akella" w:date="2019-11-24T17:26:00Z">
        <w:r>
          <w:rPr>
            <w:color w:val="000000"/>
            <w:sz w:val="20"/>
            <w:szCs w:val="20"/>
          </w:rPr>
          <w:t xml:space="preserve">        {</w:t>
        </w:r>
      </w:moveTo>
    </w:p>
    <w:p w14:paraId="4E9D3150" w14:textId="77777777" w:rsidR="00C134A2" w:rsidRDefault="00C134A2" w:rsidP="00C134A2">
      <w:pPr>
        <w:spacing w:after="0" w:line="240" w:lineRule="auto"/>
        <w:rPr>
          <w:moveTo w:id="2657" w:author="Ravindra Akella" w:date="2019-11-24T17:26:00Z"/>
          <w:color w:val="000000"/>
          <w:sz w:val="20"/>
          <w:szCs w:val="20"/>
        </w:rPr>
      </w:pPr>
      <w:moveTo w:id="2658" w:author="Ravindra Akella" w:date="2019-11-24T17:26:00Z">
        <w:r>
          <w:rPr>
            <w:color w:val="000000"/>
            <w:sz w:val="20"/>
            <w:szCs w:val="20"/>
          </w:rPr>
          <w:t xml:space="preserve">            </w:t>
        </w:r>
        <w:r>
          <w:rPr>
            <w:color w:val="0000FF"/>
            <w:sz w:val="20"/>
            <w:szCs w:val="20"/>
          </w:rPr>
          <w:t>using</w:t>
        </w:r>
        <w:r>
          <w:rPr>
            <w:color w:val="000000"/>
            <w:sz w:val="20"/>
            <w:szCs w:val="20"/>
          </w:rPr>
          <w:t xml:space="preserve"> (</w:t>
        </w:r>
        <w:proofErr w:type="spellStart"/>
        <w:r>
          <w:rPr>
            <w:color w:val="000000"/>
            <w:sz w:val="20"/>
            <w:szCs w:val="20"/>
          </w:rPr>
          <w:t>HttpClient</w:t>
        </w:r>
        <w:proofErr w:type="spellEnd"/>
        <w:r>
          <w:rPr>
            <w:color w:val="000000"/>
            <w:sz w:val="20"/>
            <w:szCs w:val="20"/>
          </w:rPr>
          <w:t xml:space="preserve"> client = </w:t>
        </w:r>
        <w:r>
          <w:rPr>
            <w:color w:val="0000FF"/>
            <w:sz w:val="20"/>
            <w:szCs w:val="20"/>
          </w:rPr>
          <w:t>new</w:t>
        </w:r>
        <w:r>
          <w:rPr>
            <w:color w:val="000000"/>
            <w:sz w:val="20"/>
            <w:szCs w:val="20"/>
          </w:rPr>
          <w:t xml:space="preserve"> </w:t>
        </w:r>
        <w:proofErr w:type="spellStart"/>
        <w:r>
          <w:rPr>
            <w:color w:val="000000"/>
            <w:sz w:val="20"/>
            <w:szCs w:val="20"/>
          </w:rPr>
          <w:t>HttpClient</w:t>
        </w:r>
        <w:proofErr w:type="spellEnd"/>
        <w:r>
          <w:rPr>
            <w:color w:val="000000"/>
            <w:sz w:val="20"/>
            <w:szCs w:val="20"/>
          </w:rPr>
          <w:t>())</w:t>
        </w:r>
      </w:moveTo>
    </w:p>
    <w:p w14:paraId="7F79ABD7" w14:textId="77777777" w:rsidR="00C134A2" w:rsidRDefault="00C134A2" w:rsidP="00C134A2">
      <w:pPr>
        <w:spacing w:after="0" w:line="240" w:lineRule="auto"/>
        <w:rPr>
          <w:moveTo w:id="2659" w:author="Ravindra Akella" w:date="2019-11-24T17:26:00Z"/>
          <w:color w:val="000000"/>
          <w:sz w:val="20"/>
          <w:szCs w:val="20"/>
        </w:rPr>
      </w:pPr>
      <w:moveTo w:id="2660" w:author="Ravindra Akella" w:date="2019-11-24T17:26:00Z">
        <w:r>
          <w:rPr>
            <w:color w:val="000000"/>
            <w:sz w:val="20"/>
            <w:szCs w:val="20"/>
          </w:rPr>
          <w:t xml:space="preserve">            {</w:t>
        </w:r>
      </w:moveTo>
    </w:p>
    <w:p w14:paraId="79C258E1" w14:textId="77777777" w:rsidR="00C134A2" w:rsidRDefault="00C134A2" w:rsidP="00C134A2">
      <w:pPr>
        <w:spacing w:after="0" w:line="240" w:lineRule="auto"/>
        <w:rPr>
          <w:moveTo w:id="2661" w:author="Ravindra Akella" w:date="2019-11-24T17:26:00Z"/>
          <w:color w:val="000000"/>
          <w:sz w:val="20"/>
          <w:szCs w:val="20"/>
        </w:rPr>
      </w:pPr>
      <w:moveTo w:id="2662" w:author="Ravindra Akella" w:date="2019-11-24T17:26:00Z">
        <w:r>
          <w:rPr>
            <w:color w:val="000000"/>
            <w:sz w:val="20"/>
            <w:szCs w:val="20"/>
          </w:rPr>
          <w:t xml:space="preserve">                Stock data = </w:t>
        </w:r>
        <w:r>
          <w:rPr>
            <w:color w:val="0000FF"/>
            <w:sz w:val="20"/>
            <w:szCs w:val="20"/>
          </w:rPr>
          <w:t>new</w:t>
        </w:r>
        <w:r>
          <w:rPr>
            <w:color w:val="000000"/>
            <w:sz w:val="20"/>
            <w:szCs w:val="20"/>
          </w:rPr>
          <w:t xml:space="preserve"> Stock()</w:t>
        </w:r>
      </w:moveTo>
    </w:p>
    <w:p w14:paraId="2FD8A0A8" w14:textId="77777777" w:rsidR="00C134A2" w:rsidRDefault="00C134A2" w:rsidP="00C134A2">
      <w:pPr>
        <w:spacing w:after="0" w:line="240" w:lineRule="auto"/>
        <w:rPr>
          <w:moveTo w:id="2663" w:author="Ravindra Akella" w:date="2019-11-24T17:26:00Z"/>
          <w:color w:val="000000"/>
          <w:sz w:val="20"/>
          <w:szCs w:val="20"/>
        </w:rPr>
      </w:pPr>
      <w:moveTo w:id="2664" w:author="Ravindra Akella" w:date="2019-11-24T17:26:00Z">
        <w:r>
          <w:rPr>
            <w:color w:val="000000"/>
            <w:sz w:val="20"/>
            <w:szCs w:val="20"/>
          </w:rPr>
          <w:t xml:space="preserve">                {</w:t>
        </w:r>
      </w:moveTo>
    </w:p>
    <w:p w14:paraId="24981CAF" w14:textId="77777777" w:rsidR="00C134A2" w:rsidRDefault="00C134A2" w:rsidP="00C134A2">
      <w:pPr>
        <w:spacing w:after="0" w:line="240" w:lineRule="auto"/>
        <w:rPr>
          <w:moveTo w:id="2665" w:author="Ravindra Akella" w:date="2019-11-24T17:26:00Z"/>
          <w:color w:val="000000"/>
          <w:sz w:val="20"/>
          <w:szCs w:val="20"/>
        </w:rPr>
      </w:pPr>
      <w:moveTo w:id="2666" w:author="Ravindra Akella" w:date="2019-11-24T17:26:00Z">
        <w:r>
          <w:rPr>
            <w:color w:val="000000"/>
            <w:sz w:val="20"/>
            <w:szCs w:val="20"/>
          </w:rPr>
          <w:t xml:space="preserve">                    Id = Convert.ToInt32(</w:t>
        </w:r>
        <w:proofErr w:type="spellStart"/>
        <w:r>
          <w:rPr>
            <w:color w:val="000000"/>
            <w:sz w:val="20"/>
            <w:szCs w:val="20"/>
          </w:rPr>
          <w:t>setID.Text</w:t>
        </w:r>
        <w:proofErr w:type="spellEnd"/>
        <w:r>
          <w:rPr>
            <w:color w:val="000000"/>
            <w:sz w:val="20"/>
            <w:szCs w:val="20"/>
          </w:rPr>
          <w:t>),</w:t>
        </w:r>
      </w:moveTo>
    </w:p>
    <w:p w14:paraId="7A911C45" w14:textId="77777777" w:rsidR="00C134A2" w:rsidRDefault="00C134A2" w:rsidP="00C134A2">
      <w:pPr>
        <w:spacing w:after="0" w:line="240" w:lineRule="auto"/>
        <w:rPr>
          <w:moveTo w:id="2667" w:author="Ravindra Akella" w:date="2019-11-24T17:26:00Z"/>
          <w:color w:val="000000"/>
          <w:sz w:val="20"/>
          <w:szCs w:val="20"/>
        </w:rPr>
      </w:pPr>
      <w:moveTo w:id="2668" w:author="Ravindra Akella" w:date="2019-11-24T17:26:00Z">
        <w:r>
          <w:rPr>
            <w:color w:val="000000"/>
            <w:sz w:val="20"/>
            <w:szCs w:val="20"/>
          </w:rPr>
          <w:t xml:space="preserve">                    </w:t>
        </w:r>
        <w:proofErr w:type="spellStart"/>
        <w:r>
          <w:rPr>
            <w:color w:val="000000"/>
            <w:sz w:val="20"/>
            <w:szCs w:val="20"/>
          </w:rPr>
          <w:t>StockName</w:t>
        </w:r>
        <w:proofErr w:type="spellEnd"/>
        <w:r>
          <w:rPr>
            <w:color w:val="000000"/>
            <w:sz w:val="20"/>
            <w:szCs w:val="20"/>
          </w:rPr>
          <w:t xml:space="preserve"> = </w:t>
        </w:r>
        <w:proofErr w:type="spellStart"/>
        <w:r>
          <w:rPr>
            <w:color w:val="000000"/>
            <w:sz w:val="20"/>
            <w:szCs w:val="20"/>
          </w:rPr>
          <w:t>setStockName.Text</w:t>
        </w:r>
        <w:proofErr w:type="spellEnd"/>
        <w:r>
          <w:rPr>
            <w:color w:val="000000"/>
            <w:sz w:val="20"/>
            <w:szCs w:val="20"/>
          </w:rPr>
          <w:t>,</w:t>
        </w:r>
      </w:moveTo>
    </w:p>
    <w:p w14:paraId="2BF673D6" w14:textId="77777777" w:rsidR="00C134A2" w:rsidRDefault="00C134A2" w:rsidP="00C134A2">
      <w:pPr>
        <w:spacing w:after="0" w:line="240" w:lineRule="auto"/>
        <w:rPr>
          <w:moveTo w:id="2669" w:author="Ravindra Akella" w:date="2019-11-24T17:26:00Z"/>
          <w:color w:val="000000"/>
          <w:sz w:val="20"/>
          <w:szCs w:val="20"/>
        </w:rPr>
      </w:pPr>
      <w:moveTo w:id="2670" w:author="Ravindra Akella" w:date="2019-11-24T17:26:00Z">
        <w:r>
          <w:rPr>
            <w:color w:val="000000"/>
            <w:sz w:val="20"/>
            <w:szCs w:val="20"/>
          </w:rPr>
          <w:t xml:space="preserve">                    Price = </w:t>
        </w:r>
        <w:proofErr w:type="spellStart"/>
        <w:r>
          <w:rPr>
            <w:color w:val="000000"/>
            <w:sz w:val="20"/>
            <w:szCs w:val="20"/>
          </w:rPr>
          <w:t>Convert.ToDouble</w:t>
        </w:r>
        <w:proofErr w:type="spellEnd"/>
        <w:r>
          <w:rPr>
            <w:color w:val="000000"/>
            <w:sz w:val="20"/>
            <w:szCs w:val="20"/>
          </w:rPr>
          <w:t>(</w:t>
        </w:r>
        <w:proofErr w:type="spellStart"/>
        <w:r>
          <w:rPr>
            <w:color w:val="000000"/>
            <w:sz w:val="20"/>
            <w:szCs w:val="20"/>
          </w:rPr>
          <w:t>setStockPrice.Text</w:t>
        </w:r>
        <w:proofErr w:type="spellEnd"/>
        <w:r>
          <w:rPr>
            <w:color w:val="000000"/>
            <w:sz w:val="20"/>
            <w:szCs w:val="20"/>
          </w:rPr>
          <w:t>),</w:t>
        </w:r>
      </w:moveTo>
    </w:p>
    <w:p w14:paraId="28C69A75" w14:textId="77777777" w:rsidR="00C134A2" w:rsidRDefault="00C134A2" w:rsidP="00C134A2">
      <w:pPr>
        <w:spacing w:after="0" w:line="240" w:lineRule="auto"/>
        <w:rPr>
          <w:moveTo w:id="2671" w:author="Ravindra Akella" w:date="2019-11-24T17:26:00Z"/>
          <w:color w:val="000000"/>
          <w:sz w:val="20"/>
          <w:szCs w:val="20"/>
        </w:rPr>
      </w:pPr>
      <w:moveTo w:id="2672" w:author="Ravindra Akella" w:date="2019-11-24T17:26:00Z">
        <w:r>
          <w:rPr>
            <w:color w:val="000000"/>
            <w:sz w:val="20"/>
            <w:szCs w:val="20"/>
          </w:rPr>
          <w:t xml:space="preserve">                    </w:t>
        </w:r>
        <w:proofErr w:type="spellStart"/>
        <w:r>
          <w:rPr>
            <w:color w:val="000000"/>
            <w:sz w:val="20"/>
            <w:szCs w:val="20"/>
          </w:rPr>
          <w:t>TradeDate</w:t>
        </w:r>
        <w:proofErr w:type="spellEnd"/>
        <w:r>
          <w:rPr>
            <w:color w:val="000000"/>
            <w:sz w:val="20"/>
            <w:szCs w:val="20"/>
          </w:rPr>
          <w:t xml:space="preserve"> = </w:t>
        </w:r>
        <w:proofErr w:type="spellStart"/>
        <w:r>
          <w:rPr>
            <w:color w:val="000000"/>
            <w:sz w:val="20"/>
            <w:szCs w:val="20"/>
          </w:rPr>
          <w:t>DateTime.Today.Date.AddDays</w:t>
        </w:r>
        <w:proofErr w:type="spellEnd"/>
        <w:r>
          <w:rPr>
            <w:color w:val="000000"/>
            <w:sz w:val="20"/>
            <w:szCs w:val="20"/>
          </w:rPr>
          <w:t>(-1),</w:t>
        </w:r>
      </w:moveTo>
    </w:p>
    <w:p w14:paraId="66203971" w14:textId="77777777" w:rsidR="00C134A2" w:rsidRDefault="00C134A2" w:rsidP="00C134A2">
      <w:pPr>
        <w:spacing w:after="0" w:line="240" w:lineRule="auto"/>
        <w:rPr>
          <w:moveTo w:id="2673" w:author="Ravindra Akella" w:date="2019-11-24T17:26:00Z"/>
          <w:color w:val="000000"/>
          <w:sz w:val="20"/>
          <w:szCs w:val="20"/>
        </w:rPr>
      </w:pPr>
      <w:moveTo w:id="2674" w:author="Ravindra Akella" w:date="2019-11-24T17:26:00Z">
        <w:r>
          <w:rPr>
            <w:color w:val="000000"/>
            <w:sz w:val="20"/>
            <w:szCs w:val="20"/>
          </w:rPr>
          <w:t xml:space="preserve">                    Volume = Convert.ToInt32(</w:t>
        </w:r>
        <w:proofErr w:type="spellStart"/>
        <w:r>
          <w:rPr>
            <w:color w:val="000000"/>
            <w:sz w:val="20"/>
            <w:szCs w:val="20"/>
          </w:rPr>
          <w:t>setStockVolume.Text</w:t>
        </w:r>
        <w:proofErr w:type="spellEnd"/>
        <w:r>
          <w:rPr>
            <w:color w:val="000000"/>
            <w:sz w:val="20"/>
            <w:szCs w:val="20"/>
          </w:rPr>
          <w:t>)</w:t>
        </w:r>
      </w:moveTo>
    </w:p>
    <w:p w14:paraId="7D489411" w14:textId="77777777" w:rsidR="00C134A2" w:rsidRDefault="00C134A2" w:rsidP="00C134A2">
      <w:pPr>
        <w:spacing w:after="0" w:line="240" w:lineRule="auto"/>
        <w:rPr>
          <w:moveTo w:id="2675" w:author="Ravindra Akella" w:date="2019-11-24T17:26:00Z"/>
          <w:color w:val="000000"/>
          <w:sz w:val="20"/>
          <w:szCs w:val="20"/>
        </w:rPr>
      </w:pPr>
    </w:p>
    <w:p w14:paraId="64653F38" w14:textId="77777777" w:rsidR="00C134A2" w:rsidRDefault="00C134A2" w:rsidP="00C134A2">
      <w:pPr>
        <w:spacing w:after="0" w:line="240" w:lineRule="auto"/>
        <w:rPr>
          <w:moveTo w:id="2676" w:author="Ravindra Akella" w:date="2019-11-24T17:26:00Z"/>
          <w:color w:val="000000"/>
          <w:sz w:val="20"/>
          <w:szCs w:val="20"/>
        </w:rPr>
      </w:pPr>
      <w:moveTo w:id="2677" w:author="Ravindra Akella" w:date="2019-11-24T17:26:00Z">
        <w:r>
          <w:rPr>
            <w:color w:val="000000"/>
            <w:sz w:val="20"/>
            <w:szCs w:val="20"/>
          </w:rPr>
          <w:t xml:space="preserve">                };</w:t>
        </w:r>
      </w:moveTo>
    </w:p>
    <w:p w14:paraId="1B3728AE" w14:textId="77777777" w:rsidR="00C134A2" w:rsidRDefault="00C134A2" w:rsidP="00C134A2">
      <w:pPr>
        <w:spacing w:after="0" w:line="240" w:lineRule="auto"/>
        <w:rPr>
          <w:moveTo w:id="2678" w:author="Ravindra Akella" w:date="2019-11-24T17:26:00Z"/>
          <w:color w:val="000000"/>
          <w:sz w:val="20"/>
          <w:szCs w:val="20"/>
        </w:rPr>
      </w:pPr>
      <w:moveTo w:id="2679" w:author="Ravindra Akella" w:date="2019-11-24T17:26:00Z">
        <w:r>
          <w:rPr>
            <w:color w:val="000000"/>
            <w:sz w:val="20"/>
            <w:szCs w:val="20"/>
          </w:rPr>
          <w:t xml:space="preserve">                </w:t>
        </w:r>
        <w:r>
          <w:rPr>
            <w:color w:val="0000FF"/>
            <w:sz w:val="20"/>
            <w:szCs w:val="20"/>
          </w:rPr>
          <w:t>var</w:t>
        </w:r>
        <w:r>
          <w:rPr>
            <w:color w:val="000000"/>
            <w:sz w:val="20"/>
            <w:szCs w:val="20"/>
          </w:rPr>
          <w:t xml:space="preserve"> </w:t>
        </w:r>
        <w:proofErr w:type="spellStart"/>
        <w:r>
          <w:rPr>
            <w:color w:val="000000"/>
            <w:sz w:val="20"/>
            <w:szCs w:val="20"/>
          </w:rPr>
          <w:t>myContent</w:t>
        </w:r>
        <w:proofErr w:type="spellEnd"/>
        <w:r>
          <w:rPr>
            <w:color w:val="000000"/>
            <w:sz w:val="20"/>
            <w:szCs w:val="20"/>
          </w:rPr>
          <w:t xml:space="preserve"> = </w:t>
        </w:r>
        <w:proofErr w:type="spellStart"/>
        <w:r>
          <w:rPr>
            <w:color w:val="000000"/>
            <w:sz w:val="20"/>
            <w:szCs w:val="20"/>
          </w:rPr>
          <w:t>JsonConvert.SerializeObject</w:t>
        </w:r>
        <w:proofErr w:type="spellEnd"/>
        <w:r>
          <w:rPr>
            <w:color w:val="000000"/>
            <w:sz w:val="20"/>
            <w:szCs w:val="20"/>
          </w:rPr>
          <w:t>(data);</w:t>
        </w:r>
      </w:moveTo>
    </w:p>
    <w:p w14:paraId="2E204CD1" w14:textId="77777777" w:rsidR="00C134A2" w:rsidRDefault="00C134A2" w:rsidP="00C134A2">
      <w:pPr>
        <w:spacing w:after="0" w:line="240" w:lineRule="auto"/>
        <w:rPr>
          <w:moveTo w:id="2680" w:author="Ravindra Akella" w:date="2019-11-24T17:26:00Z"/>
          <w:color w:val="000000"/>
          <w:sz w:val="20"/>
          <w:szCs w:val="20"/>
        </w:rPr>
      </w:pPr>
      <w:moveTo w:id="2681" w:author="Ravindra Akella" w:date="2019-11-24T17:26:00Z">
        <w:r>
          <w:rPr>
            <w:color w:val="000000"/>
            <w:sz w:val="20"/>
            <w:szCs w:val="20"/>
          </w:rPr>
          <w:t xml:space="preserve">                </w:t>
        </w:r>
        <w:r>
          <w:rPr>
            <w:color w:val="0000FF"/>
            <w:sz w:val="20"/>
            <w:szCs w:val="20"/>
          </w:rPr>
          <w:t>var</w:t>
        </w:r>
        <w:r>
          <w:rPr>
            <w:color w:val="000000"/>
            <w:sz w:val="20"/>
            <w:szCs w:val="20"/>
          </w:rPr>
          <w:t xml:space="preserve"> buffer = System.Text.Encoding.UTF8.GetBytes(</w:t>
        </w:r>
        <w:proofErr w:type="spellStart"/>
        <w:r>
          <w:rPr>
            <w:color w:val="000000"/>
            <w:sz w:val="20"/>
            <w:szCs w:val="20"/>
          </w:rPr>
          <w:t>myContent</w:t>
        </w:r>
        <w:proofErr w:type="spellEnd"/>
        <w:r>
          <w:rPr>
            <w:color w:val="000000"/>
            <w:sz w:val="20"/>
            <w:szCs w:val="20"/>
          </w:rPr>
          <w:t>);</w:t>
        </w:r>
      </w:moveTo>
    </w:p>
    <w:p w14:paraId="282FAAD8" w14:textId="77777777" w:rsidR="00C134A2" w:rsidRDefault="00C134A2" w:rsidP="00C134A2">
      <w:pPr>
        <w:spacing w:after="0" w:line="240" w:lineRule="auto"/>
        <w:rPr>
          <w:moveTo w:id="2682" w:author="Ravindra Akella" w:date="2019-11-24T17:26:00Z"/>
          <w:color w:val="000000"/>
          <w:sz w:val="20"/>
          <w:szCs w:val="20"/>
        </w:rPr>
      </w:pPr>
      <w:moveTo w:id="2683" w:author="Ravindra Akella" w:date="2019-11-24T17:26:00Z">
        <w:r>
          <w:rPr>
            <w:color w:val="000000"/>
            <w:sz w:val="20"/>
            <w:szCs w:val="20"/>
          </w:rPr>
          <w:t xml:space="preserve">                </w:t>
        </w:r>
        <w:r>
          <w:rPr>
            <w:color w:val="0000FF"/>
            <w:sz w:val="20"/>
            <w:szCs w:val="20"/>
          </w:rPr>
          <w:t>var</w:t>
        </w:r>
        <w:r>
          <w:rPr>
            <w:color w:val="000000"/>
            <w:sz w:val="20"/>
            <w:szCs w:val="20"/>
          </w:rPr>
          <w:t xml:space="preserve"> </w:t>
        </w:r>
        <w:proofErr w:type="spellStart"/>
        <w:r>
          <w:rPr>
            <w:color w:val="000000"/>
            <w:sz w:val="20"/>
            <w:szCs w:val="20"/>
          </w:rPr>
          <w:t>byteContent</w:t>
        </w:r>
        <w:proofErr w:type="spellEnd"/>
        <w:r>
          <w:rPr>
            <w:color w:val="000000"/>
            <w:sz w:val="20"/>
            <w:szCs w:val="20"/>
          </w:rPr>
          <w:t xml:space="preserve"> = </w:t>
        </w:r>
        <w:r>
          <w:rPr>
            <w:color w:val="0000FF"/>
            <w:sz w:val="20"/>
            <w:szCs w:val="20"/>
          </w:rPr>
          <w:t>new</w:t>
        </w:r>
        <w:r>
          <w:rPr>
            <w:color w:val="000000"/>
            <w:sz w:val="20"/>
            <w:szCs w:val="20"/>
          </w:rPr>
          <w:t xml:space="preserve"> </w:t>
        </w:r>
        <w:proofErr w:type="spellStart"/>
        <w:r>
          <w:rPr>
            <w:color w:val="000000"/>
            <w:sz w:val="20"/>
            <w:szCs w:val="20"/>
          </w:rPr>
          <w:t>ByteArrayContent</w:t>
        </w:r>
        <w:proofErr w:type="spellEnd"/>
        <w:r>
          <w:rPr>
            <w:color w:val="000000"/>
            <w:sz w:val="20"/>
            <w:szCs w:val="20"/>
          </w:rPr>
          <w:t>(buffer);</w:t>
        </w:r>
      </w:moveTo>
    </w:p>
    <w:p w14:paraId="47B9EDCB" w14:textId="77777777" w:rsidR="00C134A2" w:rsidRDefault="00C134A2" w:rsidP="00C134A2">
      <w:pPr>
        <w:spacing w:after="0" w:line="240" w:lineRule="auto"/>
        <w:rPr>
          <w:moveTo w:id="2684" w:author="Ravindra Akella" w:date="2019-11-24T17:26:00Z"/>
          <w:color w:val="000000"/>
          <w:sz w:val="20"/>
          <w:szCs w:val="20"/>
        </w:rPr>
      </w:pPr>
      <w:moveTo w:id="2685" w:author="Ravindra Akella" w:date="2019-11-24T17:26:00Z">
        <w:r>
          <w:rPr>
            <w:color w:val="000000"/>
            <w:sz w:val="20"/>
            <w:szCs w:val="20"/>
          </w:rPr>
          <w:t xml:space="preserve">                </w:t>
        </w:r>
        <w:proofErr w:type="spellStart"/>
        <w:r>
          <w:rPr>
            <w:color w:val="000000"/>
            <w:sz w:val="20"/>
            <w:szCs w:val="20"/>
          </w:rPr>
          <w:t>byteContent.Headers.ContentType</w:t>
        </w:r>
        <w:proofErr w:type="spellEnd"/>
        <w:r>
          <w:rPr>
            <w:color w:val="000000"/>
            <w:sz w:val="20"/>
            <w:szCs w:val="20"/>
          </w:rPr>
          <w:t xml:space="preserve"> = </w:t>
        </w:r>
        <w:r>
          <w:rPr>
            <w:color w:val="0000FF"/>
            <w:sz w:val="20"/>
            <w:szCs w:val="20"/>
          </w:rPr>
          <w:t>new</w:t>
        </w:r>
        <w:r>
          <w:rPr>
            <w:color w:val="000000"/>
            <w:sz w:val="20"/>
            <w:szCs w:val="20"/>
          </w:rPr>
          <w:t xml:space="preserve"> </w:t>
        </w:r>
        <w:proofErr w:type="spellStart"/>
        <w:r>
          <w:rPr>
            <w:color w:val="000000"/>
            <w:sz w:val="20"/>
            <w:szCs w:val="20"/>
          </w:rPr>
          <w:t>MediaTypeHeaderValue</w:t>
        </w:r>
        <w:proofErr w:type="spellEnd"/>
        <w:r>
          <w:rPr>
            <w:color w:val="000000"/>
            <w:sz w:val="20"/>
            <w:szCs w:val="20"/>
          </w:rPr>
          <w:t>(</w:t>
        </w:r>
        <w:r>
          <w:rPr>
            <w:color w:val="A31515"/>
            <w:sz w:val="20"/>
            <w:szCs w:val="20"/>
          </w:rPr>
          <w:t>"application/json"</w:t>
        </w:r>
        <w:r>
          <w:rPr>
            <w:color w:val="000000"/>
            <w:sz w:val="20"/>
            <w:szCs w:val="20"/>
          </w:rPr>
          <w:t>);</w:t>
        </w:r>
      </w:moveTo>
    </w:p>
    <w:p w14:paraId="42E46FF8" w14:textId="77777777" w:rsidR="00C134A2" w:rsidRDefault="00C134A2" w:rsidP="00C134A2">
      <w:pPr>
        <w:spacing w:after="0" w:line="240" w:lineRule="auto"/>
        <w:rPr>
          <w:moveTo w:id="2686" w:author="Ravindra Akella" w:date="2019-11-24T17:26:00Z"/>
          <w:color w:val="000000"/>
          <w:sz w:val="20"/>
          <w:szCs w:val="20"/>
        </w:rPr>
      </w:pPr>
      <w:moveTo w:id="2687" w:author="Ravindra Akella" w:date="2019-11-24T17:26:00Z">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w:t>
        </w:r>
        <w:proofErr w:type="spellStart"/>
        <w:r>
          <w:rPr>
            <w:color w:val="000000"/>
            <w:sz w:val="20"/>
            <w:szCs w:val="20"/>
          </w:rPr>
          <w:t>client.PostAsync</w:t>
        </w:r>
        <w:proofErr w:type="spellEnd"/>
        <w:r>
          <w:rPr>
            <w:color w:val="000000"/>
            <w:sz w:val="20"/>
            <w:szCs w:val="20"/>
          </w:rPr>
          <w:t>(</w:t>
        </w:r>
        <w:r>
          <w:rPr>
            <w:color w:val="A31515"/>
            <w:sz w:val="20"/>
            <w:szCs w:val="20"/>
          </w:rPr>
          <w:t>"https://localhost:44394/</w:t>
        </w:r>
        <w:proofErr w:type="spellStart"/>
        <w:r>
          <w:rPr>
            <w:color w:val="A31515"/>
            <w:sz w:val="20"/>
            <w:szCs w:val="20"/>
          </w:rPr>
          <w:t>api</w:t>
        </w:r>
        <w:proofErr w:type="spellEnd"/>
        <w:r>
          <w:rPr>
            <w:color w:val="A31515"/>
            <w:sz w:val="20"/>
            <w:szCs w:val="20"/>
          </w:rPr>
          <w:t>/stocks"</w:t>
        </w:r>
        <w:r>
          <w:rPr>
            <w:color w:val="000000"/>
            <w:sz w:val="20"/>
            <w:szCs w:val="20"/>
          </w:rPr>
          <w:t xml:space="preserve">, </w:t>
        </w:r>
        <w:proofErr w:type="spellStart"/>
        <w:r>
          <w:rPr>
            <w:color w:val="000000"/>
            <w:sz w:val="20"/>
            <w:szCs w:val="20"/>
          </w:rPr>
          <w:t>byteContent</w:t>
        </w:r>
        <w:proofErr w:type="spellEnd"/>
        <w:r>
          <w:rPr>
            <w:color w:val="000000"/>
            <w:sz w:val="20"/>
            <w:szCs w:val="20"/>
          </w:rPr>
          <w:t>);</w:t>
        </w:r>
      </w:moveTo>
    </w:p>
    <w:p w14:paraId="50A85429" w14:textId="77777777" w:rsidR="00C134A2" w:rsidRDefault="00C134A2" w:rsidP="00C134A2">
      <w:pPr>
        <w:spacing w:after="0" w:line="240" w:lineRule="auto"/>
        <w:rPr>
          <w:moveTo w:id="2688" w:author="Ravindra Akella" w:date="2019-11-24T17:26:00Z"/>
          <w:color w:val="000000"/>
          <w:sz w:val="20"/>
          <w:szCs w:val="20"/>
        </w:rPr>
      </w:pPr>
      <w:moveTo w:id="2689" w:author="Ravindra Akella" w:date="2019-11-24T17:26:00Z">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response.StatusCode</w:t>
        </w:r>
        <w:proofErr w:type="spellEnd"/>
        <w:r>
          <w:rPr>
            <w:color w:val="000000"/>
            <w:sz w:val="20"/>
            <w:szCs w:val="20"/>
          </w:rPr>
          <w:t xml:space="preserve"> == </w:t>
        </w:r>
        <w:proofErr w:type="spellStart"/>
        <w:r>
          <w:rPr>
            <w:color w:val="000000"/>
            <w:sz w:val="20"/>
            <w:szCs w:val="20"/>
          </w:rPr>
          <w:t>HttpStatusCode.InternalServerError</w:t>
        </w:r>
        <w:proofErr w:type="spellEnd"/>
        <w:r>
          <w:rPr>
            <w:color w:val="000000"/>
            <w:sz w:val="20"/>
            <w:szCs w:val="20"/>
          </w:rPr>
          <w:t>)</w:t>
        </w:r>
      </w:moveTo>
    </w:p>
    <w:p w14:paraId="64B18547" w14:textId="77777777" w:rsidR="00C134A2" w:rsidRDefault="00C134A2" w:rsidP="00C134A2">
      <w:pPr>
        <w:spacing w:after="0" w:line="240" w:lineRule="auto"/>
        <w:rPr>
          <w:moveTo w:id="2690" w:author="Ravindra Akella" w:date="2019-11-24T17:26:00Z"/>
          <w:color w:val="000000"/>
          <w:sz w:val="20"/>
          <w:szCs w:val="20"/>
        </w:rPr>
      </w:pPr>
      <w:moveTo w:id="2691" w:author="Ravindra Akella" w:date="2019-11-24T17:26:00Z">
        <w:r>
          <w:rPr>
            <w:color w:val="000000"/>
            <w:sz w:val="20"/>
            <w:szCs w:val="20"/>
          </w:rPr>
          <w:lastRenderedPageBreak/>
          <w:t xml:space="preserve">                {</w:t>
        </w:r>
      </w:moveTo>
    </w:p>
    <w:p w14:paraId="0952F393" w14:textId="77777777" w:rsidR="00C134A2" w:rsidRDefault="00C134A2" w:rsidP="00C134A2">
      <w:pPr>
        <w:spacing w:after="0" w:line="240" w:lineRule="auto"/>
        <w:rPr>
          <w:moveTo w:id="2692" w:author="Ravindra Akella" w:date="2019-11-24T17:26:00Z"/>
          <w:color w:val="000000"/>
          <w:sz w:val="20"/>
          <w:szCs w:val="20"/>
        </w:rPr>
      </w:pPr>
      <w:moveTo w:id="2693" w:author="Ravindra Akella" w:date="2019-11-24T17:26:00Z">
        <w:r>
          <w:rPr>
            <w:color w:val="000000"/>
            <w:sz w:val="20"/>
            <w:szCs w:val="20"/>
          </w:rPr>
          <w:t xml:space="preserve">                    </w:t>
        </w:r>
        <w:r>
          <w:rPr>
            <w:color w:val="0000FF"/>
            <w:sz w:val="20"/>
            <w:szCs w:val="20"/>
          </w:rPr>
          <w:t>string</w:t>
        </w:r>
        <w:r>
          <w:rPr>
            <w:color w:val="000000"/>
            <w:sz w:val="20"/>
            <w:szCs w:val="20"/>
          </w:rPr>
          <w:t xml:space="preserve"> error = </w:t>
        </w:r>
        <w:r>
          <w:rPr>
            <w:color w:val="0000FF"/>
            <w:sz w:val="20"/>
            <w:szCs w:val="20"/>
          </w:rPr>
          <w:t>await</w:t>
        </w:r>
        <w:r>
          <w:rPr>
            <w:color w:val="000000"/>
            <w:sz w:val="20"/>
            <w:szCs w:val="20"/>
          </w:rPr>
          <w:t xml:space="preserve"> </w:t>
        </w:r>
        <w:proofErr w:type="spellStart"/>
        <w:r>
          <w:rPr>
            <w:color w:val="000000"/>
            <w:sz w:val="20"/>
            <w:szCs w:val="20"/>
          </w:rPr>
          <w:t>response.Content.ReadAsStringAsync</w:t>
        </w:r>
        <w:proofErr w:type="spellEnd"/>
        <w:r>
          <w:rPr>
            <w:color w:val="000000"/>
            <w:sz w:val="20"/>
            <w:szCs w:val="20"/>
          </w:rPr>
          <w:t>();</w:t>
        </w:r>
      </w:moveTo>
    </w:p>
    <w:p w14:paraId="4E570EC4" w14:textId="77777777" w:rsidR="00C134A2" w:rsidRDefault="00C134A2" w:rsidP="00C134A2">
      <w:pPr>
        <w:spacing w:after="0" w:line="240" w:lineRule="auto"/>
        <w:rPr>
          <w:moveTo w:id="2694" w:author="Ravindra Akella" w:date="2019-11-24T17:26:00Z"/>
          <w:color w:val="000000"/>
          <w:sz w:val="20"/>
          <w:szCs w:val="20"/>
        </w:rPr>
      </w:pPr>
      <w:moveTo w:id="2695" w:author="Ravindra Akella" w:date="2019-11-24T17:26:00Z">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Exception(error);</w:t>
        </w:r>
      </w:moveTo>
    </w:p>
    <w:p w14:paraId="7CDE502A" w14:textId="77777777" w:rsidR="00C134A2" w:rsidRDefault="00C134A2" w:rsidP="00C134A2">
      <w:pPr>
        <w:spacing w:after="0" w:line="240" w:lineRule="auto"/>
        <w:rPr>
          <w:moveTo w:id="2696" w:author="Ravindra Akella" w:date="2019-11-24T17:26:00Z"/>
          <w:color w:val="000000"/>
          <w:sz w:val="20"/>
          <w:szCs w:val="20"/>
        </w:rPr>
      </w:pPr>
      <w:moveTo w:id="2697" w:author="Ravindra Akella" w:date="2019-11-24T17:26:00Z">
        <w:r>
          <w:rPr>
            <w:color w:val="000000"/>
            <w:sz w:val="20"/>
            <w:szCs w:val="20"/>
          </w:rPr>
          <w:t xml:space="preserve">                }</w:t>
        </w:r>
      </w:moveTo>
    </w:p>
    <w:p w14:paraId="77B648BA" w14:textId="77777777" w:rsidR="00C134A2" w:rsidRDefault="00C134A2" w:rsidP="00C134A2">
      <w:pPr>
        <w:spacing w:after="0" w:line="240" w:lineRule="auto"/>
        <w:rPr>
          <w:moveTo w:id="2698" w:author="Ravindra Akella" w:date="2019-11-24T17:26:00Z"/>
          <w:color w:val="000000"/>
          <w:sz w:val="20"/>
          <w:szCs w:val="20"/>
        </w:rPr>
      </w:pPr>
    </w:p>
    <w:p w14:paraId="2710EFF3" w14:textId="77777777" w:rsidR="00C134A2" w:rsidRDefault="00C134A2" w:rsidP="00C134A2">
      <w:pPr>
        <w:spacing w:after="0" w:line="240" w:lineRule="auto"/>
        <w:rPr>
          <w:moveTo w:id="2699" w:author="Ravindra Akella" w:date="2019-11-24T17:26:00Z"/>
          <w:color w:val="000000"/>
          <w:sz w:val="20"/>
          <w:szCs w:val="20"/>
        </w:rPr>
      </w:pPr>
      <w:moveTo w:id="2700" w:author="Ravindra Akella" w:date="2019-11-24T17:26:00Z">
        <w:r>
          <w:rPr>
            <w:color w:val="000000"/>
            <w:sz w:val="20"/>
            <w:szCs w:val="20"/>
          </w:rPr>
          <w:t xml:space="preserve">                </w:t>
        </w:r>
        <w:proofErr w:type="spellStart"/>
        <w:r>
          <w:rPr>
            <w:color w:val="000000"/>
            <w:sz w:val="20"/>
            <w:szCs w:val="20"/>
          </w:rPr>
          <w:t>errorMessage.BeginInvoke</w:t>
        </w:r>
        <w:proofErr w:type="spellEnd"/>
        <w:r>
          <w:rPr>
            <w:color w:val="000000"/>
            <w:sz w:val="20"/>
            <w:szCs w:val="20"/>
          </w:rPr>
          <w:t>((</w:t>
        </w:r>
        <w:proofErr w:type="spellStart"/>
        <w:r>
          <w:rPr>
            <w:color w:val="000000"/>
            <w:sz w:val="20"/>
            <w:szCs w:val="20"/>
          </w:rPr>
          <w:t>MethodInvoker</w:t>
        </w:r>
        <w:proofErr w:type="spellEnd"/>
        <w:r>
          <w:rPr>
            <w:color w:val="000000"/>
            <w:sz w:val="20"/>
            <w:szCs w:val="20"/>
          </w:rPr>
          <w:t>)</w:t>
        </w:r>
        <w:r>
          <w:rPr>
            <w:color w:val="0000FF"/>
            <w:sz w:val="20"/>
            <w:szCs w:val="20"/>
          </w:rPr>
          <w:t>delegate</w:t>
        </w:r>
        <w:r>
          <w:rPr>
            <w:color w:val="000000"/>
            <w:sz w:val="20"/>
            <w:szCs w:val="20"/>
          </w:rPr>
          <w:t xml:space="preserve"> () {</w:t>
        </w:r>
      </w:moveTo>
    </w:p>
    <w:p w14:paraId="4FD1F1CD" w14:textId="77777777" w:rsidR="00C134A2" w:rsidRDefault="00C134A2" w:rsidP="00C134A2">
      <w:pPr>
        <w:spacing w:after="0" w:line="240" w:lineRule="auto"/>
        <w:rPr>
          <w:moveTo w:id="2701" w:author="Ravindra Akella" w:date="2019-11-24T17:26:00Z"/>
          <w:color w:val="000000"/>
          <w:sz w:val="20"/>
          <w:szCs w:val="20"/>
        </w:rPr>
      </w:pPr>
      <w:moveTo w:id="2702" w:author="Ravindra Akella" w:date="2019-11-24T17:26:00Z">
        <w:r>
          <w:rPr>
            <w:color w:val="000000"/>
            <w:sz w:val="20"/>
            <w:szCs w:val="20"/>
          </w:rPr>
          <w:t xml:space="preserve">                    </w:t>
        </w:r>
        <w:proofErr w:type="spellStart"/>
        <w:r>
          <w:rPr>
            <w:color w:val="000000"/>
            <w:sz w:val="20"/>
            <w:szCs w:val="20"/>
          </w:rPr>
          <w:t>errorMessage.Text</w:t>
        </w:r>
        <w:proofErr w:type="spellEnd"/>
        <w:r>
          <w:rPr>
            <w:color w:val="000000"/>
            <w:sz w:val="20"/>
            <w:szCs w:val="20"/>
          </w:rPr>
          <w:t xml:space="preserve"> = </w:t>
        </w:r>
        <w:r>
          <w:rPr>
            <w:color w:val="A31515"/>
            <w:sz w:val="20"/>
            <w:szCs w:val="20"/>
          </w:rPr>
          <w:t>"Data saved successfully"</w:t>
        </w:r>
        <w:r>
          <w:rPr>
            <w:color w:val="000000"/>
            <w:sz w:val="20"/>
            <w:szCs w:val="20"/>
          </w:rPr>
          <w:t>;</w:t>
        </w:r>
      </w:moveTo>
    </w:p>
    <w:p w14:paraId="44362BFA" w14:textId="77777777" w:rsidR="00C134A2" w:rsidRDefault="00C134A2" w:rsidP="00C134A2">
      <w:pPr>
        <w:spacing w:after="0" w:line="240" w:lineRule="auto"/>
        <w:rPr>
          <w:moveTo w:id="2703" w:author="Ravindra Akella" w:date="2019-11-24T17:26:00Z"/>
          <w:color w:val="000000"/>
          <w:sz w:val="20"/>
          <w:szCs w:val="20"/>
        </w:rPr>
      </w:pPr>
      <w:moveTo w:id="2704" w:author="Ravindra Akella" w:date="2019-11-24T17:26:00Z">
        <w:r>
          <w:rPr>
            <w:color w:val="000000"/>
            <w:sz w:val="20"/>
            <w:szCs w:val="20"/>
          </w:rPr>
          <w:t xml:space="preserve">                });</w:t>
        </w:r>
      </w:moveTo>
    </w:p>
    <w:p w14:paraId="6D41DBE0" w14:textId="77777777" w:rsidR="00C134A2" w:rsidRDefault="00C134A2" w:rsidP="00C134A2">
      <w:pPr>
        <w:spacing w:after="0" w:line="240" w:lineRule="auto"/>
        <w:rPr>
          <w:moveTo w:id="2705" w:author="Ravindra Akella" w:date="2019-11-24T17:26:00Z"/>
          <w:color w:val="000000"/>
          <w:sz w:val="20"/>
          <w:szCs w:val="20"/>
        </w:rPr>
      </w:pPr>
      <w:moveTo w:id="2706" w:author="Ravindra Akella" w:date="2019-11-24T17:26:00Z">
        <w:r>
          <w:rPr>
            <w:color w:val="000000"/>
            <w:sz w:val="20"/>
            <w:szCs w:val="20"/>
          </w:rPr>
          <w:t xml:space="preserve">            }</w:t>
        </w:r>
      </w:moveTo>
    </w:p>
    <w:p w14:paraId="129D1A36" w14:textId="37704663" w:rsidR="00C134A2" w:rsidDel="00C134A2" w:rsidRDefault="00C134A2" w:rsidP="00C134A2">
      <w:pPr>
        <w:rPr>
          <w:del w:id="2707" w:author="Ravindra Akella" w:date="2019-11-24T17:27:00Z"/>
          <w:moveTo w:id="2708" w:author="Ravindra Akella" w:date="2019-11-24T17:26:00Z"/>
          <w:color w:val="000000"/>
          <w:sz w:val="20"/>
          <w:szCs w:val="20"/>
        </w:rPr>
      </w:pPr>
      <w:moveTo w:id="2709" w:author="Ravindra Akella" w:date="2019-11-24T17:26:00Z">
        <w:r>
          <w:rPr>
            <w:color w:val="000000"/>
            <w:sz w:val="20"/>
            <w:szCs w:val="20"/>
          </w:rPr>
          <w:t xml:space="preserve">        }</w:t>
        </w:r>
      </w:moveTo>
    </w:p>
    <w:moveToRangeEnd w:id="2647"/>
    <w:p w14:paraId="41612628" w14:textId="77777777" w:rsidR="00C134A2" w:rsidRPr="00CF5093" w:rsidRDefault="00C134A2">
      <w:pPr>
        <w:rPr>
          <w:ins w:id="2710" w:author="Ravindra Akella" w:date="2019-11-24T17:21:00Z"/>
          <w:rFonts w:ascii="Palatino Linotype" w:eastAsia="Palatino Linotype" w:hAnsi="Palatino Linotype" w:cs="Palatino Linotype"/>
          <w:sz w:val="21"/>
          <w:szCs w:val="21"/>
          <w:rPrChange w:id="2711" w:author="Ravindra Akella" w:date="2019-11-24T17:22:00Z">
            <w:rPr>
              <w:ins w:id="2712" w:author="Ravindra Akella" w:date="2019-11-24T17:21:00Z"/>
            </w:rPr>
          </w:rPrChange>
        </w:rPr>
      </w:pPr>
    </w:p>
    <w:p w14:paraId="6066075D" w14:textId="7856DB5C" w:rsidR="00942C25" w:rsidRDefault="00C134A2">
      <w:pPr>
        <w:rPr>
          <w:rFonts w:ascii="Palatino Linotype" w:eastAsia="Palatino Linotype" w:hAnsi="Palatino Linotype" w:cs="Palatino Linotype"/>
          <w:sz w:val="21"/>
          <w:szCs w:val="21"/>
        </w:rPr>
      </w:pPr>
      <w:ins w:id="2713" w:author="Ravindra Akella" w:date="2019-11-24T17:27:00Z">
        <w:r>
          <w:rPr>
            <w:rFonts w:ascii="Palatino Linotype" w:eastAsia="Palatino Linotype" w:hAnsi="Palatino Linotype" w:cs="Palatino Linotype"/>
            <w:sz w:val="21"/>
            <w:szCs w:val="21"/>
          </w:rPr>
          <w:t>Now add click event handler for the save button a</w:t>
        </w:r>
      </w:ins>
      <w:ins w:id="2714" w:author="Ravindra Akella" w:date="2019-11-24T17:28:00Z">
        <w:r>
          <w:rPr>
            <w:rFonts w:ascii="Palatino Linotype" w:eastAsia="Palatino Linotype" w:hAnsi="Palatino Linotype" w:cs="Palatino Linotype"/>
            <w:sz w:val="21"/>
            <w:szCs w:val="21"/>
          </w:rPr>
          <w:t>nd in this event</w:t>
        </w:r>
      </w:ins>
      <w:ins w:id="2715" w:author="Ravindra Akella" w:date="2019-11-24T17:27:00Z">
        <w:r>
          <w:rPr>
            <w:rFonts w:ascii="Palatino Linotype" w:eastAsia="Palatino Linotype" w:hAnsi="Palatino Linotype" w:cs="Palatino Linotype"/>
            <w:sz w:val="21"/>
            <w:szCs w:val="21"/>
          </w:rPr>
          <w:t xml:space="preserve"> </w:t>
        </w:r>
      </w:ins>
      <w:del w:id="2716" w:author="Ravindra Akella" w:date="2019-11-24T17:28:00Z">
        <w:r w:rsidR="009C5CA0" w:rsidDel="00C134A2">
          <w:rPr>
            <w:rFonts w:ascii="Palatino Linotype" w:eastAsia="Palatino Linotype" w:hAnsi="Palatino Linotype" w:cs="Palatino Linotype"/>
            <w:sz w:val="21"/>
            <w:szCs w:val="21"/>
          </w:rPr>
          <w:delText>On click o</w:delText>
        </w:r>
      </w:del>
      <w:ins w:id="2717" w:author="Ravindra Akella" w:date="2019-11-24T17:28:00Z">
        <w:r>
          <w:rPr>
            <w:rFonts w:ascii="Palatino Linotype" w:eastAsia="Palatino Linotype" w:hAnsi="Palatino Linotype" w:cs="Palatino Linotype"/>
            <w:sz w:val="21"/>
            <w:szCs w:val="21"/>
          </w:rPr>
          <w:t>o</w:t>
        </w:r>
      </w:ins>
      <w:r w:rsidR="009C5CA0">
        <w:rPr>
          <w:rFonts w:ascii="Palatino Linotype" w:eastAsia="Palatino Linotype" w:hAnsi="Palatino Linotype" w:cs="Palatino Linotype"/>
          <w:sz w:val="21"/>
          <w:szCs w:val="21"/>
        </w:rPr>
        <w:t xml:space="preserve">f save </w:t>
      </w:r>
      <w:ins w:id="2718" w:author="Ravindra Akella" w:date="2019-11-24T17:28:00Z">
        <w:r>
          <w:rPr>
            <w:rFonts w:ascii="Palatino Linotype" w:eastAsia="Palatino Linotype" w:hAnsi="Palatino Linotype" w:cs="Palatino Linotype"/>
            <w:sz w:val="21"/>
            <w:szCs w:val="21"/>
          </w:rPr>
          <w:t xml:space="preserve">button </w:t>
        </w:r>
      </w:ins>
      <w:r w:rsidR="009C5CA0">
        <w:rPr>
          <w:rFonts w:ascii="Palatino Linotype" w:eastAsia="Palatino Linotype" w:hAnsi="Palatino Linotype" w:cs="Palatino Linotype"/>
          <w:sz w:val="21"/>
          <w:szCs w:val="21"/>
        </w:rPr>
        <w:t>we need to make</w:t>
      </w:r>
      <w:commentRangeEnd w:id="2634"/>
      <w:r w:rsidR="009C5CA0" w:rsidRPr="00CF5093">
        <w:rPr>
          <w:rFonts w:ascii="Palatino Linotype" w:eastAsia="Palatino Linotype" w:hAnsi="Palatino Linotype" w:cs="Palatino Linotype"/>
          <w:sz w:val="21"/>
          <w:szCs w:val="21"/>
          <w:rPrChange w:id="2719" w:author="Ravindra Akella" w:date="2019-11-24T17:22:00Z">
            <w:rPr>
              <w:rStyle w:val="CommentReference"/>
            </w:rPr>
          </w:rPrChange>
        </w:rPr>
        <w:commentReference w:id="2634"/>
      </w:r>
      <w:commentRangeEnd w:id="2635"/>
      <w:r w:rsidR="00ED2B32">
        <w:rPr>
          <w:rStyle w:val="CommentReference"/>
        </w:rPr>
        <w:commentReference w:id="2635"/>
      </w:r>
      <w:r w:rsidR="009C5CA0">
        <w:rPr>
          <w:rFonts w:ascii="Palatino Linotype" w:eastAsia="Palatino Linotype" w:hAnsi="Palatino Linotype" w:cs="Palatino Linotype"/>
          <w:sz w:val="21"/>
          <w:szCs w:val="21"/>
        </w:rPr>
        <w:t xml:space="preserve"> a fire and forget API call to save data</w:t>
      </w:r>
      <w:ins w:id="2720" w:author="Ravindra Akella" w:date="2019-11-24T17:28:00Z">
        <w:r>
          <w:rPr>
            <w:rFonts w:ascii="Palatino Linotype" w:eastAsia="Palatino Linotype" w:hAnsi="Palatino Linotype" w:cs="Palatino Linotype"/>
            <w:sz w:val="21"/>
            <w:szCs w:val="21"/>
          </w:rPr>
          <w:t xml:space="preserve"> using private helper method created before</w:t>
        </w:r>
      </w:ins>
      <w:r w:rsidR="009C5CA0">
        <w:rPr>
          <w:rFonts w:ascii="Palatino Linotype" w:eastAsia="Palatino Linotype" w:hAnsi="Palatino Linotype" w:cs="Palatino Linotype"/>
          <w:sz w:val="21"/>
          <w:szCs w:val="21"/>
        </w:rPr>
        <w:t>.</w:t>
      </w:r>
      <w:ins w:id="2721" w:author="Ravindra Akella" w:date="2019-11-24T13:41:00Z">
        <w:r w:rsidR="0004106C">
          <w:rPr>
            <w:rFonts w:ascii="Palatino Linotype" w:eastAsia="Palatino Linotype" w:hAnsi="Palatino Linotype" w:cs="Palatino Linotype"/>
            <w:sz w:val="21"/>
            <w:szCs w:val="21"/>
          </w:rPr>
          <w:t xml:space="preserve"> </w:t>
        </w:r>
      </w:ins>
      <w:r w:rsidR="009C5CA0">
        <w:rPr>
          <w:rFonts w:ascii="Palatino Linotype" w:eastAsia="Palatino Linotype" w:hAnsi="Palatino Linotype" w:cs="Palatino Linotype"/>
          <w:sz w:val="21"/>
          <w:szCs w:val="21"/>
        </w:rPr>
        <w:t>Following code shows that</w:t>
      </w:r>
    </w:p>
    <w:p w14:paraId="270FB236" w14:textId="694913B0" w:rsidR="00942C25" w:rsidDel="00C134A2" w:rsidRDefault="00942C25">
      <w:pPr>
        <w:rPr>
          <w:del w:id="2722" w:author="Ravindra Akella" w:date="2019-11-24T17:27:00Z"/>
          <w:rFonts w:ascii="Palatino Linotype" w:eastAsia="Palatino Linotype" w:hAnsi="Palatino Linotype" w:cs="Palatino Linotype"/>
          <w:sz w:val="21"/>
          <w:szCs w:val="21"/>
        </w:rPr>
      </w:pPr>
    </w:p>
    <w:p w14:paraId="20348DF9"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808080"/>
          <w:sz w:val="20"/>
          <w:szCs w:val="20"/>
        </w:rPr>
        <w:t>//</w:t>
      </w:r>
      <w:r>
        <w:rPr>
          <w:color w:val="008000"/>
          <w:sz w:val="20"/>
          <w:szCs w:val="20"/>
        </w:rPr>
        <w:t xml:space="preserve"> </w:t>
      </w:r>
      <w:r>
        <w:rPr>
          <w:color w:val="808080"/>
          <w:sz w:val="20"/>
          <w:szCs w:val="20"/>
        </w:rPr>
        <w:t>&lt;summary&gt;</w:t>
      </w:r>
    </w:p>
    <w:p w14:paraId="1B374075"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Button click event</w:t>
      </w:r>
    </w:p>
    <w:p w14:paraId="31B0886B"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5C6E486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14:paraId="0DDBDDCD"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14:paraId="46D8C12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SaveStock_Click</w:t>
      </w:r>
      <w:proofErr w:type="spellEnd"/>
      <w:r>
        <w:rPr>
          <w:color w:val="000000"/>
          <w:sz w:val="20"/>
          <w:szCs w:val="20"/>
        </w:rPr>
        <w:t>(</w:t>
      </w:r>
      <w:r>
        <w:rPr>
          <w:color w:val="0000FF"/>
          <w:sz w:val="20"/>
          <w:szCs w:val="20"/>
        </w:rPr>
        <w:t>object</w:t>
      </w:r>
      <w:r>
        <w:rPr>
          <w:color w:val="000000"/>
          <w:sz w:val="20"/>
          <w:szCs w:val="20"/>
        </w:rPr>
        <w:t xml:space="preserve"> sender, </w:t>
      </w:r>
      <w:proofErr w:type="spellStart"/>
      <w:r>
        <w:rPr>
          <w:color w:val="000000"/>
          <w:sz w:val="20"/>
          <w:szCs w:val="20"/>
        </w:rPr>
        <w:t>EventArgs</w:t>
      </w:r>
      <w:proofErr w:type="spellEnd"/>
      <w:r>
        <w:rPr>
          <w:color w:val="000000"/>
          <w:sz w:val="20"/>
          <w:szCs w:val="20"/>
        </w:rPr>
        <w:t xml:space="preserve"> e)</w:t>
      </w:r>
    </w:p>
    <w:p w14:paraId="04772ADF" w14:textId="652C0802" w:rsidR="00942C25" w:rsidRDefault="009C5CA0">
      <w:pPr>
        <w:spacing w:after="0" w:line="240" w:lineRule="auto"/>
        <w:rPr>
          <w:ins w:id="2723" w:author="Ravindra Akella" w:date="2019-11-24T17:38:00Z"/>
          <w:color w:val="000000"/>
          <w:sz w:val="20"/>
          <w:szCs w:val="20"/>
        </w:rPr>
      </w:pPr>
      <w:r>
        <w:rPr>
          <w:color w:val="000000"/>
          <w:sz w:val="20"/>
          <w:szCs w:val="20"/>
        </w:rPr>
        <w:t xml:space="preserve">        {</w:t>
      </w:r>
    </w:p>
    <w:p w14:paraId="653C257E" w14:textId="06DA43F5" w:rsidR="0095607A" w:rsidRPr="0095607A" w:rsidRDefault="0095607A">
      <w:pPr>
        <w:spacing w:after="0" w:line="240" w:lineRule="auto"/>
        <w:rPr>
          <w:rFonts w:asciiTheme="minorHAnsi" w:hAnsiTheme="minorHAnsi" w:cstheme="minorHAnsi"/>
          <w:color w:val="000000"/>
          <w:sz w:val="20"/>
          <w:szCs w:val="20"/>
          <w:rPrChange w:id="2724" w:author="Ravindra Akella" w:date="2019-11-24T17:38:00Z">
            <w:rPr>
              <w:color w:val="000000"/>
              <w:sz w:val="20"/>
              <w:szCs w:val="20"/>
            </w:rPr>
          </w:rPrChange>
        </w:rPr>
      </w:pPr>
      <w:ins w:id="2725" w:author="Ravindra Akella" w:date="2019-11-24T17:38:00Z">
        <w:r>
          <w:rPr>
            <w:rFonts w:ascii="Consolas" w:hAnsi="Consolas" w:cs="Consolas"/>
            <w:color w:val="0000FF"/>
            <w:sz w:val="19"/>
            <w:szCs w:val="19"/>
          </w:rPr>
          <w:t xml:space="preserve">     </w:t>
        </w:r>
        <w:r w:rsidRPr="0095607A">
          <w:rPr>
            <w:rFonts w:asciiTheme="minorHAnsi" w:hAnsiTheme="minorHAnsi" w:cstheme="minorHAnsi"/>
            <w:color w:val="0000FF"/>
            <w:sz w:val="20"/>
            <w:szCs w:val="20"/>
            <w:rPrChange w:id="2726" w:author="Ravindra Akella" w:date="2019-11-24T17:38:00Z">
              <w:rPr>
                <w:rFonts w:ascii="Consolas" w:hAnsi="Consolas" w:cs="Consolas"/>
                <w:color w:val="0000FF"/>
                <w:sz w:val="19"/>
                <w:szCs w:val="19"/>
              </w:rPr>
            </w:rPrChange>
          </w:rPr>
          <w:t>bool</w:t>
        </w:r>
        <w:r w:rsidRPr="0095607A">
          <w:rPr>
            <w:rFonts w:asciiTheme="minorHAnsi" w:hAnsiTheme="minorHAnsi" w:cstheme="minorHAnsi"/>
            <w:color w:val="000000"/>
            <w:sz w:val="20"/>
            <w:szCs w:val="20"/>
            <w:rPrChange w:id="2727" w:author="Ravindra Akella" w:date="2019-11-24T17:38:00Z">
              <w:rPr>
                <w:rFonts w:ascii="Consolas" w:hAnsi="Consolas" w:cs="Consolas"/>
                <w:color w:val="000000"/>
                <w:sz w:val="19"/>
                <w:szCs w:val="19"/>
              </w:rPr>
            </w:rPrChange>
          </w:rPr>
          <w:t xml:space="preserve"> </w:t>
        </w:r>
        <w:proofErr w:type="spellStart"/>
        <w:r w:rsidRPr="0095607A">
          <w:rPr>
            <w:rFonts w:asciiTheme="minorHAnsi" w:hAnsiTheme="minorHAnsi" w:cstheme="minorHAnsi"/>
            <w:color w:val="000000"/>
            <w:sz w:val="20"/>
            <w:szCs w:val="20"/>
            <w:rPrChange w:id="2728" w:author="Ravindra Akella" w:date="2019-11-24T17:38:00Z">
              <w:rPr>
                <w:rFonts w:ascii="Consolas" w:hAnsi="Consolas" w:cs="Consolas"/>
                <w:color w:val="000000"/>
                <w:sz w:val="19"/>
                <w:szCs w:val="19"/>
              </w:rPr>
            </w:rPrChange>
          </w:rPr>
          <w:t>exceptionOccured</w:t>
        </w:r>
        <w:proofErr w:type="spellEnd"/>
        <w:r w:rsidRPr="0095607A">
          <w:rPr>
            <w:rFonts w:asciiTheme="minorHAnsi" w:hAnsiTheme="minorHAnsi" w:cstheme="minorHAnsi"/>
            <w:color w:val="000000"/>
            <w:sz w:val="20"/>
            <w:szCs w:val="20"/>
            <w:rPrChange w:id="2729" w:author="Ravindra Akella" w:date="2019-11-24T17:38:00Z">
              <w:rPr>
                <w:rFonts w:ascii="Consolas" w:hAnsi="Consolas" w:cs="Consolas"/>
                <w:color w:val="000000"/>
                <w:sz w:val="19"/>
                <w:szCs w:val="19"/>
              </w:rPr>
            </w:rPrChange>
          </w:rPr>
          <w:t xml:space="preserve"> = </w:t>
        </w:r>
        <w:r w:rsidRPr="0095607A">
          <w:rPr>
            <w:rFonts w:asciiTheme="minorHAnsi" w:hAnsiTheme="minorHAnsi" w:cstheme="minorHAnsi"/>
            <w:color w:val="0000FF"/>
            <w:sz w:val="20"/>
            <w:szCs w:val="20"/>
            <w:rPrChange w:id="2730" w:author="Ravindra Akella" w:date="2019-11-24T17:38:00Z">
              <w:rPr>
                <w:rFonts w:ascii="Consolas" w:hAnsi="Consolas" w:cs="Consolas"/>
                <w:color w:val="0000FF"/>
                <w:sz w:val="19"/>
                <w:szCs w:val="19"/>
              </w:rPr>
            </w:rPrChange>
          </w:rPr>
          <w:t>false</w:t>
        </w:r>
        <w:r w:rsidRPr="0095607A">
          <w:rPr>
            <w:rFonts w:asciiTheme="minorHAnsi" w:hAnsiTheme="minorHAnsi" w:cstheme="minorHAnsi"/>
            <w:color w:val="000000"/>
            <w:sz w:val="20"/>
            <w:szCs w:val="20"/>
            <w:rPrChange w:id="2731" w:author="Ravindra Akella" w:date="2019-11-24T17:38:00Z">
              <w:rPr>
                <w:rFonts w:ascii="Consolas" w:hAnsi="Consolas" w:cs="Consolas"/>
                <w:color w:val="000000"/>
                <w:sz w:val="19"/>
                <w:szCs w:val="19"/>
              </w:rPr>
            </w:rPrChange>
          </w:rPr>
          <w:t>;</w:t>
        </w:r>
      </w:ins>
    </w:p>
    <w:p w14:paraId="6AB472D8"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errorMessage.Text</w:t>
      </w:r>
      <w:proofErr w:type="spellEnd"/>
      <w:r>
        <w:rPr>
          <w:color w:val="000000"/>
          <w:sz w:val="20"/>
          <w:szCs w:val="20"/>
        </w:rPr>
        <w:t xml:space="preserve"> = </w:t>
      </w:r>
      <w:r>
        <w:rPr>
          <w:color w:val="A31515"/>
          <w:sz w:val="20"/>
          <w:szCs w:val="20"/>
        </w:rPr>
        <w:t>""</w:t>
      </w:r>
      <w:r>
        <w:rPr>
          <w:color w:val="000000"/>
          <w:sz w:val="20"/>
          <w:szCs w:val="20"/>
        </w:rPr>
        <w:t xml:space="preserve">;           </w:t>
      </w:r>
    </w:p>
    <w:p w14:paraId="27A6AD6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4056EF3B" w14:textId="77777777" w:rsidR="00942C25" w:rsidRDefault="009C5CA0">
      <w:pPr>
        <w:spacing w:after="0" w:line="240" w:lineRule="auto"/>
        <w:rPr>
          <w:color w:val="000000"/>
          <w:sz w:val="20"/>
          <w:szCs w:val="20"/>
        </w:rPr>
      </w:pPr>
      <w:r>
        <w:rPr>
          <w:color w:val="000000"/>
          <w:sz w:val="20"/>
          <w:szCs w:val="20"/>
        </w:rPr>
        <w:t xml:space="preserve">            {</w:t>
      </w:r>
    </w:p>
    <w:p w14:paraId="622487B8"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SaveDataAsyncVoid</w:t>
      </w:r>
      <w:proofErr w:type="spellEnd"/>
      <w:r>
        <w:rPr>
          <w:color w:val="000000"/>
          <w:sz w:val="20"/>
          <w:szCs w:val="20"/>
        </w:rPr>
        <w:t>();</w:t>
      </w:r>
    </w:p>
    <w:p w14:paraId="2E777D27" w14:textId="77777777" w:rsidR="00942C25" w:rsidRDefault="009C5CA0">
      <w:pPr>
        <w:spacing w:after="0" w:line="240" w:lineRule="auto"/>
        <w:rPr>
          <w:color w:val="000000"/>
          <w:sz w:val="20"/>
          <w:szCs w:val="20"/>
        </w:rPr>
      </w:pPr>
      <w:r>
        <w:rPr>
          <w:color w:val="000000"/>
          <w:sz w:val="20"/>
          <w:szCs w:val="20"/>
        </w:rPr>
        <w:t xml:space="preserve">            }</w:t>
      </w:r>
    </w:p>
    <w:p w14:paraId="39091CC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14:paraId="2DA2EA4C" w14:textId="77777777" w:rsidR="00942C25" w:rsidRDefault="009C5CA0">
      <w:pPr>
        <w:spacing w:after="0" w:line="240" w:lineRule="auto"/>
        <w:rPr>
          <w:color w:val="000000"/>
          <w:sz w:val="20"/>
          <w:szCs w:val="20"/>
        </w:rPr>
      </w:pPr>
      <w:r>
        <w:rPr>
          <w:color w:val="000000"/>
          <w:sz w:val="20"/>
          <w:szCs w:val="20"/>
        </w:rPr>
        <w:t xml:space="preserve">            {</w:t>
      </w:r>
    </w:p>
    <w:p w14:paraId="5E0328D2" w14:textId="4175E3F1" w:rsidR="00942C25" w:rsidRPr="008E44E8" w:rsidDel="008E44E8" w:rsidRDefault="008E44E8" w:rsidP="008E44E8">
      <w:pPr>
        <w:spacing w:after="0" w:line="240" w:lineRule="auto"/>
        <w:ind w:firstLine="720"/>
        <w:rPr>
          <w:del w:id="2732" w:author="Ravindra Akella" w:date="2019-11-24T17:39:00Z"/>
          <w:rFonts w:asciiTheme="minorHAnsi" w:hAnsiTheme="minorHAnsi" w:cstheme="minorHAnsi"/>
          <w:color w:val="000000"/>
          <w:sz w:val="20"/>
          <w:szCs w:val="20"/>
          <w:rPrChange w:id="2733" w:author="Ravindra Akella" w:date="2019-11-24T17:40:00Z">
            <w:rPr>
              <w:del w:id="2734" w:author="Ravindra Akella" w:date="2019-11-24T17:39:00Z"/>
              <w:rFonts w:ascii="Consolas" w:hAnsi="Consolas" w:cs="Consolas"/>
              <w:color w:val="000000"/>
              <w:sz w:val="19"/>
              <w:szCs w:val="19"/>
            </w:rPr>
          </w:rPrChange>
        </w:rPr>
        <w:pPrChange w:id="2735" w:author="Ravindra Akella" w:date="2019-11-24T17:39:00Z">
          <w:pPr>
            <w:spacing w:after="0" w:line="240" w:lineRule="auto"/>
          </w:pPr>
        </w:pPrChange>
      </w:pPr>
      <w:proofErr w:type="spellStart"/>
      <w:ins w:id="2736" w:author="Ravindra Akella" w:date="2019-11-24T17:39:00Z">
        <w:r w:rsidRPr="008E44E8">
          <w:rPr>
            <w:rFonts w:asciiTheme="minorHAnsi" w:hAnsiTheme="minorHAnsi" w:cstheme="minorHAnsi"/>
            <w:color w:val="000000"/>
            <w:sz w:val="20"/>
            <w:szCs w:val="20"/>
            <w:rPrChange w:id="2737" w:author="Ravindra Akella" w:date="2019-11-24T17:40:00Z">
              <w:rPr>
                <w:rFonts w:ascii="Consolas" w:hAnsi="Consolas" w:cs="Consolas"/>
                <w:color w:val="000000"/>
                <w:sz w:val="19"/>
                <w:szCs w:val="19"/>
              </w:rPr>
            </w:rPrChange>
          </w:rPr>
          <w:t>exceptionOccured</w:t>
        </w:r>
        <w:proofErr w:type="spellEnd"/>
        <w:r w:rsidRPr="008E44E8">
          <w:rPr>
            <w:rFonts w:asciiTheme="minorHAnsi" w:hAnsiTheme="minorHAnsi" w:cstheme="minorHAnsi"/>
            <w:color w:val="000000"/>
            <w:sz w:val="20"/>
            <w:szCs w:val="20"/>
            <w:rPrChange w:id="2738" w:author="Ravindra Akella" w:date="2019-11-24T17:40:00Z">
              <w:rPr>
                <w:rFonts w:ascii="Consolas" w:hAnsi="Consolas" w:cs="Consolas"/>
                <w:color w:val="000000"/>
                <w:sz w:val="19"/>
                <w:szCs w:val="19"/>
              </w:rPr>
            </w:rPrChange>
          </w:rPr>
          <w:t xml:space="preserve"> = </w:t>
        </w:r>
        <w:r w:rsidRPr="008E44E8">
          <w:rPr>
            <w:rFonts w:asciiTheme="minorHAnsi" w:hAnsiTheme="minorHAnsi" w:cstheme="minorHAnsi"/>
            <w:color w:val="0000FF"/>
            <w:sz w:val="20"/>
            <w:szCs w:val="20"/>
            <w:rPrChange w:id="2739" w:author="Ravindra Akella" w:date="2019-11-24T17:40:00Z">
              <w:rPr>
                <w:rFonts w:ascii="Consolas" w:hAnsi="Consolas" w:cs="Consolas"/>
                <w:color w:val="0000FF"/>
                <w:sz w:val="19"/>
                <w:szCs w:val="19"/>
              </w:rPr>
            </w:rPrChange>
          </w:rPr>
          <w:t>true</w:t>
        </w:r>
        <w:r w:rsidRPr="008E44E8">
          <w:rPr>
            <w:rFonts w:asciiTheme="minorHAnsi" w:hAnsiTheme="minorHAnsi" w:cstheme="minorHAnsi"/>
            <w:color w:val="000000"/>
            <w:sz w:val="20"/>
            <w:szCs w:val="20"/>
            <w:rPrChange w:id="2740" w:author="Ravindra Akella" w:date="2019-11-24T17:40:00Z">
              <w:rPr>
                <w:rFonts w:ascii="Consolas" w:hAnsi="Consolas" w:cs="Consolas"/>
                <w:color w:val="000000"/>
                <w:sz w:val="19"/>
                <w:szCs w:val="19"/>
              </w:rPr>
            </w:rPrChange>
          </w:rPr>
          <w:t>;</w:t>
        </w:r>
      </w:ins>
      <w:del w:id="2741" w:author="Ravindra Akella" w:date="2019-11-24T17:39:00Z">
        <w:r w:rsidR="009C5CA0" w:rsidRPr="008E44E8" w:rsidDel="008E44E8">
          <w:rPr>
            <w:rFonts w:asciiTheme="minorHAnsi" w:hAnsiTheme="minorHAnsi" w:cstheme="minorHAnsi"/>
            <w:color w:val="000000"/>
            <w:sz w:val="20"/>
            <w:szCs w:val="20"/>
            <w:rPrChange w:id="2742" w:author="Ravindra Akella" w:date="2019-11-24T17:40:00Z">
              <w:rPr>
                <w:color w:val="000000"/>
                <w:sz w:val="20"/>
                <w:szCs w:val="20"/>
              </w:rPr>
            </w:rPrChange>
          </w:rPr>
          <w:delText xml:space="preserve">                </w:delText>
        </w:r>
        <w:r w:rsidR="009C5CA0" w:rsidRPr="008E44E8" w:rsidDel="008E44E8">
          <w:rPr>
            <w:rFonts w:asciiTheme="minorHAnsi" w:hAnsiTheme="minorHAnsi" w:cstheme="minorHAnsi"/>
            <w:color w:val="008000"/>
            <w:sz w:val="20"/>
            <w:szCs w:val="20"/>
            <w:rPrChange w:id="2743" w:author="Ravindra Akella" w:date="2019-11-24T17:40:00Z">
              <w:rPr>
                <w:color w:val="008000"/>
                <w:sz w:val="20"/>
                <w:szCs w:val="20"/>
              </w:rPr>
            </w:rPrChange>
          </w:rPr>
          <w:delText>//This is never caught</w:delText>
        </w:r>
      </w:del>
    </w:p>
    <w:p w14:paraId="62B66266" w14:textId="77777777" w:rsidR="008E44E8" w:rsidRPr="008E44E8" w:rsidRDefault="008E44E8" w:rsidP="008E44E8">
      <w:pPr>
        <w:spacing w:after="0" w:line="240" w:lineRule="auto"/>
        <w:ind w:firstLine="720"/>
        <w:rPr>
          <w:ins w:id="2744" w:author="Ravindra Akella" w:date="2019-11-24T17:39:00Z"/>
          <w:rFonts w:asciiTheme="minorHAnsi" w:hAnsiTheme="minorHAnsi" w:cstheme="minorHAnsi"/>
          <w:color w:val="000000"/>
          <w:sz w:val="20"/>
          <w:szCs w:val="20"/>
          <w:rPrChange w:id="2745" w:author="Ravindra Akella" w:date="2019-11-24T17:40:00Z">
            <w:rPr>
              <w:ins w:id="2746" w:author="Ravindra Akella" w:date="2019-11-24T17:39:00Z"/>
              <w:color w:val="000000"/>
              <w:sz w:val="20"/>
              <w:szCs w:val="20"/>
            </w:rPr>
          </w:rPrChange>
        </w:rPr>
        <w:pPrChange w:id="2747" w:author="Ravindra Akella" w:date="2019-11-24T17:39:00Z">
          <w:pPr>
            <w:spacing w:after="0" w:line="240" w:lineRule="auto"/>
          </w:pPr>
        </w:pPrChange>
      </w:pPr>
    </w:p>
    <w:p w14:paraId="3A41D782"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errorMessage.Text</w:t>
      </w:r>
      <w:proofErr w:type="spellEnd"/>
      <w:r>
        <w:rPr>
          <w:color w:val="000000"/>
          <w:sz w:val="20"/>
          <w:szCs w:val="20"/>
        </w:rPr>
        <w:t xml:space="preserve"> = </w:t>
      </w:r>
      <w:r>
        <w:rPr>
          <w:color w:val="A31515"/>
          <w:sz w:val="20"/>
          <w:szCs w:val="20"/>
        </w:rPr>
        <w:t xml:space="preserve">$"Exception occurred in </w:t>
      </w:r>
      <w:proofErr w:type="spellStart"/>
      <w:r>
        <w:rPr>
          <w:color w:val="A31515"/>
          <w:sz w:val="20"/>
          <w:szCs w:val="20"/>
        </w:rPr>
        <w:t>SaveDataAsyncVoid</w:t>
      </w:r>
      <w:proofErr w:type="spellEnd"/>
      <w:r>
        <w:rPr>
          <w:color w:val="A31515"/>
          <w:sz w:val="20"/>
          <w:szCs w:val="20"/>
        </w:rPr>
        <w:t xml:space="preserve"> method - </w:t>
      </w:r>
      <w:r>
        <w:rPr>
          <w:color w:val="000000"/>
          <w:sz w:val="20"/>
          <w:szCs w:val="20"/>
        </w:rPr>
        <w:t>{</w:t>
      </w:r>
      <w:proofErr w:type="spellStart"/>
      <w:r>
        <w:rPr>
          <w:color w:val="000000"/>
          <w:sz w:val="20"/>
          <w:szCs w:val="20"/>
        </w:rPr>
        <w:t>ex.Message</w:t>
      </w:r>
      <w:proofErr w:type="spellEnd"/>
      <w:r>
        <w:rPr>
          <w:color w:val="000000"/>
          <w:sz w:val="20"/>
          <w:szCs w:val="20"/>
        </w:rPr>
        <w:t>}</w:t>
      </w:r>
      <w:r>
        <w:rPr>
          <w:color w:val="A31515"/>
          <w:sz w:val="20"/>
          <w:szCs w:val="20"/>
        </w:rPr>
        <w:t xml:space="preserve"> \n </w:t>
      </w:r>
      <w:proofErr w:type="spellStart"/>
      <w:r>
        <w:rPr>
          <w:color w:val="A31515"/>
          <w:sz w:val="20"/>
          <w:szCs w:val="20"/>
        </w:rPr>
        <w:t>Innerstack</w:t>
      </w:r>
      <w:proofErr w:type="spellEnd"/>
      <w:r>
        <w:rPr>
          <w:color w:val="A31515"/>
          <w:sz w:val="20"/>
          <w:szCs w:val="20"/>
        </w:rPr>
        <w:t xml:space="preserve"> \n </w:t>
      </w:r>
      <w:r>
        <w:rPr>
          <w:color w:val="000000"/>
          <w:sz w:val="20"/>
          <w:szCs w:val="20"/>
        </w:rPr>
        <w:t>{</w:t>
      </w:r>
      <w:proofErr w:type="spellStart"/>
      <w:r>
        <w:rPr>
          <w:color w:val="000000"/>
          <w:sz w:val="20"/>
          <w:szCs w:val="20"/>
        </w:rPr>
        <w:t>ex.StackTrace</w:t>
      </w:r>
      <w:proofErr w:type="spellEnd"/>
      <w:r>
        <w:rPr>
          <w:color w:val="000000"/>
          <w:sz w:val="20"/>
          <w:szCs w:val="20"/>
        </w:rPr>
        <w:t>}</w:t>
      </w:r>
      <w:r>
        <w:rPr>
          <w:color w:val="A31515"/>
          <w:sz w:val="20"/>
          <w:szCs w:val="20"/>
        </w:rPr>
        <w:t>"</w:t>
      </w:r>
      <w:r>
        <w:rPr>
          <w:color w:val="000000"/>
          <w:sz w:val="20"/>
          <w:szCs w:val="20"/>
        </w:rPr>
        <w:t>;</w:t>
      </w:r>
    </w:p>
    <w:p w14:paraId="0AF55A31" w14:textId="77777777" w:rsidR="00942C25" w:rsidRDefault="009C5CA0">
      <w:pPr>
        <w:spacing w:after="0" w:line="240" w:lineRule="auto"/>
        <w:rPr>
          <w:color w:val="000000"/>
          <w:sz w:val="20"/>
          <w:szCs w:val="20"/>
        </w:rPr>
      </w:pPr>
      <w:r>
        <w:rPr>
          <w:color w:val="000000"/>
          <w:sz w:val="20"/>
          <w:szCs w:val="20"/>
        </w:rPr>
        <w:t xml:space="preserve">            }</w:t>
      </w:r>
    </w:p>
    <w:p w14:paraId="0191B39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4DA44F26" w14:textId="77777777" w:rsidR="00942C25" w:rsidRDefault="009C5CA0">
      <w:pPr>
        <w:spacing w:after="0" w:line="240" w:lineRule="auto"/>
        <w:rPr>
          <w:color w:val="000000"/>
          <w:sz w:val="20"/>
          <w:szCs w:val="20"/>
        </w:rPr>
      </w:pPr>
      <w:r>
        <w:rPr>
          <w:color w:val="000000"/>
          <w:sz w:val="20"/>
          <w:szCs w:val="20"/>
        </w:rPr>
        <w:t xml:space="preserve">            {                </w:t>
      </w:r>
    </w:p>
    <w:p w14:paraId="337D38BA"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setID.Text</w:t>
      </w:r>
      <w:proofErr w:type="spellEnd"/>
      <w:r>
        <w:rPr>
          <w:color w:val="000000"/>
          <w:sz w:val="20"/>
          <w:szCs w:val="20"/>
        </w:rPr>
        <w:t xml:space="preserve"> = </w:t>
      </w:r>
      <w:r>
        <w:rPr>
          <w:color w:val="A31515"/>
          <w:sz w:val="20"/>
          <w:szCs w:val="20"/>
        </w:rPr>
        <w:t>""</w:t>
      </w:r>
      <w:r>
        <w:rPr>
          <w:color w:val="000000"/>
          <w:sz w:val="20"/>
          <w:szCs w:val="20"/>
        </w:rPr>
        <w:t>;</w:t>
      </w:r>
    </w:p>
    <w:p w14:paraId="65F6074B"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setStockName.Text</w:t>
      </w:r>
      <w:proofErr w:type="spellEnd"/>
      <w:r>
        <w:rPr>
          <w:color w:val="000000"/>
          <w:sz w:val="20"/>
          <w:szCs w:val="20"/>
        </w:rPr>
        <w:t xml:space="preserve"> = </w:t>
      </w:r>
      <w:r>
        <w:rPr>
          <w:color w:val="A31515"/>
          <w:sz w:val="20"/>
          <w:szCs w:val="20"/>
        </w:rPr>
        <w:t>""</w:t>
      </w:r>
      <w:r>
        <w:rPr>
          <w:color w:val="000000"/>
          <w:sz w:val="20"/>
          <w:szCs w:val="20"/>
        </w:rPr>
        <w:t>;</w:t>
      </w:r>
    </w:p>
    <w:p w14:paraId="2A82AC47"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setStockPrice.Text</w:t>
      </w:r>
      <w:proofErr w:type="spellEnd"/>
      <w:r>
        <w:rPr>
          <w:color w:val="000000"/>
          <w:sz w:val="20"/>
          <w:szCs w:val="20"/>
        </w:rPr>
        <w:t xml:space="preserve"> = </w:t>
      </w:r>
      <w:r>
        <w:rPr>
          <w:color w:val="A31515"/>
          <w:sz w:val="20"/>
          <w:szCs w:val="20"/>
        </w:rPr>
        <w:t>""</w:t>
      </w:r>
      <w:r>
        <w:rPr>
          <w:color w:val="000000"/>
          <w:sz w:val="20"/>
          <w:szCs w:val="20"/>
        </w:rPr>
        <w:t>;</w:t>
      </w:r>
    </w:p>
    <w:p w14:paraId="7217E613"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setStockVolume.Text</w:t>
      </w:r>
      <w:proofErr w:type="spellEnd"/>
      <w:r>
        <w:rPr>
          <w:color w:val="000000"/>
          <w:sz w:val="20"/>
          <w:szCs w:val="20"/>
        </w:rPr>
        <w:t xml:space="preserve"> = </w:t>
      </w:r>
      <w:r>
        <w:rPr>
          <w:color w:val="A31515"/>
          <w:sz w:val="20"/>
          <w:szCs w:val="20"/>
        </w:rPr>
        <w:t>""</w:t>
      </w:r>
      <w:r>
        <w:rPr>
          <w:color w:val="000000"/>
          <w:sz w:val="20"/>
          <w:szCs w:val="20"/>
        </w:rPr>
        <w:t>;</w:t>
      </w:r>
    </w:p>
    <w:p w14:paraId="19E24F48" w14:textId="6FE62712" w:rsidR="00942C25" w:rsidRDefault="009C5CA0">
      <w:pPr>
        <w:spacing w:after="0" w:line="240" w:lineRule="auto"/>
        <w:rPr>
          <w:ins w:id="2748" w:author="Ravindra Akella" w:date="2019-11-24T17:39:00Z"/>
          <w:color w:val="000000"/>
          <w:sz w:val="20"/>
          <w:szCs w:val="20"/>
        </w:rPr>
      </w:pPr>
      <w:r>
        <w:rPr>
          <w:color w:val="000000"/>
          <w:sz w:val="20"/>
          <w:szCs w:val="20"/>
        </w:rPr>
        <w:t xml:space="preserve">            }</w:t>
      </w:r>
    </w:p>
    <w:p w14:paraId="25628DDD" w14:textId="632F3CD6" w:rsidR="0095607A" w:rsidRPr="008E44E8" w:rsidRDefault="008E44E8" w:rsidP="00ED2B32">
      <w:pPr>
        <w:autoSpaceDE w:val="0"/>
        <w:autoSpaceDN w:val="0"/>
        <w:adjustRightInd w:val="0"/>
        <w:spacing w:after="0" w:line="240" w:lineRule="auto"/>
        <w:rPr>
          <w:ins w:id="2749" w:author="Ravindra Akella" w:date="2019-11-24T17:39:00Z"/>
          <w:rFonts w:asciiTheme="minorHAnsi" w:hAnsiTheme="minorHAnsi" w:cstheme="minorHAnsi"/>
          <w:color w:val="000000"/>
          <w:sz w:val="20"/>
          <w:szCs w:val="20"/>
          <w:rPrChange w:id="2750" w:author="Ravindra Akella" w:date="2019-11-24T17:39:00Z">
            <w:rPr>
              <w:ins w:id="2751" w:author="Ravindra Akella" w:date="2019-11-24T17:39:00Z"/>
              <w:rFonts w:ascii="Consolas" w:hAnsi="Consolas" w:cs="Consolas"/>
              <w:color w:val="000000"/>
              <w:sz w:val="19"/>
              <w:szCs w:val="19"/>
            </w:rPr>
          </w:rPrChange>
        </w:rPr>
      </w:pPr>
      <w:ins w:id="2752" w:author="Ravindra Akella" w:date="2019-11-24T17:39:00Z">
        <w:r>
          <w:rPr>
            <w:rFonts w:asciiTheme="minorHAnsi" w:hAnsiTheme="minorHAnsi" w:cstheme="minorHAnsi"/>
            <w:color w:val="0000FF"/>
            <w:sz w:val="20"/>
            <w:szCs w:val="20"/>
          </w:rPr>
          <w:t xml:space="preserve">            </w:t>
        </w:r>
        <w:r w:rsidR="0095607A" w:rsidRPr="008E44E8">
          <w:rPr>
            <w:rFonts w:asciiTheme="minorHAnsi" w:hAnsiTheme="minorHAnsi" w:cstheme="minorHAnsi"/>
            <w:color w:val="0000FF"/>
            <w:sz w:val="20"/>
            <w:szCs w:val="20"/>
            <w:rPrChange w:id="2753" w:author="Ravindra Akella" w:date="2019-11-24T17:39:00Z">
              <w:rPr>
                <w:rFonts w:ascii="Consolas" w:hAnsi="Consolas" w:cs="Consolas"/>
                <w:color w:val="0000FF"/>
                <w:sz w:val="19"/>
                <w:szCs w:val="19"/>
              </w:rPr>
            </w:rPrChange>
          </w:rPr>
          <w:t>if</w:t>
        </w:r>
        <w:r w:rsidR="0095607A" w:rsidRPr="008E44E8">
          <w:rPr>
            <w:rFonts w:asciiTheme="minorHAnsi" w:hAnsiTheme="minorHAnsi" w:cstheme="minorHAnsi"/>
            <w:color w:val="000000"/>
            <w:sz w:val="20"/>
            <w:szCs w:val="20"/>
            <w:rPrChange w:id="2754" w:author="Ravindra Akella" w:date="2019-11-24T17:39:00Z">
              <w:rPr>
                <w:rFonts w:ascii="Consolas" w:hAnsi="Consolas" w:cs="Consolas"/>
                <w:color w:val="000000"/>
                <w:sz w:val="19"/>
                <w:szCs w:val="19"/>
              </w:rPr>
            </w:rPrChange>
          </w:rPr>
          <w:t xml:space="preserve"> (!</w:t>
        </w:r>
        <w:proofErr w:type="spellStart"/>
        <w:r w:rsidR="0095607A" w:rsidRPr="008E44E8">
          <w:rPr>
            <w:rFonts w:asciiTheme="minorHAnsi" w:hAnsiTheme="minorHAnsi" w:cstheme="minorHAnsi"/>
            <w:color w:val="000000"/>
            <w:sz w:val="20"/>
            <w:szCs w:val="20"/>
            <w:rPrChange w:id="2755" w:author="Ravindra Akella" w:date="2019-11-24T17:39:00Z">
              <w:rPr>
                <w:rFonts w:ascii="Consolas" w:hAnsi="Consolas" w:cs="Consolas"/>
                <w:color w:val="000000"/>
                <w:sz w:val="19"/>
                <w:szCs w:val="19"/>
              </w:rPr>
            </w:rPrChange>
          </w:rPr>
          <w:t>exceptionOccured</w:t>
        </w:r>
        <w:proofErr w:type="spellEnd"/>
        <w:r w:rsidR="0095607A" w:rsidRPr="008E44E8">
          <w:rPr>
            <w:rFonts w:asciiTheme="minorHAnsi" w:hAnsiTheme="minorHAnsi" w:cstheme="minorHAnsi"/>
            <w:color w:val="000000"/>
            <w:sz w:val="20"/>
            <w:szCs w:val="20"/>
            <w:rPrChange w:id="2756" w:author="Ravindra Akella" w:date="2019-11-24T17:39:00Z">
              <w:rPr>
                <w:rFonts w:ascii="Consolas" w:hAnsi="Consolas" w:cs="Consolas"/>
                <w:color w:val="000000"/>
                <w:sz w:val="19"/>
                <w:szCs w:val="19"/>
              </w:rPr>
            </w:rPrChange>
          </w:rPr>
          <w:t>)</w:t>
        </w:r>
      </w:ins>
    </w:p>
    <w:p w14:paraId="6B75D592" w14:textId="1D5584CF" w:rsidR="0095607A" w:rsidRPr="008E44E8" w:rsidRDefault="0095607A" w:rsidP="008E44E8">
      <w:pPr>
        <w:spacing w:after="0" w:line="240" w:lineRule="auto"/>
        <w:ind w:firstLine="720"/>
        <w:rPr>
          <w:rFonts w:asciiTheme="minorHAnsi" w:hAnsiTheme="minorHAnsi" w:cstheme="minorHAnsi"/>
          <w:color w:val="000000"/>
          <w:sz w:val="20"/>
          <w:szCs w:val="20"/>
          <w:rPrChange w:id="2757" w:author="Ravindra Akella" w:date="2019-11-24T17:39:00Z">
            <w:rPr>
              <w:color w:val="000000"/>
              <w:sz w:val="20"/>
              <w:szCs w:val="20"/>
            </w:rPr>
          </w:rPrChange>
        </w:rPr>
        <w:pPrChange w:id="2758" w:author="Ravindra Akella" w:date="2019-11-24T17:39:00Z">
          <w:pPr>
            <w:spacing w:after="0" w:line="240" w:lineRule="auto"/>
          </w:pPr>
        </w:pPrChange>
      </w:pPr>
      <w:ins w:id="2759" w:author="Ravindra Akella" w:date="2019-11-24T17:39:00Z">
        <w:r w:rsidRPr="008E44E8">
          <w:rPr>
            <w:rFonts w:asciiTheme="minorHAnsi" w:hAnsiTheme="minorHAnsi" w:cstheme="minorHAnsi"/>
            <w:color w:val="000000"/>
            <w:sz w:val="20"/>
            <w:szCs w:val="20"/>
            <w:rPrChange w:id="2760" w:author="Ravindra Akella" w:date="2019-11-24T17:39:00Z">
              <w:rPr>
                <w:rFonts w:ascii="Consolas" w:hAnsi="Consolas" w:cs="Consolas"/>
                <w:color w:val="000000"/>
                <w:sz w:val="19"/>
                <w:szCs w:val="19"/>
              </w:rPr>
            </w:rPrChange>
          </w:rPr>
          <w:t xml:space="preserve">        </w:t>
        </w:r>
        <w:proofErr w:type="spellStart"/>
        <w:r w:rsidRPr="008E44E8">
          <w:rPr>
            <w:rFonts w:asciiTheme="minorHAnsi" w:hAnsiTheme="minorHAnsi" w:cstheme="minorHAnsi"/>
            <w:color w:val="000000"/>
            <w:sz w:val="20"/>
            <w:szCs w:val="20"/>
            <w:rPrChange w:id="2761" w:author="Ravindra Akella" w:date="2019-11-24T17:39:00Z">
              <w:rPr>
                <w:rFonts w:ascii="Consolas" w:hAnsi="Consolas" w:cs="Consolas"/>
                <w:color w:val="000000"/>
                <w:sz w:val="19"/>
                <w:szCs w:val="19"/>
              </w:rPr>
            </w:rPrChange>
          </w:rPr>
          <w:t>errorMessage.Text</w:t>
        </w:r>
        <w:proofErr w:type="spellEnd"/>
        <w:r w:rsidRPr="008E44E8">
          <w:rPr>
            <w:rFonts w:asciiTheme="minorHAnsi" w:hAnsiTheme="minorHAnsi" w:cstheme="minorHAnsi"/>
            <w:color w:val="000000"/>
            <w:sz w:val="20"/>
            <w:szCs w:val="20"/>
            <w:rPrChange w:id="2762" w:author="Ravindra Akella" w:date="2019-11-24T17:39:00Z">
              <w:rPr>
                <w:rFonts w:ascii="Consolas" w:hAnsi="Consolas" w:cs="Consolas"/>
                <w:color w:val="000000"/>
                <w:sz w:val="19"/>
                <w:szCs w:val="19"/>
              </w:rPr>
            </w:rPrChange>
          </w:rPr>
          <w:t xml:space="preserve"> = </w:t>
        </w:r>
        <w:r w:rsidRPr="008E44E8">
          <w:rPr>
            <w:rFonts w:asciiTheme="minorHAnsi" w:hAnsiTheme="minorHAnsi" w:cstheme="minorHAnsi"/>
            <w:color w:val="A31515"/>
            <w:sz w:val="20"/>
            <w:szCs w:val="20"/>
            <w:rPrChange w:id="2763" w:author="Ravindra Akella" w:date="2019-11-24T17:39:00Z">
              <w:rPr>
                <w:rFonts w:ascii="Consolas" w:hAnsi="Consolas" w:cs="Consolas"/>
                <w:color w:val="A31515"/>
                <w:sz w:val="19"/>
                <w:szCs w:val="19"/>
              </w:rPr>
            </w:rPrChange>
          </w:rPr>
          <w:t>$"</w:t>
        </w:r>
        <w:proofErr w:type="spellStart"/>
        <w:r w:rsidRPr="008E44E8">
          <w:rPr>
            <w:rFonts w:asciiTheme="minorHAnsi" w:hAnsiTheme="minorHAnsi" w:cstheme="minorHAnsi"/>
            <w:color w:val="A31515"/>
            <w:sz w:val="20"/>
            <w:szCs w:val="20"/>
            <w:rPrChange w:id="2764" w:author="Ravindra Akella" w:date="2019-11-24T17:39:00Z">
              <w:rPr>
                <w:rFonts w:ascii="Consolas" w:hAnsi="Consolas" w:cs="Consolas"/>
                <w:color w:val="A31515"/>
                <w:sz w:val="19"/>
                <w:szCs w:val="19"/>
              </w:rPr>
            </w:rPrChange>
          </w:rPr>
          <w:t>SaveStock_Click</w:t>
        </w:r>
        <w:proofErr w:type="spellEnd"/>
        <w:r w:rsidRPr="008E44E8">
          <w:rPr>
            <w:rFonts w:asciiTheme="minorHAnsi" w:hAnsiTheme="minorHAnsi" w:cstheme="minorHAnsi"/>
            <w:color w:val="A31515"/>
            <w:sz w:val="20"/>
            <w:szCs w:val="20"/>
            <w:rPrChange w:id="2765" w:author="Ravindra Akella" w:date="2019-11-24T17:39:00Z">
              <w:rPr>
                <w:rFonts w:ascii="Consolas" w:hAnsi="Consolas" w:cs="Consolas"/>
                <w:color w:val="A31515"/>
                <w:sz w:val="19"/>
                <w:szCs w:val="19"/>
              </w:rPr>
            </w:rPrChange>
          </w:rPr>
          <w:t xml:space="preserve"> completed"</w:t>
        </w:r>
        <w:r w:rsidRPr="008E44E8">
          <w:rPr>
            <w:rFonts w:asciiTheme="minorHAnsi" w:hAnsiTheme="minorHAnsi" w:cstheme="minorHAnsi"/>
            <w:color w:val="000000"/>
            <w:sz w:val="20"/>
            <w:szCs w:val="20"/>
            <w:rPrChange w:id="2766" w:author="Ravindra Akella" w:date="2019-11-24T17:39:00Z">
              <w:rPr>
                <w:rFonts w:ascii="Consolas" w:hAnsi="Consolas" w:cs="Consolas"/>
                <w:color w:val="000000"/>
                <w:sz w:val="19"/>
                <w:szCs w:val="19"/>
              </w:rPr>
            </w:rPrChange>
          </w:rPr>
          <w:t>;</w:t>
        </w:r>
      </w:ins>
    </w:p>
    <w:p w14:paraId="1A0831AF" w14:textId="77777777" w:rsidR="00942C25" w:rsidRDefault="009C5CA0">
      <w:pPr>
        <w:spacing w:after="0" w:line="240" w:lineRule="auto"/>
        <w:rPr>
          <w:color w:val="000000"/>
          <w:sz w:val="20"/>
          <w:szCs w:val="20"/>
        </w:rPr>
      </w:pPr>
      <w:r>
        <w:rPr>
          <w:color w:val="000000"/>
          <w:sz w:val="20"/>
          <w:szCs w:val="20"/>
        </w:rPr>
        <w:t xml:space="preserve">        }</w:t>
      </w:r>
    </w:p>
    <w:p w14:paraId="4766C6B6" w14:textId="77777777" w:rsidR="00942C25" w:rsidRDefault="00942C25">
      <w:pPr>
        <w:spacing w:after="0" w:line="240" w:lineRule="auto"/>
        <w:rPr>
          <w:color w:val="000000"/>
          <w:sz w:val="20"/>
          <w:szCs w:val="20"/>
        </w:rPr>
      </w:pPr>
    </w:p>
    <w:p w14:paraId="4CE2208A" w14:textId="12A5D453" w:rsidR="00942C25" w:rsidDel="00C134A2" w:rsidRDefault="009C5CA0">
      <w:pPr>
        <w:spacing w:after="0" w:line="240" w:lineRule="auto"/>
        <w:rPr>
          <w:moveFrom w:id="2767" w:author="Ravindra Akella" w:date="2019-11-24T17:26:00Z"/>
          <w:color w:val="000000"/>
          <w:sz w:val="20"/>
          <w:szCs w:val="20"/>
        </w:rPr>
      </w:pPr>
      <w:moveFromRangeStart w:id="2768" w:author="Ravindra Akella" w:date="2019-11-24T17:26:00Z" w:name="move25508833"/>
      <w:moveFrom w:id="2769" w:author="Ravindra Akella" w:date="2019-11-24T17:26:00Z">
        <w:r w:rsidDel="00C134A2">
          <w:rPr>
            <w:color w:val="000000"/>
            <w:sz w:val="20"/>
            <w:szCs w:val="20"/>
          </w:rPr>
          <w:t xml:space="preserve">        </w:t>
        </w:r>
        <w:r w:rsidDel="00C134A2">
          <w:rPr>
            <w:color w:val="808080"/>
            <w:sz w:val="20"/>
            <w:szCs w:val="20"/>
          </w:rPr>
          <w:t>///</w:t>
        </w:r>
        <w:r w:rsidDel="00C134A2">
          <w:rPr>
            <w:color w:val="008000"/>
            <w:sz w:val="20"/>
            <w:szCs w:val="20"/>
          </w:rPr>
          <w:t xml:space="preserve"> </w:t>
        </w:r>
        <w:r w:rsidDel="00C134A2">
          <w:rPr>
            <w:color w:val="808080"/>
            <w:sz w:val="20"/>
            <w:szCs w:val="20"/>
          </w:rPr>
          <w:t>&lt;summary&gt;</w:t>
        </w:r>
      </w:moveFrom>
    </w:p>
    <w:p w14:paraId="1A07219B" w14:textId="4786C734" w:rsidR="00942C25" w:rsidDel="00C134A2" w:rsidRDefault="009C5CA0">
      <w:pPr>
        <w:spacing w:after="0" w:line="240" w:lineRule="auto"/>
        <w:rPr>
          <w:moveFrom w:id="2770" w:author="Ravindra Akella" w:date="2019-11-24T17:26:00Z"/>
          <w:color w:val="000000"/>
          <w:sz w:val="20"/>
          <w:szCs w:val="20"/>
        </w:rPr>
      </w:pPr>
      <w:moveFrom w:id="2771" w:author="Ravindra Akella" w:date="2019-11-24T17:26:00Z">
        <w:r w:rsidDel="00C134A2">
          <w:rPr>
            <w:color w:val="000000"/>
            <w:sz w:val="20"/>
            <w:szCs w:val="20"/>
          </w:rPr>
          <w:t xml:space="preserve">        </w:t>
        </w:r>
        <w:r w:rsidDel="00C134A2">
          <w:rPr>
            <w:color w:val="808080"/>
            <w:sz w:val="20"/>
            <w:szCs w:val="20"/>
          </w:rPr>
          <w:t>///</w:t>
        </w:r>
        <w:r w:rsidDel="00C134A2">
          <w:rPr>
            <w:color w:val="008000"/>
            <w:sz w:val="20"/>
            <w:szCs w:val="20"/>
          </w:rPr>
          <w:t xml:space="preserve"> Async method to save data through API</w:t>
        </w:r>
      </w:moveFrom>
    </w:p>
    <w:p w14:paraId="1EA0F820" w14:textId="7ACEE845" w:rsidR="00942C25" w:rsidDel="00C134A2" w:rsidRDefault="009C5CA0">
      <w:pPr>
        <w:spacing w:after="0" w:line="240" w:lineRule="auto"/>
        <w:rPr>
          <w:moveFrom w:id="2772" w:author="Ravindra Akella" w:date="2019-11-24T17:26:00Z"/>
          <w:color w:val="000000"/>
          <w:sz w:val="20"/>
          <w:szCs w:val="20"/>
        </w:rPr>
      </w:pPr>
      <w:moveFrom w:id="2773" w:author="Ravindra Akella" w:date="2019-11-24T17:26:00Z">
        <w:r w:rsidDel="00C134A2">
          <w:rPr>
            <w:color w:val="000000"/>
            <w:sz w:val="20"/>
            <w:szCs w:val="20"/>
          </w:rPr>
          <w:t xml:space="preserve">        </w:t>
        </w:r>
        <w:r w:rsidDel="00C134A2">
          <w:rPr>
            <w:color w:val="808080"/>
            <w:sz w:val="20"/>
            <w:szCs w:val="20"/>
          </w:rPr>
          <w:t>///</w:t>
        </w:r>
        <w:r w:rsidDel="00C134A2">
          <w:rPr>
            <w:color w:val="008000"/>
            <w:sz w:val="20"/>
            <w:szCs w:val="20"/>
          </w:rPr>
          <w:t xml:space="preserve"> </w:t>
        </w:r>
        <w:r w:rsidDel="00C134A2">
          <w:rPr>
            <w:color w:val="808080"/>
            <w:sz w:val="20"/>
            <w:szCs w:val="20"/>
          </w:rPr>
          <w:t>&lt;/summary&gt;</w:t>
        </w:r>
        <w:r w:rsidDel="00C134A2">
          <w:rPr>
            <w:color w:val="008000"/>
            <w:sz w:val="20"/>
            <w:szCs w:val="20"/>
          </w:rPr>
          <w:t xml:space="preserve">        </w:t>
        </w:r>
      </w:moveFrom>
    </w:p>
    <w:p w14:paraId="205B9BAC" w14:textId="16F13C1F" w:rsidR="00942C25" w:rsidDel="00C134A2" w:rsidRDefault="009C5CA0">
      <w:pPr>
        <w:spacing w:after="0" w:line="240" w:lineRule="auto"/>
        <w:rPr>
          <w:moveFrom w:id="2774" w:author="Ravindra Akella" w:date="2019-11-24T17:26:00Z"/>
          <w:color w:val="000000"/>
          <w:sz w:val="20"/>
          <w:szCs w:val="20"/>
        </w:rPr>
      </w:pPr>
      <w:moveFrom w:id="2775" w:author="Ravindra Akella" w:date="2019-11-24T17:26:00Z">
        <w:r w:rsidDel="00C134A2">
          <w:rPr>
            <w:color w:val="000000"/>
            <w:sz w:val="20"/>
            <w:szCs w:val="20"/>
          </w:rPr>
          <w:t xml:space="preserve">        </w:t>
        </w:r>
        <w:r w:rsidDel="00C134A2">
          <w:rPr>
            <w:color w:val="0000FF"/>
            <w:sz w:val="20"/>
            <w:szCs w:val="20"/>
          </w:rPr>
          <w:t>private</w:t>
        </w:r>
        <w:r w:rsidDel="00C134A2">
          <w:rPr>
            <w:color w:val="000000"/>
            <w:sz w:val="20"/>
            <w:szCs w:val="20"/>
          </w:rPr>
          <w:t xml:space="preserve"> </w:t>
        </w:r>
        <w:r w:rsidDel="00C134A2">
          <w:rPr>
            <w:color w:val="0000FF"/>
            <w:sz w:val="20"/>
            <w:szCs w:val="20"/>
          </w:rPr>
          <w:t>async</w:t>
        </w:r>
        <w:r w:rsidDel="00C134A2">
          <w:rPr>
            <w:color w:val="000000"/>
            <w:sz w:val="20"/>
            <w:szCs w:val="20"/>
          </w:rPr>
          <w:t xml:space="preserve"> </w:t>
        </w:r>
        <w:r w:rsidDel="00C134A2">
          <w:rPr>
            <w:color w:val="0000FF"/>
            <w:sz w:val="20"/>
            <w:szCs w:val="20"/>
          </w:rPr>
          <w:t>void</w:t>
        </w:r>
        <w:r w:rsidDel="00C134A2">
          <w:rPr>
            <w:color w:val="000000"/>
            <w:sz w:val="20"/>
            <w:szCs w:val="20"/>
          </w:rPr>
          <w:t xml:space="preserve"> SaveDataAsyncVoid()</w:t>
        </w:r>
      </w:moveFrom>
    </w:p>
    <w:p w14:paraId="756FEA3A" w14:textId="6711779C" w:rsidR="00942C25" w:rsidDel="00C134A2" w:rsidRDefault="009C5CA0">
      <w:pPr>
        <w:spacing w:after="0" w:line="240" w:lineRule="auto"/>
        <w:rPr>
          <w:moveFrom w:id="2776" w:author="Ravindra Akella" w:date="2019-11-24T17:26:00Z"/>
          <w:color w:val="000000"/>
          <w:sz w:val="20"/>
          <w:szCs w:val="20"/>
        </w:rPr>
      </w:pPr>
      <w:moveFrom w:id="2777" w:author="Ravindra Akella" w:date="2019-11-24T17:26:00Z">
        <w:r w:rsidDel="00C134A2">
          <w:rPr>
            <w:color w:val="000000"/>
            <w:sz w:val="20"/>
            <w:szCs w:val="20"/>
          </w:rPr>
          <w:t xml:space="preserve">        {</w:t>
        </w:r>
      </w:moveFrom>
    </w:p>
    <w:p w14:paraId="61799D9E" w14:textId="6AC731E1" w:rsidR="00942C25" w:rsidDel="00C134A2" w:rsidRDefault="009C5CA0">
      <w:pPr>
        <w:spacing w:after="0" w:line="240" w:lineRule="auto"/>
        <w:rPr>
          <w:moveFrom w:id="2778" w:author="Ravindra Akella" w:date="2019-11-24T17:26:00Z"/>
          <w:color w:val="000000"/>
          <w:sz w:val="20"/>
          <w:szCs w:val="20"/>
        </w:rPr>
      </w:pPr>
      <w:moveFrom w:id="2779" w:author="Ravindra Akella" w:date="2019-11-24T17:26:00Z">
        <w:r w:rsidDel="00C134A2">
          <w:rPr>
            <w:color w:val="000000"/>
            <w:sz w:val="20"/>
            <w:szCs w:val="20"/>
          </w:rPr>
          <w:t xml:space="preserve">            </w:t>
        </w:r>
        <w:r w:rsidDel="00C134A2">
          <w:rPr>
            <w:color w:val="0000FF"/>
            <w:sz w:val="20"/>
            <w:szCs w:val="20"/>
          </w:rPr>
          <w:t>using</w:t>
        </w:r>
        <w:r w:rsidDel="00C134A2">
          <w:rPr>
            <w:color w:val="000000"/>
            <w:sz w:val="20"/>
            <w:szCs w:val="20"/>
          </w:rPr>
          <w:t xml:space="preserve"> (HttpClient client = </w:t>
        </w:r>
        <w:r w:rsidDel="00C134A2">
          <w:rPr>
            <w:color w:val="0000FF"/>
            <w:sz w:val="20"/>
            <w:szCs w:val="20"/>
          </w:rPr>
          <w:t>new</w:t>
        </w:r>
        <w:r w:rsidDel="00C134A2">
          <w:rPr>
            <w:color w:val="000000"/>
            <w:sz w:val="20"/>
            <w:szCs w:val="20"/>
          </w:rPr>
          <w:t xml:space="preserve"> HttpClient())</w:t>
        </w:r>
      </w:moveFrom>
    </w:p>
    <w:p w14:paraId="11A09BA1" w14:textId="5A1D5A64" w:rsidR="00942C25" w:rsidDel="00C134A2" w:rsidRDefault="009C5CA0">
      <w:pPr>
        <w:spacing w:after="0" w:line="240" w:lineRule="auto"/>
        <w:rPr>
          <w:moveFrom w:id="2780" w:author="Ravindra Akella" w:date="2019-11-24T17:26:00Z"/>
          <w:color w:val="000000"/>
          <w:sz w:val="20"/>
          <w:szCs w:val="20"/>
        </w:rPr>
      </w:pPr>
      <w:moveFrom w:id="2781" w:author="Ravindra Akella" w:date="2019-11-24T17:26:00Z">
        <w:r w:rsidDel="00C134A2">
          <w:rPr>
            <w:color w:val="000000"/>
            <w:sz w:val="20"/>
            <w:szCs w:val="20"/>
          </w:rPr>
          <w:t xml:space="preserve">            {</w:t>
        </w:r>
      </w:moveFrom>
    </w:p>
    <w:p w14:paraId="597F322C" w14:textId="5784D58B" w:rsidR="00942C25" w:rsidDel="00C134A2" w:rsidRDefault="009C5CA0">
      <w:pPr>
        <w:spacing w:after="0" w:line="240" w:lineRule="auto"/>
        <w:rPr>
          <w:moveFrom w:id="2782" w:author="Ravindra Akella" w:date="2019-11-24T17:26:00Z"/>
          <w:color w:val="000000"/>
          <w:sz w:val="20"/>
          <w:szCs w:val="20"/>
        </w:rPr>
      </w:pPr>
      <w:moveFrom w:id="2783" w:author="Ravindra Akella" w:date="2019-11-24T17:26:00Z">
        <w:r w:rsidDel="00C134A2">
          <w:rPr>
            <w:color w:val="000000"/>
            <w:sz w:val="20"/>
            <w:szCs w:val="20"/>
          </w:rPr>
          <w:t xml:space="preserve">                Stock data = </w:t>
        </w:r>
        <w:r w:rsidDel="00C134A2">
          <w:rPr>
            <w:color w:val="0000FF"/>
            <w:sz w:val="20"/>
            <w:szCs w:val="20"/>
          </w:rPr>
          <w:t>new</w:t>
        </w:r>
        <w:r w:rsidDel="00C134A2">
          <w:rPr>
            <w:color w:val="000000"/>
            <w:sz w:val="20"/>
            <w:szCs w:val="20"/>
          </w:rPr>
          <w:t xml:space="preserve"> Stock()</w:t>
        </w:r>
      </w:moveFrom>
    </w:p>
    <w:p w14:paraId="7FB4B525" w14:textId="1251BF32" w:rsidR="00942C25" w:rsidDel="00C134A2" w:rsidRDefault="009C5CA0">
      <w:pPr>
        <w:spacing w:after="0" w:line="240" w:lineRule="auto"/>
        <w:rPr>
          <w:moveFrom w:id="2784" w:author="Ravindra Akella" w:date="2019-11-24T17:26:00Z"/>
          <w:color w:val="000000"/>
          <w:sz w:val="20"/>
          <w:szCs w:val="20"/>
        </w:rPr>
      </w:pPr>
      <w:moveFrom w:id="2785" w:author="Ravindra Akella" w:date="2019-11-24T17:26:00Z">
        <w:r w:rsidDel="00C134A2">
          <w:rPr>
            <w:color w:val="000000"/>
            <w:sz w:val="20"/>
            <w:szCs w:val="20"/>
          </w:rPr>
          <w:t xml:space="preserve">                {</w:t>
        </w:r>
      </w:moveFrom>
    </w:p>
    <w:p w14:paraId="5296539C" w14:textId="30A22A58" w:rsidR="00942C25" w:rsidDel="00C134A2" w:rsidRDefault="009C5CA0">
      <w:pPr>
        <w:spacing w:after="0" w:line="240" w:lineRule="auto"/>
        <w:rPr>
          <w:moveFrom w:id="2786" w:author="Ravindra Akella" w:date="2019-11-24T17:26:00Z"/>
          <w:color w:val="000000"/>
          <w:sz w:val="20"/>
          <w:szCs w:val="20"/>
        </w:rPr>
      </w:pPr>
      <w:moveFrom w:id="2787" w:author="Ravindra Akella" w:date="2019-11-24T17:26:00Z">
        <w:r w:rsidDel="00C134A2">
          <w:rPr>
            <w:color w:val="000000"/>
            <w:sz w:val="20"/>
            <w:szCs w:val="20"/>
          </w:rPr>
          <w:t xml:space="preserve">                    Id = Convert.ToInt32(setID.Text),</w:t>
        </w:r>
      </w:moveFrom>
    </w:p>
    <w:p w14:paraId="6C127B95" w14:textId="0B5B2345" w:rsidR="00942C25" w:rsidDel="00C134A2" w:rsidRDefault="009C5CA0">
      <w:pPr>
        <w:spacing w:after="0" w:line="240" w:lineRule="auto"/>
        <w:rPr>
          <w:moveFrom w:id="2788" w:author="Ravindra Akella" w:date="2019-11-24T17:26:00Z"/>
          <w:color w:val="000000"/>
          <w:sz w:val="20"/>
          <w:szCs w:val="20"/>
        </w:rPr>
      </w:pPr>
      <w:moveFrom w:id="2789" w:author="Ravindra Akella" w:date="2019-11-24T17:26:00Z">
        <w:r w:rsidDel="00C134A2">
          <w:rPr>
            <w:color w:val="000000"/>
            <w:sz w:val="20"/>
            <w:szCs w:val="20"/>
          </w:rPr>
          <w:t xml:space="preserve">                    StockName = setStockName.Text,</w:t>
        </w:r>
      </w:moveFrom>
    </w:p>
    <w:p w14:paraId="1C1C0342" w14:textId="565A312D" w:rsidR="00942C25" w:rsidDel="00C134A2" w:rsidRDefault="009C5CA0">
      <w:pPr>
        <w:spacing w:after="0" w:line="240" w:lineRule="auto"/>
        <w:rPr>
          <w:moveFrom w:id="2790" w:author="Ravindra Akella" w:date="2019-11-24T17:26:00Z"/>
          <w:color w:val="000000"/>
          <w:sz w:val="20"/>
          <w:szCs w:val="20"/>
        </w:rPr>
      </w:pPr>
      <w:moveFrom w:id="2791" w:author="Ravindra Akella" w:date="2019-11-24T17:26:00Z">
        <w:r w:rsidDel="00C134A2">
          <w:rPr>
            <w:color w:val="000000"/>
            <w:sz w:val="20"/>
            <w:szCs w:val="20"/>
          </w:rPr>
          <w:t xml:space="preserve">                    Price = Convert.ToDouble(setStockPrice.Text),</w:t>
        </w:r>
      </w:moveFrom>
    </w:p>
    <w:p w14:paraId="79B5C5D4" w14:textId="4CB1293F" w:rsidR="00942C25" w:rsidDel="00C134A2" w:rsidRDefault="009C5CA0">
      <w:pPr>
        <w:spacing w:after="0" w:line="240" w:lineRule="auto"/>
        <w:rPr>
          <w:moveFrom w:id="2792" w:author="Ravindra Akella" w:date="2019-11-24T17:26:00Z"/>
          <w:color w:val="000000"/>
          <w:sz w:val="20"/>
          <w:szCs w:val="20"/>
        </w:rPr>
      </w:pPr>
      <w:moveFrom w:id="2793" w:author="Ravindra Akella" w:date="2019-11-24T17:26:00Z">
        <w:r w:rsidDel="00C134A2">
          <w:rPr>
            <w:color w:val="000000"/>
            <w:sz w:val="20"/>
            <w:szCs w:val="20"/>
          </w:rPr>
          <w:t xml:space="preserve">                    TradeDate = DateTime.Today.Date.AddDays(-1),</w:t>
        </w:r>
      </w:moveFrom>
    </w:p>
    <w:p w14:paraId="4D734176" w14:textId="600FD695" w:rsidR="00942C25" w:rsidDel="00C134A2" w:rsidRDefault="009C5CA0">
      <w:pPr>
        <w:spacing w:after="0" w:line="240" w:lineRule="auto"/>
        <w:rPr>
          <w:moveFrom w:id="2794" w:author="Ravindra Akella" w:date="2019-11-24T17:26:00Z"/>
          <w:color w:val="000000"/>
          <w:sz w:val="20"/>
          <w:szCs w:val="20"/>
        </w:rPr>
      </w:pPr>
      <w:moveFrom w:id="2795" w:author="Ravindra Akella" w:date="2019-11-24T17:26:00Z">
        <w:r w:rsidDel="00C134A2">
          <w:rPr>
            <w:color w:val="000000"/>
            <w:sz w:val="20"/>
            <w:szCs w:val="20"/>
          </w:rPr>
          <w:t xml:space="preserve">                    Volume = Convert.ToInt32(setStockVolume.Text)</w:t>
        </w:r>
      </w:moveFrom>
    </w:p>
    <w:p w14:paraId="59A337FD" w14:textId="5AA7F6E8" w:rsidR="00942C25" w:rsidDel="00C134A2" w:rsidRDefault="00942C25">
      <w:pPr>
        <w:spacing w:after="0" w:line="240" w:lineRule="auto"/>
        <w:rPr>
          <w:moveFrom w:id="2796" w:author="Ravindra Akella" w:date="2019-11-24T17:26:00Z"/>
          <w:color w:val="000000"/>
          <w:sz w:val="20"/>
          <w:szCs w:val="20"/>
        </w:rPr>
      </w:pPr>
    </w:p>
    <w:p w14:paraId="65A7C2DE" w14:textId="47134EA1" w:rsidR="00942C25" w:rsidDel="00C134A2" w:rsidRDefault="009C5CA0">
      <w:pPr>
        <w:spacing w:after="0" w:line="240" w:lineRule="auto"/>
        <w:rPr>
          <w:moveFrom w:id="2797" w:author="Ravindra Akella" w:date="2019-11-24T17:26:00Z"/>
          <w:color w:val="000000"/>
          <w:sz w:val="20"/>
          <w:szCs w:val="20"/>
        </w:rPr>
      </w:pPr>
      <w:moveFrom w:id="2798" w:author="Ravindra Akella" w:date="2019-11-24T17:26:00Z">
        <w:r w:rsidDel="00C134A2">
          <w:rPr>
            <w:color w:val="000000"/>
            <w:sz w:val="20"/>
            <w:szCs w:val="20"/>
          </w:rPr>
          <w:t xml:space="preserve">                };</w:t>
        </w:r>
      </w:moveFrom>
    </w:p>
    <w:p w14:paraId="6FEBB64E" w14:textId="251986E5" w:rsidR="00942C25" w:rsidDel="00C134A2" w:rsidRDefault="009C5CA0">
      <w:pPr>
        <w:spacing w:after="0" w:line="240" w:lineRule="auto"/>
        <w:rPr>
          <w:moveFrom w:id="2799" w:author="Ravindra Akella" w:date="2019-11-24T17:26:00Z"/>
          <w:color w:val="000000"/>
          <w:sz w:val="20"/>
          <w:szCs w:val="20"/>
        </w:rPr>
      </w:pPr>
      <w:moveFrom w:id="2800" w:author="Ravindra Akella" w:date="2019-11-24T17:26:00Z">
        <w:r w:rsidDel="00C134A2">
          <w:rPr>
            <w:color w:val="000000"/>
            <w:sz w:val="20"/>
            <w:szCs w:val="20"/>
          </w:rPr>
          <w:t xml:space="preserve">                </w:t>
        </w:r>
        <w:r w:rsidDel="00C134A2">
          <w:rPr>
            <w:color w:val="0000FF"/>
            <w:sz w:val="20"/>
            <w:szCs w:val="20"/>
          </w:rPr>
          <w:t>var</w:t>
        </w:r>
        <w:r w:rsidDel="00C134A2">
          <w:rPr>
            <w:color w:val="000000"/>
            <w:sz w:val="20"/>
            <w:szCs w:val="20"/>
          </w:rPr>
          <w:t xml:space="preserve"> myContent = JsonConvert.SerializeObject(data);</w:t>
        </w:r>
      </w:moveFrom>
    </w:p>
    <w:p w14:paraId="40BDD19C" w14:textId="02AD9C51" w:rsidR="00942C25" w:rsidDel="00C134A2" w:rsidRDefault="009C5CA0">
      <w:pPr>
        <w:spacing w:after="0" w:line="240" w:lineRule="auto"/>
        <w:rPr>
          <w:moveFrom w:id="2801" w:author="Ravindra Akella" w:date="2019-11-24T17:26:00Z"/>
          <w:color w:val="000000"/>
          <w:sz w:val="20"/>
          <w:szCs w:val="20"/>
        </w:rPr>
      </w:pPr>
      <w:moveFrom w:id="2802" w:author="Ravindra Akella" w:date="2019-11-24T17:26:00Z">
        <w:r w:rsidDel="00C134A2">
          <w:rPr>
            <w:color w:val="000000"/>
            <w:sz w:val="20"/>
            <w:szCs w:val="20"/>
          </w:rPr>
          <w:t xml:space="preserve">                </w:t>
        </w:r>
        <w:r w:rsidDel="00C134A2">
          <w:rPr>
            <w:color w:val="0000FF"/>
            <w:sz w:val="20"/>
            <w:szCs w:val="20"/>
          </w:rPr>
          <w:t>var</w:t>
        </w:r>
        <w:r w:rsidDel="00C134A2">
          <w:rPr>
            <w:color w:val="000000"/>
            <w:sz w:val="20"/>
            <w:szCs w:val="20"/>
          </w:rPr>
          <w:t xml:space="preserve"> buffer = System.Text.Encoding.UTF8.GetBytes(myContent);</w:t>
        </w:r>
      </w:moveFrom>
    </w:p>
    <w:p w14:paraId="4D1F3080" w14:textId="4820824D" w:rsidR="00942C25" w:rsidDel="00C134A2" w:rsidRDefault="009C5CA0">
      <w:pPr>
        <w:spacing w:after="0" w:line="240" w:lineRule="auto"/>
        <w:rPr>
          <w:moveFrom w:id="2803" w:author="Ravindra Akella" w:date="2019-11-24T17:26:00Z"/>
          <w:color w:val="000000"/>
          <w:sz w:val="20"/>
          <w:szCs w:val="20"/>
        </w:rPr>
      </w:pPr>
      <w:moveFrom w:id="2804" w:author="Ravindra Akella" w:date="2019-11-24T17:26:00Z">
        <w:r w:rsidDel="00C134A2">
          <w:rPr>
            <w:color w:val="000000"/>
            <w:sz w:val="20"/>
            <w:szCs w:val="20"/>
          </w:rPr>
          <w:t xml:space="preserve">                </w:t>
        </w:r>
        <w:r w:rsidDel="00C134A2">
          <w:rPr>
            <w:color w:val="0000FF"/>
            <w:sz w:val="20"/>
            <w:szCs w:val="20"/>
          </w:rPr>
          <w:t>var</w:t>
        </w:r>
        <w:r w:rsidDel="00C134A2">
          <w:rPr>
            <w:color w:val="000000"/>
            <w:sz w:val="20"/>
            <w:szCs w:val="20"/>
          </w:rPr>
          <w:t xml:space="preserve"> byteContent = </w:t>
        </w:r>
        <w:r w:rsidDel="00C134A2">
          <w:rPr>
            <w:color w:val="0000FF"/>
            <w:sz w:val="20"/>
            <w:szCs w:val="20"/>
          </w:rPr>
          <w:t>new</w:t>
        </w:r>
        <w:r w:rsidDel="00C134A2">
          <w:rPr>
            <w:color w:val="000000"/>
            <w:sz w:val="20"/>
            <w:szCs w:val="20"/>
          </w:rPr>
          <w:t xml:space="preserve"> ByteArrayContent(buffer);</w:t>
        </w:r>
      </w:moveFrom>
    </w:p>
    <w:p w14:paraId="40948EBE" w14:textId="55AC890B" w:rsidR="00942C25" w:rsidDel="00C134A2" w:rsidRDefault="009C5CA0">
      <w:pPr>
        <w:spacing w:after="0" w:line="240" w:lineRule="auto"/>
        <w:rPr>
          <w:moveFrom w:id="2805" w:author="Ravindra Akella" w:date="2019-11-24T17:26:00Z"/>
          <w:color w:val="000000"/>
          <w:sz w:val="20"/>
          <w:szCs w:val="20"/>
        </w:rPr>
      </w:pPr>
      <w:moveFrom w:id="2806" w:author="Ravindra Akella" w:date="2019-11-24T17:26:00Z">
        <w:r w:rsidDel="00C134A2">
          <w:rPr>
            <w:color w:val="000000"/>
            <w:sz w:val="20"/>
            <w:szCs w:val="20"/>
          </w:rPr>
          <w:t xml:space="preserve">                byteContent.Headers.ContentType = </w:t>
        </w:r>
        <w:r w:rsidDel="00C134A2">
          <w:rPr>
            <w:color w:val="0000FF"/>
            <w:sz w:val="20"/>
            <w:szCs w:val="20"/>
          </w:rPr>
          <w:t>new</w:t>
        </w:r>
        <w:r w:rsidDel="00C134A2">
          <w:rPr>
            <w:color w:val="000000"/>
            <w:sz w:val="20"/>
            <w:szCs w:val="20"/>
          </w:rPr>
          <w:t xml:space="preserve"> MediaTypeHeaderValue(</w:t>
        </w:r>
        <w:r w:rsidDel="00C134A2">
          <w:rPr>
            <w:color w:val="A31515"/>
            <w:sz w:val="20"/>
            <w:szCs w:val="20"/>
          </w:rPr>
          <w:t>"application/json"</w:t>
        </w:r>
        <w:r w:rsidDel="00C134A2">
          <w:rPr>
            <w:color w:val="000000"/>
            <w:sz w:val="20"/>
            <w:szCs w:val="20"/>
          </w:rPr>
          <w:t>);</w:t>
        </w:r>
      </w:moveFrom>
    </w:p>
    <w:p w14:paraId="1E34EC9C" w14:textId="10396BED" w:rsidR="00942C25" w:rsidDel="00C134A2" w:rsidRDefault="009C5CA0">
      <w:pPr>
        <w:spacing w:after="0" w:line="240" w:lineRule="auto"/>
        <w:rPr>
          <w:moveFrom w:id="2807" w:author="Ravindra Akella" w:date="2019-11-24T17:26:00Z"/>
          <w:color w:val="000000"/>
          <w:sz w:val="20"/>
          <w:szCs w:val="20"/>
        </w:rPr>
      </w:pPr>
      <w:moveFrom w:id="2808" w:author="Ravindra Akella" w:date="2019-11-24T17:26:00Z">
        <w:r w:rsidDel="00C134A2">
          <w:rPr>
            <w:color w:val="000000"/>
            <w:sz w:val="20"/>
            <w:szCs w:val="20"/>
          </w:rPr>
          <w:t xml:space="preserve">                </w:t>
        </w:r>
        <w:r w:rsidDel="00C134A2">
          <w:rPr>
            <w:color w:val="0000FF"/>
            <w:sz w:val="20"/>
            <w:szCs w:val="20"/>
          </w:rPr>
          <w:t>var</w:t>
        </w:r>
        <w:r w:rsidDel="00C134A2">
          <w:rPr>
            <w:color w:val="000000"/>
            <w:sz w:val="20"/>
            <w:szCs w:val="20"/>
          </w:rPr>
          <w:t xml:space="preserve"> response = </w:t>
        </w:r>
        <w:r w:rsidDel="00C134A2">
          <w:rPr>
            <w:color w:val="0000FF"/>
            <w:sz w:val="20"/>
            <w:szCs w:val="20"/>
          </w:rPr>
          <w:t>await</w:t>
        </w:r>
        <w:r w:rsidDel="00C134A2">
          <w:rPr>
            <w:color w:val="000000"/>
            <w:sz w:val="20"/>
            <w:szCs w:val="20"/>
          </w:rPr>
          <w:t xml:space="preserve"> client.PostAsync(</w:t>
        </w:r>
        <w:r w:rsidDel="00C134A2">
          <w:rPr>
            <w:color w:val="A31515"/>
            <w:sz w:val="20"/>
            <w:szCs w:val="20"/>
          </w:rPr>
          <w:t>"https://localhost:44394/api/stocks"</w:t>
        </w:r>
        <w:r w:rsidDel="00C134A2">
          <w:rPr>
            <w:color w:val="000000"/>
            <w:sz w:val="20"/>
            <w:szCs w:val="20"/>
          </w:rPr>
          <w:t>, byteContent);</w:t>
        </w:r>
      </w:moveFrom>
    </w:p>
    <w:p w14:paraId="6F65F17D" w14:textId="32436C29" w:rsidR="00942C25" w:rsidDel="00C134A2" w:rsidRDefault="009C5CA0">
      <w:pPr>
        <w:spacing w:after="0" w:line="240" w:lineRule="auto"/>
        <w:rPr>
          <w:moveFrom w:id="2809" w:author="Ravindra Akella" w:date="2019-11-24T17:26:00Z"/>
          <w:color w:val="000000"/>
          <w:sz w:val="20"/>
          <w:szCs w:val="20"/>
        </w:rPr>
      </w:pPr>
      <w:moveFrom w:id="2810" w:author="Ravindra Akella" w:date="2019-11-24T17:26:00Z">
        <w:r w:rsidDel="00C134A2">
          <w:rPr>
            <w:color w:val="000000"/>
            <w:sz w:val="20"/>
            <w:szCs w:val="20"/>
          </w:rPr>
          <w:t xml:space="preserve">                </w:t>
        </w:r>
        <w:r w:rsidDel="00C134A2">
          <w:rPr>
            <w:color w:val="0000FF"/>
            <w:sz w:val="20"/>
            <w:szCs w:val="20"/>
          </w:rPr>
          <w:t>if</w:t>
        </w:r>
        <w:r w:rsidDel="00C134A2">
          <w:rPr>
            <w:color w:val="000000"/>
            <w:sz w:val="20"/>
            <w:szCs w:val="20"/>
          </w:rPr>
          <w:t xml:space="preserve"> (response.StatusCode == HttpStatusCode.InternalServerError)</w:t>
        </w:r>
      </w:moveFrom>
    </w:p>
    <w:p w14:paraId="34EE39ED" w14:textId="128C25B3" w:rsidR="00942C25" w:rsidDel="00C134A2" w:rsidRDefault="009C5CA0">
      <w:pPr>
        <w:spacing w:after="0" w:line="240" w:lineRule="auto"/>
        <w:rPr>
          <w:moveFrom w:id="2811" w:author="Ravindra Akella" w:date="2019-11-24T17:26:00Z"/>
          <w:color w:val="000000"/>
          <w:sz w:val="20"/>
          <w:szCs w:val="20"/>
        </w:rPr>
      </w:pPr>
      <w:moveFrom w:id="2812" w:author="Ravindra Akella" w:date="2019-11-24T17:26:00Z">
        <w:r w:rsidDel="00C134A2">
          <w:rPr>
            <w:color w:val="000000"/>
            <w:sz w:val="20"/>
            <w:szCs w:val="20"/>
          </w:rPr>
          <w:t xml:space="preserve">                {</w:t>
        </w:r>
      </w:moveFrom>
    </w:p>
    <w:p w14:paraId="32311A22" w14:textId="0CA8D6D4" w:rsidR="00942C25" w:rsidDel="00C134A2" w:rsidRDefault="009C5CA0">
      <w:pPr>
        <w:spacing w:after="0" w:line="240" w:lineRule="auto"/>
        <w:rPr>
          <w:moveFrom w:id="2813" w:author="Ravindra Akella" w:date="2019-11-24T17:26:00Z"/>
          <w:color w:val="000000"/>
          <w:sz w:val="20"/>
          <w:szCs w:val="20"/>
        </w:rPr>
      </w:pPr>
      <w:moveFrom w:id="2814" w:author="Ravindra Akella" w:date="2019-11-24T17:26:00Z">
        <w:r w:rsidDel="00C134A2">
          <w:rPr>
            <w:color w:val="000000"/>
            <w:sz w:val="20"/>
            <w:szCs w:val="20"/>
          </w:rPr>
          <w:t xml:space="preserve">                    </w:t>
        </w:r>
        <w:r w:rsidDel="00C134A2">
          <w:rPr>
            <w:color w:val="0000FF"/>
            <w:sz w:val="20"/>
            <w:szCs w:val="20"/>
          </w:rPr>
          <w:t>string</w:t>
        </w:r>
        <w:r w:rsidDel="00C134A2">
          <w:rPr>
            <w:color w:val="000000"/>
            <w:sz w:val="20"/>
            <w:szCs w:val="20"/>
          </w:rPr>
          <w:t xml:space="preserve"> error = </w:t>
        </w:r>
        <w:r w:rsidDel="00C134A2">
          <w:rPr>
            <w:color w:val="0000FF"/>
            <w:sz w:val="20"/>
            <w:szCs w:val="20"/>
          </w:rPr>
          <w:t>await</w:t>
        </w:r>
        <w:r w:rsidDel="00C134A2">
          <w:rPr>
            <w:color w:val="000000"/>
            <w:sz w:val="20"/>
            <w:szCs w:val="20"/>
          </w:rPr>
          <w:t xml:space="preserve"> response.Content.ReadAsStringAsync();</w:t>
        </w:r>
      </w:moveFrom>
    </w:p>
    <w:p w14:paraId="20C44672" w14:textId="31E0E354" w:rsidR="00942C25" w:rsidDel="00C134A2" w:rsidRDefault="009C5CA0">
      <w:pPr>
        <w:spacing w:after="0" w:line="240" w:lineRule="auto"/>
        <w:rPr>
          <w:moveFrom w:id="2815" w:author="Ravindra Akella" w:date="2019-11-24T17:26:00Z"/>
          <w:color w:val="000000"/>
          <w:sz w:val="20"/>
          <w:szCs w:val="20"/>
        </w:rPr>
      </w:pPr>
      <w:moveFrom w:id="2816" w:author="Ravindra Akella" w:date="2019-11-24T17:26:00Z">
        <w:r w:rsidDel="00C134A2">
          <w:rPr>
            <w:color w:val="000000"/>
            <w:sz w:val="20"/>
            <w:szCs w:val="20"/>
          </w:rPr>
          <w:t xml:space="preserve">                    </w:t>
        </w:r>
        <w:r w:rsidDel="00C134A2">
          <w:rPr>
            <w:color w:val="0000FF"/>
            <w:sz w:val="20"/>
            <w:szCs w:val="20"/>
          </w:rPr>
          <w:t>throw</w:t>
        </w:r>
        <w:r w:rsidDel="00C134A2">
          <w:rPr>
            <w:color w:val="000000"/>
            <w:sz w:val="20"/>
            <w:szCs w:val="20"/>
          </w:rPr>
          <w:t xml:space="preserve"> </w:t>
        </w:r>
        <w:r w:rsidDel="00C134A2">
          <w:rPr>
            <w:color w:val="0000FF"/>
            <w:sz w:val="20"/>
            <w:szCs w:val="20"/>
          </w:rPr>
          <w:t>new</w:t>
        </w:r>
        <w:r w:rsidDel="00C134A2">
          <w:rPr>
            <w:color w:val="000000"/>
            <w:sz w:val="20"/>
            <w:szCs w:val="20"/>
          </w:rPr>
          <w:t xml:space="preserve"> Exception(error);</w:t>
        </w:r>
      </w:moveFrom>
    </w:p>
    <w:p w14:paraId="24CF50D1" w14:textId="476F27C0" w:rsidR="00942C25" w:rsidDel="00C134A2" w:rsidRDefault="009C5CA0">
      <w:pPr>
        <w:spacing w:after="0" w:line="240" w:lineRule="auto"/>
        <w:rPr>
          <w:moveFrom w:id="2817" w:author="Ravindra Akella" w:date="2019-11-24T17:26:00Z"/>
          <w:color w:val="000000"/>
          <w:sz w:val="20"/>
          <w:szCs w:val="20"/>
        </w:rPr>
      </w:pPr>
      <w:moveFrom w:id="2818" w:author="Ravindra Akella" w:date="2019-11-24T17:26:00Z">
        <w:r w:rsidDel="00C134A2">
          <w:rPr>
            <w:color w:val="000000"/>
            <w:sz w:val="20"/>
            <w:szCs w:val="20"/>
          </w:rPr>
          <w:t xml:space="preserve">                }</w:t>
        </w:r>
      </w:moveFrom>
    </w:p>
    <w:p w14:paraId="405C2DC1" w14:textId="0E54BD1B" w:rsidR="00942C25" w:rsidDel="00C134A2" w:rsidRDefault="00942C25">
      <w:pPr>
        <w:spacing w:after="0" w:line="240" w:lineRule="auto"/>
        <w:rPr>
          <w:moveFrom w:id="2819" w:author="Ravindra Akella" w:date="2019-11-24T17:26:00Z"/>
          <w:color w:val="000000"/>
          <w:sz w:val="20"/>
          <w:szCs w:val="20"/>
        </w:rPr>
      </w:pPr>
    </w:p>
    <w:p w14:paraId="2B54180F" w14:textId="00916532" w:rsidR="00942C25" w:rsidDel="00C134A2" w:rsidRDefault="009C5CA0">
      <w:pPr>
        <w:spacing w:after="0" w:line="240" w:lineRule="auto"/>
        <w:rPr>
          <w:moveFrom w:id="2820" w:author="Ravindra Akella" w:date="2019-11-24T17:26:00Z"/>
          <w:color w:val="000000"/>
          <w:sz w:val="20"/>
          <w:szCs w:val="20"/>
        </w:rPr>
      </w:pPr>
      <w:moveFrom w:id="2821" w:author="Ravindra Akella" w:date="2019-11-24T17:26:00Z">
        <w:r w:rsidDel="00C134A2">
          <w:rPr>
            <w:color w:val="000000"/>
            <w:sz w:val="20"/>
            <w:szCs w:val="20"/>
          </w:rPr>
          <w:t xml:space="preserve">                errorMessage.BeginInvoke((MethodInvoker)</w:t>
        </w:r>
        <w:r w:rsidDel="00C134A2">
          <w:rPr>
            <w:color w:val="0000FF"/>
            <w:sz w:val="20"/>
            <w:szCs w:val="20"/>
          </w:rPr>
          <w:t>delegate</w:t>
        </w:r>
        <w:r w:rsidDel="00C134A2">
          <w:rPr>
            <w:color w:val="000000"/>
            <w:sz w:val="20"/>
            <w:szCs w:val="20"/>
          </w:rPr>
          <w:t xml:space="preserve"> () {</w:t>
        </w:r>
      </w:moveFrom>
    </w:p>
    <w:p w14:paraId="542BD436" w14:textId="65FCEEE0" w:rsidR="00942C25" w:rsidDel="00C134A2" w:rsidRDefault="009C5CA0">
      <w:pPr>
        <w:spacing w:after="0" w:line="240" w:lineRule="auto"/>
        <w:rPr>
          <w:moveFrom w:id="2822" w:author="Ravindra Akella" w:date="2019-11-24T17:26:00Z"/>
          <w:color w:val="000000"/>
          <w:sz w:val="20"/>
          <w:szCs w:val="20"/>
        </w:rPr>
      </w:pPr>
      <w:moveFrom w:id="2823" w:author="Ravindra Akella" w:date="2019-11-24T17:26:00Z">
        <w:r w:rsidDel="00C134A2">
          <w:rPr>
            <w:color w:val="000000"/>
            <w:sz w:val="20"/>
            <w:szCs w:val="20"/>
          </w:rPr>
          <w:t xml:space="preserve">                    errorMessage.Text = </w:t>
        </w:r>
        <w:r w:rsidDel="00C134A2">
          <w:rPr>
            <w:color w:val="A31515"/>
            <w:sz w:val="20"/>
            <w:szCs w:val="20"/>
          </w:rPr>
          <w:t>"Data saved successfully"</w:t>
        </w:r>
        <w:r w:rsidDel="00C134A2">
          <w:rPr>
            <w:color w:val="000000"/>
            <w:sz w:val="20"/>
            <w:szCs w:val="20"/>
          </w:rPr>
          <w:t>;</w:t>
        </w:r>
      </w:moveFrom>
    </w:p>
    <w:p w14:paraId="3078F083" w14:textId="44315DD6" w:rsidR="00942C25" w:rsidDel="00C134A2" w:rsidRDefault="009C5CA0">
      <w:pPr>
        <w:spacing w:after="0" w:line="240" w:lineRule="auto"/>
        <w:rPr>
          <w:moveFrom w:id="2824" w:author="Ravindra Akella" w:date="2019-11-24T17:26:00Z"/>
          <w:color w:val="000000"/>
          <w:sz w:val="20"/>
          <w:szCs w:val="20"/>
        </w:rPr>
      </w:pPr>
      <w:moveFrom w:id="2825" w:author="Ravindra Akella" w:date="2019-11-24T17:26:00Z">
        <w:r w:rsidDel="00C134A2">
          <w:rPr>
            <w:color w:val="000000"/>
            <w:sz w:val="20"/>
            <w:szCs w:val="20"/>
          </w:rPr>
          <w:t xml:space="preserve">                });</w:t>
        </w:r>
      </w:moveFrom>
    </w:p>
    <w:p w14:paraId="2AAFA3B6" w14:textId="05570314" w:rsidR="00942C25" w:rsidDel="00C134A2" w:rsidRDefault="009C5CA0">
      <w:pPr>
        <w:spacing w:after="0" w:line="240" w:lineRule="auto"/>
        <w:rPr>
          <w:moveFrom w:id="2826" w:author="Ravindra Akella" w:date="2019-11-24T17:26:00Z"/>
          <w:color w:val="000000"/>
          <w:sz w:val="20"/>
          <w:szCs w:val="20"/>
        </w:rPr>
      </w:pPr>
      <w:moveFrom w:id="2827" w:author="Ravindra Akella" w:date="2019-11-24T17:26:00Z">
        <w:r w:rsidDel="00C134A2">
          <w:rPr>
            <w:color w:val="000000"/>
            <w:sz w:val="20"/>
            <w:szCs w:val="20"/>
          </w:rPr>
          <w:t xml:space="preserve">            }</w:t>
        </w:r>
      </w:moveFrom>
    </w:p>
    <w:p w14:paraId="2F2859F4" w14:textId="7221750D" w:rsidR="00942C25" w:rsidDel="00C134A2" w:rsidRDefault="009C5CA0">
      <w:pPr>
        <w:rPr>
          <w:moveFrom w:id="2828" w:author="Ravindra Akella" w:date="2019-11-24T17:26:00Z"/>
          <w:color w:val="000000"/>
          <w:sz w:val="20"/>
          <w:szCs w:val="20"/>
        </w:rPr>
      </w:pPr>
      <w:moveFrom w:id="2829" w:author="Ravindra Akella" w:date="2019-11-24T17:26:00Z">
        <w:r w:rsidDel="00C134A2">
          <w:rPr>
            <w:color w:val="000000"/>
            <w:sz w:val="20"/>
            <w:szCs w:val="20"/>
          </w:rPr>
          <w:t xml:space="preserve">        }</w:t>
        </w:r>
      </w:moveFrom>
    </w:p>
    <w:moveFromRangeEnd w:id="2768"/>
    <w:p w14:paraId="3A0FC181" w14:textId="5D5512FA" w:rsidR="00942C25" w:rsidDel="00731254" w:rsidRDefault="009C5CA0">
      <w:pPr>
        <w:spacing w:after="0" w:line="240" w:lineRule="auto"/>
        <w:rPr>
          <w:del w:id="2830" w:author="Ravindra Akella" w:date="2019-11-24T18:46:00Z"/>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Once you click save if there is an exception </w:t>
      </w:r>
      <w:del w:id="2831" w:author="Ravindra Akella" w:date="2019-11-24T17:41:00Z">
        <w:r w:rsidDel="00AC0340">
          <w:rPr>
            <w:rFonts w:ascii="Palatino Linotype" w:eastAsia="Palatino Linotype" w:hAnsi="Palatino Linotype" w:cs="Palatino Linotype"/>
            <w:color w:val="000000"/>
            <w:sz w:val="21"/>
            <w:szCs w:val="21"/>
          </w:rPr>
          <w:delText>from API</w:delText>
        </w:r>
      </w:del>
      <w:ins w:id="2832" w:author="Ravindra Akella" w:date="2019-11-24T17:41:00Z">
        <w:r w:rsidR="00AC0340">
          <w:rPr>
            <w:rFonts w:ascii="Palatino Linotype" w:eastAsia="Palatino Linotype" w:hAnsi="Palatino Linotype" w:cs="Palatino Linotype"/>
            <w:color w:val="000000"/>
            <w:sz w:val="21"/>
            <w:szCs w:val="21"/>
          </w:rPr>
          <w:t xml:space="preserve">in method </w:t>
        </w:r>
        <w:proofErr w:type="spellStart"/>
        <w:r w:rsidR="00AC0340">
          <w:rPr>
            <w:rFonts w:ascii="Palatino Linotype" w:eastAsia="Palatino Linotype" w:hAnsi="Palatino Linotype" w:cs="Palatino Linotype"/>
            <w:color w:val="000000"/>
            <w:sz w:val="21"/>
            <w:szCs w:val="21"/>
          </w:rPr>
          <w:t>SaveDataAsyncVoid</w:t>
        </w:r>
        <w:proofErr w:type="spellEnd"/>
        <w:r w:rsidR="00AC0340">
          <w:rPr>
            <w:rFonts w:ascii="Palatino Linotype" w:eastAsia="Palatino Linotype" w:hAnsi="Palatino Linotype" w:cs="Palatino Linotype"/>
            <w:color w:val="000000"/>
            <w:sz w:val="21"/>
            <w:szCs w:val="21"/>
          </w:rPr>
          <w:t>()</w:t>
        </w:r>
      </w:ins>
      <w:r>
        <w:rPr>
          <w:rFonts w:ascii="Palatino Linotype" w:eastAsia="Palatino Linotype" w:hAnsi="Palatino Linotype" w:cs="Palatino Linotype"/>
          <w:color w:val="000000"/>
          <w:sz w:val="21"/>
          <w:szCs w:val="21"/>
        </w:rPr>
        <w:t xml:space="preserve"> you can see that app crashes and that’s because an </w:t>
      </w:r>
      <w:r>
        <w:rPr>
          <w:rFonts w:ascii="Palatino Linotype" w:eastAsia="Palatino Linotype" w:hAnsi="Palatino Linotype" w:cs="Palatino Linotype"/>
          <w:sz w:val="21"/>
          <w:szCs w:val="21"/>
        </w:rPr>
        <w:t>exception</w:t>
      </w:r>
      <w:r>
        <w:rPr>
          <w:rFonts w:ascii="Palatino Linotype" w:eastAsia="Palatino Linotype" w:hAnsi="Palatino Linotype" w:cs="Palatino Linotype"/>
          <w:color w:val="000000"/>
          <w:sz w:val="21"/>
          <w:szCs w:val="21"/>
        </w:rPr>
        <w:t xml:space="preserve"> is raised on the </w:t>
      </w:r>
      <w:r>
        <w:rPr>
          <w:rFonts w:ascii="Palatino Linotype" w:eastAsia="Palatino Linotype" w:hAnsi="Palatino Linotype" w:cs="Palatino Linotype"/>
          <w:sz w:val="21"/>
          <w:szCs w:val="21"/>
        </w:rPr>
        <w:t>SynchronizationContext</w:t>
      </w:r>
      <w:r>
        <w:rPr>
          <w:rFonts w:ascii="Palatino Linotype" w:eastAsia="Palatino Linotype" w:hAnsi="Palatino Linotype" w:cs="Palatino Linotype"/>
          <w:color w:val="000000"/>
          <w:sz w:val="21"/>
          <w:szCs w:val="21"/>
        </w:rPr>
        <w:t xml:space="preserve"> of the UI thread</w:t>
      </w:r>
      <w:ins w:id="2833" w:author="Ravindra Akella" w:date="2019-11-24T17:42:00Z">
        <w:r w:rsidR="0083055B">
          <w:rPr>
            <w:rFonts w:ascii="Palatino Linotype" w:eastAsia="Palatino Linotype" w:hAnsi="Palatino Linotype" w:cs="Palatino Linotype"/>
            <w:color w:val="000000"/>
            <w:sz w:val="21"/>
            <w:szCs w:val="21"/>
          </w:rPr>
          <w:t xml:space="preserve"> and which won’t be present since UI thread has finished it job.</w:t>
        </w:r>
        <w:r w:rsidR="00436015">
          <w:rPr>
            <w:rFonts w:ascii="Palatino Linotype" w:eastAsia="Palatino Linotype" w:hAnsi="Palatino Linotype" w:cs="Palatino Linotype"/>
            <w:color w:val="000000"/>
            <w:sz w:val="21"/>
            <w:szCs w:val="21"/>
          </w:rPr>
          <w:t xml:space="preserve"> Since method return type is async void we cannot await on it either.</w:t>
        </w:r>
      </w:ins>
      <w:del w:id="2834" w:author="Ravindra Akella" w:date="2019-11-24T17:42:00Z">
        <w:r w:rsidDel="0083055B">
          <w:rPr>
            <w:rFonts w:ascii="Palatino Linotype" w:eastAsia="Palatino Linotype" w:hAnsi="Palatino Linotype" w:cs="Palatino Linotype"/>
            <w:color w:val="000000"/>
            <w:sz w:val="21"/>
            <w:szCs w:val="21"/>
          </w:rPr>
          <w:delText>.</w:delText>
        </w:r>
      </w:del>
      <w:r>
        <w:rPr>
          <w:rFonts w:ascii="Palatino Linotype" w:eastAsia="Palatino Linotype" w:hAnsi="Palatino Linotype" w:cs="Palatino Linotype"/>
          <w:color w:val="000000"/>
          <w:sz w:val="21"/>
          <w:szCs w:val="21"/>
        </w:rPr>
        <w:t xml:space="preserve"> So to handle this either we need build custom </w:t>
      </w:r>
      <w:r>
        <w:rPr>
          <w:rFonts w:ascii="Palatino Linotype" w:eastAsia="Palatino Linotype" w:hAnsi="Palatino Linotype" w:cs="Palatino Linotype"/>
          <w:sz w:val="21"/>
          <w:szCs w:val="21"/>
        </w:rPr>
        <w:t>SynchronizationContext</w:t>
      </w:r>
      <w:r>
        <w:rPr>
          <w:rFonts w:ascii="Palatino Linotype" w:eastAsia="Palatino Linotype" w:hAnsi="Palatino Linotype" w:cs="Palatino Linotype"/>
          <w:color w:val="000000"/>
          <w:sz w:val="21"/>
          <w:szCs w:val="21"/>
        </w:rPr>
        <w:t xml:space="preserve"> or easier </w:t>
      </w:r>
      <w:ins w:id="2835" w:author="Ravindra Akella" w:date="2019-11-24T17:42:00Z">
        <w:r w:rsidR="001B3CC1">
          <w:rPr>
            <w:rFonts w:ascii="Palatino Linotype" w:eastAsia="Palatino Linotype" w:hAnsi="Palatino Linotype" w:cs="Palatino Linotype"/>
            <w:color w:val="000000"/>
            <w:sz w:val="21"/>
            <w:szCs w:val="21"/>
          </w:rPr>
          <w:t>i</w:t>
        </w:r>
      </w:ins>
      <w:ins w:id="2836" w:author="Ravindra Akella" w:date="2019-11-24T17:43:00Z">
        <w:r w:rsidR="001B3CC1">
          <w:rPr>
            <w:rFonts w:ascii="Palatino Linotype" w:eastAsia="Palatino Linotype" w:hAnsi="Palatino Linotype" w:cs="Palatino Linotype"/>
            <w:color w:val="000000"/>
            <w:sz w:val="21"/>
            <w:szCs w:val="21"/>
          </w:rPr>
          <w:t xml:space="preserve">s to </w:t>
        </w:r>
      </w:ins>
      <w:r>
        <w:rPr>
          <w:rFonts w:ascii="Palatino Linotype" w:eastAsia="Palatino Linotype" w:hAnsi="Palatino Linotype" w:cs="Palatino Linotype"/>
          <w:color w:val="000000"/>
          <w:sz w:val="21"/>
          <w:szCs w:val="21"/>
        </w:rPr>
        <w:t xml:space="preserve">change method signature to private async Task </w:t>
      </w:r>
      <w:proofErr w:type="spellStart"/>
      <w:r>
        <w:rPr>
          <w:rFonts w:ascii="Palatino Linotype" w:eastAsia="Palatino Linotype" w:hAnsi="Palatino Linotype" w:cs="Palatino Linotype"/>
          <w:color w:val="000000"/>
          <w:sz w:val="21"/>
          <w:szCs w:val="21"/>
        </w:rPr>
        <w:t>SaveDataAsyncVoid</w:t>
      </w:r>
      <w:proofErr w:type="spellEnd"/>
      <w:r>
        <w:rPr>
          <w:rFonts w:ascii="Palatino Linotype" w:eastAsia="Palatino Linotype" w:hAnsi="Palatino Linotype" w:cs="Palatino Linotype"/>
          <w:color w:val="000000"/>
          <w:sz w:val="21"/>
          <w:szCs w:val="21"/>
        </w:rPr>
        <w:t xml:space="preserve">()  and add await in the button click while calling </w:t>
      </w:r>
      <w:proofErr w:type="spellStart"/>
      <w:r>
        <w:rPr>
          <w:rFonts w:ascii="Palatino Linotype" w:eastAsia="Palatino Linotype" w:hAnsi="Palatino Linotype" w:cs="Palatino Linotype"/>
          <w:color w:val="000000"/>
          <w:sz w:val="21"/>
          <w:szCs w:val="21"/>
        </w:rPr>
        <w:t>SaveDataAsyncVoid</w:t>
      </w:r>
      <w:proofErr w:type="spellEnd"/>
      <w:r>
        <w:rPr>
          <w:rFonts w:ascii="Palatino Linotype" w:eastAsia="Palatino Linotype" w:hAnsi="Palatino Linotype" w:cs="Palatino Linotype"/>
          <w:color w:val="000000"/>
          <w:sz w:val="21"/>
          <w:szCs w:val="21"/>
        </w:rPr>
        <w:t xml:space="preserve"> and </w:t>
      </w:r>
      <w:del w:id="2837" w:author="Ravindra Akella" w:date="2019-11-24T17:41:00Z">
        <w:r w:rsidDel="00AC0340">
          <w:rPr>
            <w:rFonts w:ascii="Palatino Linotype" w:eastAsia="Palatino Linotype" w:hAnsi="Palatino Linotype" w:cs="Palatino Linotype"/>
            <w:color w:val="000000"/>
            <w:sz w:val="21"/>
            <w:szCs w:val="21"/>
          </w:rPr>
          <w:delText>it’s</w:delText>
        </w:r>
      </w:del>
      <w:ins w:id="2838" w:author="Ravindra Akella" w:date="2019-11-24T17:41:00Z">
        <w:r w:rsidR="00AC0340">
          <w:rPr>
            <w:rFonts w:ascii="Palatino Linotype" w:eastAsia="Palatino Linotype" w:hAnsi="Palatino Linotype" w:cs="Palatino Linotype"/>
            <w:color w:val="000000"/>
            <w:sz w:val="21"/>
            <w:szCs w:val="21"/>
          </w:rPr>
          <w:t>its</w:t>
        </w:r>
      </w:ins>
      <w:r>
        <w:rPr>
          <w:rFonts w:ascii="Palatino Linotype" w:eastAsia="Palatino Linotype" w:hAnsi="Palatino Linotype" w:cs="Palatino Linotype"/>
          <w:color w:val="000000"/>
          <w:sz w:val="21"/>
          <w:szCs w:val="21"/>
        </w:rPr>
        <w:t xml:space="preserve"> </w:t>
      </w:r>
      <w:r>
        <w:rPr>
          <w:rFonts w:ascii="Palatino Linotype" w:eastAsia="Palatino Linotype" w:hAnsi="Palatino Linotype" w:cs="Palatino Linotype"/>
          <w:color w:val="000000"/>
          <w:sz w:val="21"/>
          <w:szCs w:val="21"/>
        </w:rPr>
        <w:lastRenderedPageBreak/>
        <w:t xml:space="preserve">signature to private async void </w:t>
      </w:r>
      <w:proofErr w:type="spellStart"/>
      <w:r>
        <w:rPr>
          <w:rFonts w:ascii="Palatino Linotype" w:eastAsia="Palatino Linotype" w:hAnsi="Palatino Linotype" w:cs="Palatino Linotype"/>
          <w:color w:val="000000"/>
          <w:sz w:val="21"/>
          <w:szCs w:val="21"/>
        </w:rPr>
        <w:t>SaveStock_Click</w:t>
      </w:r>
      <w:proofErr w:type="spellEnd"/>
      <w:r>
        <w:rPr>
          <w:rFonts w:ascii="Palatino Linotype" w:eastAsia="Palatino Linotype" w:hAnsi="Palatino Linotype" w:cs="Palatino Linotype"/>
          <w:color w:val="000000"/>
          <w:sz w:val="21"/>
          <w:szCs w:val="21"/>
        </w:rPr>
        <w:t xml:space="preserve">(object sender, </w:t>
      </w:r>
      <w:proofErr w:type="spellStart"/>
      <w:r>
        <w:rPr>
          <w:rFonts w:ascii="Palatino Linotype" w:eastAsia="Palatino Linotype" w:hAnsi="Palatino Linotype" w:cs="Palatino Linotype"/>
          <w:color w:val="000000"/>
          <w:sz w:val="21"/>
          <w:szCs w:val="21"/>
        </w:rPr>
        <w:t>EventArgs</w:t>
      </w:r>
      <w:proofErr w:type="spellEnd"/>
      <w:r>
        <w:rPr>
          <w:rFonts w:ascii="Palatino Linotype" w:eastAsia="Palatino Linotype" w:hAnsi="Palatino Linotype" w:cs="Palatino Linotype"/>
          <w:color w:val="000000"/>
          <w:sz w:val="21"/>
          <w:szCs w:val="21"/>
        </w:rPr>
        <w:t xml:space="preserve"> e).</w:t>
      </w:r>
      <w:ins w:id="2839" w:author="Ravindra Akella" w:date="2019-11-24T17:43:00Z">
        <w:r w:rsidR="00BE35FB">
          <w:rPr>
            <w:rFonts w:ascii="Palatino Linotype" w:eastAsia="Palatino Linotype" w:hAnsi="Palatino Linotype" w:cs="Palatino Linotype"/>
            <w:color w:val="000000"/>
            <w:sz w:val="21"/>
            <w:szCs w:val="21"/>
          </w:rPr>
          <w:t xml:space="preserve"> This way by the time exception thrown we still have UI thread with </w:t>
        </w:r>
        <w:r w:rsidR="00BE35FB">
          <w:rPr>
            <w:rFonts w:ascii="Palatino Linotype" w:eastAsia="Palatino Linotype" w:hAnsi="Palatino Linotype" w:cs="Palatino Linotype"/>
            <w:sz w:val="21"/>
            <w:szCs w:val="21"/>
          </w:rPr>
          <w:t>SynchronizationContext</w:t>
        </w:r>
        <w:r w:rsidR="00BE35FB">
          <w:rPr>
            <w:rFonts w:ascii="Palatino Linotype" w:eastAsia="Palatino Linotype" w:hAnsi="Palatino Linotype" w:cs="Palatino Linotype"/>
            <w:sz w:val="21"/>
            <w:szCs w:val="21"/>
          </w:rPr>
          <w:t xml:space="preserve"> and gets propagated to the caller.</w:t>
        </w:r>
      </w:ins>
    </w:p>
    <w:p w14:paraId="097F3FDE" w14:textId="77777777" w:rsidR="00942C25" w:rsidRDefault="00942C25">
      <w:pPr>
        <w:spacing w:after="0" w:line="240" w:lineRule="auto"/>
        <w:rPr>
          <w:rFonts w:ascii="Palatino Linotype" w:eastAsia="Palatino Linotype" w:hAnsi="Palatino Linotype" w:cs="Palatino Linotype"/>
          <w:color w:val="000000"/>
          <w:sz w:val="21"/>
          <w:szCs w:val="21"/>
        </w:rPr>
      </w:pPr>
    </w:p>
    <w:p w14:paraId="6107E252" w14:textId="47B4D019" w:rsidR="0002381A" w:rsidDel="00FB7A79" w:rsidRDefault="009C5CA0" w:rsidP="0002381A">
      <w:pPr>
        <w:spacing w:after="0" w:line="240" w:lineRule="auto"/>
        <w:rPr>
          <w:del w:id="2840" w:author="Ravindra Akella" w:date="2019-11-24T17:44:00Z"/>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Only exception to </w:t>
      </w:r>
      <w:ins w:id="2841" w:author="Ravindra Akella" w:date="2019-11-24T17:43:00Z">
        <w:r w:rsidR="00462CC2">
          <w:rPr>
            <w:rFonts w:ascii="Palatino Linotype" w:eastAsia="Palatino Linotype" w:hAnsi="Palatino Linotype" w:cs="Palatino Linotype"/>
            <w:color w:val="000000"/>
            <w:sz w:val="21"/>
            <w:szCs w:val="21"/>
          </w:rPr>
          <w:t xml:space="preserve">have async void </w:t>
        </w:r>
      </w:ins>
      <w:del w:id="2842" w:author="Ravindra Akella" w:date="2019-11-24T17:44:00Z">
        <w:r w:rsidDel="00D36539">
          <w:rPr>
            <w:rFonts w:ascii="Palatino Linotype" w:eastAsia="Palatino Linotype" w:hAnsi="Palatino Linotype" w:cs="Palatino Linotype"/>
            <w:color w:val="000000"/>
            <w:sz w:val="21"/>
            <w:szCs w:val="21"/>
          </w:rPr>
          <w:delText xml:space="preserve">this </w:delText>
        </w:r>
      </w:del>
      <w:r>
        <w:rPr>
          <w:rFonts w:ascii="Palatino Linotype" w:eastAsia="Palatino Linotype" w:hAnsi="Palatino Linotype" w:cs="Palatino Linotype"/>
          <w:color w:val="000000"/>
          <w:sz w:val="21"/>
          <w:szCs w:val="21"/>
        </w:rPr>
        <w:t xml:space="preserve">would be event handlers as event handler are never called </w:t>
      </w:r>
      <w:r>
        <w:rPr>
          <w:rFonts w:ascii="Palatino Linotype" w:eastAsia="Palatino Linotype" w:hAnsi="Palatino Linotype" w:cs="Palatino Linotype"/>
          <w:sz w:val="21"/>
          <w:szCs w:val="21"/>
        </w:rPr>
        <w:t>explicitly</w:t>
      </w:r>
      <w:r>
        <w:rPr>
          <w:rFonts w:ascii="Palatino Linotype" w:eastAsia="Palatino Linotype" w:hAnsi="Palatino Linotype" w:cs="Palatino Linotype"/>
          <w:color w:val="000000"/>
          <w:sz w:val="21"/>
          <w:szCs w:val="21"/>
        </w:rPr>
        <w:t xml:space="preserve"> i.e. caller of event handler is not directly interested on the response.</w:t>
      </w:r>
      <w:del w:id="2843" w:author="Ravindra Akella" w:date="2019-11-24T17:44:00Z">
        <w:r w:rsidDel="0002381A">
          <w:rPr>
            <w:rFonts w:ascii="Palatino Linotype" w:eastAsia="Palatino Linotype" w:hAnsi="Palatino Linotype" w:cs="Palatino Linotype"/>
            <w:color w:val="000000"/>
            <w:sz w:val="21"/>
            <w:szCs w:val="21"/>
          </w:rPr>
          <w:delText xml:space="preserve"> [Todo – Add more reasoning why async void is ok for event handler]</w:delText>
        </w:r>
      </w:del>
    </w:p>
    <w:p w14:paraId="7EA03428" w14:textId="77777777" w:rsidR="00FB7A79" w:rsidRDefault="00FB7A79">
      <w:pPr>
        <w:spacing w:after="0" w:line="240" w:lineRule="auto"/>
        <w:rPr>
          <w:ins w:id="2844" w:author="Ravindra Akella" w:date="2019-11-28T09:11:00Z"/>
          <w:rFonts w:ascii="Palatino Linotype" w:eastAsia="Palatino Linotype" w:hAnsi="Palatino Linotype" w:cs="Palatino Linotype"/>
          <w:color w:val="000000"/>
          <w:sz w:val="21"/>
          <w:szCs w:val="21"/>
        </w:rPr>
      </w:pPr>
    </w:p>
    <w:p w14:paraId="145E6795" w14:textId="77777777" w:rsidR="0002381A" w:rsidRDefault="0002381A" w:rsidP="0002381A">
      <w:pPr>
        <w:spacing w:after="0" w:line="240" w:lineRule="auto"/>
        <w:rPr>
          <w:rFonts w:ascii="Palatino Linotype" w:eastAsia="Palatino Linotype" w:hAnsi="Palatino Linotype" w:cs="Palatino Linotype"/>
          <w:b/>
          <w:sz w:val="36"/>
          <w:szCs w:val="36"/>
        </w:rPr>
        <w:pPrChange w:id="2845" w:author="Ravindra Akella" w:date="2019-11-24T17:44:00Z">
          <w:pPr/>
        </w:pPrChange>
      </w:pPr>
    </w:p>
    <w:p w14:paraId="4510D627" w14:textId="77777777"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Cancellation</w:t>
      </w:r>
    </w:p>
    <w:p w14:paraId="31F47C39"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One of the advantages with TAP is the ease with which asynchronous operation can be cancelled. Cancelling an operation plays a big role in enhancing user experience and gives flexibility to users on cancelling, For example, consider a search operation in a form with a typo, think about the experience when a user needs to wait for the operation to complete although user is aware that the search result is going to be incorrect because of the typo.</w:t>
      </w:r>
    </w:p>
    <w:p w14:paraId="0B4E5952" w14:textId="5B4749A3" w:rsidR="00942C25" w:rsidRDefault="009C5CA0">
      <w:pPr>
        <w:rPr>
          <w:rFonts w:ascii="Palatino Linotype" w:eastAsia="Palatino Linotype" w:hAnsi="Palatino Linotype" w:cs="Palatino Linotype"/>
          <w:sz w:val="21"/>
          <w:szCs w:val="21"/>
        </w:rPr>
      </w:pPr>
      <w:del w:id="2846" w:author="Ravindra Akella" w:date="2019-11-24T18:05:00Z">
        <w:r w:rsidDel="00B27101">
          <w:rPr>
            <w:rFonts w:ascii="Palatino Linotype" w:eastAsia="Palatino Linotype" w:hAnsi="Palatino Linotype" w:cs="Palatino Linotype"/>
            <w:sz w:val="21"/>
            <w:szCs w:val="21"/>
          </w:rPr>
          <w:delText>So</w:delText>
        </w:r>
      </w:del>
      <w:ins w:id="2847" w:author="Ravindra Akella" w:date="2019-11-24T18:05:00Z">
        <w:r w:rsidR="00B27101">
          <w:rPr>
            <w:rFonts w:ascii="Palatino Linotype" w:eastAsia="Palatino Linotype" w:hAnsi="Palatino Linotype" w:cs="Palatino Linotype"/>
            <w:sz w:val="21"/>
            <w:szCs w:val="21"/>
          </w:rPr>
          <w:t>So,</w:t>
        </w:r>
      </w:ins>
      <w:r>
        <w:rPr>
          <w:rFonts w:ascii="Palatino Linotype" w:eastAsia="Palatino Linotype" w:hAnsi="Palatino Linotype" w:cs="Palatino Linotype"/>
          <w:sz w:val="21"/>
          <w:szCs w:val="21"/>
        </w:rPr>
        <w:t xml:space="preserve"> when implementing any async method using TAP additionally a cancellation token can be passed that can be used to cancel async operation and return to the calling method.  Cancellation operation throws an exception of type OperationCanceledException so</w:t>
      </w:r>
      <w:r>
        <w:rPr>
          <w:rFonts w:ascii="Consolas" w:eastAsia="Consolas" w:hAnsi="Consolas" w:cs="Consolas"/>
          <w:color w:val="000000"/>
          <w:sz w:val="19"/>
          <w:szCs w:val="19"/>
        </w:rPr>
        <w:t xml:space="preserve"> c</w:t>
      </w:r>
      <w:r>
        <w:rPr>
          <w:rFonts w:ascii="Palatino Linotype" w:eastAsia="Palatino Linotype" w:hAnsi="Palatino Linotype" w:cs="Palatino Linotype"/>
          <w:sz w:val="21"/>
          <w:szCs w:val="21"/>
        </w:rPr>
        <w:t xml:space="preserve">alling method needs to handle cancelled async operation gracefully. This not only gives better user experience but also frees any thread occupied by I/O bound operation, in case of client side it frees any CPU resources used. </w:t>
      </w:r>
    </w:p>
    <w:p w14:paraId="57C5649F" w14:textId="23C263FD" w:rsidR="00942C25" w:rsidRDefault="009C5CA0">
      <w:pPr>
        <w:rPr>
          <w:ins w:id="2848" w:author="Ravindra Akella" w:date="2019-11-24T18:15: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Below code illustrates this where we reuse a win forms application that</w:t>
      </w:r>
      <w:ins w:id="2849" w:author="Ravindra Akella" w:date="2019-11-24T18:13:00Z">
        <w:r w:rsidR="001E25E8">
          <w:rPr>
            <w:rFonts w:ascii="Palatino Linotype" w:eastAsia="Palatino Linotype" w:hAnsi="Palatino Linotype" w:cs="Palatino Linotype"/>
            <w:sz w:val="21"/>
            <w:szCs w:val="21"/>
          </w:rPr>
          <w:t xml:space="preserve"> we created in previous example and add another form to </w:t>
        </w:r>
      </w:ins>
      <w:del w:id="2850" w:author="Ravindra Akella" w:date="2019-11-24T18:13:00Z">
        <w:r w:rsidDel="001E25E8">
          <w:rPr>
            <w:rFonts w:ascii="Palatino Linotype" w:eastAsia="Palatino Linotype" w:hAnsi="Palatino Linotype" w:cs="Palatino Linotype"/>
            <w:sz w:val="21"/>
            <w:szCs w:val="21"/>
          </w:rPr>
          <w:delText xml:space="preserve"> </w:delText>
        </w:r>
      </w:del>
      <w:r>
        <w:rPr>
          <w:rFonts w:ascii="Palatino Linotype" w:eastAsia="Palatino Linotype" w:hAnsi="Palatino Linotype" w:cs="Palatino Linotype"/>
          <w:sz w:val="21"/>
          <w:szCs w:val="21"/>
        </w:rPr>
        <w:t>search stocks from our API, however a cancellation is needed while search isn’t completed</w:t>
      </w:r>
      <w:ins w:id="2851" w:author="Ravindra Akella" w:date="2019-11-24T18:13:00Z">
        <w:r w:rsidR="001E25E8">
          <w:rPr>
            <w:rFonts w:ascii="Palatino Linotype" w:eastAsia="Palatino Linotype" w:hAnsi="Palatino Linotype" w:cs="Palatino Linotype"/>
            <w:sz w:val="21"/>
            <w:szCs w:val="21"/>
          </w:rPr>
          <w:t xml:space="preserve">. Let us </w:t>
        </w:r>
      </w:ins>
      <w:ins w:id="2852" w:author="Ravindra Akella" w:date="2019-11-24T18:14:00Z">
        <w:r w:rsidR="001E25E8">
          <w:rPr>
            <w:rFonts w:ascii="Palatino Linotype" w:eastAsia="Palatino Linotype" w:hAnsi="Palatino Linotype" w:cs="Palatino Linotype"/>
            <w:sz w:val="21"/>
            <w:szCs w:val="21"/>
          </w:rPr>
          <w:t>use default form</w:t>
        </w:r>
      </w:ins>
      <w:ins w:id="2853" w:author="Ravindra Akella" w:date="2019-11-24T18:15:00Z">
        <w:r w:rsidR="00FE721D">
          <w:rPr>
            <w:rFonts w:ascii="Palatino Linotype" w:eastAsia="Palatino Linotype" w:hAnsi="Palatino Linotype" w:cs="Palatino Linotype"/>
            <w:sz w:val="21"/>
            <w:szCs w:val="21"/>
          </w:rPr>
          <w:t xml:space="preserve"> (Form1)</w:t>
        </w:r>
      </w:ins>
      <w:ins w:id="2854" w:author="Ravindra Akella" w:date="2019-11-24T18:14:00Z">
        <w:r w:rsidR="001E25E8">
          <w:rPr>
            <w:rFonts w:ascii="Palatino Linotype" w:eastAsia="Palatino Linotype" w:hAnsi="Palatino Linotype" w:cs="Palatino Linotype"/>
            <w:sz w:val="21"/>
            <w:szCs w:val="21"/>
          </w:rPr>
          <w:t xml:space="preserve"> and </w:t>
        </w:r>
      </w:ins>
      <w:ins w:id="2855" w:author="Ravindra Akella" w:date="2019-11-24T18:15:00Z">
        <w:r w:rsidR="001E25E8">
          <w:rPr>
            <w:rFonts w:ascii="Palatino Linotype" w:eastAsia="Palatino Linotype" w:hAnsi="Palatino Linotype" w:cs="Palatino Linotype"/>
            <w:sz w:val="21"/>
            <w:szCs w:val="21"/>
          </w:rPr>
          <w:t>add controls to it</w:t>
        </w:r>
      </w:ins>
      <w:ins w:id="2856" w:author="Ravindra Akella" w:date="2019-11-24T18:14:00Z">
        <w:r w:rsidR="001E25E8">
          <w:rPr>
            <w:rFonts w:ascii="Palatino Linotype" w:eastAsia="Palatino Linotype" w:hAnsi="Palatino Linotype" w:cs="Palatino Linotype"/>
            <w:sz w:val="21"/>
            <w:szCs w:val="21"/>
          </w:rPr>
          <w:t xml:space="preserve"> it so that there is a text box to enter stocks that needs to be searched, a button to search stocks, a grid to </w:t>
        </w:r>
      </w:ins>
      <w:ins w:id="2857" w:author="Ravindra Akella" w:date="2019-11-24T18:15:00Z">
        <w:r w:rsidR="001E25E8">
          <w:rPr>
            <w:rFonts w:ascii="Palatino Linotype" w:eastAsia="Palatino Linotype" w:hAnsi="Palatino Linotype" w:cs="Palatino Linotype"/>
            <w:sz w:val="21"/>
            <w:szCs w:val="21"/>
          </w:rPr>
          <w:t>display stocks and a text area that displays error messages if any</w:t>
        </w:r>
      </w:ins>
      <w:ins w:id="2858" w:author="JORDINA" w:date="2019-09-12T17:19:00Z">
        <w:del w:id="2859" w:author="Ravindra Akella" w:date="2019-11-24T18:13:00Z">
          <w:r w:rsidR="00CC71BA" w:rsidDel="001E25E8">
            <w:rPr>
              <w:rFonts w:ascii="Palatino Linotype" w:eastAsia="Palatino Linotype" w:hAnsi="Palatino Linotype" w:cs="Palatino Linotype"/>
              <w:sz w:val="21"/>
              <w:szCs w:val="21"/>
            </w:rPr>
            <w:delText>:</w:delText>
          </w:r>
        </w:del>
      </w:ins>
      <w:ins w:id="2860" w:author="Ravindra Akella" w:date="2019-11-24T18:15:00Z">
        <w:r w:rsidR="001E25E8">
          <w:rPr>
            <w:rFonts w:ascii="Palatino Linotype" w:eastAsia="Palatino Linotype" w:hAnsi="Palatino Linotype" w:cs="Palatino Linotype"/>
            <w:sz w:val="21"/>
            <w:szCs w:val="21"/>
          </w:rPr>
          <w:t>. This form will look lik</w:t>
        </w:r>
      </w:ins>
      <w:ins w:id="2861" w:author="Ravindra Akella" w:date="2019-11-24T18:47:00Z">
        <w:r w:rsidR="007B6A23">
          <w:rPr>
            <w:rFonts w:ascii="Palatino Linotype" w:eastAsia="Palatino Linotype" w:hAnsi="Palatino Linotype" w:cs="Palatino Linotype"/>
            <w:sz w:val="21"/>
            <w:szCs w:val="21"/>
          </w:rPr>
          <w:t>e as shown in Figure 6.6</w:t>
        </w:r>
      </w:ins>
    </w:p>
    <w:p w14:paraId="451B9CAE" w14:textId="67A51F23" w:rsidR="00FE721D" w:rsidRDefault="00FE721D" w:rsidP="00FE721D">
      <w:pPr>
        <w:rPr>
          <w:ins w:id="2862" w:author="Ravindra Akella" w:date="2019-11-24T18:15:00Z"/>
          <w:rFonts w:ascii="Palatino Linotype" w:eastAsia="Palatino Linotype" w:hAnsi="Palatino Linotype" w:cs="Palatino Linotype"/>
          <w:b/>
          <w:sz w:val="20"/>
          <w:szCs w:val="20"/>
        </w:rPr>
      </w:pPr>
      <w:ins w:id="2863" w:author="Ravindra Akella" w:date="2019-11-24T18:15:00Z">
        <w:r>
          <w:rPr>
            <w:noProof/>
          </w:rPr>
          <w:drawing>
            <wp:inline distT="0" distB="0" distL="0" distR="0" wp14:anchorId="4F56A4E3" wp14:editId="22C48167">
              <wp:extent cx="5943600" cy="316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162300"/>
                      </a:xfrm>
                      <a:prstGeom prst="rect">
                        <a:avLst/>
                      </a:prstGeom>
                      <a:ln/>
                    </pic:spPr>
                  </pic:pic>
                </a:graphicData>
              </a:graphic>
            </wp:inline>
          </w:drawing>
        </w:r>
      </w:ins>
      <w:customXmlInsRangeStart w:id="2864" w:author="Ravindra Akella" w:date="2019-11-24T18:15:00Z"/>
      <w:sdt>
        <w:sdtPr>
          <w:tag w:val="goog_rdk_24"/>
          <w:id w:val="-966188335"/>
        </w:sdtPr>
        <w:sdtContent>
          <w:customXmlInsRangeEnd w:id="2864"/>
          <w:customXmlInsRangeStart w:id="2865" w:author="Ravindra Akella" w:date="2019-11-24T18:15:00Z"/>
        </w:sdtContent>
      </w:sdt>
      <w:customXmlInsRangeEnd w:id="2865"/>
      <w:ins w:id="2866" w:author="Ravindra Akella" w:date="2019-11-24T18:15:00Z">
        <w:r>
          <w:rPr>
            <w:rFonts w:ascii="Palatino Linotype" w:eastAsia="Palatino Linotype" w:hAnsi="Palatino Linotype" w:cs="Palatino Linotype"/>
            <w:b/>
            <w:sz w:val="20"/>
            <w:szCs w:val="20"/>
          </w:rPr>
          <w:t>Figure 6.6 – Windows form to search stock – “</w:t>
        </w:r>
        <w:proofErr w:type="spellStart"/>
        <w:r>
          <w:rPr>
            <w:rFonts w:ascii="Palatino Linotype" w:eastAsia="Palatino Linotype" w:hAnsi="Palatino Linotype" w:cs="Palatino Linotype"/>
            <w:b/>
            <w:sz w:val="20"/>
            <w:szCs w:val="20"/>
          </w:rPr>
          <w:t>xyzs</w:t>
        </w:r>
        <w:proofErr w:type="spellEnd"/>
        <w:r>
          <w:rPr>
            <w:rFonts w:ascii="Palatino Linotype" w:eastAsia="Palatino Linotype" w:hAnsi="Palatino Linotype" w:cs="Palatino Linotype"/>
            <w:b/>
            <w:sz w:val="20"/>
            <w:szCs w:val="20"/>
          </w:rPr>
          <w:t>”</w:t>
        </w:r>
        <w:commentRangeStart w:id="2867"/>
        <w:commentRangeStart w:id="2868"/>
        <w:commentRangeEnd w:id="2867"/>
        <w:r>
          <w:rPr>
            <w:rStyle w:val="CommentReference"/>
          </w:rPr>
          <w:commentReference w:id="2867"/>
        </w:r>
      </w:ins>
      <w:commentRangeEnd w:id="2868"/>
      <w:ins w:id="2869" w:author="Ravindra Akella" w:date="2019-11-24T18:36:00Z">
        <w:r w:rsidR="00A60DE0">
          <w:rPr>
            <w:rStyle w:val="CommentReference"/>
          </w:rPr>
          <w:commentReference w:id="2868"/>
        </w:r>
      </w:ins>
    </w:p>
    <w:p w14:paraId="375410DC" w14:textId="38D330B7" w:rsidR="00D277EC" w:rsidRDefault="00E539FE">
      <w:pPr>
        <w:rPr>
          <w:ins w:id="2870" w:author="Ravindra Akella" w:date="2019-11-24T18:23:00Z"/>
          <w:rFonts w:ascii="Palatino Linotype" w:eastAsia="Palatino Linotype" w:hAnsi="Palatino Linotype" w:cs="Palatino Linotype"/>
          <w:sz w:val="21"/>
          <w:szCs w:val="21"/>
        </w:rPr>
      </w:pPr>
      <w:ins w:id="2871" w:author="Ravindra Akella" w:date="2019-11-24T18:47:00Z">
        <w:r>
          <w:rPr>
            <w:rFonts w:ascii="Palatino Linotype" w:eastAsia="Palatino Linotype" w:hAnsi="Palatino Linotype" w:cs="Palatino Linotype"/>
            <w:sz w:val="21"/>
            <w:szCs w:val="21"/>
          </w:rPr>
          <w:lastRenderedPageBreak/>
          <w:t>Now c</w:t>
        </w:r>
      </w:ins>
      <w:ins w:id="2872" w:author="Ravindra Akella" w:date="2019-11-24T18:22:00Z">
        <w:r w:rsidR="00D277EC">
          <w:rPr>
            <w:rFonts w:ascii="Palatino Linotype" w:eastAsia="Palatino Linotype" w:hAnsi="Palatino Linotype" w:cs="Palatino Linotype"/>
            <w:sz w:val="21"/>
            <w:szCs w:val="21"/>
          </w:rPr>
          <w:t>reate a simple model that can hold stocks data</w:t>
        </w:r>
      </w:ins>
      <w:ins w:id="2873" w:author="Ravindra Akella" w:date="2019-11-24T18:23:00Z">
        <w:r w:rsidR="00D277EC">
          <w:rPr>
            <w:rFonts w:ascii="Palatino Linotype" w:eastAsia="Palatino Linotype" w:hAnsi="Palatino Linotype" w:cs="Palatino Linotype"/>
            <w:sz w:val="21"/>
            <w:szCs w:val="21"/>
          </w:rPr>
          <w:t>, it will look like below</w:t>
        </w:r>
      </w:ins>
      <w:ins w:id="2874" w:author="Ravindra Akella" w:date="2019-11-24T18:47:00Z">
        <w:r w:rsidR="0009724E">
          <w:rPr>
            <w:rFonts w:ascii="Palatino Linotype" w:eastAsia="Palatino Linotype" w:hAnsi="Palatino Linotype" w:cs="Palatino Linotype"/>
            <w:sz w:val="21"/>
            <w:szCs w:val="21"/>
          </w:rPr>
          <w:t xml:space="preserve">. Add this class to our </w:t>
        </w:r>
        <w:proofErr w:type="spellStart"/>
        <w:r w:rsidR="0009724E">
          <w:rPr>
            <w:rFonts w:ascii="Palatino Linotype" w:eastAsia="Palatino Linotype" w:hAnsi="Palatino Linotype" w:cs="Palatino Linotype"/>
            <w:sz w:val="21"/>
            <w:szCs w:val="21"/>
          </w:rPr>
          <w:t>winform</w:t>
        </w:r>
        <w:proofErr w:type="spellEnd"/>
        <w:r w:rsidR="0009724E">
          <w:rPr>
            <w:rFonts w:ascii="Palatino Linotype" w:eastAsia="Palatino Linotype" w:hAnsi="Palatino Linotype" w:cs="Palatino Linotype"/>
            <w:sz w:val="21"/>
            <w:szCs w:val="21"/>
          </w:rPr>
          <w:t xml:space="preserve"> application</w:t>
        </w:r>
      </w:ins>
    </w:p>
    <w:p w14:paraId="20425359" w14:textId="77777777" w:rsidR="00D277EC" w:rsidRPr="00D277EC" w:rsidRDefault="00D277EC" w:rsidP="00D277EC">
      <w:pPr>
        <w:autoSpaceDE w:val="0"/>
        <w:autoSpaceDN w:val="0"/>
        <w:adjustRightInd w:val="0"/>
        <w:spacing w:after="0" w:line="240" w:lineRule="auto"/>
        <w:rPr>
          <w:ins w:id="2875" w:author="Ravindra Akella" w:date="2019-11-24T18:23:00Z"/>
          <w:rFonts w:asciiTheme="minorHAnsi" w:hAnsiTheme="minorHAnsi" w:cstheme="minorHAnsi"/>
          <w:noProof/>
          <w:color w:val="000000"/>
          <w:sz w:val="20"/>
          <w:szCs w:val="20"/>
          <w:rPrChange w:id="2876" w:author="Ravindra Akella" w:date="2019-11-24T18:23:00Z">
            <w:rPr>
              <w:ins w:id="2877" w:author="Ravindra Akella" w:date="2019-11-24T18:23:00Z"/>
              <w:rFonts w:ascii="Consolas" w:hAnsi="Consolas" w:cs="Consolas"/>
              <w:color w:val="000000"/>
              <w:sz w:val="19"/>
              <w:szCs w:val="19"/>
            </w:rPr>
          </w:rPrChange>
        </w:rPr>
      </w:pPr>
      <w:ins w:id="2878" w:author="Ravindra Akella" w:date="2019-11-24T18:23:00Z">
        <w:r w:rsidRPr="00D277EC">
          <w:rPr>
            <w:rFonts w:asciiTheme="minorHAnsi" w:hAnsiTheme="minorHAnsi" w:cstheme="minorHAnsi"/>
            <w:noProof/>
            <w:color w:val="000000"/>
            <w:sz w:val="20"/>
            <w:szCs w:val="20"/>
            <w:rPrChange w:id="2879"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80" w:author="Ravindra Akella" w:date="2019-11-24T18:23:00Z">
              <w:rPr>
                <w:rFonts w:ascii="Consolas" w:hAnsi="Consolas" w:cs="Consolas"/>
                <w:color w:val="0000FF"/>
                <w:sz w:val="19"/>
                <w:szCs w:val="19"/>
              </w:rPr>
            </w:rPrChange>
          </w:rPr>
          <w:t>public</w:t>
        </w:r>
        <w:r w:rsidRPr="00D277EC">
          <w:rPr>
            <w:rFonts w:asciiTheme="minorHAnsi" w:hAnsiTheme="minorHAnsi" w:cstheme="minorHAnsi"/>
            <w:noProof/>
            <w:color w:val="000000"/>
            <w:sz w:val="20"/>
            <w:szCs w:val="20"/>
            <w:rPrChange w:id="2881"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82" w:author="Ravindra Akella" w:date="2019-11-24T18:23:00Z">
              <w:rPr>
                <w:rFonts w:ascii="Consolas" w:hAnsi="Consolas" w:cs="Consolas"/>
                <w:color w:val="0000FF"/>
                <w:sz w:val="19"/>
                <w:szCs w:val="19"/>
              </w:rPr>
            </w:rPrChange>
          </w:rPr>
          <w:t>class</w:t>
        </w:r>
        <w:r w:rsidRPr="00D277EC">
          <w:rPr>
            <w:rFonts w:asciiTheme="minorHAnsi" w:hAnsiTheme="minorHAnsi" w:cstheme="minorHAnsi"/>
            <w:noProof/>
            <w:color w:val="000000"/>
            <w:sz w:val="20"/>
            <w:szCs w:val="20"/>
            <w:rPrChange w:id="2883"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2B91AF"/>
            <w:sz w:val="20"/>
            <w:szCs w:val="20"/>
            <w:rPrChange w:id="2884" w:author="Ravindra Akella" w:date="2019-11-24T18:23:00Z">
              <w:rPr>
                <w:rFonts w:ascii="Consolas" w:hAnsi="Consolas" w:cs="Consolas"/>
                <w:color w:val="2B91AF"/>
                <w:sz w:val="19"/>
                <w:szCs w:val="19"/>
              </w:rPr>
            </w:rPrChange>
          </w:rPr>
          <w:t>Stock</w:t>
        </w:r>
      </w:ins>
    </w:p>
    <w:p w14:paraId="2B843874" w14:textId="77777777" w:rsidR="00D277EC" w:rsidRPr="00D277EC" w:rsidRDefault="00D277EC" w:rsidP="00D277EC">
      <w:pPr>
        <w:autoSpaceDE w:val="0"/>
        <w:autoSpaceDN w:val="0"/>
        <w:adjustRightInd w:val="0"/>
        <w:spacing w:after="0" w:line="240" w:lineRule="auto"/>
        <w:rPr>
          <w:ins w:id="2885" w:author="Ravindra Akella" w:date="2019-11-24T18:23:00Z"/>
          <w:rFonts w:asciiTheme="minorHAnsi" w:hAnsiTheme="minorHAnsi" w:cstheme="minorHAnsi"/>
          <w:noProof/>
          <w:color w:val="000000"/>
          <w:sz w:val="20"/>
          <w:szCs w:val="20"/>
          <w:rPrChange w:id="2886" w:author="Ravindra Akella" w:date="2019-11-24T18:23:00Z">
            <w:rPr>
              <w:ins w:id="2887" w:author="Ravindra Akella" w:date="2019-11-24T18:23:00Z"/>
              <w:rFonts w:ascii="Consolas" w:hAnsi="Consolas" w:cs="Consolas"/>
              <w:color w:val="000000"/>
              <w:sz w:val="19"/>
              <w:szCs w:val="19"/>
            </w:rPr>
          </w:rPrChange>
        </w:rPr>
      </w:pPr>
      <w:ins w:id="2888" w:author="Ravindra Akella" w:date="2019-11-24T18:23:00Z">
        <w:r w:rsidRPr="00D277EC">
          <w:rPr>
            <w:rFonts w:asciiTheme="minorHAnsi" w:hAnsiTheme="minorHAnsi" w:cstheme="minorHAnsi"/>
            <w:noProof/>
            <w:color w:val="000000"/>
            <w:sz w:val="20"/>
            <w:szCs w:val="20"/>
            <w:rPrChange w:id="2889" w:author="Ravindra Akella" w:date="2019-11-24T18:23:00Z">
              <w:rPr>
                <w:rFonts w:ascii="Consolas" w:hAnsi="Consolas" w:cs="Consolas"/>
                <w:color w:val="000000"/>
                <w:sz w:val="19"/>
                <w:szCs w:val="19"/>
              </w:rPr>
            </w:rPrChange>
          </w:rPr>
          <w:t xml:space="preserve">    {</w:t>
        </w:r>
      </w:ins>
    </w:p>
    <w:p w14:paraId="0A7679AF" w14:textId="77777777" w:rsidR="00D277EC" w:rsidRPr="00D277EC" w:rsidRDefault="00D277EC" w:rsidP="00D277EC">
      <w:pPr>
        <w:autoSpaceDE w:val="0"/>
        <w:autoSpaceDN w:val="0"/>
        <w:adjustRightInd w:val="0"/>
        <w:spacing w:after="0" w:line="240" w:lineRule="auto"/>
        <w:rPr>
          <w:ins w:id="2890" w:author="Ravindra Akella" w:date="2019-11-24T18:23:00Z"/>
          <w:rFonts w:asciiTheme="minorHAnsi" w:hAnsiTheme="minorHAnsi" w:cstheme="minorHAnsi"/>
          <w:noProof/>
          <w:color w:val="000000"/>
          <w:sz w:val="20"/>
          <w:szCs w:val="20"/>
          <w:rPrChange w:id="2891" w:author="Ravindra Akella" w:date="2019-11-24T18:23:00Z">
            <w:rPr>
              <w:ins w:id="2892" w:author="Ravindra Akella" w:date="2019-11-24T18:23:00Z"/>
              <w:rFonts w:ascii="Consolas" w:hAnsi="Consolas" w:cs="Consolas"/>
              <w:color w:val="000000"/>
              <w:sz w:val="19"/>
              <w:szCs w:val="19"/>
            </w:rPr>
          </w:rPrChange>
        </w:rPr>
      </w:pPr>
      <w:ins w:id="2893" w:author="Ravindra Akella" w:date="2019-11-24T18:23:00Z">
        <w:r w:rsidRPr="00D277EC">
          <w:rPr>
            <w:rFonts w:asciiTheme="minorHAnsi" w:hAnsiTheme="minorHAnsi" w:cstheme="minorHAnsi"/>
            <w:noProof/>
            <w:color w:val="000000"/>
            <w:sz w:val="20"/>
            <w:szCs w:val="20"/>
            <w:rPrChange w:id="2894"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95" w:author="Ravindra Akella" w:date="2019-11-24T18:23:00Z">
              <w:rPr>
                <w:rFonts w:ascii="Consolas" w:hAnsi="Consolas" w:cs="Consolas"/>
                <w:color w:val="0000FF"/>
                <w:sz w:val="19"/>
                <w:szCs w:val="19"/>
              </w:rPr>
            </w:rPrChange>
          </w:rPr>
          <w:t>public</w:t>
        </w:r>
        <w:r w:rsidRPr="00D277EC">
          <w:rPr>
            <w:rFonts w:asciiTheme="minorHAnsi" w:hAnsiTheme="minorHAnsi" w:cstheme="minorHAnsi"/>
            <w:noProof/>
            <w:color w:val="000000"/>
            <w:sz w:val="20"/>
            <w:szCs w:val="20"/>
            <w:rPrChange w:id="2896"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97" w:author="Ravindra Akella" w:date="2019-11-24T18:23:00Z">
              <w:rPr>
                <w:rFonts w:ascii="Consolas" w:hAnsi="Consolas" w:cs="Consolas"/>
                <w:color w:val="0000FF"/>
                <w:sz w:val="19"/>
                <w:szCs w:val="19"/>
              </w:rPr>
            </w:rPrChange>
          </w:rPr>
          <w:t>int</w:t>
        </w:r>
        <w:r w:rsidRPr="00D277EC">
          <w:rPr>
            <w:rFonts w:asciiTheme="minorHAnsi" w:hAnsiTheme="minorHAnsi" w:cstheme="minorHAnsi"/>
            <w:noProof/>
            <w:color w:val="000000"/>
            <w:sz w:val="20"/>
            <w:szCs w:val="20"/>
            <w:rPrChange w:id="2898" w:author="Ravindra Akella" w:date="2019-11-24T18:23:00Z">
              <w:rPr>
                <w:rFonts w:ascii="Consolas" w:hAnsi="Consolas" w:cs="Consolas"/>
                <w:color w:val="000000"/>
                <w:sz w:val="19"/>
                <w:szCs w:val="19"/>
              </w:rPr>
            </w:rPrChange>
          </w:rPr>
          <w:t xml:space="preserve"> Id { </w:t>
        </w:r>
        <w:r w:rsidRPr="00D277EC">
          <w:rPr>
            <w:rFonts w:asciiTheme="minorHAnsi" w:hAnsiTheme="minorHAnsi" w:cstheme="minorHAnsi"/>
            <w:noProof/>
            <w:color w:val="0000FF"/>
            <w:sz w:val="20"/>
            <w:szCs w:val="20"/>
            <w:rPrChange w:id="2899" w:author="Ravindra Akella" w:date="2019-11-24T18:23:00Z">
              <w:rPr>
                <w:rFonts w:ascii="Consolas" w:hAnsi="Consolas" w:cs="Consolas"/>
                <w:color w:val="0000FF"/>
                <w:sz w:val="19"/>
                <w:szCs w:val="19"/>
              </w:rPr>
            </w:rPrChange>
          </w:rPr>
          <w:t>get</w:t>
        </w:r>
        <w:r w:rsidRPr="00D277EC">
          <w:rPr>
            <w:rFonts w:asciiTheme="minorHAnsi" w:hAnsiTheme="minorHAnsi" w:cstheme="minorHAnsi"/>
            <w:noProof/>
            <w:color w:val="000000"/>
            <w:sz w:val="20"/>
            <w:szCs w:val="20"/>
            <w:rPrChange w:id="2900"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901" w:author="Ravindra Akella" w:date="2019-11-24T18:23:00Z">
              <w:rPr>
                <w:rFonts w:ascii="Consolas" w:hAnsi="Consolas" w:cs="Consolas"/>
                <w:color w:val="0000FF"/>
                <w:sz w:val="19"/>
                <w:szCs w:val="19"/>
              </w:rPr>
            </w:rPrChange>
          </w:rPr>
          <w:t>set</w:t>
        </w:r>
        <w:r w:rsidRPr="00D277EC">
          <w:rPr>
            <w:rFonts w:asciiTheme="minorHAnsi" w:hAnsiTheme="minorHAnsi" w:cstheme="minorHAnsi"/>
            <w:noProof/>
            <w:color w:val="000000"/>
            <w:sz w:val="20"/>
            <w:szCs w:val="20"/>
            <w:rPrChange w:id="2902" w:author="Ravindra Akella" w:date="2019-11-24T18:23:00Z">
              <w:rPr>
                <w:rFonts w:ascii="Consolas" w:hAnsi="Consolas" w:cs="Consolas"/>
                <w:color w:val="000000"/>
                <w:sz w:val="19"/>
                <w:szCs w:val="19"/>
              </w:rPr>
            </w:rPrChange>
          </w:rPr>
          <w:t>; }</w:t>
        </w:r>
      </w:ins>
    </w:p>
    <w:p w14:paraId="7E26E33F" w14:textId="77777777" w:rsidR="00D277EC" w:rsidRPr="00D277EC" w:rsidRDefault="00D277EC" w:rsidP="00D277EC">
      <w:pPr>
        <w:autoSpaceDE w:val="0"/>
        <w:autoSpaceDN w:val="0"/>
        <w:adjustRightInd w:val="0"/>
        <w:spacing w:after="0" w:line="240" w:lineRule="auto"/>
        <w:rPr>
          <w:ins w:id="2903" w:author="Ravindra Akella" w:date="2019-11-24T18:23:00Z"/>
          <w:rFonts w:asciiTheme="minorHAnsi" w:hAnsiTheme="minorHAnsi" w:cstheme="minorHAnsi"/>
          <w:noProof/>
          <w:color w:val="000000"/>
          <w:sz w:val="20"/>
          <w:szCs w:val="20"/>
          <w:rPrChange w:id="2904" w:author="Ravindra Akella" w:date="2019-11-24T18:23:00Z">
            <w:rPr>
              <w:ins w:id="2905" w:author="Ravindra Akella" w:date="2019-11-24T18:23:00Z"/>
              <w:rFonts w:ascii="Consolas" w:hAnsi="Consolas" w:cs="Consolas"/>
              <w:color w:val="000000"/>
              <w:sz w:val="19"/>
              <w:szCs w:val="19"/>
            </w:rPr>
          </w:rPrChange>
        </w:rPr>
      </w:pPr>
      <w:ins w:id="2906" w:author="Ravindra Akella" w:date="2019-11-24T18:23:00Z">
        <w:r w:rsidRPr="00D277EC">
          <w:rPr>
            <w:rFonts w:asciiTheme="minorHAnsi" w:hAnsiTheme="minorHAnsi" w:cstheme="minorHAnsi"/>
            <w:noProof/>
            <w:color w:val="000000"/>
            <w:sz w:val="20"/>
            <w:szCs w:val="20"/>
            <w:rPrChange w:id="2907"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908" w:author="Ravindra Akella" w:date="2019-11-24T18:23:00Z">
              <w:rPr>
                <w:rFonts w:ascii="Consolas" w:hAnsi="Consolas" w:cs="Consolas"/>
                <w:color w:val="0000FF"/>
                <w:sz w:val="19"/>
                <w:szCs w:val="19"/>
              </w:rPr>
            </w:rPrChange>
          </w:rPr>
          <w:t>public</w:t>
        </w:r>
        <w:r w:rsidRPr="00D277EC">
          <w:rPr>
            <w:rFonts w:asciiTheme="minorHAnsi" w:hAnsiTheme="minorHAnsi" w:cstheme="minorHAnsi"/>
            <w:noProof/>
            <w:color w:val="000000"/>
            <w:sz w:val="20"/>
            <w:szCs w:val="20"/>
            <w:rPrChange w:id="2909"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910" w:author="Ravindra Akella" w:date="2019-11-24T18:23:00Z">
              <w:rPr>
                <w:rFonts w:ascii="Consolas" w:hAnsi="Consolas" w:cs="Consolas"/>
                <w:color w:val="0000FF"/>
                <w:sz w:val="19"/>
                <w:szCs w:val="19"/>
              </w:rPr>
            </w:rPrChange>
          </w:rPr>
          <w:t>string</w:t>
        </w:r>
        <w:r w:rsidRPr="00D277EC">
          <w:rPr>
            <w:rFonts w:asciiTheme="minorHAnsi" w:hAnsiTheme="minorHAnsi" w:cstheme="minorHAnsi"/>
            <w:noProof/>
            <w:color w:val="000000"/>
            <w:sz w:val="20"/>
            <w:szCs w:val="20"/>
            <w:rPrChange w:id="2911" w:author="Ravindra Akella" w:date="2019-11-24T18:23:00Z">
              <w:rPr>
                <w:rFonts w:ascii="Consolas" w:hAnsi="Consolas" w:cs="Consolas"/>
                <w:color w:val="000000"/>
                <w:sz w:val="19"/>
                <w:szCs w:val="19"/>
              </w:rPr>
            </w:rPrChange>
          </w:rPr>
          <w:t xml:space="preserve"> StockName { </w:t>
        </w:r>
        <w:r w:rsidRPr="00D277EC">
          <w:rPr>
            <w:rFonts w:asciiTheme="minorHAnsi" w:hAnsiTheme="minorHAnsi" w:cstheme="minorHAnsi"/>
            <w:noProof/>
            <w:color w:val="0000FF"/>
            <w:sz w:val="20"/>
            <w:szCs w:val="20"/>
            <w:rPrChange w:id="2912" w:author="Ravindra Akella" w:date="2019-11-24T18:23:00Z">
              <w:rPr>
                <w:rFonts w:ascii="Consolas" w:hAnsi="Consolas" w:cs="Consolas"/>
                <w:color w:val="0000FF"/>
                <w:sz w:val="19"/>
                <w:szCs w:val="19"/>
              </w:rPr>
            </w:rPrChange>
          </w:rPr>
          <w:t>get</w:t>
        </w:r>
        <w:r w:rsidRPr="00D277EC">
          <w:rPr>
            <w:rFonts w:asciiTheme="minorHAnsi" w:hAnsiTheme="minorHAnsi" w:cstheme="minorHAnsi"/>
            <w:noProof/>
            <w:color w:val="000000"/>
            <w:sz w:val="20"/>
            <w:szCs w:val="20"/>
            <w:rPrChange w:id="2913"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914" w:author="Ravindra Akella" w:date="2019-11-24T18:23:00Z">
              <w:rPr>
                <w:rFonts w:ascii="Consolas" w:hAnsi="Consolas" w:cs="Consolas"/>
                <w:color w:val="0000FF"/>
                <w:sz w:val="19"/>
                <w:szCs w:val="19"/>
              </w:rPr>
            </w:rPrChange>
          </w:rPr>
          <w:t>set</w:t>
        </w:r>
        <w:r w:rsidRPr="00D277EC">
          <w:rPr>
            <w:rFonts w:asciiTheme="minorHAnsi" w:hAnsiTheme="minorHAnsi" w:cstheme="minorHAnsi"/>
            <w:noProof/>
            <w:color w:val="000000"/>
            <w:sz w:val="20"/>
            <w:szCs w:val="20"/>
            <w:rPrChange w:id="2915" w:author="Ravindra Akella" w:date="2019-11-24T18:23:00Z">
              <w:rPr>
                <w:rFonts w:ascii="Consolas" w:hAnsi="Consolas" w:cs="Consolas"/>
                <w:color w:val="000000"/>
                <w:sz w:val="19"/>
                <w:szCs w:val="19"/>
              </w:rPr>
            </w:rPrChange>
          </w:rPr>
          <w:t>; }</w:t>
        </w:r>
      </w:ins>
    </w:p>
    <w:p w14:paraId="34E8DC54" w14:textId="77777777" w:rsidR="00D277EC" w:rsidRPr="00D277EC" w:rsidRDefault="00D277EC" w:rsidP="00D277EC">
      <w:pPr>
        <w:autoSpaceDE w:val="0"/>
        <w:autoSpaceDN w:val="0"/>
        <w:adjustRightInd w:val="0"/>
        <w:spacing w:after="0" w:line="240" w:lineRule="auto"/>
        <w:rPr>
          <w:ins w:id="2916" w:author="Ravindra Akella" w:date="2019-11-24T18:23:00Z"/>
          <w:rFonts w:asciiTheme="minorHAnsi" w:hAnsiTheme="minorHAnsi" w:cstheme="minorHAnsi"/>
          <w:noProof/>
          <w:color w:val="000000"/>
          <w:sz w:val="20"/>
          <w:szCs w:val="20"/>
          <w:rPrChange w:id="2917" w:author="Ravindra Akella" w:date="2019-11-24T18:23:00Z">
            <w:rPr>
              <w:ins w:id="2918" w:author="Ravindra Akella" w:date="2019-11-24T18:23:00Z"/>
              <w:rFonts w:ascii="Consolas" w:hAnsi="Consolas" w:cs="Consolas"/>
              <w:color w:val="000000"/>
              <w:sz w:val="19"/>
              <w:szCs w:val="19"/>
            </w:rPr>
          </w:rPrChange>
        </w:rPr>
      </w:pPr>
      <w:ins w:id="2919" w:author="Ravindra Akella" w:date="2019-11-24T18:23:00Z">
        <w:r w:rsidRPr="00D277EC">
          <w:rPr>
            <w:rFonts w:asciiTheme="minorHAnsi" w:hAnsiTheme="minorHAnsi" w:cstheme="minorHAnsi"/>
            <w:noProof/>
            <w:color w:val="000000"/>
            <w:sz w:val="20"/>
            <w:szCs w:val="20"/>
            <w:rPrChange w:id="2920"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921" w:author="Ravindra Akella" w:date="2019-11-24T18:23:00Z">
              <w:rPr>
                <w:rFonts w:ascii="Consolas" w:hAnsi="Consolas" w:cs="Consolas"/>
                <w:color w:val="0000FF"/>
                <w:sz w:val="19"/>
                <w:szCs w:val="19"/>
              </w:rPr>
            </w:rPrChange>
          </w:rPr>
          <w:t>public</w:t>
        </w:r>
        <w:r w:rsidRPr="00D277EC">
          <w:rPr>
            <w:rFonts w:asciiTheme="minorHAnsi" w:hAnsiTheme="minorHAnsi" w:cstheme="minorHAnsi"/>
            <w:noProof/>
            <w:color w:val="000000"/>
            <w:sz w:val="20"/>
            <w:szCs w:val="20"/>
            <w:rPrChange w:id="2922"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923" w:author="Ravindra Akella" w:date="2019-11-24T18:23:00Z">
              <w:rPr>
                <w:rFonts w:ascii="Consolas" w:hAnsi="Consolas" w:cs="Consolas"/>
                <w:color w:val="0000FF"/>
                <w:sz w:val="19"/>
                <w:szCs w:val="19"/>
              </w:rPr>
            </w:rPrChange>
          </w:rPr>
          <w:t>int</w:t>
        </w:r>
        <w:r w:rsidRPr="00D277EC">
          <w:rPr>
            <w:rFonts w:asciiTheme="minorHAnsi" w:hAnsiTheme="minorHAnsi" w:cstheme="minorHAnsi"/>
            <w:noProof/>
            <w:color w:val="000000"/>
            <w:sz w:val="20"/>
            <w:szCs w:val="20"/>
            <w:rPrChange w:id="2924" w:author="Ravindra Akella" w:date="2019-11-24T18:23:00Z">
              <w:rPr>
                <w:rFonts w:ascii="Consolas" w:hAnsi="Consolas" w:cs="Consolas"/>
                <w:color w:val="000000"/>
                <w:sz w:val="19"/>
                <w:szCs w:val="19"/>
              </w:rPr>
            </w:rPrChange>
          </w:rPr>
          <w:t xml:space="preserve"> Volume { </w:t>
        </w:r>
        <w:r w:rsidRPr="00D277EC">
          <w:rPr>
            <w:rFonts w:asciiTheme="minorHAnsi" w:hAnsiTheme="minorHAnsi" w:cstheme="minorHAnsi"/>
            <w:noProof/>
            <w:color w:val="0000FF"/>
            <w:sz w:val="20"/>
            <w:szCs w:val="20"/>
            <w:rPrChange w:id="2925" w:author="Ravindra Akella" w:date="2019-11-24T18:23:00Z">
              <w:rPr>
                <w:rFonts w:ascii="Consolas" w:hAnsi="Consolas" w:cs="Consolas"/>
                <w:color w:val="0000FF"/>
                <w:sz w:val="19"/>
                <w:szCs w:val="19"/>
              </w:rPr>
            </w:rPrChange>
          </w:rPr>
          <w:t>get</w:t>
        </w:r>
        <w:r w:rsidRPr="00D277EC">
          <w:rPr>
            <w:rFonts w:asciiTheme="minorHAnsi" w:hAnsiTheme="minorHAnsi" w:cstheme="minorHAnsi"/>
            <w:noProof/>
            <w:color w:val="000000"/>
            <w:sz w:val="20"/>
            <w:szCs w:val="20"/>
            <w:rPrChange w:id="2926"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927" w:author="Ravindra Akella" w:date="2019-11-24T18:23:00Z">
              <w:rPr>
                <w:rFonts w:ascii="Consolas" w:hAnsi="Consolas" w:cs="Consolas"/>
                <w:color w:val="0000FF"/>
                <w:sz w:val="19"/>
                <w:szCs w:val="19"/>
              </w:rPr>
            </w:rPrChange>
          </w:rPr>
          <w:t>set</w:t>
        </w:r>
        <w:r w:rsidRPr="00D277EC">
          <w:rPr>
            <w:rFonts w:asciiTheme="minorHAnsi" w:hAnsiTheme="minorHAnsi" w:cstheme="minorHAnsi"/>
            <w:noProof/>
            <w:color w:val="000000"/>
            <w:sz w:val="20"/>
            <w:szCs w:val="20"/>
            <w:rPrChange w:id="2928" w:author="Ravindra Akella" w:date="2019-11-24T18:23:00Z">
              <w:rPr>
                <w:rFonts w:ascii="Consolas" w:hAnsi="Consolas" w:cs="Consolas"/>
                <w:color w:val="000000"/>
                <w:sz w:val="19"/>
                <w:szCs w:val="19"/>
              </w:rPr>
            </w:rPrChange>
          </w:rPr>
          <w:t>; }</w:t>
        </w:r>
      </w:ins>
    </w:p>
    <w:p w14:paraId="6459407B" w14:textId="77777777" w:rsidR="00D277EC" w:rsidRPr="00D277EC" w:rsidRDefault="00D277EC" w:rsidP="00D277EC">
      <w:pPr>
        <w:autoSpaceDE w:val="0"/>
        <w:autoSpaceDN w:val="0"/>
        <w:adjustRightInd w:val="0"/>
        <w:spacing w:after="0" w:line="240" w:lineRule="auto"/>
        <w:rPr>
          <w:ins w:id="2929" w:author="Ravindra Akella" w:date="2019-11-24T18:23:00Z"/>
          <w:rFonts w:asciiTheme="minorHAnsi" w:hAnsiTheme="minorHAnsi" w:cstheme="minorHAnsi"/>
          <w:noProof/>
          <w:color w:val="000000"/>
          <w:sz w:val="20"/>
          <w:szCs w:val="20"/>
          <w:rPrChange w:id="2930" w:author="Ravindra Akella" w:date="2019-11-24T18:23:00Z">
            <w:rPr>
              <w:ins w:id="2931" w:author="Ravindra Akella" w:date="2019-11-24T18:23:00Z"/>
              <w:rFonts w:ascii="Consolas" w:hAnsi="Consolas" w:cs="Consolas"/>
              <w:color w:val="000000"/>
              <w:sz w:val="19"/>
              <w:szCs w:val="19"/>
            </w:rPr>
          </w:rPrChange>
        </w:rPr>
      </w:pPr>
      <w:ins w:id="2932" w:author="Ravindra Akella" w:date="2019-11-24T18:23:00Z">
        <w:r w:rsidRPr="00D277EC">
          <w:rPr>
            <w:rFonts w:asciiTheme="minorHAnsi" w:hAnsiTheme="minorHAnsi" w:cstheme="minorHAnsi"/>
            <w:noProof/>
            <w:color w:val="000000"/>
            <w:sz w:val="20"/>
            <w:szCs w:val="20"/>
            <w:rPrChange w:id="2933"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934" w:author="Ravindra Akella" w:date="2019-11-24T18:23:00Z">
              <w:rPr>
                <w:rFonts w:ascii="Consolas" w:hAnsi="Consolas" w:cs="Consolas"/>
                <w:color w:val="0000FF"/>
                <w:sz w:val="19"/>
                <w:szCs w:val="19"/>
              </w:rPr>
            </w:rPrChange>
          </w:rPr>
          <w:t>public</w:t>
        </w:r>
        <w:r w:rsidRPr="00D277EC">
          <w:rPr>
            <w:rFonts w:asciiTheme="minorHAnsi" w:hAnsiTheme="minorHAnsi" w:cstheme="minorHAnsi"/>
            <w:noProof/>
            <w:color w:val="000000"/>
            <w:sz w:val="20"/>
            <w:szCs w:val="20"/>
            <w:rPrChange w:id="2935"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936" w:author="Ravindra Akella" w:date="2019-11-24T18:23:00Z">
              <w:rPr>
                <w:rFonts w:ascii="Consolas" w:hAnsi="Consolas" w:cs="Consolas"/>
                <w:color w:val="0000FF"/>
                <w:sz w:val="19"/>
                <w:szCs w:val="19"/>
              </w:rPr>
            </w:rPrChange>
          </w:rPr>
          <w:t>double</w:t>
        </w:r>
        <w:r w:rsidRPr="00D277EC">
          <w:rPr>
            <w:rFonts w:asciiTheme="minorHAnsi" w:hAnsiTheme="minorHAnsi" w:cstheme="minorHAnsi"/>
            <w:noProof/>
            <w:color w:val="000000"/>
            <w:sz w:val="20"/>
            <w:szCs w:val="20"/>
            <w:rPrChange w:id="2937" w:author="Ravindra Akella" w:date="2019-11-24T18:23:00Z">
              <w:rPr>
                <w:rFonts w:ascii="Consolas" w:hAnsi="Consolas" w:cs="Consolas"/>
                <w:color w:val="000000"/>
                <w:sz w:val="19"/>
                <w:szCs w:val="19"/>
              </w:rPr>
            </w:rPrChange>
          </w:rPr>
          <w:t xml:space="preserve"> Price { </w:t>
        </w:r>
        <w:r w:rsidRPr="00D277EC">
          <w:rPr>
            <w:rFonts w:asciiTheme="minorHAnsi" w:hAnsiTheme="minorHAnsi" w:cstheme="minorHAnsi"/>
            <w:noProof/>
            <w:color w:val="0000FF"/>
            <w:sz w:val="20"/>
            <w:szCs w:val="20"/>
            <w:rPrChange w:id="2938" w:author="Ravindra Akella" w:date="2019-11-24T18:23:00Z">
              <w:rPr>
                <w:rFonts w:ascii="Consolas" w:hAnsi="Consolas" w:cs="Consolas"/>
                <w:color w:val="0000FF"/>
                <w:sz w:val="19"/>
                <w:szCs w:val="19"/>
              </w:rPr>
            </w:rPrChange>
          </w:rPr>
          <w:t>get</w:t>
        </w:r>
        <w:r w:rsidRPr="00D277EC">
          <w:rPr>
            <w:rFonts w:asciiTheme="minorHAnsi" w:hAnsiTheme="minorHAnsi" w:cstheme="minorHAnsi"/>
            <w:noProof/>
            <w:color w:val="000000"/>
            <w:sz w:val="20"/>
            <w:szCs w:val="20"/>
            <w:rPrChange w:id="2939"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940" w:author="Ravindra Akella" w:date="2019-11-24T18:23:00Z">
              <w:rPr>
                <w:rFonts w:ascii="Consolas" w:hAnsi="Consolas" w:cs="Consolas"/>
                <w:color w:val="0000FF"/>
                <w:sz w:val="19"/>
                <w:szCs w:val="19"/>
              </w:rPr>
            </w:rPrChange>
          </w:rPr>
          <w:t>set</w:t>
        </w:r>
        <w:r w:rsidRPr="00D277EC">
          <w:rPr>
            <w:rFonts w:asciiTheme="minorHAnsi" w:hAnsiTheme="minorHAnsi" w:cstheme="minorHAnsi"/>
            <w:noProof/>
            <w:color w:val="000000"/>
            <w:sz w:val="20"/>
            <w:szCs w:val="20"/>
            <w:rPrChange w:id="2941" w:author="Ravindra Akella" w:date="2019-11-24T18:23:00Z">
              <w:rPr>
                <w:rFonts w:ascii="Consolas" w:hAnsi="Consolas" w:cs="Consolas"/>
                <w:color w:val="000000"/>
                <w:sz w:val="19"/>
                <w:szCs w:val="19"/>
              </w:rPr>
            </w:rPrChange>
          </w:rPr>
          <w:t>; }</w:t>
        </w:r>
      </w:ins>
    </w:p>
    <w:p w14:paraId="4F0B90D7" w14:textId="77777777" w:rsidR="00D277EC" w:rsidRPr="00D277EC" w:rsidRDefault="00D277EC" w:rsidP="00D277EC">
      <w:pPr>
        <w:autoSpaceDE w:val="0"/>
        <w:autoSpaceDN w:val="0"/>
        <w:adjustRightInd w:val="0"/>
        <w:spacing w:after="0" w:line="240" w:lineRule="auto"/>
        <w:rPr>
          <w:ins w:id="2942" w:author="Ravindra Akella" w:date="2019-11-24T18:23:00Z"/>
          <w:rFonts w:asciiTheme="minorHAnsi" w:hAnsiTheme="minorHAnsi" w:cstheme="minorHAnsi"/>
          <w:noProof/>
          <w:color w:val="000000"/>
          <w:sz w:val="20"/>
          <w:szCs w:val="20"/>
          <w:rPrChange w:id="2943" w:author="Ravindra Akella" w:date="2019-11-24T18:23:00Z">
            <w:rPr>
              <w:ins w:id="2944" w:author="Ravindra Akella" w:date="2019-11-24T18:23:00Z"/>
              <w:rFonts w:ascii="Consolas" w:hAnsi="Consolas" w:cs="Consolas"/>
              <w:color w:val="000000"/>
              <w:sz w:val="19"/>
              <w:szCs w:val="19"/>
            </w:rPr>
          </w:rPrChange>
        </w:rPr>
      </w:pPr>
      <w:ins w:id="2945" w:author="Ravindra Akella" w:date="2019-11-24T18:23:00Z">
        <w:r w:rsidRPr="00D277EC">
          <w:rPr>
            <w:rFonts w:asciiTheme="minorHAnsi" w:hAnsiTheme="minorHAnsi" w:cstheme="minorHAnsi"/>
            <w:noProof/>
            <w:color w:val="000000"/>
            <w:sz w:val="20"/>
            <w:szCs w:val="20"/>
            <w:rPrChange w:id="2946"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947" w:author="Ravindra Akella" w:date="2019-11-24T18:23:00Z">
              <w:rPr>
                <w:rFonts w:ascii="Consolas" w:hAnsi="Consolas" w:cs="Consolas"/>
                <w:color w:val="0000FF"/>
                <w:sz w:val="19"/>
                <w:szCs w:val="19"/>
              </w:rPr>
            </w:rPrChange>
          </w:rPr>
          <w:t>public</w:t>
        </w:r>
        <w:r w:rsidRPr="00D277EC">
          <w:rPr>
            <w:rFonts w:asciiTheme="minorHAnsi" w:hAnsiTheme="minorHAnsi" w:cstheme="minorHAnsi"/>
            <w:noProof/>
            <w:color w:val="000000"/>
            <w:sz w:val="20"/>
            <w:szCs w:val="20"/>
            <w:rPrChange w:id="2948" w:author="Ravindra Akella" w:date="2019-11-24T18:23:00Z">
              <w:rPr>
                <w:rFonts w:ascii="Consolas" w:hAnsi="Consolas" w:cs="Consolas"/>
                <w:color w:val="000000"/>
                <w:sz w:val="19"/>
                <w:szCs w:val="19"/>
              </w:rPr>
            </w:rPrChange>
          </w:rPr>
          <w:t xml:space="preserve"> DateTime TradeDate { </w:t>
        </w:r>
        <w:r w:rsidRPr="00D277EC">
          <w:rPr>
            <w:rFonts w:asciiTheme="minorHAnsi" w:hAnsiTheme="minorHAnsi" w:cstheme="minorHAnsi"/>
            <w:noProof/>
            <w:color w:val="0000FF"/>
            <w:sz w:val="20"/>
            <w:szCs w:val="20"/>
            <w:rPrChange w:id="2949" w:author="Ravindra Akella" w:date="2019-11-24T18:23:00Z">
              <w:rPr>
                <w:rFonts w:ascii="Consolas" w:hAnsi="Consolas" w:cs="Consolas"/>
                <w:color w:val="0000FF"/>
                <w:sz w:val="19"/>
                <w:szCs w:val="19"/>
              </w:rPr>
            </w:rPrChange>
          </w:rPr>
          <w:t>get</w:t>
        </w:r>
        <w:r w:rsidRPr="00D277EC">
          <w:rPr>
            <w:rFonts w:asciiTheme="minorHAnsi" w:hAnsiTheme="minorHAnsi" w:cstheme="minorHAnsi"/>
            <w:noProof/>
            <w:color w:val="000000"/>
            <w:sz w:val="20"/>
            <w:szCs w:val="20"/>
            <w:rPrChange w:id="2950"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951" w:author="Ravindra Akella" w:date="2019-11-24T18:23:00Z">
              <w:rPr>
                <w:rFonts w:ascii="Consolas" w:hAnsi="Consolas" w:cs="Consolas"/>
                <w:color w:val="0000FF"/>
                <w:sz w:val="19"/>
                <w:szCs w:val="19"/>
              </w:rPr>
            </w:rPrChange>
          </w:rPr>
          <w:t>set</w:t>
        </w:r>
        <w:r w:rsidRPr="00D277EC">
          <w:rPr>
            <w:rFonts w:asciiTheme="minorHAnsi" w:hAnsiTheme="minorHAnsi" w:cstheme="minorHAnsi"/>
            <w:noProof/>
            <w:color w:val="000000"/>
            <w:sz w:val="20"/>
            <w:szCs w:val="20"/>
            <w:rPrChange w:id="2952" w:author="Ravindra Akella" w:date="2019-11-24T18:23:00Z">
              <w:rPr>
                <w:rFonts w:ascii="Consolas" w:hAnsi="Consolas" w:cs="Consolas"/>
                <w:color w:val="000000"/>
                <w:sz w:val="19"/>
                <w:szCs w:val="19"/>
              </w:rPr>
            </w:rPrChange>
          </w:rPr>
          <w:t>; }</w:t>
        </w:r>
      </w:ins>
    </w:p>
    <w:p w14:paraId="0B9497B1" w14:textId="09C06000" w:rsidR="00D277EC" w:rsidRPr="00D277EC" w:rsidRDefault="00D277EC" w:rsidP="00D277EC">
      <w:pPr>
        <w:rPr>
          <w:ins w:id="2953" w:author="Ravindra Akella" w:date="2019-11-24T18:22:00Z"/>
          <w:rFonts w:asciiTheme="minorHAnsi" w:eastAsia="Palatino Linotype" w:hAnsiTheme="minorHAnsi" w:cstheme="minorHAnsi"/>
          <w:noProof/>
          <w:sz w:val="20"/>
          <w:szCs w:val="20"/>
          <w:rPrChange w:id="2954" w:author="Ravindra Akella" w:date="2019-11-24T18:23:00Z">
            <w:rPr>
              <w:ins w:id="2955" w:author="Ravindra Akella" w:date="2019-11-24T18:22:00Z"/>
              <w:rFonts w:ascii="Palatino Linotype" w:eastAsia="Palatino Linotype" w:hAnsi="Palatino Linotype" w:cs="Palatino Linotype"/>
              <w:sz w:val="21"/>
              <w:szCs w:val="21"/>
            </w:rPr>
          </w:rPrChange>
        </w:rPr>
      </w:pPr>
      <w:ins w:id="2956" w:author="Ravindra Akella" w:date="2019-11-24T18:23:00Z">
        <w:r w:rsidRPr="00D277EC">
          <w:rPr>
            <w:rFonts w:asciiTheme="minorHAnsi" w:hAnsiTheme="minorHAnsi" w:cstheme="minorHAnsi"/>
            <w:noProof/>
            <w:color w:val="000000"/>
            <w:sz w:val="20"/>
            <w:szCs w:val="20"/>
            <w:rPrChange w:id="2957" w:author="Ravindra Akella" w:date="2019-11-24T18:23:00Z">
              <w:rPr>
                <w:rFonts w:ascii="Consolas" w:hAnsi="Consolas" w:cs="Consolas"/>
                <w:color w:val="000000"/>
                <w:sz w:val="19"/>
                <w:szCs w:val="19"/>
              </w:rPr>
            </w:rPrChange>
          </w:rPr>
          <w:t xml:space="preserve">    }</w:t>
        </w:r>
      </w:ins>
    </w:p>
    <w:p w14:paraId="72708F46" w14:textId="2F16061E" w:rsidR="00FE721D" w:rsidRDefault="00FE721D">
      <w:pPr>
        <w:rPr>
          <w:ins w:id="2958" w:author="Ravindra Akella" w:date="2019-11-24T18:20:00Z"/>
          <w:rFonts w:ascii="Palatino Linotype" w:eastAsia="Palatino Linotype" w:hAnsi="Palatino Linotype" w:cs="Palatino Linotype"/>
          <w:sz w:val="21"/>
          <w:szCs w:val="21"/>
        </w:rPr>
      </w:pPr>
      <w:ins w:id="2959" w:author="Ravindra Akella" w:date="2019-11-24T18:16:00Z">
        <w:r>
          <w:rPr>
            <w:rFonts w:ascii="Palatino Linotype" w:eastAsia="Palatino Linotype" w:hAnsi="Palatino Linotype" w:cs="Palatino Linotype"/>
            <w:sz w:val="21"/>
            <w:szCs w:val="21"/>
          </w:rPr>
          <w:t xml:space="preserve">Now </w:t>
        </w:r>
      </w:ins>
      <w:ins w:id="2960" w:author="Ravindra Akella" w:date="2019-11-24T18:19:00Z">
        <w:r>
          <w:rPr>
            <w:rFonts w:ascii="Palatino Linotype" w:eastAsia="Palatino Linotype" w:hAnsi="Palatino Linotype" w:cs="Palatino Linotype"/>
            <w:sz w:val="21"/>
            <w:szCs w:val="21"/>
          </w:rPr>
          <w:t xml:space="preserve">add </w:t>
        </w:r>
      </w:ins>
      <w:ins w:id="2961" w:author="Ravindra Akella" w:date="2019-11-24T18:24:00Z">
        <w:r w:rsidR="00156C4F">
          <w:rPr>
            <w:rFonts w:ascii="Palatino Linotype" w:eastAsia="Palatino Linotype" w:hAnsi="Palatino Linotype" w:cs="Palatino Linotype"/>
            <w:sz w:val="21"/>
            <w:szCs w:val="21"/>
          </w:rPr>
          <w:t>an</w:t>
        </w:r>
      </w:ins>
      <w:ins w:id="2962" w:author="Ravindra Akella" w:date="2019-11-24T18:19:00Z">
        <w:r>
          <w:rPr>
            <w:rFonts w:ascii="Palatino Linotype" w:eastAsia="Palatino Linotype" w:hAnsi="Palatino Linotype" w:cs="Palatino Linotype"/>
            <w:sz w:val="21"/>
            <w:szCs w:val="21"/>
          </w:rPr>
          <w:t xml:space="preserve"> </w:t>
        </w:r>
      </w:ins>
      <w:ins w:id="2963" w:author="Ravindra Akella" w:date="2019-11-24T18:22:00Z">
        <w:r>
          <w:rPr>
            <w:rFonts w:ascii="Palatino Linotype" w:eastAsia="Palatino Linotype" w:hAnsi="Palatino Linotype" w:cs="Palatino Linotype"/>
            <w:sz w:val="21"/>
            <w:szCs w:val="21"/>
          </w:rPr>
          <w:t xml:space="preserve">asynchronous </w:t>
        </w:r>
      </w:ins>
      <w:ins w:id="2964" w:author="Ravindra Akella" w:date="2019-11-24T18:19:00Z">
        <w:r>
          <w:rPr>
            <w:rFonts w:ascii="Palatino Linotype" w:eastAsia="Palatino Linotype" w:hAnsi="Palatino Linotype" w:cs="Palatino Linotype"/>
            <w:sz w:val="21"/>
            <w:szCs w:val="21"/>
          </w:rPr>
          <w:t xml:space="preserve">method to make a call </w:t>
        </w:r>
      </w:ins>
      <w:ins w:id="2965" w:author="Ravindra Akella" w:date="2019-11-24T18:20:00Z">
        <w:r>
          <w:rPr>
            <w:rFonts w:ascii="Palatino Linotype" w:eastAsia="Palatino Linotype" w:hAnsi="Palatino Linotype" w:cs="Palatino Linotype"/>
            <w:sz w:val="21"/>
            <w:szCs w:val="21"/>
          </w:rPr>
          <w:t>to an API and returns list of stocks</w:t>
        </w:r>
      </w:ins>
      <w:ins w:id="2966" w:author="Ravindra Akella" w:date="2019-11-24T18:26:00Z">
        <w:r w:rsidR="00744890">
          <w:rPr>
            <w:rFonts w:ascii="Palatino Linotype" w:eastAsia="Palatino Linotype" w:hAnsi="Palatino Linotype" w:cs="Palatino Linotype"/>
            <w:sz w:val="21"/>
            <w:szCs w:val="21"/>
          </w:rPr>
          <w:t xml:space="preserve">, this method accepts search text entered </w:t>
        </w:r>
      </w:ins>
      <w:ins w:id="2967" w:author="Ravindra Akella" w:date="2019-11-24T18:29:00Z">
        <w:r w:rsidR="00A457FA">
          <w:rPr>
            <w:rFonts w:ascii="Palatino Linotype" w:eastAsia="Palatino Linotype" w:hAnsi="Palatino Linotype" w:cs="Palatino Linotype"/>
            <w:sz w:val="21"/>
            <w:szCs w:val="21"/>
          </w:rPr>
          <w:t>and</w:t>
        </w:r>
      </w:ins>
      <w:ins w:id="2968" w:author="Ravindra Akella" w:date="2019-11-24T18:26:00Z">
        <w:r w:rsidR="00744890">
          <w:rPr>
            <w:rFonts w:ascii="Palatino Linotype" w:eastAsia="Palatino Linotype" w:hAnsi="Palatino Linotype" w:cs="Palatino Linotype"/>
            <w:sz w:val="21"/>
            <w:szCs w:val="21"/>
          </w:rPr>
          <w:t xml:space="preserve"> cancella</w:t>
        </w:r>
      </w:ins>
      <w:ins w:id="2969" w:author="Ravindra Akella" w:date="2019-11-24T18:27:00Z">
        <w:r w:rsidR="00744890">
          <w:rPr>
            <w:rFonts w:ascii="Palatino Linotype" w:eastAsia="Palatino Linotype" w:hAnsi="Palatino Linotype" w:cs="Palatino Linotype"/>
            <w:sz w:val="21"/>
            <w:szCs w:val="21"/>
          </w:rPr>
          <w:t>tion token to initiate cancellation if needed</w:t>
        </w:r>
      </w:ins>
      <w:ins w:id="2970" w:author="Ravindra Akella" w:date="2019-11-24T18:20:00Z">
        <w:r>
          <w:rPr>
            <w:rFonts w:ascii="Palatino Linotype" w:eastAsia="Palatino Linotype" w:hAnsi="Palatino Linotype" w:cs="Palatino Linotype"/>
            <w:sz w:val="21"/>
            <w:szCs w:val="21"/>
          </w:rPr>
          <w:t>.</w:t>
        </w:r>
      </w:ins>
      <w:ins w:id="2971" w:author="Ravindra Akella" w:date="2019-11-24T18:29:00Z">
        <w:r w:rsidR="00A457FA">
          <w:rPr>
            <w:rFonts w:ascii="Palatino Linotype" w:eastAsia="Palatino Linotype" w:hAnsi="Palatino Linotype" w:cs="Palatino Linotype"/>
            <w:sz w:val="21"/>
            <w:szCs w:val="21"/>
          </w:rPr>
          <w:t xml:space="preserve"> This </w:t>
        </w:r>
      </w:ins>
      <w:ins w:id="2972" w:author="Ravindra Akella" w:date="2019-11-24T18:30:00Z">
        <w:r w:rsidR="00A457FA">
          <w:rPr>
            <w:rFonts w:ascii="Palatino Linotype" w:eastAsia="Palatino Linotype" w:hAnsi="Palatino Linotype" w:cs="Palatino Linotype"/>
            <w:sz w:val="21"/>
            <w:szCs w:val="21"/>
          </w:rPr>
          <w:t>cancellation</w:t>
        </w:r>
      </w:ins>
      <w:ins w:id="2973" w:author="Ravindra Akella" w:date="2019-11-24T18:29:00Z">
        <w:r w:rsidR="00A457FA">
          <w:rPr>
            <w:rFonts w:ascii="Palatino Linotype" w:eastAsia="Palatino Linotype" w:hAnsi="Palatino Linotype" w:cs="Palatino Linotype"/>
            <w:sz w:val="21"/>
            <w:szCs w:val="21"/>
          </w:rPr>
          <w:t xml:space="preserve"> </w:t>
        </w:r>
      </w:ins>
      <w:ins w:id="2974" w:author="Ravindra Akella" w:date="2019-11-24T18:30:00Z">
        <w:r w:rsidR="00A457FA">
          <w:rPr>
            <w:rFonts w:ascii="Palatino Linotype" w:eastAsia="Palatino Linotype" w:hAnsi="Palatino Linotype" w:cs="Palatino Linotype"/>
            <w:sz w:val="21"/>
            <w:szCs w:val="21"/>
          </w:rPr>
          <w:t xml:space="preserve">token is passed to overload of </w:t>
        </w:r>
        <w:proofErr w:type="spellStart"/>
        <w:r w:rsidR="00A457FA">
          <w:rPr>
            <w:rFonts w:ascii="Palatino Linotype" w:eastAsia="Palatino Linotype" w:hAnsi="Palatino Linotype" w:cs="Palatino Linotype"/>
            <w:sz w:val="21"/>
            <w:szCs w:val="21"/>
          </w:rPr>
          <w:t>GetAsync</w:t>
        </w:r>
        <w:proofErr w:type="spellEnd"/>
        <w:r w:rsidR="00A457FA">
          <w:rPr>
            <w:rFonts w:ascii="Palatino Linotype" w:eastAsia="Palatino Linotype" w:hAnsi="Palatino Linotype" w:cs="Palatino Linotype"/>
            <w:sz w:val="21"/>
            <w:szCs w:val="21"/>
          </w:rPr>
          <w:t xml:space="preserve"> method </w:t>
        </w:r>
      </w:ins>
      <w:ins w:id="2975" w:author="Ravindra Akella" w:date="2019-11-24T18:21:00Z">
        <w:r>
          <w:rPr>
            <w:rFonts w:ascii="Palatino Linotype" w:eastAsia="Palatino Linotype" w:hAnsi="Palatino Linotype" w:cs="Palatino Linotype"/>
            <w:sz w:val="21"/>
            <w:szCs w:val="21"/>
          </w:rPr>
          <w:t xml:space="preserve"> </w:t>
        </w:r>
      </w:ins>
      <w:ins w:id="2976" w:author="Ravindra Akella" w:date="2019-11-24T18:30:00Z">
        <w:r w:rsidR="00A457FA">
          <w:rPr>
            <w:rFonts w:ascii="Palatino Linotype" w:eastAsia="Palatino Linotype" w:hAnsi="Palatino Linotype" w:cs="Palatino Linotype"/>
            <w:sz w:val="21"/>
            <w:szCs w:val="21"/>
          </w:rPr>
          <w:t xml:space="preserve">as well to cancel response from API. </w:t>
        </w:r>
      </w:ins>
      <w:ins w:id="2977" w:author="Ravindra Akella" w:date="2019-11-24T18:21:00Z">
        <w:r>
          <w:rPr>
            <w:rFonts w:ascii="Palatino Linotype" w:eastAsia="Palatino Linotype" w:hAnsi="Palatino Linotype" w:cs="Palatino Linotype"/>
            <w:sz w:val="21"/>
            <w:szCs w:val="21"/>
          </w:rPr>
          <w:t>We will further filter data based on search text and return type of BindingSource which can be bound to gridview. Code for this method will loo</w:t>
        </w:r>
      </w:ins>
      <w:ins w:id="2978" w:author="Ravindra Akella" w:date="2019-11-24T18:22:00Z">
        <w:r w:rsidR="00F052A7">
          <w:rPr>
            <w:rFonts w:ascii="Palatino Linotype" w:eastAsia="Palatino Linotype" w:hAnsi="Palatino Linotype" w:cs="Palatino Linotype"/>
            <w:sz w:val="21"/>
            <w:szCs w:val="21"/>
          </w:rPr>
          <w:t>k like</w:t>
        </w:r>
      </w:ins>
      <w:ins w:id="2979" w:author="Ravindra Akella" w:date="2019-11-24T18:21:00Z">
        <w:r>
          <w:rPr>
            <w:rFonts w:ascii="Palatino Linotype" w:eastAsia="Palatino Linotype" w:hAnsi="Palatino Linotype" w:cs="Palatino Linotype"/>
            <w:sz w:val="21"/>
            <w:szCs w:val="21"/>
          </w:rPr>
          <w:t xml:space="preserve"> </w:t>
        </w:r>
      </w:ins>
      <w:ins w:id="2980" w:author="Ravindra Akella" w:date="2019-11-24T18:22:00Z">
        <w:r w:rsidR="00F052A7">
          <w:rPr>
            <w:rFonts w:ascii="Palatino Linotype" w:eastAsia="Palatino Linotype" w:hAnsi="Palatino Linotype" w:cs="Palatino Linotype"/>
            <w:sz w:val="21"/>
            <w:szCs w:val="21"/>
          </w:rPr>
          <w:t>b</w:t>
        </w:r>
      </w:ins>
      <w:ins w:id="2981" w:author="Ravindra Akella" w:date="2019-11-24T18:21:00Z">
        <w:r>
          <w:rPr>
            <w:rFonts w:ascii="Palatino Linotype" w:eastAsia="Palatino Linotype" w:hAnsi="Palatino Linotype" w:cs="Palatino Linotype"/>
            <w:sz w:val="21"/>
            <w:szCs w:val="21"/>
          </w:rPr>
          <w:t>elow</w:t>
        </w:r>
      </w:ins>
      <w:ins w:id="2982" w:author="Ravindra Akella" w:date="2019-11-24T18:22:00Z">
        <w:r w:rsidR="00F052A7">
          <w:rPr>
            <w:rFonts w:ascii="Palatino Linotype" w:eastAsia="Palatino Linotype" w:hAnsi="Palatino Linotype" w:cs="Palatino Linotype"/>
            <w:sz w:val="21"/>
            <w:szCs w:val="21"/>
          </w:rPr>
          <w:t>.</w:t>
        </w:r>
      </w:ins>
    </w:p>
    <w:p w14:paraId="088A6307" w14:textId="77777777" w:rsidR="00FE721D" w:rsidRDefault="00FE721D" w:rsidP="00FE721D">
      <w:pPr>
        <w:spacing w:after="0" w:line="240" w:lineRule="auto"/>
        <w:rPr>
          <w:moveTo w:id="2983" w:author="Ravindra Akella" w:date="2019-11-24T18:20:00Z"/>
          <w:noProof/>
          <w:color w:val="000000"/>
          <w:sz w:val="20"/>
          <w:szCs w:val="20"/>
        </w:rPr>
      </w:pPr>
      <w:moveToRangeStart w:id="2984" w:author="Ravindra Akella" w:date="2019-11-24T18:20:00Z" w:name="move25512032"/>
      <w:moveTo w:id="2985" w:author="Ravindra Akella" w:date="2019-11-24T18:20:00Z">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&lt;summary&gt;</w:t>
        </w:r>
      </w:moveTo>
    </w:p>
    <w:p w14:paraId="4005C28F" w14:textId="77777777" w:rsidR="00FE721D" w:rsidRDefault="00FE721D" w:rsidP="00FE721D">
      <w:pPr>
        <w:spacing w:after="0" w:line="240" w:lineRule="auto"/>
        <w:rPr>
          <w:moveTo w:id="2986" w:author="Ravindra Akella" w:date="2019-11-24T18:20:00Z"/>
          <w:noProof/>
          <w:color w:val="000000"/>
          <w:sz w:val="20"/>
          <w:szCs w:val="20"/>
        </w:rPr>
      </w:pPr>
      <w:moveTo w:id="2987" w:author="Ravindra Akella" w:date="2019-11-24T18:20:00Z">
        <w:r>
          <w:rPr>
            <w:noProof/>
            <w:color w:val="000000"/>
            <w:sz w:val="20"/>
            <w:szCs w:val="20"/>
          </w:rPr>
          <w:t xml:space="preserve">        </w:t>
        </w:r>
        <w:r>
          <w:rPr>
            <w:noProof/>
            <w:color w:val="808080"/>
            <w:sz w:val="20"/>
            <w:szCs w:val="20"/>
          </w:rPr>
          <w:t>///</w:t>
        </w:r>
        <w:r>
          <w:rPr>
            <w:noProof/>
            <w:color w:val="008000"/>
            <w:sz w:val="20"/>
            <w:szCs w:val="20"/>
          </w:rPr>
          <w:t xml:space="preserve"> Async method to retrieve data from stocks API</w:t>
        </w:r>
      </w:moveTo>
    </w:p>
    <w:p w14:paraId="3805B893" w14:textId="77777777" w:rsidR="00FE721D" w:rsidRDefault="00FE721D" w:rsidP="00FE721D">
      <w:pPr>
        <w:spacing w:after="0" w:line="240" w:lineRule="auto"/>
        <w:rPr>
          <w:moveTo w:id="2988" w:author="Ravindra Akella" w:date="2019-11-24T18:20:00Z"/>
          <w:noProof/>
          <w:color w:val="000000"/>
          <w:sz w:val="20"/>
          <w:szCs w:val="20"/>
        </w:rPr>
      </w:pPr>
      <w:moveTo w:id="2989" w:author="Ravindra Akella" w:date="2019-11-24T18:20:00Z">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&lt;/summary&gt;</w:t>
        </w:r>
      </w:moveTo>
    </w:p>
    <w:p w14:paraId="4E86A3F6" w14:textId="77777777" w:rsidR="00FE721D" w:rsidRDefault="00FE721D" w:rsidP="00FE721D">
      <w:pPr>
        <w:spacing w:after="0" w:line="240" w:lineRule="auto"/>
        <w:rPr>
          <w:moveTo w:id="2990" w:author="Ravindra Akella" w:date="2019-11-24T18:20:00Z"/>
          <w:noProof/>
          <w:color w:val="000000"/>
          <w:sz w:val="20"/>
          <w:szCs w:val="20"/>
        </w:rPr>
      </w:pPr>
      <w:moveTo w:id="2991" w:author="Ravindra Akella" w:date="2019-11-24T18:20:00Z">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&lt;param name="</w:t>
        </w:r>
        <w:r>
          <w:rPr>
            <w:noProof/>
            <w:color w:val="000000"/>
            <w:sz w:val="20"/>
            <w:szCs w:val="20"/>
          </w:rPr>
          <w:t>intputSearchtext</w:t>
        </w:r>
        <w:r>
          <w:rPr>
            <w:noProof/>
            <w:color w:val="808080"/>
            <w:sz w:val="20"/>
            <w:szCs w:val="20"/>
          </w:rPr>
          <w:t>"&gt;</w:t>
        </w:r>
        <w:r>
          <w:rPr>
            <w:noProof/>
            <w:color w:val="008000"/>
            <w:sz w:val="20"/>
            <w:szCs w:val="20"/>
          </w:rPr>
          <w:t>Search text</w:t>
        </w:r>
        <w:r>
          <w:rPr>
            <w:noProof/>
            <w:color w:val="808080"/>
            <w:sz w:val="20"/>
            <w:szCs w:val="20"/>
          </w:rPr>
          <w:t>&lt;/param&gt;</w:t>
        </w:r>
      </w:moveTo>
    </w:p>
    <w:p w14:paraId="1E4CF5ED" w14:textId="77777777" w:rsidR="00FE721D" w:rsidRDefault="00FE721D" w:rsidP="00FE721D">
      <w:pPr>
        <w:spacing w:after="0" w:line="240" w:lineRule="auto"/>
        <w:rPr>
          <w:moveTo w:id="2992" w:author="Ravindra Akella" w:date="2019-11-24T18:20:00Z"/>
          <w:noProof/>
          <w:color w:val="000000"/>
          <w:sz w:val="20"/>
          <w:szCs w:val="20"/>
        </w:rPr>
      </w:pPr>
      <w:moveTo w:id="2993" w:author="Ravindra Akella" w:date="2019-11-24T18:20:00Z">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&lt;param name="</w:t>
        </w:r>
        <w:r>
          <w:rPr>
            <w:noProof/>
            <w:color w:val="000000"/>
            <w:sz w:val="20"/>
            <w:szCs w:val="20"/>
          </w:rPr>
          <w:t>ctsAPI</w:t>
        </w:r>
        <w:r>
          <w:rPr>
            <w:noProof/>
            <w:color w:val="808080"/>
            <w:sz w:val="20"/>
            <w:szCs w:val="20"/>
          </w:rPr>
          <w:t>"&gt;</w:t>
        </w:r>
        <w:r>
          <w:rPr>
            <w:noProof/>
            <w:color w:val="008000"/>
            <w:sz w:val="20"/>
            <w:szCs w:val="20"/>
          </w:rPr>
          <w:t>Cancellation token</w:t>
        </w:r>
        <w:r>
          <w:rPr>
            <w:noProof/>
            <w:color w:val="808080"/>
            <w:sz w:val="20"/>
            <w:szCs w:val="20"/>
          </w:rPr>
          <w:t>&lt;/param&gt;</w:t>
        </w:r>
      </w:moveTo>
    </w:p>
    <w:p w14:paraId="09834B9C" w14:textId="77777777" w:rsidR="00FE721D" w:rsidRDefault="00FE721D" w:rsidP="00FE721D">
      <w:pPr>
        <w:spacing w:after="0" w:line="240" w:lineRule="auto"/>
        <w:rPr>
          <w:moveTo w:id="2994" w:author="Ravindra Akella" w:date="2019-11-24T18:20:00Z"/>
          <w:noProof/>
          <w:color w:val="000000"/>
          <w:sz w:val="20"/>
          <w:szCs w:val="20"/>
        </w:rPr>
      </w:pPr>
      <w:moveTo w:id="2995" w:author="Ravindra Akella" w:date="2019-11-24T18:20:00Z">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&lt;returns&gt;</w:t>
        </w:r>
        <w:r>
          <w:rPr>
            <w:noProof/>
            <w:color w:val="008000"/>
            <w:sz w:val="20"/>
            <w:szCs w:val="20"/>
          </w:rPr>
          <w:t>Binding source</w:t>
        </w:r>
        <w:r>
          <w:rPr>
            <w:noProof/>
            <w:color w:val="808080"/>
            <w:sz w:val="20"/>
            <w:szCs w:val="20"/>
          </w:rPr>
          <w:t>&lt;/returns&gt;</w:t>
        </w:r>
      </w:moveTo>
    </w:p>
    <w:p w14:paraId="0CF8503B" w14:textId="77777777" w:rsidR="00FE721D" w:rsidRDefault="00FE721D" w:rsidP="00FE721D">
      <w:pPr>
        <w:spacing w:after="0" w:line="240" w:lineRule="auto"/>
        <w:rPr>
          <w:moveTo w:id="2996" w:author="Ravindra Akella" w:date="2019-11-24T18:20:00Z"/>
          <w:noProof/>
          <w:color w:val="000000"/>
          <w:sz w:val="20"/>
          <w:szCs w:val="20"/>
        </w:rPr>
      </w:pPr>
      <w:moveTo w:id="2997" w:author="Ravindra Akella" w:date="2019-11-24T18:20:00Z">
        <w:r>
          <w:rPr>
            <w:noProof/>
            <w:color w:val="000000"/>
            <w:sz w:val="20"/>
            <w:szCs w:val="20"/>
          </w:rPr>
          <w:t xml:space="preserve">        </w:t>
        </w:r>
        <w:r>
          <w:rPr>
            <w:noProof/>
            <w:color w:val="0000FF"/>
            <w:sz w:val="20"/>
            <w:szCs w:val="20"/>
          </w:rPr>
          <w:t>private</w:t>
        </w:r>
        <w:r>
          <w:rPr>
            <w:noProof/>
            <w:color w:val="000000"/>
            <w:sz w:val="20"/>
            <w:szCs w:val="20"/>
          </w:rPr>
          <w:t xml:space="preserve"> </w:t>
        </w:r>
        <w:r>
          <w:rPr>
            <w:noProof/>
            <w:color w:val="0000FF"/>
            <w:sz w:val="20"/>
            <w:szCs w:val="20"/>
          </w:rPr>
          <w:t>async</w:t>
        </w:r>
        <w:r>
          <w:rPr>
            <w:noProof/>
            <w:color w:val="000000"/>
            <w:sz w:val="20"/>
            <w:szCs w:val="20"/>
          </w:rPr>
          <w:t xml:space="preserve"> Task&lt;BindingSource&gt; GetDataFromAPIAsync(</w:t>
        </w:r>
        <w:r>
          <w:rPr>
            <w:noProof/>
            <w:color w:val="0000FF"/>
            <w:sz w:val="20"/>
            <w:szCs w:val="20"/>
          </w:rPr>
          <w:t>string</w:t>
        </w:r>
        <w:r>
          <w:rPr>
            <w:noProof/>
            <w:color w:val="000000"/>
            <w:sz w:val="20"/>
            <w:szCs w:val="20"/>
          </w:rPr>
          <w:t xml:space="preserve"> intputSearchtext, CancellationToken ctsAPI)</w:t>
        </w:r>
      </w:moveTo>
    </w:p>
    <w:p w14:paraId="2D2A8F86" w14:textId="77777777" w:rsidR="00FE721D" w:rsidRDefault="00FE721D" w:rsidP="00FE721D">
      <w:pPr>
        <w:spacing w:after="0" w:line="240" w:lineRule="auto"/>
        <w:rPr>
          <w:moveTo w:id="2998" w:author="Ravindra Akella" w:date="2019-11-24T18:20:00Z"/>
          <w:noProof/>
          <w:color w:val="000000"/>
          <w:sz w:val="20"/>
          <w:szCs w:val="20"/>
        </w:rPr>
      </w:pPr>
      <w:moveTo w:id="2999" w:author="Ravindra Akella" w:date="2019-11-24T18:20:00Z">
        <w:r>
          <w:rPr>
            <w:noProof/>
            <w:color w:val="000000"/>
            <w:sz w:val="20"/>
            <w:szCs w:val="20"/>
          </w:rPr>
          <w:t xml:space="preserve">        {</w:t>
        </w:r>
      </w:moveTo>
    </w:p>
    <w:p w14:paraId="54D0C1F9" w14:textId="77777777" w:rsidR="00FE721D" w:rsidRDefault="00FE721D" w:rsidP="00FE721D">
      <w:pPr>
        <w:spacing w:after="0" w:line="240" w:lineRule="auto"/>
        <w:rPr>
          <w:moveTo w:id="3000" w:author="Ravindra Akella" w:date="2019-11-24T18:20:00Z"/>
          <w:noProof/>
          <w:color w:val="000000"/>
          <w:sz w:val="20"/>
          <w:szCs w:val="20"/>
        </w:rPr>
      </w:pPr>
      <w:moveTo w:id="3001" w:author="Ravindra Akella" w:date="2019-11-24T18:20:00Z">
        <w:r>
          <w:rPr>
            <w:noProof/>
            <w:color w:val="000000"/>
            <w:sz w:val="20"/>
            <w:szCs w:val="20"/>
          </w:rPr>
          <w:t xml:space="preserve">            BindingSource bindingSource1 = </w:t>
        </w:r>
        <w:r>
          <w:rPr>
            <w:noProof/>
            <w:color w:val="0000FF"/>
            <w:sz w:val="20"/>
            <w:szCs w:val="20"/>
          </w:rPr>
          <w:t>new</w:t>
        </w:r>
        <w:r>
          <w:rPr>
            <w:noProof/>
            <w:color w:val="000000"/>
            <w:sz w:val="20"/>
            <w:szCs w:val="20"/>
          </w:rPr>
          <w:t xml:space="preserve"> BindingSource();</w:t>
        </w:r>
      </w:moveTo>
    </w:p>
    <w:p w14:paraId="67AE536F" w14:textId="77777777" w:rsidR="00FE721D" w:rsidRDefault="00FE721D" w:rsidP="00FE721D">
      <w:pPr>
        <w:spacing w:after="0" w:line="240" w:lineRule="auto"/>
        <w:rPr>
          <w:moveTo w:id="3002" w:author="Ravindra Akella" w:date="2019-11-24T18:20:00Z"/>
          <w:noProof/>
          <w:color w:val="000000"/>
          <w:sz w:val="20"/>
          <w:szCs w:val="20"/>
        </w:rPr>
      </w:pPr>
      <w:moveTo w:id="3003" w:author="Ravindra Akella" w:date="2019-11-24T18:20:00Z">
        <w:r>
          <w:rPr>
            <w:noProof/>
            <w:color w:val="000000"/>
            <w:sz w:val="20"/>
            <w:szCs w:val="20"/>
          </w:rPr>
          <w:t xml:space="preserve">            Uri requestUri = </w:t>
        </w:r>
        <w:r>
          <w:rPr>
            <w:noProof/>
            <w:color w:val="0000FF"/>
            <w:sz w:val="20"/>
            <w:szCs w:val="20"/>
          </w:rPr>
          <w:t>new</w:t>
        </w:r>
        <w:r>
          <w:rPr>
            <w:noProof/>
            <w:color w:val="000000"/>
            <w:sz w:val="20"/>
            <w:szCs w:val="20"/>
          </w:rPr>
          <w:t xml:space="preserve"> Uri(</w:t>
        </w:r>
        <w:r>
          <w:rPr>
            <w:noProof/>
            <w:color w:val="A31515"/>
            <w:sz w:val="20"/>
            <w:szCs w:val="20"/>
          </w:rPr>
          <w:t>"https://localhost:44394/api/Stocks"</w:t>
        </w:r>
        <w:r>
          <w:rPr>
            <w:noProof/>
            <w:color w:val="000000"/>
            <w:sz w:val="20"/>
            <w:szCs w:val="20"/>
          </w:rPr>
          <w:t>);</w:t>
        </w:r>
      </w:moveTo>
    </w:p>
    <w:p w14:paraId="25C3AB55" w14:textId="77777777" w:rsidR="00FE721D" w:rsidRDefault="00FE721D" w:rsidP="00FE721D">
      <w:pPr>
        <w:spacing w:after="0" w:line="240" w:lineRule="auto"/>
        <w:rPr>
          <w:moveTo w:id="3004" w:author="Ravindra Akella" w:date="2019-11-24T18:20:00Z"/>
          <w:noProof/>
          <w:color w:val="000000"/>
          <w:sz w:val="20"/>
          <w:szCs w:val="20"/>
        </w:rPr>
      </w:pPr>
      <w:moveTo w:id="3005" w:author="Ravindra Akella" w:date="2019-11-24T18:20:00Z">
        <w:r>
          <w:rPr>
            <w:noProof/>
            <w:color w:val="000000"/>
            <w:sz w:val="20"/>
            <w:szCs w:val="20"/>
          </w:rPr>
          <w:t xml:space="preserve">            </w:t>
        </w:r>
        <w:r>
          <w:rPr>
            <w:noProof/>
            <w:color w:val="0000FF"/>
            <w:sz w:val="20"/>
            <w:szCs w:val="20"/>
          </w:rPr>
          <w:t>using</w:t>
        </w:r>
        <w:r>
          <w:rPr>
            <w:noProof/>
            <w:color w:val="000000"/>
            <w:sz w:val="20"/>
            <w:szCs w:val="20"/>
          </w:rPr>
          <w:t xml:space="preserve"> (HttpClient client = </w:t>
        </w:r>
        <w:r>
          <w:rPr>
            <w:noProof/>
            <w:color w:val="0000FF"/>
            <w:sz w:val="20"/>
            <w:szCs w:val="20"/>
          </w:rPr>
          <w:t>new</w:t>
        </w:r>
        <w:r>
          <w:rPr>
            <w:noProof/>
            <w:color w:val="000000"/>
            <w:sz w:val="20"/>
            <w:szCs w:val="20"/>
          </w:rPr>
          <w:t xml:space="preserve"> HttpClient())</w:t>
        </w:r>
      </w:moveTo>
    </w:p>
    <w:p w14:paraId="5E90A5D5" w14:textId="77777777" w:rsidR="00FE721D" w:rsidRDefault="00FE721D" w:rsidP="00FE721D">
      <w:pPr>
        <w:spacing w:after="0" w:line="240" w:lineRule="auto"/>
        <w:rPr>
          <w:moveTo w:id="3006" w:author="Ravindra Akella" w:date="2019-11-24T18:20:00Z"/>
          <w:noProof/>
          <w:color w:val="000000"/>
          <w:sz w:val="20"/>
          <w:szCs w:val="20"/>
        </w:rPr>
      </w:pPr>
      <w:moveTo w:id="3007" w:author="Ravindra Akella" w:date="2019-11-24T18:20:00Z">
        <w:r>
          <w:rPr>
            <w:noProof/>
            <w:color w:val="000000"/>
            <w:sz w:val="20"/>
            <w:szCs w:val="20"/>
          </w:rPr>
          <w:t xml:space="preserve">            {</w:t>
        </w:r>
      </w:moveTo>
    </w:p>
    <w:p w14:paraId="6E36C0EE" w14:textId="77777777" w:rsidR="00FE721D" w:rsidRDefault="00FE721D" w:rsidP="00FE721D">
      <w:pPr>
        <w:spacing w:after="0" w:line="240" w:lineRule="auto"/>
        <w:rPr>
          <w:moveTo w:id="3008" w:author="Ravindra Akella" w:date="2019-11-24T18:20:00Z"/>
          <w:noProof/>
          <w:color w:val="000000"/>
          <w:sz w:val="20"/>
          <w:szCs w:val="20"/>
        </w:rPr>
      </w:pPr>
      <w:moveTo w:id="3009" w:author="Ravindra Akella" w:date="2019-11-24T18:20:00Z">
        <w:r>
          <w:rPr>
            <w:noProof/>
            <w:color w:val="000000"/>
            <w:sz w:val="20"/>
            <w:szCs w:val="20"/>
          </w:rPr>
          <w:t xml:space="preserve">                </w:t>
        </w:r>
        <w:r>
          <w:rPr>
            <w:noProof/>
            <w:color w:val="0000FF"/>
            <w:sz w:val="20"/>
            <w:szCs w:val="20"/>
          </w:rPr>
          <w:t>var</w:t>
        </w:r>
        <w:r>
          <w:rPr>
            <w:noProof/>
            <w:color w:val="000000"/>
            <w:sz w:val="20"/>
            <w:szCs w:val="20"/>
          </w:rPr>
          <w:t xml:space="preserve"> response = </w:t>
        </w:r>
        <w:r>
          <w:rPr>
            <w:noProof/>
            <w:color w:val="0000FF"/>
            <w:sz w:val="20"/>
            <w:szCs w:val="20"/>
          </w:rPr>
          <w:t>await</w:t>
        </w:r>
        <w:r>
          <w:rPr>
            <w:noProof/>
            <w:color w:val="000000"/>
            <w:sz w:val="20"/>
            <w:szCs w:val="20"/>
          </w:rPr>
          <w:t xml:space="preserve"> client.GetAsync(requestUri, ctsAPI);</w:t>
        </w:r>
      </w:moveTo>
    </w:p>
    <w:p w14:paraId="45946186" w14:textId="77777777" w:rsidR="00FE721D" w:rsidRDefault="00FE721D" w:rsidP="00FE721D">
      <w:pPr>
        <w:spacing w:after="0" w:line="240" w:lineRule="auto"/>
        <w:rPr>
          <w:moveTo w:id="3010" w:author="Ravindra Akella" w:date="2019-11-24T18:20:00Z"/>
          <w:noProof/>
          <w:color w:val="000000"/>
          <w:sz w:val="20"/>
          <w:szCs w:val="20"/>
        </w:rPr>
      </w:pPr>
      <w:moveTo w:id="3011" w:author="Ravindra Akella" w:date="2019-11-24T18:20:00Z">
        <w:r>
          <w:rPr>
            <w:noProof/>
            <w:color w:val="000000"/>
            <w:sz w:val="20"/>
            <w:szCs w:val="20"/>
          </w:rPr>
          <w:t xml:space="preserve">                </w:t>
        </w:r>
      </w:moveTo>
    </w:p>
    <w:p w14:paraId="686E1D48" w14:textId="77777777" w:rsidR="00FE721D" w:rsidRDefault="00FE721D" w:rsidP="00FE721D">
      <w:pPr>
        <w:spacing w:after="0" w:line="240" w:lineRule="auto"/>
        <w:rPr>
          <w:moveTo w:id="3012" w:author="Ravindra Akella" w:date="2019-11-24T18:20:00Z"/>
          <w:noProof/>
          <w:color w:val="000000"/>
          <w:sz w:val="20"/>
          <w:szCs w:val="20"/>
        </w:rPr>
      </w:pPr>
      <w:moveTo w:id="3013" w:author="Ravindra Akella" w:date="2019-11-24T18:20:00Z">
        <w:r>
          <w:rPr>
            <w:noProof/>
            <w:color w:val="000000"/>
            <w:sz w:val="20"/>
            <w:szCs w:val="20"/>
          </w:rPr>
          <w:t xml:space="preserve">                response.EnsureSuccessStatusCode();</w:t>
        </w:r>
      </w:moveTo>
    </w:p>
    <w:p w14:paraId="6366378F" w14:textId="77777777" w:rsidR="00FE721D" w:rsidRDefault="00FE721D" w:rsidP="00FE721D">
      <w:pPr>
        <w:spacing w:after="0" w:line="240" w:lineRule="auto"/>
        <w:rPr>
          <w:moveTo w:id="3014" w:author="Ravindra Akella" w:date="2019-11-24T18:20:00Z"/>
          <w:noProof/>
          <w:color w:val="000000"/>
          <w:sz w:val="20"/>
          <w:szCs w:val="20"/>
        </w:rPr>
      </w:pPr>
    </w:p>
    <w:p w14:paraId="636E5212" w14:textId="77777777" w:rsidR="00FE721D" w:rsidRDefault="00FE721D" w:rsidP="00FE721D">
      <w:pPr>
        <w:spacing w:after="0" w:line="240" w:lineRule="auto"/>
        <w:rPr>
          <w:moveTo w:id="3015" w:author="Ravindra Akella" w:date="2019-11-24T18:20:00Z"/>
          <w:noProof/>
          <w:color w:val="000000"/>
          <w:sz w:val="20"/>
          <w:szCs w:val="20"/>
        </w:rPr>
      </w:pPr>
      <w:moveTo w:id="3016" w:author="Ravindra Akella" w:date="2019-11-24T18:20:00Z">
        <w:r>
          <w:rPr>
            <w:noProof/>
            <w:color w:val="000000"/>
            <w:sz w:val="20"/>
            <w:szCs w:val="20"/>
          </w:rPr>
          <w:t xml:space="preserve">                </w:t>
        </w:r>
        <w:r>
          <w:rPr>
            <w:noProof/>
            <w:color w:val="0000FF"/>
            <w:sz w:val="20"/>
            <w:szCs w:val="20"/>
          </w:rPr>
          <w:t>var</w:t>
        </w:r>
        <w:r>
          <w:rPr>
            <w:noProof/>
            <w:color w:val="000000"/>
            <w:sz w:val="20"/>
            <w:szCs w:val="20"/>
          </w:rPr>
          <w:t xml:space="preserve"> content = </w:t>
        </w:r>
        <w:r>
          <w:rPr>
            <w:noProof/>
            <w:color w:val="0000FF"/>
            <w:sz w:val="20"/>
            <w:szCs w:val="20"/>
          </w:rPr>
          <w:t>await</w:t>
        </w:r>
        <w:r>
          <w:rPr>
            <w:noProof/>
            <w:color w:val="000000"/>
            <w:sz w:val="20"/>
            <w:szCs w:val="20"/>
          </w:rPr>
          <w:t xml:space="preserve"> response.Content.ReadAsStringAsync();</w:t>
        </w:r>
      </w:moveTo>
    </w:p>
    <w:p w14:paraId="1A4F76AD" w14:textId="77777777" w:rsidR="00FE721D" w:rsidRDefault="00FE721D" w:rsidP="00FE721D">
      <w:pPr>
        <w:spacing w:after="0" w:line="240" w:lineRule="auto"/>
        <w:rPr>
          <w:moveTo w:id="3017" w:author="Ravindra Akella" w:date="2019-11-24T18:20:00Z"/>
          <w:noProof/>
          <w:color w:val="000000"/>
          <w:sz w:val="20"/>
          <w:szCs w:val="20"/>
        </w:rPr>
      </w:pPr>
    </w:p>
    <w:p w14:paraId="7588812B" w14:textId="77777777" w:rsidR="00FE721D" w:rsidRDefault="00FE721D" w:rsidP="00FE721D">
      <w:pPr>
        <w:spacing w:after="0" w:line="240" w:lineRule="auto"/>
        <w:rPr>
          <w:moveTo w:id="3018" w:author="Ravindra Akella" w:date="2019-11-24T18:20:00Z"/>
          <w:noProof/>
          <w:color w:val="000000"/>
          <w:sz w:val="20"/>
          <w:szCs w:val="20"/>
        </w:rPr>
      </w:pPr>
      <w:moveTo w:id="3019" w:author="Ravindra Akella" w:date="2019-11-24T18:20:00Z">
        <w:r>
          <w:rPr>
            <w:noProof/>
            <w:color w:val="000000"/>
            <w:sz w:val="20"/>
            <w:szCs w:val="20"/>
          </w:rPr>
          <w:t xml:space="preserve">                </w:t>
        </w:r>
        <w:r>
          <w:rPr>
            <w:noProof/>
            <w:color w:val="0000FF"/>
            <w:sz w:val="20"/>
            <w:szCs w:val="20"/>
          </w:rPr>
          <w:t>var</w:t>
        </w:r>
        <w:r>
          <w:rPr>
            <w:noProof/>
            <w:color w:val="000000"/>
            <w:sz w:val="20"/>
            <w:szCs w:val="20"/>
          </w:rPr>
          <w:t xml:space="preserve"> data = JsonConvert.DeserializeObject&lt;IEnumerable&lt;Stock&gt;&gt;(content);</w:t>
        </w:r>
      </w:moveTo>
    </w:p>
    <w:p w14:paraId="10D042EA" w14:textId="77777777" w:rsidR="00FE721D" w:rsidRDefault="00FE721D" w:rsidP="00FE721D">
      <w:pPr>
        <w:spacing w:after="0" w:line="240" w:lineRule="auto"/>
        <w:rPr>
          <w:moveTo w:id="3020" w:author="Ravindra Akella" w:date="2019-11-24T18:20:00Z"/>
          <w:noProof/>
          <w:color w:val="000000"/>
          <w:sz w:val="20"/>
          <w:szCs w:val="20"/>
        </w:rPr>
      </w:pPr>
      <w:moveTo w:id="3021" w:author="Ravindra Akella" w:date="2019-11-24T18:20:00Z">
        <w:r>
          <w:rPr>
            <w:noProof/>
            <w:color w:val="000000"/>
            <w:sz w:val="20"/>
            <w:szCs w:val="20"/>
          </w:rPr>
          <w:t xml:space="preserve">                bindingSource1.DataSource = data.Where(price =&gt; price.StockName == intputSearchtext);</w:t>
        </w:r>
      </w:moveTo>
    </w:p>
    <w:p w14:paraId="20A3BAE4" w14:textId="77777777" w:rsidR="00FE721D" w:rsidRDefault="00FE721D" w:rsidP="00FE721D">
      <w:pPr>
        <w:spacing w:after="0" w:line="240" w:lineRule="auto"/>
        <w:rPr>
          <w:moveTo w:id="3022" w:author="Ravindra Akella" w:date="2019-11-24T18:20:00Z"/>
          <w:noProof/>
          <w:color w:val="000000"/>
          <w:sz w:val="20"/>
          <w:szCs w:val="20"/>
        </w:rPr>
      </w:pPr>
      <w:moveTo w:id="3023" w:author="Ravindra Akella" w:date="2019-11-24T18:20:00Z">
        <w:r>
          <w:rPr>
            <w:noProof/>
            <w:color w:val="000000"/>
            <w:sz w:val="20"/>
            <w:szCs w:val="20"/>
          </w:rPr>
          <w:t xml:space="preserve">            }</w:t>
        </w:r>
      </w:moveTo>
    </w:p>
    <w:p w14:paraId="444572ED" w14:textId="77777777" w:rsidR="00FE721D" w:rsidRDefault="00FE721D" w:rsidP="00FE721D">
      <w:pPr>
        <w:spacing w:after="0" w:line="240" w:lineRule="auto"/>
        <w:rPr>
          <w:moveTo w:id="3024" w:author="Ravindra Akella" w:date="2019-11-24T18:20:00Z"/>
          <w:noProof/>
          <w:color w:val="000000"/>
          <w:sz w:val="20"/>
          <w:szCs w:val="20"/>
        </w:rPr>
      </w:pPr>
      <w:moveTo w:id="3025" w:author="Ravindra Akella" w:date="2019-11-24T18:20:00Z">
        <w:r>
          <w:rPr>
            <w:noProof/>
            <w:color w:val="000000"/>
            <w:sz w:val="20"/>
            <w:szCs w:val="20"/>
          </w:rPr>
          <w:t xml:space="preserve">            </w:t>
        </w:r>
        <w:r>
          <w:rPr>
            <w:noProof/>
            <w:color w:val="0000FF"/>
            <w:sz w:val="20"/>
            <w:szCs w:val="20"/>
          </w:rPr>
          <w:t>return</w:t>
        </w:r>
        <w:r>
          <w:rPr>
            <w:noProof/>
            <w:color w:val="000000"/>
            <w:sz w:val="20"/>
            <w:szCs w:val="20"/>
          </w:rPr>
          <w:t xml:space="preserve"> bindingSource1;</w:t>
        </w:r>
      </w:moveTo>
    </w:p>
    <w:p w14:paraId="3756CD7B" w14:textId="48391794" w:rsidR="00FE721D" w:rsidRDefault="00FE721D" w:rsidP="00FE721D">
      <w:pPr>
        <w:rPr>
          <w:ins w:id="3026" w:author="Ravindra Akella" w:date="2019-11-24T18:24:00Z"/>
          <w:noProof/>
          <w:color w:val="000000"/>
          <w:sz w:val="20"/>
          <w:szCs w:val="20"/>
        </w:rPr>
      </w:pPr>
      <w:moveTo w:id="3027" w:author="Ravindra Akella" w:date="2019-11-24T18:20:00Z">
        <w:r>
          <w:rPr>
            <w:noProof/>
            <w:color w:val="000000"/>
            <w:sz w:val="20"/>
            <w:szCs w:val="20"/>
          </w:rPr>
          <w:t xml:space="preserve">        }</w:t>
        </w:r>
        <w:commentRangeStart w:id="3028"/>
        <w:commentRangeStart w:id="3029"/>
        <w:commentRangeEnd w:id="3028"/>
        <w:r>
          <w:rPr>
            <w:rStyle w:val="CommentReference"/>
            <w:noProof/>
          </w:rPr>
          <w:commentReference w:id="3028"/>
        </w:r>
      </w:moveTo>
      <w:commentRangeEnd w:id="3029"/>
      <w:r w:rsidR="00A60DE0">
        <w:rPr>
          <w:rStyle w:val="CommentReference"/>
        </w:rPr>
        <w:commentReference w:id="3029"/>
      </w:r>
    </w:p>
    <w:p w14:paraId="514A60E1" w14:textId="10800A45" w:rsidR="00FF46D6" w:rsidRPr="00FF46D6" w:rsidRDefault="00EB4A19" w:rsidP="00FE721D">
      <w:pPr>
        <w:rPr>
          <w:moveTo w:id="3030" w:author="Ravindra Akella" w:date="2019-11-24T18:20:00Z"/>
          <w:rFonts w:ascii="Palatino Linotype" w:eastAsia="Palatino Linotype" w:hAnsi="Palatino Linotype" w:cs="Palatino Linotype"/>
          <w:sz w:val="21"/>
          <w:szCs w:val="21"/>
          <w:rPrChange w:id="3031" w:author="Ravindra Akella" w:date="2019-11-24T18:25:00Z">
            <w:rPr>
              <w:moveTo w:id="3032" w:author="Ravindra Akella" w:date="2019-11-24T18:20:00Z"/>
              <w:noProof/>
              <w:color w:val="000000"/>
              <w:sz w:val="20"/>
              <w:szCs w:val="20"/>
            </w:rPr>
          </w:rPrChange>
        </w:rPr>
      </w:pPr>
      <w:ins w:id="3033" w:author="Ravindra Akella" w:date="2019-11-24T18:47:00Z">
        <w:r>
          <w:rPr>
            <w:rFonts w:ascii="Palatino Linotype" w:eastAsia="Palatino Linotype" w:hAnsi="Palatino Linotype" w:cs="Palatino Linotype"/>
            <w:sz w:val="21"/>
            <w:szCs w:val="21"/>
          </w:rPr>
          <w:t>C</w:t>
        </w:r>
      </w:ins>
      <w:ins w:id="3034" w:author="Ravindra Akella" w:date="2019-11-24T18:25:00Z">
        <w:r w:rsidR="00FF46D6" w:rsidRPr="00FF46D6">
          <w:rPr>
            <w:rFonts w:ascii="Palatino Linotype" w:eastAsia="Palatino Linotype" w:hAnsi="Palatino Linotype" w:cs="Palatino Linotype"/>
            <w:sz w:val="21"/>
            <w:szCs w:val="21"/>
            <w:rPrChange w:id="3035" w:author="Ravindra Akella" w:date="2019-11-24T18:25:00Z">
              <w:rPr>
                <w:noProof/>
                <w:color w:val="000000"/>
                <w:sz w:val="20"/>
                <w:szCs w:val="20"/>
              </w:rPr>
            </w:rPrChange>
          </w:rPr>
          <w:t>reate a</w:t>
        </w:r>
      </w:ins>
      <w:ins w:id="3036" w:author="Ravindra Akella" w:date="2019-11-24T18:48:00Z">
        <w:r>
          <w:rPr>
            <w:rFonts w:ascii="Palatino Linotype" w:eastAsia="Palatino Linotype" w:hAnsi="Palatino Linotype" w:cs="Palatino Linotype"/>
            <w:sz w:val="21"/>
            <w:szCs w:val="21"/>
          </w:rPr>
          <w:t>n</w:t>
        </w:r>
      </w:ins>
      <w:ins w:id="3037" w:author="Ravindra Akella" w:date="2019-11-24T18:25:00Z">
        <w:r w:rsidR="00FF46D6" w:rsidRPr="00FF46D6">
          <w:rPr>
            <w:rFonts w:ascii="Palatino Linotype" w:eastAsia="Palatino Linotype" w:hAnsi="Palatino Linotype" w:cs="Palatino Linotype"/>
            <w:sz w:val="21"/>
            <w:szCs w:val="21"/>
            <w:rPrChange w:id="3038" w:author="Ravindra Akella" w:date="2019-11-24T18:25:00Z">
              <w:rPr>
                <w:noProof/>
                <w:color w:val="000000"/>
                <w:sz w:val="20"/>
                <w:szCs w:val="20"/>
              </w:rPr>
            </w:rPrChange>
          </w:rPr>
          <w:t xml:space="preserve"> object of type </w:t>
        </w:r>
        <w:r w:rsidR="00FF46D6" w:rsidRPr="00FF46D6">
          <w:rPr>
            <w:rFonts w:ascii="Palatino Linotype" w:eastAsia="Palatino Linotype" w:hAnsi="Palatino Linotype" w:cs="Palatino Linotype"/>
            <w:sz w:val="21"/>
            <w:szCs w:val="21"/>
            <w:rPrChange w:id="3039" w:author="Ravindra Akella" w:date="2019-11-24T18:25:00Z">
              <w:rPr>
                <w:color w:val="000000"/>
                <w:sz w:val="20"/>
                <w:szCs w:val="20"/>
              </w:rPr>
            </w:rPrChange>
          </w:rPr>
          <w:t>CancellationTokenSource</w:t>
        </w:r>
        <w:r w:rsidR="00FF46D6" w:rsidRPr="00FF46D6">
          <w:rPr>
            <w:rFonts w:ascii="Palatino Linotype" w:eastAsia="Palatino Linotype" w:hAnsi="Palatino Linotype" w:cs="Palatino Linotype"/>
            <w:sz w:val="21"/>
            <w:szCs w:val="21"/>
            <w:rPrChange w:id="3040" w:author="Ravindra Akella" w:date="2019-11-24T18:25:00Z">
              <w:rPr>
                <w:color w:val="000000"/>
                <w:sz w:val="20"/>
                <w:szCs w:val="20"/>
              </w:rPr>
            </w:rPrChange>
          </w:rPr>
          <w:t xml:space="preserve"> that will be used to pass into our asynchronous method so that it can be used trigger cancellation if needed.</w:t>
        </w:r>
      </w:ins>
    </w:p>
    <w:moveToRangeEnd w:id="2984"/>
    <w:p w14:paraId="17F7627F" w14:textId="727C8F95" w:rsidR="00FE721D" w:rsidDel="009E006B" w:rsidRDefault="00FE721D">
      <w:pPr>
        <w:rPr>
          <w:del w:id="3041" w:author="Ravindra Akella" w:date="2019-11-24T18:24:00Z"/>
          <w:rFonts w:ascii="Palatino Linotype" w:eastAsia="Palatino Linotype" w:hAnsi="Palatino Linotype" w:cs="Palatino Linotype"/>
          <w:sz w:val="21"/>
          <w:szCs w:val="21"/>
        </w:rPr>
      </w:pPr>
    </w:p>
    <w:p w14:paraId="4AB20CB1" w14:textId="77777777" w:rsidR="00942C25" w:rsidRDefault="009C5CA0">
      <w:pPr>
        <w:spacing w:after="0" w:line="240" w:lineRule="auto"/>
        <w:rPr>
          <w:color w:val="000000"/>
          <w:sz w:val="20"/>
          <w:szCs w:val="20"/>
        </w:rPr>
      </w:pPr>
      <w:r>
        <w:rPr>
          <w:color w:val="000000"/>
          <w:sz w:val="20"/>
          <w:szCs w:val="20"/>
        </w:rPr>
        <w:t xml:space="preserve">        </w:t>
      </w:r>
      <w:sdt>
        <w:sdtPr>
          <w:tag w:val="goog_rdk_17"/>
          <w:id w:val="1463531202"/>
        </w:sdtPr>
        <w:sdtContent>
          <w:commentRangeStart w:id="3042"/>
          <w:commentRangeStart w:id="3043"/>
        </w:sdtContent>
      </w:sdt>
      <w:r>
        <w:rPr>
          <w:color w:val="000000"/>
          <w:sz w:val="20"/>
          <w:szCs w:val="20"/>
        </w:rPr>
        <w:t xml:space="preserve">CancellationTokenSource </w:t>
      </w:r>
      <w:proofErr w:type="spellStart"/>
      <w:r>
        <w:rPr>
          <w:color w:val="000000"/>
          <w:sz w:val="20"/>
          <w:szCs w:val="20"/>
        </w:rPr>
        <w:t>cts</w:t>
      </w:r>
      <w:proofErr w:type="spellEnd"/>
      <w:r>
        <w:rPr>
          <w:color w:val="000000"/>
          <w:sz w:val="20"/>
          <w:szCs w:val="20"/>
        </w:rPr>
        <w:t xml:space="preserve"> = </w:t>
      </w:r>
      <w:r>
        <w:rPr>
          <w:color w:val="0000FF"/>
          <w:sz w:val="20"/>
          <w:szCs w:val="20"/>
        </w:rPr>
        <w:t>null</w:t>
      </w:r>
      <w:r>
        <w:rPr>
          <w:color w:val="000000"/>
          <w:sz w:val="20"/>
          <w:szCs w:val="20"/>
        </w:rPr>
        <w:t>;</w:t>
      </w:r>
      <w:commentRangeEnd w:id="3042"/>
      <w:r>
        <w:rPr>
          <w:rStyle w:val="CommentReference"/>
        </w:rPr>
        <w:commentReference w:id="3042"/>
      </w:r>
      <w:commentRangeEnd w:id="3043"/>
      <w:r w:rsidR="00A60DE0">
        <w:rPr>
          <w:rStyle w:val="CommentReference"/>
        </w:rPr>
        <w:commentReference w:id="3043"/>
      </w:r>
    </w:p>
    <w:p w14:paraId="7F891608" w14:textId="11AFB4C5" w:rsidR="00942C25" w:rsidRDefault="009C5CA0">
      <w:pPr>
        <w:spacing w:after="0" w:line="240" w:lineRule="auto"/>
        <w:rPr>
          <w:ins w:id="3044" w:author="Ravindra Akella" w:date="2019-11-24T18:26: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b/>
      </w:r>
    </w:p>
    <w:p w14:paraId="1CB6A8BC" w14:textId="54B708E4" w:rsidR="00744890" w:rsidRDefault="00744890">
      <w:pPr>
        <w:spacing w:after="0" w:line="240" w:lineRule="auto"/>
        <w:rPr>
          <w:ins w:id="3045" w:author="Ravindra Akella" w:date="2019-11-24T18:30:00Z"/>
          <w:rFonts w:ascii="Palatino Linotype" w:eastAsia="Palatino Linotype" w:hAnsi="Palatino Linotype" w:cs="Palatino Linotype"/>
          <w:sz w:val="21"/>
          <w:szCs w:val="21"/>
        </w:rPr>
      </w:pPr>
      <w:ins w:id="3046" w:author="Ravindra Akella" w:date="2019-11-24T18:26:00Z">
        <w:r>
          <w:rPr>
            <w:rFonts w:ascii="Palatino Linotype" w:eastAsia="Palatino Linotype" w:hAnsi="Palatino Linotype" w:cs="Palatino Linotype"/>
            <w:sz w:val="21"/>
            <w:szCs w:val="21"/>
          </w:rPr>
          <w:t xml:space="preserve">Now in the event handler of search button we will call our asynchronous method </w:t>
        </w:r>
        <w:proofErr w:type="spellStart"/>
        <w:r w:rsidRPr="00744890">
          <w:rPr>
            <w:rFonts w:ascii="Palatino Linotype" w:eastAsia="Palatino Linotype" w:hAnsi="Palatino Linotype" w:cs="Palatino Linotype"/>
            <w:sz w:val="21"/>
            <w:szCs w:val="21"/>
            <w:rPrChange w:id="3047" w:author="Ravindra Akella" w:date="2019-11-24T18:26:00Z">
              <w:rPr>
                <w:noProof/>
                <w:color w:val="000000"/>
                <w:sz w:val="20"/>
                <w:szCs w:val="20"/>
              </w:rPr>
            </w:rPrChange>
          </w:rPr>
          <w:t>GetDataFromAPIAsync</w:t>
        </w:r>
        <w:proofErr w:type="spellEnd"/>
        <w:r>
          <w:rPr>
            <w:rFonts w:ascii="Palatino Linotype" w:eastAsia="Palatino Linotype" w:hAnsi="Palatino Linotype" w:cs="Palatino Linotype"/>
            <w:sz w:val="21"/>
            <w:szCs w:val="21"/>
          </w:rPr>
          <w:t xml:space="preserve"> to retrieve </w:t>
        </w:r>
      </w:ins>
      <w:ins w:id="3048" w:author="Ravindra Akella" w:date="2019-11-24T18:27:00Z">
        <w:r w:rsidR="00A457FA">
          <w:rPr>
            <w:rFonts w:ascii="Palatino Linotype" w:eastAsia="Palatino Linotype" w:hAnsi="Palatino Linotype" w:cs="Palatino Linotype"/>
            <w:sz w:val="21"/>
            <w:szCs w:val="21"/>
          </w:rPr>
          <w:t xml:space="preserve">stocks and pass cancellation object </w:t>
        </w:r>
        <w:proofErr w:type="spellStart"/>
        <w:r w:rsidR="00A457FA">
          <w:rPr>
            <w:rFonts w:ascii="Palatino Linotype" w:eastAsia="Palatino Linotype" w:hAnsi="Palatino Linotype" w:cs="Palatino Linotype"/>
            <w:sz w:val="21"/>
            <w:szCs w:val="21"/>
          </w:rPr>
          <w:t>cts</w:t>
        </w:r>
        <w:proofErr w:type="spellEnd"/>
        <w:r w:rsidR="00A457FA">
          <w:rPr>
            <w:rFonts w:ascii="Palatino Linotype" w:eastAsia="Palatino Linotype" w:hAnsi="Palatino Linotype" w:cs="Palatino Linotype"/>
            <w:sz w:val="21"/>
            <w:szCs w:val="21"/>
          </w:rPr>
          <w:t>.</w:t>
        </w:r>
      </w:ins>
      <w:ins w:id="3049" w:author="Ravindra Akella" w:date="2019-11-24T18:28:00Z">
        <w:r w:rsidR="00A457FA">
          <w:rPr>
            <w:rFonts w:ascii="Palatino Linotype" w:eastAsia="Palatino Linotype" w:hAnsi="Palatino Linotype" w:cs="Palatino Linotype"/>
            <w:sz w:val="21"/>
            <w:szCs w:val="21"/>
          </w:rPr>
          <w:t xml:space="preserve"> Now the same search button will be used to cancel while retrieving data from API so we would add small if condition based on which </w:t>
        </w:r>
        <w:proofErr w:type="spellStart"/>
        <w:r w:rsidR="00A457FA">
          <w:rPr>
            <w:rFonts w:ascii="Palatino Linotype" w:eastAsia="Palatino Linotype" w:hAnsi="Palatino Linotype" w:cs="Palatino Linotype"/>
            <w:sz w:val="21"/>
            <w:szCs w:val="21"/>
          </w:rPr>
          <w:t>cts</w:t>
        </w:r>
        <w:proofErr w:type="spellEnd"/>
        <w:r w:rsidR="00A457FA">
          <w:rPr>
            <w:rFonts w:ascii="Palatino Linotype" w:eastAsia="Palatino Linotype" w:hAnsi="Palatino Linotype" w:cs="Palatino Linotype"/>
            <w:sz w:val="21"/>
            <w:szCs w:val="21"/>
          </w:rPr>
          <w:t xml:space="preserve"> object is initialized i.e.</w:t>
        </w:r>
      </w:ins>
      <w:ins w:id="3050" w:author="Ravindra Akella" w:date="2019-11-24T18:29:00Z">
        <w:r w:rsidR="00A457FA">
          <w:rPr>
            <w:rFonts w:ascii="Palatino Linotype" w:eastAsia="Palatino Linotype" w:hAnsi="Palatino Linotype" w:cs="Palatino Linotype"/>
            <w:sz w:val="21"/>
            <w:szCs w:val="21"/>
          </w:rPr>
          <w:t xml:space="preserve"> for search new object is created but for cancellation we </w:t>
        </w:r>
        <w:r w:rsidR="00A457FA">
          <w:rPr>
            <w:rFonts w:ascii="Palatino Linotype" w:eastAsia="Palatino Linotype" w:hAnsi="Palatino Linotype" w:cs="Palatino Linotype"/>
            <w:sz w:val="21"/>
            <w:szCs w:val="21"/>
          </w:rPr>
          <w:lastRenderedPageBreak/>
          <w:t>will Cancel method and return from the event to stop retrieving data from API.</w:t>
        </w:r>
      </w:ins>
      <w:ins w:id="3051" w:author="Ravindra Akella" w:date="2019-11-24T18:30:00Z">
        <w:r w:rsidR="00655A65">
          <w:rPr>
            <w:rFonts w:ascii="Palatino Linotype" w:eastAsia="Palatino Linotype" w:hAnsi="Palatino Linotype" w:cs="Palatino Linotype"/>
            <w:sz w:val="21"/>
            <w:szCs w:val="21"/>
          </w:rPr>
          <w:t xml:space="preserve"> With this our search method will look like below</w:t>
        </w:r>
      </w:ins>
    </w:p>
    <w:p w14:paraId="49381048" w14:textId="77777777" w:rsidR="002A6591" w:rsidRDefault="002A6591">
      <w:pPr>
        <w:spacing w:after="0" w:line="240" w:lineRule="auto"/>
        <w:rPr>
          <w:rFonts w:ascii="Palatino Linotype" w:eastAsia="Palatino Linotype" w:hAnsi="Palatino Linotype" w:cs="Palatino Linotype"/>
          <w:sz w:val="21"/>
          <w:szCs w:val="21"/>
        </w:rPr>
      </w:pPr>
    </w:p>
    <w:p w14:paraId="491F36BA"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4D83674B"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Search stock click event handler</w:t>
      </w:r>
    </w:p>
    <w:p w14:paraId="451E8D66"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4023642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14:paraId="28C563A4"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14:paraId="378C44A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Search_Click</w:t>
      </w:r>
      <w:proofErr w:type="spellEnd"/>
      <w:r>
        <w:rPr>
          <w:color w:val="000000"/>
          <w:sz w:val="20"/>
          <w:szCs w:val="20"/>
        </w:rPr>
        <w:t>(</w:t>
      </w:r>
      <w:r>
        <w:rPr>
          <w:color w:val="0000FF"/>
          <w:sz w:val="20"/>
          <w:szCs w:val="20"/>
        </w:rPr>
        <w:t>object</w:t>
      </w:r>
      <w:r>
        <w:rPr>
          <w:color w:val="000000"/>
          <w:sz w:val="20"/>
          <w:szCs w:val="20"/>
        </w:rPr>
        <w:t xml:space="preserve"> sender, </w:t>
      </w:r>
      <w:proofErr w:type="spellStart"/>
      <w:r>
        <w:rPr>
          <w:color w:val="000000"/>
          <w:sz w:val="20"/>
          <w:szCs w:val="20"/>
        </w:rPr>
        <w:t>EventArgs</w:t>
      </w:r>
      <w:proofErr w:type="spellEnd"/>
      <w:r>
        <w:rPr>
          <w:color w:val="000000"/>
          <w:sz w:val="20"/>
          <w:szCs w:val="20"/>
        </w:rPr>
        <w:t xml:space="preserve"> e)</w:t>
      </w:r>
    </w:p>
    <w:p w14:paraId="1B326561" w14:textId="77777777" w:rsidR="00942C25" w:rsidRDefault="009C5CA0">
      <w:pPr>
        <w:spacing w:after="0" w:line="240" w:lineRule="auto"/>
        <w:rPr>
          <w:color w:val="000000"/>
          <w:sz w:val="20"/>
          <w:szCs w:val="20"/>
        </w:rPr>
      </w:pPr>
      <w:r>
        <w:rPr>
          <w:color w:val="000000"/>
          <w:sz w:val="20"/>
          <w:szCs w:val="20"/>
        </w:rPr>
        <w:t xml:space="preserve">        {</w:t>
      </w:r>
    </w:p>
    <w:p w14:paraId="7768023E"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stockData.Rows.Clear</w:t>
      </w:r>
      <w:proofErr w:type="spellEnd"/>
      <w:r>
        <w:rPr>
          <w:color w:val="000000"/>
          <w:sz w:val="20"/>
          <w:szCs w:val="20"/>
        </w:rPr>
        <w:t>();</w:t>
      </w:r>
    </w:p>
    <w:p w14:paraId="6C2AF3B7"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stockData.Refresh</w:t>
      </w:r>
      <w:proofErr w:type="spellEnd"/>
      <w:r>
        <w:rPr>
          <w:color w:val="000000"/>
          <w:sz w:val="20"/>
          <w:szCs w:val="20"/>
        </w:rPr>
        <w:t xml:space="preserve">();            </w:t>
      </w:r>
    </w:p>
    <w:p w14:paraId="46D4A29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p>
    <w:p w14:paraId="666EAFCE"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ticker.Start</w:t>
      </w:r>
      <w:proofErr w:type="spellEnd"/>
      <w:r>
        <w:rPr>
          <w:color w:val="000000"/>
          <w:sz w:val="20"/>
          <w:szCs w:val="20"/>
        </w:rPr>
        <w:t>();</w:t>
      </w:r>
    </w:p>
    <w:p w14:paraId="3F5B6513"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search.Text</w:t>
      </w:r>
      <w:proofErr w:type="spellEnd"/>
      <w:r>
        <w:rPr>
          <w:color w:val="000000"/>
          <w:sz w:val="20"/>
          <w:szCs w:val="20"/>
        </w:rPr>
        <w:t xml:space="preserve"> = </w:t>
      </w:r>
      <w:r>
        <w:rPr>
          <w:color w:val="A31515"/>
          <w:sz w:val="20"/>
          <w:szCs w:val="20"/>
        </w:rPr>
        <w:t>"Cancel"</w:t>
      </w:r>
      <w:r>
        <w:rPr>
          <w:color w:val="000000"/>
          <w:sz w:val="20"/>
          <w:szCs w:val="20"/>
        </w:rPr>
        <w:t>;</w:t>
      </w:r>
    </w:p>
    <w:p w14:paraId="304171AE" w14:textId="77777777" w:rsidR="00942C25" w:rsidRDefault="00942C25">
      <w:pPr>
        <w:spacing w:after="0" w:line="240" w:lineRule="auto"/>
        <w:rPr>
          <w:color w:val="000000"/>
          <w:sz w:val="20"/>
          <w:szCs w:val="20"/>
        </w:rPr>
      </w:pPr>
    </w:p>
    <w:p w14:paraId="59B2E9A4"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//On clicking of Search/Cancel checking to cancel operation or perform search</w:t>
      </w:r>
    </w:p>
    <w:p w14:paraId="3FBA12B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cts</w:t>
      </w:r>
      <w:proofErr w:type="spellEnd"/>
      <w:r>
        <w:rPr>
          <w:color w:val="000000"/>
          <w:sz w:val="20"/>
          <w:szCs w:val="20"/>
        </w:rPr>
        <w:t xml:space="preserve"> != </w:t>
      </w:r>
      <w:r>
        <w:rPr>
          <w:color w:val="0000FF"/>
          <w:sz w:val="20"/>
          <w:szCs w:val="20"/>
        </w:rPr>
        <w:t>null</w:t>
      </w:r>
      <w:r>
        <w:rPr>
          <w:color w:val="000000"/>
          <w:sz w:val="20"/>
          <w:szCs w:val="20"/>
        </w:rPr>
        <w:t>)</w:t>
      </w:r>
    </w:p>
    <w:p w14:paraId="606CE406" w14:textId="77777777" w:rsidR="00942C25" w:rsidRDefault="009C5CA0">
      <w:pPr>
        <w:spacing w:after="0" w:line="240" w:lineRule="auto"/>
        <w:rPr>
          <w:color w:val="000000"/>
          <w:sz w:val="20"/>
          <w:szCs w:val="20"/>
        </w:rPr>
      </w:pPr>
      <w:r>
        <w:rPr>
          <w:color w:val="000000"/>
          <w:sz w:val="20"/>
          <w:szCs w:val="20"/>
        </w:rPr>
        <w:t xml:space="preserve">            {</w:t>
      </w:r>
    </w:p>
    <w:p w14:paraId="4C74A973"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cts.Cancel</w:t>
      </w:r>
      <w:proofErr w:type="spellEnd"/>
      <w:r>
        <w:rPr>
          <w:color w:val="000000"/>
          <w:sz w:val="20"/>
          <w:szCs w:val="20"/>
        </w:rPr>
        <w:t>();</w:t>
      </w:r>
    </w:p>
    <w:p w14:paraId="32957081"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w:t>
      </w:r>
      <w:proofErr w:type="spellEnd"/>
      <w:r>
        <w:rPr>
          <w:color w:val="000000"/>
          <w:sz w:val="20"/>
          <w:szCs w:val="20"/>
        </w:rPr>
        <w:t xml:space="preserve"> = </w:t>
      </w:r>
      <w:r>
        <w:rPr>
          <w:color w:val="0000FF"/>
          <w:sz w:val="20"/>
          <w:szCs w:val="20"/>
        </w:rPr>
        <w:t>null</w:t>
      </w:r>
      <w:r>
        <w:rPr>
          <w:color w:val="000000"/>
          <w:sz w:val="20"/>
          <w:szCs w:val="20"/>
        </w:rPr>
        <w:t>;</w:t>
      </w:r>
    </w:p>
    <w:p w14:paraId="2A09C28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14:paraId="5378A1B0" w14:textId="77777777" w:rsidR="00942C25" w:rsidRDefault="009C5CA0">
      <w:pPr>
        <w:spacing w:after="0" w:line="240" w:lineRule="auto"/>
        <w:rPr>
          <w:color w:val="000000"/>
          <w:sz w:val="20"/>
          <w:szCs w:val="20"/>
        </w:rPr>
      </w:pPr>
      <w:r>
        <w:rPr>
          <w:color w:val="000000"/>
          <w:sz w:val="20"/>
          <w:szCs w:val="20"/>
        </w:rPr>
        <w:t xml:space="preserve">            }</w:t>
      </w:r>
    </w:p>
    <w:p w14:paraId="55DFC550" w14:textId="77777777" w:rsidR="00942C25" w:rsidRDefault="00942C25">
      <w:pPr>
        <w:spacing w:after="0" w:line="240" w:lineRule="auto"/>
        <w:rPr>
          <w:color w:val="000000"/>
          <w:sz w:val="20"/>
          <w:szCs w:val="20"/>
        </w:rPr>
      </w:pPr>
    </w:p>
    <w:p w14:paraId="04A168E1"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FF"/>
          <w:sz w:val="20"/>
          <w:szCs w:val="20"/>
        </w:rPr>
        <w:t>this</w:t>
      </w:r>
      <w:r>
        <w:rPr>
          <w:color w:val="000000"/>
          <w:sz w:val="20"/>
          <w:szCs w:val="20"/>
        </w:rPr>
        <w:t>.cts</w:t>
      </w:r>
      <w:proofErr w:type="spellEnd"/>
      <w:r>
        <w:rPr>
          <w:color w:val="000000"/>
          <w:sz w:val="20"/>
          <w:szCs w:val="20"/>
        </w:rPr>
        <w:t xml:space="preserve"> = </w:t>
      </w:r>
      <w:r>
        <w:rPr>
          <w:color w:val="0000FF"/>
          <w:sz w:val="20"/>
          <w:szCs w:val="20"/>
        </w:rPr>
        <w:t>new</w:t>
      </w:r>
      <w:r>
        <w:rPr>
          <w:color w:val="000000"/>
          <w:sz w:val="20"/>
          <w:szCs w:val="20"/>
        </w:rPr>
        <w:t xml:space="preserve"> CancellationTokenSource();</w:t>
      </w:r>
    </w:p>
    <w:p w14:paraId="3F4138E9" w14:textId="77777777" w:rsidR="00942C25" w:rsidRDefault="00942C25">
      <w:pPr>
        <w:spacing w:after="0" w:line="240" w:lineRule="auto"/>
        <w:rPr>
          <w:color w:val="000000"/>
          <w:sz w:val="20"/>
          <w:szCs w:val="20"/>
        </w:rPr>
      </w:pPr>
    </w:p>
    <w:p w14:paraId="44310CD3"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//Delegate on cancellation token when there is a cancellation, executes on calling thread's context in this case UI</w:t>
      </w:r>
    </w:p>
    <w:p w14:paraId="28C5CDC0"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FF"/>
          <w:sz w:val="20"/>
          <w:szCs w:val="20"/>
        </w:rPr>
        <w:t>this</w:t>
      </w:r>
      <w:r>
        <w:rPr>
          <w:color w:val="000000"/>
          <w:sz w:val="20"/>
          <w:szCs w:val="20"/>
        </w:rPr>
        <w:t>.cts.Token.Register</w:t>
      </w:r>
      <w:proofErr w:type="spellEnd"/>
      <w:r>
        <w:rPr>
          <w:color w:val="000000"/>
          <w:sz w:val="20"/>
          <w:szCs w:val="20"/>
        </w:rPr>
        <w:t>(() =&gt;</w:t>
      </w:r>
    </w:p>
    <w:p w14:paraId="47730316" w14:textId="77777777" w:rsidR="00942C25" w:rsidRDefault="009C5CA0">
      <w:pPr>
        <w:spacing w:after="0" w:line="240" w:lineRule="auto"/>
        <w:rPr>
          <w:color w:val="000000"/>
          <w:sz w:val="20"/>
          <w:szCs w:val="20"/>
        </w:rPr>
      </w:pPr>
      <w:r>
        <w:rPr>
          <w:color w:val="000000"/>
          <w:sz w:val="20"/>
          <w:szCs w:val="20"/>
        </w:rPr>
        <w:t xml:space="preserve">            {</w:t>
      </w:r>
    </w:p>
    <w:p w14:paraId="224A2FA5"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progressMessage.Text</w:t>
      </w:r>
      <w:proofErr w:type="spellEnd"/>
      <w:r>
        <w:rPr>
          <w:color w:val="000000"/>
          <w:sz w:val="20"/>
          <w:szCs w:val="20"/>
        </w:rPr>
        <w:t xml:space="preserve"> = </w:t>
      </w:r>
      <w:r>
        <w:rPr>
          <w:color w:val="A31515"/>
          <w:sz w:val="20"/>
          <w:szCs w:val="20"/>
        </w:rPr>
        <w:t>"Search is cancelled"</w:t>
      </w:r>
      <w:r>
        <w:rPr>
          <w:color w:val="000000"/>
          <w:sz w:val="20"/>
          <w:szCs w:val="20"/>
        </w:rPr>
        <w:t xml:space="preserve"> ;</w:t>
      </w:r>
    </w:p>
    <w:p w14:paraId="13129FD1" w14:textId="77777777" w:rsidR="00942C25" w:rsidRDefault="009C5CA0">
      <w:pPr>
        <w:spacing w:after="0" w:line="240" w:lineRule="auto"/>
        <w:rPr>
          <w:color w:val="000000"/>
          <w:sz w:val="20"/>
          <w:szCs w:val="20"/>
        </w:rPr>
      </w:pPr>
      <w:r>
        <w:rPr>
          <w:color w:val="000000"/>
          <w:sz w:val="20"/>
          <w:szCs w:val="20"/>
        </w:rPr>
        <w:t xml:space="preserve">            });</w:t>
      </w:r>
    </w:p>
    <w:p w14:paraId="4C89C45B" w14:textId="77777777" w:rsidR="00942C25" w:rsidRDefault="009C5CA0">
      <w:pPr>
        <w:spacing w:after="0" w:line="240" w:lineRule="auto"/>
        <w:rPr>
          <w:color w:val="000000"/>
          <w:sz w:val="20"/>
          <w:szCs w:val="20"/>
        </w:rPr>
      </w:pPr>
      <w:r>
        <w:rPr>
          <w:color w:val="000000"/>
          <w:sz w:val="20"/>
          <w:szCs w:val="20"/>
        </w:rPr>
        <w:t xml:space="preserve">            </w:t>
      </w:r>
    </w:p>
    <w:p w14:paraId="5C3EB012"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//Cancellation needs to be handled gracefully</w:t>
      </w:r>
    </w:p>
    <w:p w14:paraId="6BF59AA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483AB2AA" w14:textId="77777777" w:rsidR="00942C25" w:rsidRDefault="009C5CA0">
      <w:pPr>
        <w:spacing w:after="0" w:line="240" w:lineRule="auto"/>
        <w:rPr>
          <w:color w:val="000000"/>
          <w:sz w:val="20"/>
          <w:szCs w:val="20"/>
        </w:rPr>
      </w:pPr>
      <w:r>
        <w:rPr>
          <w:color w:val="000000"/>
          <w:sz w:val="20"/>
          <w:szCs w:val="20"/>
        </w:rPr>
        <w:t xml:space="preserve">            {</w:t>
      </w:r>
    </w:p>
    <w:p w14:paraId="0EE4EE04" w14:textId="77777777" w:rsidR="00942C25" w:rsidRDefault="00942C25">
      <w:pPr>
        <w:spacing w:after="0" w:line="240" w:lineRule="auto"/>
        <w:rPr>
          <w:color w:val="000000"/>
          <w:sz w:val="20"/>
          <w:szCs w:val="20"/>
        </w:rPr>
      </w:pPr>
    </w:p>
    <w:p w14:paraId="7F8BC32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w:t>
      </w:r>
      <w:proofErr w:type="spellStart"/>
      <w:r>
        <w:rPr>
          <w:color w:val="000000"/>
          <w:sz w:val="20"/>
          <w:szCs w:val="20"/>
        </w:rPr>
        <w:t>getData</w:t>
      </w:r>
      <w:proofErr w:type="spellEnd"/>
      <w:r>
        <w:rPr>
          <w:color w:val="000000"/>
          <w:sz w:val="20"/>
          <w:szCs w:val="20"/>
        </w:rPr>
        <w:t xml:space="preserve"> = </w:t>
      </w:r>
      <w:r>
        <w:rPr>
          <w:color w:val="0000FF"/>
          <w:sz w:val="20"/>
          <w:szCs w:val="20"/>
        </w:rPr>
        <w:t>await</w:t>
      </w:r>
      <w:r>
        <w:rPr>
          <w:color w:val="000000"/>
          <w:sz w:val="20"/>
          <w:szCs w:val="20"/>
        </w:rPr>
        <w:t xml:space="preserve"> </w:t>
      </w:r>
      <w:proofErr w:type="spellStart"/>
      <w:r>
        <w:rPr>
          <w:color w:val="000000"/>
          <w:sz w:val="20"/>
          <w:szCs w:val="20"/>
        </w:rPr>
        <w:t>GetDataFromAPIAsync</w:t>
      </w:r>
      <w:proofErr w:type="spellEnd"/>
      <w:r>
        <w:rPr>
          <w:color w:val="000000"/>
          <w:sz w:val="20"/>
          <w:szCs w:val="20"/>
        </w:rPr>
        <w:t>(</w:t>
      </w:r>
      <w:proofErr w:type="spellStart"/>
      <w:r>
        <w:rPr>
          <w:color w:val="000000"/>
          <w:sz w:val="20"/>
          <w:szCs w:val="20"/>
        </w:rPr>
        <w:t>searchText.Text</w:t>
      </w:r>
      <w:proofErr w:type="spellEnd"/>
      <w:r>
        <w:rPr>
          <w:color w:val="000000"/>
          <w:sz w:val="20"/>
          <w:szCs w:val="20"/>
        </w:rPr>
        <w:t xml:space="preserve">, </w:t>
      </w:r>
      <w:proofErr w:type="spellStart"/>
      <w:r>
        <w:rPr>
          <w:color w:val="0000FF"/>
          <w:sz w:val="20"/>
          <w:szCs w:val="20"/>
        </w:rPr>
        <w:t>this</w:t>
      </w:r>
      <w:r>
        <w:rPr>
          <w:color w:val="000000"/>
          <w:sz w:val="20"/>
          <w:szCs w:val="20"/>
        </w:rPr>
        <w:t>.cts.Token</w:t>
      </w:r>
      <w:proofErr w:type="spellEnd"/>
      <w:r>
        <w:rPr>
          <w:color w:val="000000"/>
          <w:sz w:val="20"/>
          <w:szCs w:val="20"/>
        </w:rPr>
        <w:t>);</w:t>
      </w:r>
    </w:p>
    <w:p w14:paraId="2FCA95BF"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stockData.DataSource</w:t>
      </w:r>
      <w:proofErr w:type="spellEnd"/>
      <w:r>
        <w:rPr>
          <w:color w:val="000000"/>
          <w:sz w:val="20"/>
          <w:szCs w:val="20"/>
        </w:rPr>
        <w:t xml:space="preserve"> = </w:t>
      </w:r>
      <w:proofErr w:type="spellStart"/>
      <w:r>
        <w:rPr>
          <w:color w:val="000000"/>
          <w:sz w:val="20"/>
          <w:szCs w:val="20"/>
        </w:rPr>
        <w:t>getData</w:t>
      </w:r>
      <w:proofErr w:type="spellEnd"/>
      <w:r>
        <w:rPr>
          <w:color w:val="000000"/>
          <w:sz w:val="20"/>
          <w:szCs w:val="20"/>
        </w:rPr>
        <w:t>;</w:t>
      </w:r>
    </w:p>
    <w:p w14:paraId="09DF8D7E" w14:textId="77777777" w:rsidR="00942C25" w:rsidRDefault="009C5CA0">
      <w:pPr>
        <w:spacing w:after="0" w:line="240" w:lineRule="auto"/>
        <w:rPr>
          <w:color w:val="000000"/>
          <w:sz w:val="20"/>
          <w:szCs w:val="20"/>
        </w:rPr>
      </w:pPr>
      <w:r>
        <w:rPr>
          <w:color w:val="000000"/>
          <w:sz w:val="20"/>
          <w:szCs w:val="20"/>
        </w:rPr>
        <w:t xml:space="preserve">            }</w:t>
      </w:r>
    </w:p>
    <w:p w14:paraId="6043CAB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14:paraId="23C52501" w14:textId="77777777" w:rsidR="00942C25" w:rsidRDefault="009C5CA0">
      <w:pPr>
        <w:spacing w:after="0" w:line="240" w:lineRule="auto"/>
        <w:rPr>
          <w:color w:val="000000"/>
          <w:sz w:val="20"/>
          <w:szCs w:val="20"/>
        </w:rPr>
      </w:pPr>
      <w:r>
        <w:rPr>
          <w:color w:val="000000"/>
          <w:sz w:val="20"/>
          <w:szCs w:val="20"/>
        </w:rPr>
        <w:t xml:space="preserve">            {</w:t>
      </w:r>
    </w:p>
    <w:p w14:paraId="5D294C43"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Logs.Text</w:t>
      </w:r>
      <w:proofErr w:type="spellEnd"/>
      <w:r>
        <w:rPr>
          <w:color w:val="000000"/>
          <w:sz w:val="20"/>
          <w:szCs w:val="20"/>
        </w:rPr>
        <w:t xml:space="preserve"> = </w:t>
      </w:r>
      <w:proofErr w:type="spellStart"/>
      <w:r>
        <w:rPr>
          <w:color w:val="000000"/>
          <w:sz w:val="20"/>
          <w:szCs w:val="20"/>
        </w:rPr>
        <w:t>ex.Message</w:t>
      </w:r>
      <w:proofErr w:type="spellEnd"/>
      <w:r>
        <w:rPr>
          <w:color w:val="000000"/>
          <w:sz w:val="20"/>
          <w:szCs w:val="20"/>
        </w:rPr>
        <w:t>;</w:t>
      </w:r>
    </w:p>
    <w:p w14:paraId="145F8953" w14:textId="77777777" w:rsidR="00942C25" w:rsidRDefault="009C5CA0">
      <w:pPr>
        <w:spacing w:after="0" w:line="240" w:lineRule="auto"/>
        <w:rPr>
          <w:color w:val="000000"/>
          <w:sz w:val="20"/>
          <w:szCs w:val="20"/>
        </w:rPr>
      </w:pPr>
      <w:r>
        <w:rPr>
          <w:color w:val="000000"/>
          <w:sz w:val="20"/>
          <w:szCs w:val="20"/>
        </w:rPr>
        <w:t xml:space="preserve">            }</w:t>
      </w:r>
    </w:p>
    <w:p w14:paraId="3023E69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6C529DA6" w14:textId="77777777" w:rsidR="00942C25" w:rsidRDefault="009C5CA0">
      <w:pPr>
        <w:spacing w:after="0" w:line="240" w:lineRule="auto"/>
        <w:rPr>
          <w:color w:val="000000"/>
          <w:sz w:val="20"/>
          <w:szCs w:val="20"/>
        </w:rPr>
      </w:pPr>
      <w:r>
        <w:rPr>
          <w:color w:val="000000"/>
          <w:sz w:val="20"/>
          <w:szCs w:val="20"/>
        </w:rPr>
        <w:t xml:space="preserve">            {                </w:t>
      </w:r>
    </w:p>
    <w:p w14:paraId="3876E53D"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w:t>
      </w:r>
      <w:proofErr w:type="spellEnd"/>
      <w:r>
        <w:rPr>
          <w:color w:val="000000"/>
          <w:sz w:val="20"/>
          <w:szCs w:val="20"/>
        </w:rPr>
        <w:t xml:space="preserve"> = </w:t>
      </w:r>
      <w:r>
        <w:rPr>
          <w:color w:val="0000FF"/>
          <w:sz w:val="20"/>
          <w:szCs w:val="20"/>
        </w:rPr>
        <w:t>null</w:t>
      </w:r>
      <w:r>
        <w:rPr>
          <w:color w:val="000000"/>
          <w:sz w:val="20"/>
          <w:szCs w:val="20"/>
        </w:rPr>
        <w:t>;</w:t>
      </w:r>
    </w:p>
    <w:p w14:paraId="4445196B" w14:textId="77777777" w:rsidR="00942C25" w:rsidRDefault="009C5CA0">
      <w:pPr>
        <w:spacing w:after="0" w:line="240" w:lineRule="auto"/>
        <w:rPr>
          <w:color w:val="000000"/>
          <w:sz w:val="20"/>
          <w:szCs w:val="20"/>
        </w:rPr>
      </w:pPr>
      <w:r>
        <w:rPr>
          <w:color w:val="000000"/>
          <w:sz w:val="20"/>
          <w:szCs w:val="20"/>
        </w:rPr>
        <w:t xml:space="preserve">            }</w:t>
      </w:r>
    </w:p>
    <w:p w14:paraId="29ED09EB" w14:textId="77777777" w:rsidR="00942C25" w:rsidRDefault="00942C25">
      <w:pPr>
        <w:spacing w:after="0" w:line="240" w:lineRule="auto"/>
        <w:rPr>
          <w:color w:val="000000"/>
          <w:sz w:val="20"/>
          <w:szCs w:val="20"/>
        </w:rPr>
      </w:pPr>
    </w:p>
    <w:p w14:paraId="05A2535E"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progressMessage.Text</w:t>
      </w:r>
      <w:proofErr w:type="spellEnd"/>
      <w:r>
        <w:rPr>
          <w:color w:val="000000"/>
          <w:sz w:val="20"/>
          <w:szCs w:val="20"/>
        </w:rPr>
        <w:t xml:space="preserve"> = </w:t>
      </w:r>
      <w:r>
        <w:rPr>
          <w:color w:val="A31515"/>
          <w:sz w:val="20"/>
          <w:szCs w:val="20"/>
        </w:rPr>
        <w:t xml:space="preserve">$"Loaded stocks for </w:t>
      </w:r>
      <w:r>
        <w:rPr>
          <w:color w:val="000000"/>
          <w:sz w:val="20"/>
          <w:szCs w:val="20"/>
        </w:rPr>
        <w:t>{</w:t>
      </w:r>
      <w:proofErr w:type="spellStart"/>
      <w:r>
        <w:rPr>
          <w:color w:val="000000"/>
          <w:sz w:val="20"/>
          <w:szCs w:val="20"/>
        </w:rPr>
        <w:t>searchText.Text</w:t>
      </w:r>
      <w:proofErr w:type="spellEnd"/>
      <w:r>
        <w:rPr>
          <w:color w:val="000000"/>
          <w:sz w:val="20"/>
          <w:szCs w:val="20"/>
        </w:rPr>
        <w:t>}</w:t>
      </w:r>
      <w:r>
        <w:rPr>
          <w:color w:val="A31515"/>
          <w:sz w:val="20"/>
          <w:szCs w:val="20"/>
        </w:rPr>
        <w:t xml:space="preserve"> in </w:t>
      </w:r>
      <w:r>
        <w:rPr>
          <w:color w:val="000000"/>
          <w:sz w:val="20"/>
          <w:szCs w:val="20"/>
        </w:rPr>
        <w:t>{</w:t>
      </w:r>
      <w:proofErr w:type="spellStart"/>
      <w:r>
        <w:rPr>
          <w:color w:val="000000"/>
          <w:sz w:val="20"/>
          <w:szCs w:val="20"/>
        </w:rPr>
        <w:t>ticker.ElapsedMilliseconds</w:t>
      </w:r>
      <w:proofErr w:type="spellEnd"/>
      <w:r>
        <w:rPr>
          <w:color w:val="000000"/>
          <w:sz w:val="20"/>
          <w:szCs w:val="20"/>
        </w:rPr>
        <w:t>}</w:t>
      </w:r>
      <w:proofErr w:type="spellStart"/>
      <w:r>
        <w:rPr>
          <w:color w:val="A31515"/>
          <w:sz w:val="20"/>
          <w:szCs w:val="20"/>
        </w:rPr>
        <w:t>ms</w:t>
      </w:r>
      <w:proofErr w:type="spellEnd"/>
      <w:r>
        <w:rPr>
          <w:color w:val="A31515"/>
          <w:sz w:val="20"/>
          <w:szCs w:val="20"/>
        </w:rPr>
        <w:t>"</w:t>
      </w:r>
      <w:r>
        <w:rPr>
          <w:color w:val="000000"/>
          <w:sz w:val="20"/>
          <w:szCs w:val="20"/>
        </w:rPr>
        <w:t>;</w:t>
      </w:r>
    </w:p>
    <w:p w14:paraId="3F64EC34"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search.Text</w:t>
      </w:r>
      <w:proofErr w:type="spellEnd"/>
      <w:r>
        <w:rPr>
          <w:color w:val="000000"/>
          <w:sz w:val="20"/>
          <w:szCs w:val="20"/>
        </w:rPr>
        <w:t xml:space="preserve"> = </w:t>
      </w:r>
      <w:r>
        <w:rPr>
          <w:color w:val="A31515"/>
          <w:sz w:val="20"/>
          <w:szCs w:val="20"/>
        </w:rPr>
        <w:t>"Search"</w:t>
      </w:r>
      <w:r>
        <w:rPr>
          <w:color w:val="000000"/>
          <w:sz w:val="20"/>
          <w:szCs w:val="20"/>
        </w:rPr>
        <w:t>;</w:t>
      </w:r>
    </w:p>
    <w:p w14:paraId="1DC6636E" w14:textId="37AB25D6" w:rsidR="00942C25" w:rsidRDefault="009C5CA0">
      <w:pPr>
        <w:spacing w:after="0" w:line="240" w:lineRule="auto"/>
        <w:rPr>
          <w:ins w:id="3052" w:author="Ravindra Akella" w:date="2019-11-24T18:31:00Z"/>
          <w:color w:val="000000"/>
          <w:sz w:val="20"/>
          <w:szCs w:val="20"/>
        </w:rPr>
      </w:pPr>
      <w:r>
        <w:rPr>
          <w:color w:val="000000"/>
          <w:sz w:val="20"/>
          <w:szCs w:val="20"/>
        </w:rPr>
        <w:t xml:space="preserve">        }</w:t>
      </w:r>
    </w:p>
    <w:p w14:paraId="3BD76533" w14:textId="045689B7" w:rsidR="006C47EB" w:rsidRDefault="006C47EB">
      <w:pPr>
        <w:spacing w:after="0" w:line="240" w:lineRule="auto"/>
        <w:rPr>
          <w:color w:val="000000"/>
          <w:sz w:val="20"/>
          <w:szCs w:val="20"/>
        </w:rPr>
      </w:pPr>
      <w:ins w:id="3053" w:author="Ravindra Akella" w:date="2019-11-24T18:31:00Z">
        <w:r w:rsidRPr="006C47EB">
          <w:rPr>
            <w:rFonts w:ascii="Palatino Linotype" w:eastAsia="Palatino Linotype" w:hAnsi="Palatino Linotype" w:cs="Palatino Linotype"/>
            <w:sz w:val="21"/>
            <w:szCs w:val="21"/>
            <w:rPrChange w:id="3054" w:author="Ravindra Akella" w:date="2019-11-24T18:31:00Z">
              <w:rPr>
                <w:color w:val="000000"/>
                <w:sz w:val="20"/>
                <w:szCs w:val="20"/>
              </w:rPr>
            </w:rPrChange>
          </w:rPr>
          <w:lastRenderedPageBreak/>
          <w:t>Onc</w:t>
        </w:r>
        <w:r>
          <w:rPr>
            <w:rFonts w:ascii="Palatino Linotype" w:eastAsia="Palatino Linotype" w:hAnsi="Palatino Linotype" w:cs="Palatino Linotype"/>
            <w:sz w:val="21"/>
            <w:szCs w:val="21"/>
          </w:rPr>
          <w:t>e we run this code and type some data and click on search, search button text is changed to Cancel button as show</w:t>
        </w:r>
      </w:ins>
      <w:ins w:id="3055" w:author="Ravindra Akella" w:date="2019-11-24T18:32:00Z">
        <w:r>
          <w:rPr>
            <w:rFonts w:ascii="Palatino Linotype" w:eastAsia="Palatino Linotype" w:hAnsi="Palatino Linotype" w:cs="Palatino Linotype"/>
            <w:sz w:val="21"/>
            <w:szCs w:val="21"/>
          </w:rPr>
          <w:t>n in Figure 6.7</w:t>
        </w:r>
        <w:r w:rsidR="00162299">
          <w:rPr>
            <w:rFonts w:ascii="Palatino Linotype" w:eastAsia="Palatino Linotype" w:hAnsi="Palatino Linotype" w:cs="Palatino Linotype"/>
            <w:sz w:val="21"/>
            <w:szCs w:val="21"/>
          </w:rPr>
          <w:t>.</w:t>
        </w:r>
      </w:ins>
    </w:p>
    <w:p w14:paraId="5EE132F3" w14:textId="77777777" w:rsidR="00942C25" w:rsidRDefault="00942C25">
      <w:pPr>
        <w:spacing w:after="0" w:line="240" w:lineRule="auto"/>
        <w:rPr>
          <w:color w:val="000000"/>
          <w:sz w:val="20"/>
          <w:szCs w:val="20"/>
        </w:rPr>
      </w:pPr>
    </w:p>
    <w:p w14:paraId="006C72C4" w14:textId="342FD841" w:rsidR="00942C25" w:rsidDel="00FE721D" w:rsidRDefault="009C5CA0">
      <w:pPr>
        <w:spacing w:after="0" w:line="240" w:lineRule="auto"/>
        <w:rPr>
          <w:moveFrom w:id="3056" w:author="Ravindra Akella" w:date="2019-11-24T18:20:00Z"/>
          <w:color w:val="000000"/>
          <w:sz w:val="20"/>
          <w:szCs w:val="20"/>
        </w:rPr>
      </w:pPr>
      <w:moveFromRangeStart w:id="3057" w:author="Ravindra Akella" w:date="2019-11-24T18:20:00Z" w:name="move25512032"/>
      <w:moveFrom w:id="3058" w:author="Ravindra Akella" w:date="2019-11-24T18:20:00Z">
        <w:r w:rsidDel="00FE721D">
          <w:rPr>
            <w:color w:val="000000"/>
            <w:sz w:val="20"/>
            <w:szCs w:val="20"/>
          </w:rPr>
          <w:t xml:space="preserve">        </w:t>
        </w:r>
        <w:r w:rsidDel="00FE721D">
          <w:rPr>
            <w:color w:val="808080"/>
            <w:sz w:val="20"/>
            <w:szCs w:val="20"/>
          </w:rPr>
          <w:t>///</w:t>
        </w:r>
        <w:r w:rsidDel="00FE721D">
          <w:rPr>
            <w:color w:val="008000"/>
            <w:sz w:val="20"/>
            <w:szCs w:val="20"/>
          </w:rPr>
          <w:t xml:space="preserve"> </w:t>
        </w:r>
        <w:r w:rsidDel="00FE721D">
          <w:rPr>
            <w:color w:val="808080"/>
            <w:sz w:val="20"/>
            <w:szCs w:val="20"/>
          </w:rPr>
          <w:t>&lt;summary&gt;</w:t>
        </w:r>
      </w:moveFrom>
    </w:p>
    <w:p w14:paraId="5B7B7E8D" w14:textId="2B137282" w:rsidR="00942C25" w:rsidDel="00FE721D" w:rsidRDefault="009C5CA0">
      <w:pPr>
        <w:spacing w:after="0" w:line="240" w:lineRule="auto"/>
        <w:rPr>
          <w:moveFrom w:id="3059" w:author="Ravindra Akella" w:date="2019-11-24T18:20:00Z"/>
          <w:color w:val="000000"/>
          <w:sz w:val="20"/>
          <w:szCs w:val="20"/>
        </w:rPr>
      </w:pPr>
      <w:moveFrom w:id="3060" w:author="Ravindra Akella" w:date="2019-11-24T18:20:00Z">
        <w:r w:rsidDel="00FE721D">
          <w:rPr>
            <w:color w:val="000000"/>
            <w:sz w:val="20"/>
            <w:szCs w:val="20"/>
          </w:rPr>
          <w:t xml:space="preserve">        </w:t>
        </w:r>
        <w:r w:rsidDel="00FE721D">
          <w:rPr>
            <w:color w:val="808080"/>
            <w:sz w:val="20"/>
            <w:szCs w:val="20"/>
          </w:rPr>
          <w:t>///</w:t>
        </w:r>
        <w:r w:rsidDel="00FE721D">
          <w:rPr>
            <w:color w:val="008000"/>
            <w:sz w:val="20"/>
            <w:szCs w:val="20"/>
          </w:rPr>
          <w:t xml:space="preserve"> Async method to retrieve data from stocks API</w:t>
        </w:r>
      </w:moveFrom>
    </w:p>
    <w:p w14:paraId="2BB2CDA7" w14:textId="5950C734" w:rsidR="00942C25" w:rsidDel="00FE721D" w:rsidRDefault="009C5CA0">
      <w:pPr>
        <w:spacing w:after="0" w:line="240" w:lineRule="auto"/>
        <w:rPr>
          <w:moveFrom w:id="3061" w:author="Ravindra Akella" w:date="2019-11-24T18:20:00Z"/>
          <w:color w:val="000000"/>
          <w:sz w:val="20"/>
          <w:szCs w:val="20"/>
        </w:rPr>
      </w:pPr>
      <w:moveFrom w:id="3062" w:author="Ravindra Akella" w:date="2019-11-24T18:20:00Z">
        <w:r w:rsidDel="00FE721D">
          <w:rPr>
            <w:color w:val="000000"/>
            <w:sz w:val="20"/>
            <w:szCs w:val="20"/>
          </w:rPr>
          <w:t xml:space="preserve">        </w:t>
        </w:r>
        <w:r w:rsidDel="00FE721D">
          <w:rPr>
            <w:color w:val="808080"/>
            <w:sz w:val="20"/>
            <w:szCs w:val="20"/>
          </w:rPr>
          <w:t>///</w:t>
        </w:r>
        <w:r w:rsidDel="00FE721D">
          <w:rPr>
            <w:color w:val="008000"/>
            <w:sz w:val="20"/>
            <w:szCs w:val="20"/>
          </w:rPr>
          <w:t xml:space="preserve"> </w:t>
        </w:r>
        <w:r w:rsidDel="00FE721D">
          <w:rPr>
            <w:color w:val="808080"/>
            <w:sz w:val="20"/>
            <w:szCs w:val="20"/>
          </w:rPr>
          <w:t>&lt;/summary&gt;</w:t>
        </w:r>
      </w:moveFrom>
    </w:p>
    <w:p w14:paraId="05884A3A" w14:textId="17136140" w:rsidR="00942C25" w:rsidDel="00FE721D" w:rsidRDefault="009C5CA0">
      <w:pPr>
        <w:spacing w:after="0" w:line="240" w:lineRule="auto"/>
        <w:rPr>
          <w:moveFrom w:id="3063" w:author="Ravindra Akella" w:date="2019-11-24T18:20:00Z"/>
          <w:color w:val="000000"/>
          <w:sz w:val="20"/>
          <w:szCs w:val="20"/>
        </w:rPr>
      </w:pPr>
      <w:moveFrom w:id="3064" w:author="Ravindra Akella" w:date="2019-11-24T18:20:00Z">
        <w:r w:rsidDel="00FE721D">
          <w:rPr>
            <w:color w:val="000000"/>
            <w:sz w:val="20"/>
            <w:szCs w:val="20"/>
          </w:rPr>
          <w:t xml:space="preserve">        </w:t>
        </w:r>
        <w:r w:rsidDel="00FE721D">
          <w:rPr>
            <w:color w:val="808080"/>
            <w:sz w:val="20"/>
            <w:szCs w:val="20"/>
          </w:rPr>
          <w:t>///</w:t>
        </w:r>
        <w:r w:rsidDel="00FE721D">
          <w:rPr>
            <w:color w:val="008000"/>
            <w:sz w:val="20"/>
            <w:szCs w:val="20"/>
          </w:rPr>
          <w:t xml:space="preserve"> </w:t>
        </w:r>
        <w:r w:rsidDel="00FE721D">
          <w:rPr>
            <w:color w:val="808080"/>
            <w:sz w:val="20"/>
            <w:szCs w:val="20"/>
          </w:rPr>
          <w:t>&lt;param name="</w:t>
        </w:r>
        <w:r w:rsidDel="00FE721D">
          <w:rPr>
            <w:color w:val="000000"/>
            <w:sz w:val="20"/>
            <w:szCs w:val="20"/>
          </w:rPr>
          <w:t>intputSearchtext</w:t>
        </w:r>
        <w:r w:rsidDel="00FE721D">
          <w:rPr>
            <w:color w:val="808080"/>
            <w:sz w:val="20"/>
            <w:szCs w:val="20"/>
          </w:rPr>
          <w:t>"&gt;</w:t>
        </w:r>
        <w:r w:rsidDel="00FE721D">
          <w:rPr>
            <w:color w:val="008000"/>
            <w:sz w:val="20"/>
            <w:szCs w:val="20"/>
          </w:rPr>
          <w:t>Search text</w:t>
        </w:r>
        <w:r w:rsidDel="00FE721D">
          <w:rPr>
            <w:color w:val="808080"/>
            <w:sz w:val="20"/>
            <w:szCs w:val="20"/>
          </w:rPr>
          <w:t>&lt;/param&gt;</w:t>
        </w:r>
      </w:moveFrom>
    </w:p>
    <w:p w14:paraId="58943C48" w14:textId="7169B401" w:rsidR="00942C25" w:rsidDel="00FE721D" w:rsidRDefault="009C5CA0">
      <w:pPr>
        <w:spacing w:after="0" w:line="240" w:lineRule="auto"/>
        <w:rPr>
          <w:moveFrom w:id="3065" w:author="Ravindra Akella" w:date="2019-11-24T18:20:00Z"/>
          <w:color w:val="000000"/>
          <w:sz w:val="20"/>
          <w:szCs w:val="20"/>
        </w:rPr>
      </w:pPr>
      <w:moveFrom w:id="3066" w:author="Ravindra Akella" w:date="2019-11-24T18:20:00Z">
        <w:r w:rsidDel="00FE721D">
          <w:rPr>
            <w:color w:val="000000"/>
            <w:sz w:val="20"/>
            <w:szCs w:val="20"/>
          </w:rPr>
          <w:t xml:space="preserve">        </w:t>
        </w:r>
        <w:r w:rsidDel="00FE721D">
          <w:rPr>
            <w:color w:val="808080"/>
            <w:sz w:val="20"/>
            <w:szCs w:val="20"/>
          </w:rPr>
          <w:t>///</w:t>
        </w:r>
        <w:r w:rsidDel="00FE721D">
          <w:rPr>
            <w:color w:val="008000"/>
            <w:sz w:val="20"/>
            <w:szCs w:val="20"/>
          </w:rPr>
          <w:t xml:space="preserve"> </w:t>
        </w:r>
        <w:r w:rsidDel="00FE721D">
          <w:rPr>
            <w:color w:val="808080"/>
            <w:sz w:val="20"/>
            <w:szCs w:val="20"/>
          </w:rPr>
          <w:t>&lt;param name="</w:t>
        </w:r>
        <w:r w:rsidDel="00FE721D">
          <w:rPr>
            <w:color w:val="000000"/>
            <w:sz w:val="20"/>
            <w:szCs w:val="20"/>
          </w:rPr>
          <w:t>ctsAPI</w:t>
        </w:r>
        <w:r w:rsidDel="00FE721D">
          <w:rPr>
            <w:color w:val="808080"/>
            <w:sz w:val="20"/>
            <w:szCs w:val="20"/>
          </w:rPr>
          <w:t>"&gt;</w:t>
        </w:r>
        <w:r w:rsidDel="00FE721D">
          <w:rPr>
            <w:color w:val="008000"/>
            <w:sz w:val="20"/>
            <w:szCs w:val="20"/>
          </w:rPr>
          <w:t>Cancellation token</w:t>
        </w:r>
        <w:r w:rsidDel="00FE721D">
          <w:rPr>
            <w:color w:val="808080"/>
            <w:sz w:val="20"/>
            <w:szCs w:val="20"/>
          </w:rPr>
          <w:t>&lt;/param&gt;</w:t>
        </w:r>
      </w:moveFrom>
    </w:p>
    <w:p w14:paraId="49D96C40" w14:textId="5CA6618F" w:rsidR="00942C25" w:rsidDel="00FE721D" w:rsidRDefault="009C5CA0">
      <w:pPr>
        <w:spacing w:after="0" w:line="240" w:lineRule="auto"/>
        <w:rPr>
          <w:moveFrom w:id="3067" w:author="Ravindra Akella" w:date="2019-11-24T18:20:00Z"/>
          <w:color w:val="000000"/>
          <w:sz w:val="20"/>
          <w:szCs w:val="20"/>
        </w:rPr>
      </w:pPr>
      <w:moveFrom w:id="3068" w:author="Ravindra Akella" w:date="2019-11-24T18:20:00Z">
        <w:r w:rsidDel="00FE721D">
          <w:rPr>
            <w:color w:val="000000"/>
            <w:sz w:val="20"/>
            <w:szCs w:val="20"/>
          </w:rPr>
          <w:t xml:space="preserve">        </w:t>
        </w:r>
        <w:r w:rsidDel="00FE721D">
          <w:rPr>
            <w:color w:val="808080"/>
            <w:sz w:val="20"/>
            <w:szCs w:val="20"/>
          </w:rPr>
          <w:t>///</w:t>
        </w:r>
        <w:r w:rsidDel="00FE721D">
          <w:rPr>
            <w:color w:val="008000"/>
            <w:sz w:val="20"/>
            <w:szCs w:val="20"/>
          </w:rPr>
          <w:t xml:space="preserve"> </w:t>
        </w:r>
        <w:r w:rsidDel="00FE721D">
          <w:rPr>
            <w:color w:val="808080"/>
            <w:sz w:val="20"/>
            <w:szCs w:val="20"/>
          </w:rPr>
          <w:t>&lt;returns&gt;</w:t>
        </w:r>
        <w:r w:rsidDel="00FE721D">
          <w:rPr>
            <w:color w:val="008000"/>
            <w:sz w:val="20"/>
            <w:szCs w:val="20"/>
          </w:rPr>
          <w:t>Binding source</w:t>
        </w:r>
        <w:r w:rsidDel="00FE721D">
          <w:rPr>
            <w:color w:val="808080"/>
            <w:sz w:val="20"/>
            <w:szCs w:val="20"/>
          </w:rPr>
          <w:t>&lt;/returns&gt;</w:t>
        </w:r>
      </w:moveFrom>
    </w:p>
    <w:p w14:paraId="351AA1C7" w14:textId="4C8843AB" w:rsidR="00942C25" w:rsidDel="00FE721D" w:rsidRDefault="009C5CA0">
      <w:pPr>
        <w:spacing w:after="0" w:line="240" w:lineRule="auto"/>
        <w:rPr>
          <w:moveFrom w:id="3069" w:author="Ravindra Akella" w:date="2019-11-24T18:20:00Z"/>
          <w:color w:val="000000"/>
          <w:sz w:val="20"/>
          <w:szCs w:val="20"/>
        </w:rPr>
      </w:pPr>
      <w:moveFrom w:id="3070" w:author="Ravindra Akella" w:date="2019-11-24T18:20:00Z">
        <w:r w:rsidDel="00FE721D">
          <w:rPr>
            <w:color w:val="000000"/>
            <w:sz w:val="20"/>
            <w:szCs w:val="20"/>
          </w:rPr>
          <w:t xml:space="preserve">        </w:t>
        </w:r>
        <w:r w:rsidDel="00FE721D">
          <w:rPr>
            <w:color w:val="0000FF"/>
            <w:sz w:val="20"/>
            <w:szCs w:val="20"/>
          </w:rPr>
          <w:t>private</w:t>
        </w:r>
        <w:r w:rsidDel="00FE721D">
          <w:rPr>
            <w:color w:val="000000"/>
            <w:sz w:val="20"/>
            <w:szCs w:val="20"/>
          </w:rPr>
          <w:t xml:space="preserve"> </w:t>
        </w:r>
        <w:r w:rsidDel="00FE721D">
          <w:rPr>
            <w:color w:val="0000FF"/>
            <w:sz w:val="20"/>
            <w:szCs w:val="20"/>
          </w:rPr>
          <w:t>async</w:t>
        </w:r>
        <w:r w:rsidDel="00FE721D">
          <w:rPr>
            <w:color w:val="000000"/>
            <w:sz w:val="20"/>
            <w:szCs w:val="20"/>
          </w:rPr>
          <w:t xml:space="preserve"> Task&lt;BindingSource&gt; GetDataFromAPIAsync(</w:t>
        </w:r>
        <w:r w:rsidDel="00FE721D">
          <w:rPr>
            <w:color w:val="0000FF"/>
            <w:sz w:val="20"/>
            <w:szCs w:val="20"/>
          </w:rPr>
          <w:t>string</w:t>
        </w:r>
        <w:r w:rsidDel="00FE721D">
          <w:rPr>
            <w:color w:val="000000"/>
            <w:sz w:val="20"/>
            <w:szCs w:val="20"/>
          </w:rPr>
          <w:t xml:space="preserve"> intputSearchtext, CancellationToken ctsAPI)</w:t>
        </w:r>
      </w:moveFrom>
    </w:p>
    <w:p w14:paraId="59BD108E" w14:textId="5A534D86" w:rsidR="00942C25" w:rsidDel="00FE721D" w:rsidRDefault="009C5CA0">
      <w:pPr>
        <w:spacing w:after="0" w:line="240" w:lineRule="auto"/>
        <w:rPr>
          <w:moveFrom w:id="3071" w:author="Ravindra Akella" w:date="2019-11-24T18:20:00Z"/>
          <w:color w:val="000000"/>
          <w:sz w:val="20"/>
          <w:szCs w:val="20"/>
        </w:rPr>
      </w:pPr>
      <w:moveFrom w:id="3072" w:author="Ravindra Akella" w:date="2019-11-24T18:20:00Z">
        <w:r w:rsidDel="00FE721D">
          <w:rPr>
            <w:color w:val="000000"/>
            <w:sz w:val="20"/>
            <w:szCs w:val="20"/>
          </w:rPr>
          <w:t xml:space="preserve">        {</w:t>
        </w:r>
      </w:moveFrom>
    </w:p>
    <w:p w14:paraId="4530F971" w14:textId="6EC0CB39" w:rsidR="00942C25" w:rsidDel="00FE721D" w:rsidRDefault="009C5CA0">
      <w:pPr>
        <w:spacing w:after="0" w:line="240" w:lineRule="auto"/>
        <w:rPr>
          <w:moveFrom w:id="3073" w:author="Ravindra Akella" w:date="2019-11-24T18:20:00Z"/>
          <w:color w:val="000000"/>
          <w:sz w:val="20"/>
          <w:szCs w:val="20"/>
        </w:rPr>
      </w:pPr>
      <w:moveFrom w:id="3074" w:author="Ravindra Akella" w:date="2019-11-24T18:20:00Z">
        <w:r w:rsidDel="00FE721D">
          <w:rPr>
            <w:color w:val="000000"/>
            <w:sz w:val="20"/>
            <w:szCs w:val="20"/>
          </w:rPr>
          <w:t xml:space="preserve">            BindingSource bindingSource1 = </w:t>
        </w:r>
        <w:r w:rsidDel="00FE721D">
          <w:rPr>
            <w:color w:val="0000FF"/>
            <w:sz w:val="20"/>
            <w:szCs w:val="20"/>
          </w:rPr>
          <w:t>new</w:t>
        </w:r>
        <w:r w:rsidDel="00FE721D">
          <w:rPr>
            <w:color w:val="000000"/>
            <w:sz w:val="20"/>
            <w:szCs w:val="20"/>
          </w:rPr>
          <w:t xml:space="preserve"> BindingSource();</w:t>
        </w:r>
      </w:moveFrom>
    </w:p>
    <w:p w14:paraId="02DE4670" w14:textId="5A7F13B9" w:rsidR="00942C25" w:rsidDel="00FE721D" w:rsidRDefault="009C5CA0">
      <w:pPr>
        <w:spacing w:after="0" w:line="240" w:lineRule="auto"/>
        <w:rPr>
          <w:moveFrom w:id="3075" w:author="Ravindra Akella" w:date="2019-11-24T18:20:00Z"/>
          <w:color w:val="000000"/>
          <w:sz w:val="20"/>
          <w:szCs w:val="20"/>
        </w:rPr>
      </w:pPr>
      <w:moveFrom w:id="3076" w:author="Ravindra Akella" w:date="2019-11-24T18:20:00Z">
        <w:r w:rsidDel="00FE721D">
          <w:rPr>
            <w:color w:val="000000"/>
            <w:sz w:val="20"/>
            <w:szCs w:val="20"/>
          </w:rPr>
          <w:t xml:space="preserve">            Uri requestUri = </w:t>
        </w:r>
        <w:r w:rsidDel="00FE721D">
          <w:rPr>
            <w:color w:val="0000FF"/>
            <w:sz w:val="20"/>
            <w:szCs w:val="20"/>
          </w:rPr>
          <w:t>new</w:t>
        </w:r>
        <w:r w:rsidDel="00FE721D">
          <w:rPr>
            <w:color w:val="000000"/>
            <w:sz w:val="20"/>
            <w:szCs w:val="20"/>
          </w:rPr>
          <w:t xml:space="preserve"> Uri(</w:t>
        </w:r>
        <w:r w:rsidDel="00FE721D">
          <w:rPr>
            <w:color w:val="A31515"/>
            <w:sz w:val="20"/>
            <w:szCs w:val="20"/>
          </w:rPr>
          <w:t>"https://localhost:44394/api/Stocks"</w:t>
        </w:r>
        <w:r w:rsidDel="00FE721D">
          <w:rPr>
            <w:color w:val="000000"/>
            <w:sz w:val="20"/>
            <w:szCs w:val="20"/>
          </w:rPr>
          <w:t>);</w:t>
        </w:r>
      </w:moveFrom>
    </w:p>
    <w:p w14:paraId="2440D6C2" w14:textId="6A7D850A" w:rsidR="00942C25" w:rsidDel="00FE721D" w:rsidRDefault="009C5CA0">
      <w:pPr>
        <w:spacing w:after="0" w:line="240" w:lineRule="auto"/>
        <w:rPr>
          <w:moveFrom w:id="3077" w:author="Ravindra Akella" w:date="2019-11-24T18:20:00Z"/>
          <w:color w:val="000000"/>
          <w:sz w:val="20"/>
          <w:szCs w:val="20"/>
        </w:rPr>
      </w:pPr>
      <w:moveFrom w:id="3078" w:author="Ravindra Akella" w:date="2019-11-24T18:20:00Z">
        <w:r w:rsidDel="00FE721D">
          <w:rPr>
            <w:color w:val="000000"/>
            <w:sz w:val="20"/>
            <w:szCs w:val="20"/>
          </w:rPr>
          <w:t xml:space="preserve">            </w:t>
        </w:r>
        <w:r w:rsidDel="00FE721D">
          <w:rPr>
            <w:color w:val="0000FF"/>
            <w:sz w:val="20"/>
            <w:szCs w:val="20"/>
          </w:rPr>
          <w:t>using</w:t>
        </w:r>
        <w:r w:rsidDel="00FE721D">
          <w:rPr>
            <w:color w:val="000000"/>
            <w:sz w:val="20"/>
            <w:szCs w:val="20"/>
          </w:rPr>
          <w:t xml:space="preserve"> (HttpClient client = </w:t>
        </w:r>
        <w:r w:rsidDel="00FE721D">
          <w:rPr>
            <w:color w:val="0000FF"/>
            <w:sz w:val="20"/>
            <w:szCs w:val="20"/>
          </w:rPr>
          <w:t>new</w:t>
        </w:r>
        <w:r w:rsidDel="00FE721D">
          <w:rPr>
            <w:color w:val="000000"/>
            <w:sz w:val="20"/>
            <w:szCs w:val="20"/>
          </w:rPr>
          <w:t xml:space="preserve"> HttpClient())</w:t>
        </w:r>
      </w:moveFrom>
    </w:p>
    <w:p w14:paraId="667BA06D" w14:textId="13D0CF8E" w:rsidR="00942C25" w:rsidDel="00FE721D" w:rsidRDefault="009C5CA0">
      <w:pPr>
        <w:spacing w:after="0" w:line="240" w:lineRule="auto"/>
        <w:rPr>
          <w:moveFrom w:id="3079" w:author="Ravindra Akella" w:date="2019-11-24T18:20:00Z"/>
          <w:color w:val="000000"/>
          <w:sz w:val="20"/>
          <w:szCs w:val="20"/>
        </w:rPr>
      </w:pPr>
      <w:moveFrom w:id="3080" w:author="Ravindra Akella" w:date="2019-11-24T18:20:00Z">
        <w:r w:rsidDel="00FE721D">
          <w:rPr>
            <w:color w:val="000000"/>
            <w:sz w:val="20"/>
            <w:szCs w:val="20"/>
          </w:rPr>
          <w:t xml:space="preserve">            {</w:t>
        </w:r>
      </w:moveFrom>
    </w:p>
    <w:p w14:paraId="2FC65F2C" w14:textId="4105032D" w:rsidR="00942C25" w:rsidDel="00FE721D" w:rsidRDefault="009C5CA0">
      <w:pPr>
        <w:spacing w:after="0" w:line="240" w:lineRule="auto"/>
        <w:rPr>
          <w:moveFrom w:id="3081" w:author="Ravindra Akella" w:date="2019-11-24T18:20:00Z"/>
          <w:color w:val="000000"/>
          <w:sz w:val="20"/>
          <w:szCs w:val="20"/>
        </w:rPr>
      </w:pPr>
      <w:moveFrom w:id="3082" w:author="Ravindra Akella" w:date="2019-11-24T18:20:00Z">
        <w:r w:rsidDel="00FE721D">
          <w:rPr>
            <w:color w:val="000000"/>
            <w:sz w:val="20"/>
            <w:szCs w:val="20"/>
          </w:rPr>
          <w:t xml:space="preserve">                </w:t>
        </w:r>
        <w:r w:rsidDel="00FE721D">
          <w:rPr>
            <w:color w:val="0000FF"/>
            <w:sz w:val="20"/>
            <w:szCs w:val="20"/>
          </w:rPr>
          <w:t>var</w:t>
        </w:r>
        <w:r w:rsidDel="00FE721D">
          <w:rPr>
            <w:color w:val="000000"/>
            <w:sz w:val="20"/>
            <w:szCs w:val="20"/>
          </w:rPr>
          <w:t xml:space="preserve"> response = </w:t>
        </w:r>
        <w:r w:rsidDel="00FE721D">
          <w:rPr>
            <w:color w:val="0000FF"/>
            <w:sz w:val="20"/>
            <w:szCs w:val="20"/>
          </w:rPr>
          <w:t>await</w:t>
        </w:r>
        <w:r w:rsidDel="00FE721D">
          <w:rPr>
            <w:color w:val="000000"/>
            <w:sz w:val="20"/>
            <w:szCs w:val="20"/>
          </w:rPr>
          <w:t xml:space="preserve"> client.GetAsync(requestUri, ctsAPI);</w:t>
        </w:r>
      </w:moveFrom>
    </w:p>
    <w:p w14:paraId="683DF233" w14:textId="54C94E8D" w:rsidR="00942C25" w:rsidDel="00FE721D" w:rsidRDefault="009C5CA0">
      <w:pPr>
        <w:spacing w:after="0" w:line="240" w:lineRule="auto"/>
        <w:rPr>
          <w:moveFrom w:id="3083" w:author="Ravindra Akella" w:date="2019-11-24T18:20:00Z"/>
          <w:color w:val="000000"/>
          <w:sz w:val="20"/>
          <w:szCs w:val="20"/>
        </w:rPr>
      </w:pPr>
      <w:moveFrom w:id="3084" w:author="Ravindra Akella" w:date="2019-11-24T18:20:00Z">
        <w:r w:rsidDel="00FE721D">
          <w:rPr>
            <w:color w:val="000000"/>
            <w:sz w:val="20"/>
            <w:szCs w:val="20"/>
          </w:rPr>
          <w:t xml:space="preserve">                </w:t>
        </w:r>
      </w:moveFrom>
    </w:p>
    <w:p w14:paraId="2B8178DA" w14:textId="2EEE0E0A" w:rsidR="00942C25" w:rsidDel="00FE721D" w:rsidRDefault="009C5CA0">
      <w:pPr>
        <w:spacing w:after="0" w:line="240" w:lineRule="auto"/>
        <w:rPr>
          <w:moveFrom w:id="3085" w:author="Ravindra Akella" w:date="2019-11-24T18:20:00Z"/>
          <w:color w:val="000000"/>
          <w:sz w:val="20"/>
          <w:szCs w:val="20"/>
        </w:rPr>
      </w:pPr>
      <w:moveFrom w:id="3086" w:author="Ravindra Akella" w:date="2019-11-24T18:20:00Z">
        <w:r w:rsidDel="00FE721D">
          <w:rPr>
            <w:color w:val="000000"/>
            <w:sz w:val="20"/>
            <w:szCs w:val="20"/>
          </w:rPr>
          <w:t xml:space="preserve">                response.EnsureSuccessStatusCode();</w:t>
        </w:r>
      </w:moveFrom>
    </w:p>
    <w:p w14:paraId="2106135F" w14:textId="7D9D4F53" w:rsidR="00942C25" w:rsidDel="00FE721D" w:rsidRDefault="00942C25">
      <w:pPr>
        <w:spacing w:after="0" w:line="240" w:lineRule="auto"/>
        <w:rPr>
          <w:moveFrom w:id="3087" w:author="Ravindra Akella" w:date="2019-11-24T18:20:00Z"/>
          <w:color w:val="000000"/>
          <w:sz w:val="20"/>
          <w:szCs w:val="20"/>
        </w:rPr>
      </w:pPr>
    </w:p>
    <w:p w14:paraId="0121E4A1" w14:textId="59E2244D" w:rsidR="00942C25" w:rsidDel="00FE721D" w:rsidRDefault="009C5CA0">
      <w:pPr>
        <w:spacing w:after="0" w:line="240" w:lineRule="auto"/>
        <w:rPr>
          <w:moveFrom w:id="3088" w:author="Ravindra Akella" w:date="2019-11-24T18:20:00Z"/>
          <w:color w:val="000000"/>
          <w:sz w:val="20"/>
          <w:szCs w:val="20"/>
        </w:rPr>
      </w:pPr>
      <w:moveFrom w:id="3089" w:author="Ravindra Akella" w:date="2019-11-24T18:20:00Z">
        <w:r w:rsidDel="00FE721D">
          <w:rPr>
            <w:color w:val="000000"/>
            <w:sz w:val="20"/>
            <w:szCs w:val="20"/>
          </w:rPr>
          <w:t xml:space="preserve">                </w:t>
        </w:r>
        <w:r w:rsidDel="00FE721D">
          <w:rPr>
            <w:color w:val="0000FF"/>
            <w:sz w:val="20"/>
            <w:szCs w:val="20"/>
          </w:rPr>
          <w:t>var</w:t>
        </w:r>
        <w:r w:rsidDel="00FE721D">
          <w:rPr>
            <w:color w:val="000000"/>
            <w:sz w:val="20"/>
            <w:szCs w:val="20"/>
          </w:rPr>
          <w:t xml:space="preserve"> content = </w:t>
        </w:r>
        <w:r w:rsidDel="00FE721D">
          <w:rPr>
            <w:color w:val="0000FF"/>
            <w:sz w:val="20"/>
            <w:szCs w:val="20"/>
          </w:rPr>
          <w:t>await</w:t>
        </w:r>
        <w:r w:rsidDel="00FE721D">
          <w:rPr>
            <w:color w:val="000000"/>
            <w:sz w:val="20"/>
            <w:szCs w:val="20"/>
          </w:rPr>
          <w:t xml:space="preserve"> response.Content.ReadAsStringAsync();</w:t>
        </w:r>
      </w:moveFrom>
    </w:p>
    <w:p w14:paraId="0C4CA20C" w14:textId="5397805A" w:rsidR="00942C25" w:rsidDel="00FE721D" w:rsidRDefault="00942C25">
      <w:pPr>
        <w:spacing w:after="0" w:line="240" w:lineRule="auto"/>
        <w:rPr>
          <w:moveFrom w:id="3090" w:author="Ravindra Akella" w:date="2019-11-24T18:20:00Z"/>
          <w:color w:val="000000"/>
          <w:sz w:val="20"/>
          <w:szCs w:val="20"/>
        </w:rPr>
      </w:pPr>
    </w:p>
    <w:p w14:paraId="72F16A9E" w14:textId="67C2D5CA" w:rsidR="00942C25" w:rsidDel="00FE721D" w:rsidRDefault="009C5CA0">
      <w:pPr>
        <w:spacing w:after="0" w:line="240" w:lineRule="auto"/>
        <w:rPr>
          <w:moveFrom w:id="3091" w:author="Ravindra Akella" w:date="2019-11-24T18:20:00Z"/>
          <w:color w:val="000000"/>
          <w:sz w:val="20"/>
          <w:szCs w:val="20"/>
        </w:rPr>
      </w:pPr>
      <w:moveFrom w:id="3092" w:author="Ravindra Akella" w:date="2019-11-24T18:20:00Z">
        <w:r w:rsidDel="00FE721D">
          <w:rPr>
            <w:color w:val="000000"/>
            <w:sz w:val="20"/>
            <w:szCs w:val="20"/>
          </w:rPr>
          <w:t xml:space="preserve">                </w:t>
        </w:r>
        <w:r w:rsidDel="00FE721D">
          <w:rPr>
            <w:color w:val="0000FF"/>
            <w:sz w:val="20"/>
            <w:szCs w:val="20"/>
          </w:rPr>
          <w:t>var</w:t>
        </w:r>
        <w:r w:rsidDel="00FE721D">
          <w:rPr>
            <w:color w:val="000000"/>
            <w:sz w:val="20"/>
            <w:szCs w:val="20"/>
          </w:rPr>
          <w:t xml:space="preserve"> data = JsonConvert.DeserializeObject&lt;IEnumerable&lt;Stock&gt;&gt;(content);</w:t>
        </w:r>
      </w:moveFrom>
    </w:p>
    <w:p w14:paraId="329426F3" w14:textId="331D2397" w:rsidR="00942C25" w:rsidDel="00FE721D" w:rsidRDefault="009C5CA0">
      <w:pPr>
        <w:spacing w:after="0" w:line="240" w:lineRule="auto"/>
        <w:rPr>
          <w:moveFrom w:id="3093" w:author="Ravindra Akella" w:date="2019-11-24T18:20:00Z"/>
          <w:color w:val="000000"/>
          <w:sz w:val="20"/>
          <w:szCs w:val="20"/>
        </w:rPr>
      </w:pPr>
      <w:moveFrom w:id="3094" w:author="Ravindra Akella" w:date="2019-11-24T18:20:00Z">
        <w:r w:rsidDel="00FE721D">
          <w:rPr>
            <w:color w:val="000000"/>
            <w:sz w:val="20"/>
            <w:szCs w:val="20"/>
          </w:rPr>
          <w:t xml:space="preserve">                bindingSource1.DataSource = data.Where(price =&gt; price.StockName == intputSearchtext);</w:t>
        </w:r>
      </w:moveFrom>
    </w:p>
    <w:p w14:paraId="78A6F797" w14:textId="7C6E3060" w:rsidR="00942C25" w:rsidDel="00FE721D" w:rsidRDefault="009C5CA0">
      <w:pPr>
        <w:spacing w:after="0" w:line="240" w:lineRule="auto"/>
        <w:rPr>
          <w:moveFrom w:id="3095" w:author="Ravindra Akella" w:date="2019-11-24T18:20:00Z"/>
          <w:color w:val="000000"/>
          <w:sz w:val="20"/>
          <w:szCs w:val="20"/>
        </w:rPr>
      </w:pPr>
      <w:moveFrom w:id="3096" w:author="Ravindra Akella" w:date="2019-11-24T18:20:00Z">
        <w:r w:rsidDel="00FE721D">
          <w:rPr>
            <w:color w:val="000000"/>
            <w:sz w:val="20"/>
            <w:szCs w:val="20"/>
          </w:rPr>
          <w:t xml:space="preserve">            }</w:t>
        </w:r>
      </w:moveFrom>
    </w:p>
    <w:p w14:paraId="3875485A" w14:textId="65923789" w:rsidR="00942C25" w:rsidDel="00FE721D" w:rsidRDefault="009C5CA0">
      <w:pPr>
        <w:spacing w:after="0" w:line="240" w:lineRule="auto"/>
        <w:rPr>
          <w:moveFrom w:id="3097" w:author="Ravindra Akella" w:date="2019-11-24T18:20:00Z"/>
          <w:color w:val="000000"/>
          <w:sz w:val="20"/>
          <w:szCs w:val="20"/>
        </w:rPr>
      </w:pPr>
      <w:moveFrom w:id="3098" w:author="Ravindra Akella" w:date="2019-11-24T18:20:00Z">
        <w:r w:rsidDel="00FE721D">
          <w:rPr>
            <w:color w:val="000000"/>
            <w:sz w:val="20"/>
            <w:szCs w:val="20"/>
          </w:rPr>
          <w:t xml:space="preserve">            </w:t>
        </w:r>
        <w:r w:rsidDel="00FE721D">
          <w:rPr>
            <w:color w:val="0000FF"/>
            <w:sz w:val="20"/>
            <w:szCs w:val="20"/>
          </w:rPr>
          <w:t>return</w:t>
        </w:r>
        <w:r w:rsidDel="00FE721D">
          <w:rPr>
            <w:color w:val="000000"/>
            <w:sz w:val="20"/>
            <w:szCs w:val="20"/>
          </w:rPr>
          <w:t xml:space="preserve"> bindingSource1;</w:t>
        </w:r>
      </w:moveFrom>
    </w:p>
    <w:p w14:paraId="06657F23" w14:textId="35193651" w:rsidR="00942C25" w:rsidDel="00FE721D" w:rsidRDefault="009C5CA0">
      <w:pPr>
        <w:rPr>
          <w:moveFrom w:id="3099" w:author="Ravindra Akella" w:date="2019-11-24T18:20:00Z"/>
          <w:color w:val="000000"/>
          <w:sz w:val="20"/>
          <w:szCs w:val="20"/>
        </w:rPr>
      </w:pPr>
      <w:moveFrom w:id="3100" w:author="Ravindra Akella" w:date="2019-11-24T18:20:00Z">
        <w:r w:rsidDel="00FE721D">
          <w:rPr>
            <w:color w:val="000000"/>
            <w:sz w:val="20"/>
            <w:szCs w:val="20"/>
          </w:rPr>
          <w:t xml:space="preserve">        }</w:t>
        </w:r>
        <w:commentRangeStart w:id="3101"/>
        <w:commentRangeStart w:id="3102"/>
        <w:commentRangeEnd w:id="3101"/>
        <w:r w:rsidDel="00FE721D">
          <w:rPr>
            <w:rStyle w:val="CommentReference"/>
          </w:rPr>
          <w:commentReference w:id="3101"/>
        </w:r>
      </w:moveFrom>
      <w:commentRangeEnd w:id="3102"/>
      <w:r w:rsidR="00A60DE0">
        <w:rPr>
          <w:rStyle w:val="CommentReference"/>
        </w:rPr>
        <w:commentReference w:id="3102"/>
      </w:r>
    </w:p>
    <w:moveFromRangeEnd w:id="3057"/>
    <w:p w14:paraId="515A5A91" w14:textId="3ACF672E" w:rsidR="00942C25" w:rsidDel="00FE721D" w:rsidRDefault="009C5CA0">
      <w:pPr>
        <w:rPr>
          <w:del w:id="3103" w:author="Ravindra Akella" w:date="2019-11-24T18:15:00Z"/>
          <w:sz w:val="20"/>
          <w:szCs w:val="20"/>
        </w:rPr>
      </w:pPr>
      <w:del w:id="3104" w:author="Ravindra Akella" w:date="2019-11-24T18:15:00Z">
        <w:r w:rsidDel="00FE721D">
          <w:rPr>
            <w:noProof/>
          </w:rPr>
          <w:drawing>
            <wp:inline distT="0" distB="0" distL="0" distR="0" wp14:anchorId="580E29FE" wp14:editId="326DCB38">
              <wp:extent cx="5943600" cy="357187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571875"/>
                      </a:xfrm>
                      <a:prstGeom prst="rect">
                        <a:avLst/>
                      </a:prstGeom>
                      <a:ln/>
                    </pic:spPr>
                  </pic:pic>
                </a:graphicData>
              </a:graphic>
            </wp:inline>
          </w:drawing>
        </w:r>
      </w:del>
    </w:p>
    <w:p w14:paraId="12513DFA" w14:textId="5D9BE79F" w:rsidR="00942C25" w:rsidDel="00FE721D" w:rsidRDefault="00CD4B2E">
      <w:pPr>
        <w:rPr>
          <w:del w:id="3105" w:author="Ravindra Akella" w:date="2019-11-24T18:15:00Z"/>
          <w:rFonts w:ascii="Palatino Linotype" w:eastAsia="Palatino Linotype" w:hAnsi="Palatino Linotype" w:cs="Palatino Linotype"/>
          <w:b/>
          <w:sz w:val="20"/>
          <w:szCs w:val="20"/>
        </w:rPr>
      </w:pPr>
      <w:customXmlDelRangeStart w:id="3106" w:author="Ravindra Akella" w:date="2019-11-24T18:15:00Z"/>
      <w:sdt>
        <w:sdtPr>
          <w:tag w:val="goog_rdk_24"/>
          <w:id w:val="-1551459415"/>
        </w:sdtPr>
        <w:sdtContent>
          <w:customXmlDelRangeEnd w:id="3106"/>
          <w:customXmlDelRangeStart w:id="3107" w:author="Ravindra Akella" w:date="2019-11-24T18:15:00Z"/>
        </w:sdtContent>
      </w:sdt>
      <w:customXmlDelRangeEnd w:id="3107"/>
      <w:del w:id="3108" w:author="Ravindra Akella" w:date="2019-11-24T18:15:00Z">
        <w:r w:rsidR="009C5CA0" w:rsidDel="00FE721D">
          <w:rPr>
            <w:rFonts w:ascii="Palatino Linotype" w:eastAsia="Palatino Linotype" w:hAnsi="Palatino Linotype" w:cs="Palatino Linotype"/>
            <w:b/>
            <w:sz w:val="20"/>
            <w:szCs w:val="20"/>
          </w:rPr>
          <w:delText>Fig 6.</w:delText>
        </w:r>
      </w:del>
      <w:del w:id="3109" w:author="Ravindra Akella" w:date="2019-11-23T19:58:00Z">
        <w:r w:rsidR="009C5CA0" w:rsidDel="00B233C9">
          <w:rPr>
            <w:rFonts w:ascii="Palatino Linotype" w:eastAsia="Palatino Linotype" w:hAnsi="Palatino Linotype" w:cs="Palatino Linotype"/>
            <w:b/>
            <w:sz w:val="20"/>
            <w:szCs w:val="20"/>
          </w:rPr>
          <w:delText>5</w:delText>
        </w:r>
      </w:del>
      <w:del w:id="3110" w:author="Ravindra Akella" w:date="2019-11-24T18:15:00Z">
        <w:r w:rsidR="009C5CA0" w:rsidDel="00FE721D">
          <w:rPr>
            <w:rFonts w:ascii="Palatino Linotype" w:eastAsia="Palatino Linotype" w:hAnsi="Palatino Linotype" w:cs="Palatino Linotype"/>
            <w:b/>
            <w:sz w:val="20"/>
            <w:szCs w:val="20"/>
          </w:rPr>
          <w:delText xml:space="preserve"> – Windows form to search stock – “xyzs”</w:delText>
        </w:r>
        <w:commentRangeStart w:id="3111"/>
        <w:commentRangeStart w:id="3112"/>
        <w:commentRangeEnd w:id="3111"/>
        <w:r w:rsidR="009C5CA0" w:rsidDel="00FE721D">
          <w:rPr>
            <w:rStyle w:val="CommentReference"/>
          </w:rPr>
          <w:commentReference w:id="3111"/>
        </w:r>
      </w:del>
      <w:commentRangeEnd w:id="3112"/>
      <w:r w:rsidR="00A60DE0">
        <w:rPr>
          <w:rStyle w:val="CommentReference"/>
        </w:rPr>
        <w:commentReference w:id="3112"/>
      </w:r>
    </w:p>
    <w:p w14:paraId="46EE1466" w14:textId="77777777" w:rsidR="00942C25" w:rsidRDefault="009C5CA0">
      <w:pPr>
        <w:rPr>
          <w:rFonts w:ascii="Palatino Linotype" w:eastAsia="Palatino Linotype" w:hAnsi="Palatino Linotype" w:cs="Palatino Linotype"/>
          <w:sz w:val="21"/>
          <w:szCs w:val="21"/>
        </w:rPr>
      </w:pPr>
      <w:r>
        <w:rPr>
          <w:noProof/>
        </w:rPr>
        <w:drawing>
          <wp:inline distT="0" distB="0" distL="0" distR="0" wp14:anchorId="06ADD584" wp14:editId="573A9A50">
            <wp:extent cx="5943600" cy="3152775"/>
            <wp:effectExtent l="0" t="0" r="0" b="9525"/>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3152775"/>
                    </a:xfrm>
                    <a:prstGeom prst="rect">
                      <a:avLst/>
                    </a:prstGeom>
                    <a:ln/>
                  </pic:spPr>
                </pic:pic>
              </a:graphicData>
            </a:graphic>
          </wp:inline>
        </w:drawing>
      </w:r>
    </w:p>
    <w:p w14:paraId="369161E0" w14:textId="38EC30C7" w:rsidR="00942C25" w:rsidRDefault="00CD4B2E">
      <w:pPr>
        <w:rPr>
          <w:rFonts w:ascii="Palatino Linotype" w:eastAsia="Palatino Linotype" w:hAnsi="Palatino Linotype" w:cs="Palatino Linotype"/>
          <w:b/>
          <w:sz w:val="20"/>
          <w:szCs w:val="20"/>
        </w:rPr>
      </w:pPr>
      <w:sdt>
        <w:sdtPr>
          <w:tag w:val="goog_rdk_26"/>
          <w:id w:val="80335044"/>
        </w:sdtPr>
        <w:sdtContent/>
      </w:sdt>
      <w:r w:rsidR="009C5CA0">
        <w:rPr>
          <w:rFonts w:ascii="Palatino Linotype" w:eastAsia="Palatino Linotype" w:hAnsi="Palatino Linotype" w:cs="Palatino Linotype"/>
          <w:b/>
          <w:sz w:val="20"/>
          <w:szCs w:val="20"/>
        </w:rPr>
        <w:t>Fig</w:t>
      </w:r>
      <w:ins w:id="3113" w:author="Ravindra Akella" w:date="2019-11-23T19:52:00Z">
        <w:r w:rsidR="0022752C">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3114" w:author="Ravindra Akella" w:date="2019-11-23T19:58:00Z">
        <w:r w:rsidR="009C5CA0" w:rsidDel="00B233C9">
          <w:rPr>
            <w:rFonts w:ascii="Palatino Linotype" w:eastAsia="Palatino Linotype" w:hAnsi="Palatino Linotype" w:cs="Palatino Linotype"/>
            <w:b/>
            <w:sz w:val="20"/>
            <w:szCs w:val="20"/>
          </w:rPr>
          <w:delText>5</w:delText>
        </w:r>
      </w:del>
      <w:ins w:id="3115" w:author="Ravindra Akella" w:date="2019-11-23T19:58:00Z">
        <w:r w:rsidR="00B233C9">
          <w:rPr>
            <w:rFonts w:ascii="Palatino Linotype" w:eastAsia="Palatino Linotype" w:hAnsi="Palatino Linotype" w:cs="Palatino Linotype"/>
            <w:b/>
            <w:sz w:val="20"/>
            <w:szCs w:val="20"/>
          </w:rPr>
          <w:t>7</w:t>
        </w:r>
      </w:ins>
      <w:r w:rsidR="009C5CA0">
        <w:rPr>
          <w:rFonts w:ascii="Palatino Linotype" w:eastAsia="Palatino Linotype" w:hAnsi="Palatino Linotype" w:cs="Palatino Linotype"/>
          <w:b/>
          <w:sz w:val="20"/>
          <w:szCs w:val="20"/>
        </w:rPr>
        <w:t xml:space="preserve"> – Windows form showing cancel button</w:t>
      </w:r>
      <w:commentRangeStart w:id="3116"/>
      <w:commentRangeStart w:id="3117"/>
      <w:commentRangeEnd w:id="3116"/>
      <w:r w:rsidR="009C5CA0">
        <w:rPr>
          <w:rStyle w:val="CommentReference"/>
        </w:rPr>
        <w:commentReference w:id="3116"/>
      </w:r>
      <w:commentRangeEnd w:id="3117"/>
      <w:r w:rsidR="00621C02">
        <w:rPr>
          <w:rStyle w:val="CommentReference"/>
        </w:rPr>
        <w:commentReference w:id="3117"/>
      </w:r>
    </w:p>
    <w:p w14:paraId="026C0908" w14:textId="66A5244F" w:rsidR="00162299" w:rsidRDefault="00162299">
      <w:pPr>
        <w:rPr>
          <w:rFonts w:ascii="Palatino Linotype" w:eastAsia="Palatino Linotype" w:hAnsi="Palatino Linotype" w:cs="Palatino Linotype"/>
          <w:sz w:val="21"/>
          <w:szCs w:val="21"/>
        </w:rPr>
      </w:pPr>
      <w:ins w:id="3118" w:author="Ravindra Akella" w:date="2019-11-24T18:32:00Z">
        <w:r>
          <w:rPr>
            <w:rFonts w:ascii="Palatino Linotype" w:eastAsia="Palatino Linotype" w:hAnsi="Palatino Linotype" w:cs="Palatino Linotype"/>
            <w:sz w:val="21"/>
            <w:szCs w:val="21"/>
          </w:rPr>
          <w:t>Click on cancel button and it would initiate cancellation all the way till API and allows user t</w:t>
        </w:r>
      </w:ins>
      <w:ins w:id="3119" w:author="Ravindra Akella" w:date="2019-11-24T18:33:00Z">
        <w:r>
          <w:rPr>
            <w:rFonts w:ascii="Palatino Linotype" w:eastAsia="Palatino Linotype" w:hAnsi="Palatino Linotype" w:cs="Palatino Linotype"/>
            <w:sz w:val="21"/>
            <w:szCs w:val="21"/>
          </w:rPr>
          <w:t>o</w:t>
        </w:r>
      </w:ins>
      <w:ins w:id="3120" w:author="Ravindra Akella" w:date="2019-11-24T18:32:00Z">
        <w:r>
          <w:rPr>
            <w:rFonts w:ascii="Palatino Linotype" w:eastAsia="Palatino Linotype" w:hAnsi="Palatino Linotype" w:cs="Palatino Linotype"/>
            <w:sz w:val="21"/>
            <w:szCs w:val="21"/>
          </w:rPr>
          <w:t xml:space="preserve"> sear</w:t>
        </w:r>
      </w:ins>
      <w:ins w:id="3121" w:author="Ravindra Akella" w:date="2019-11-24T18:33:00Z">
        <w:r>
          <w:rPr>
            <w:rFonts w:ascii="Palatino Linotype" w:eastAsia="Palatino Linotype" w:hAnsi="Palatino Linotype" w:cs="Palatino Linotype"/>
            <w:sz w:val="21"/>
            <w:szCs w:val="21"/>
          </w:rPr>
          <w:t>ch new data</w:t>
        </w:r>
      </w:ins>
      <w:ins w:id="3122" w:author="Ravindra Akella" w:date="2019-11-24T18:35:00Z">
        <w:r>
          <w:rPr>
            <w:rFonts w:ascii="Palatino Linotype" w:eastAsia="Palatino Linotype" w:hAnsi="Palatino Linotype" w:cs="Palatino Linotype"/>
            <w:sz w:val="21"/>
            <w:szCs w:val="21"/>
          </w:rPr>
          <w:t xml:space="preserve"> as shown in Figure 6.8</w:t>
        </w:r>
      </w:ins>
      <w:ins w:id="3123" w:author="Ravindra Akella" w:date="2019-11-24T18:33:00Z">
        <w:r>
          <w:rPr>
            <w:rFonts w:ascii="Palatino Linotype" w:eastAsia="Palatino Linotype" w:hAnsi="Palatino Linotype" w:cs="Palatino Linotype"/>
            <w:sz w:val="21"/>
            <w:szCs w:val="21"/>
          </w:rPr>
          <w:t xml:space="preserve">. </w:t>
        </w:r>
      </w:ins>
      <w:ins w:id="3124" w:author="Ravindra Akella" w:date="2019-11-24T18:35:00Z">
        <w:r w:rsidR="00CB6D5D">
          <w:rPr>
            <w:rFonts w:ascii="Palatino Linotype" w:eastAsia="Palatino Linotype" w:hAnsi="Palatino Linotype" w:cs="Palatino Linotype"/>
            <w:sz w:val="21"/>
            <w:szCs w:val="21"/>
          </w:rPr>
          <w:t>Also,</w:t>
        </w:r>
      </w:ins>
      <w:ins w:id="3125" w:author="Ravindra Akella" w:date="2019-11-24T18:33:00Z">
        <w:r>
          <w:rPr>
            <w:rFonts w:ascii="Palatino Linotype" w:eastAsia="Palatino Linotype" w:hAnsi="Palatino Linotype" w:cs="Palatino Linotype"/>
            <w:sz w:val="21"/>
            <w:szCs w:val="21"/>
          </w:rPr>
          <w:t xml:space="preserve"> cancellation message is printe</w:t>
        </w:r>
      </w:ins>
      <w:ins w:id="3126" w:author="Ravindra Akella" w:date="2019-11-24T18:35:00Z">
        <w:r w:rsidR="002818CA">
          <w:rPr>
            <w:rFonts w:ascii="Palatino Linotype" w:eastAsia="Palatino Linotype" w:hAnsi="Palatino Linotype" w:cs="Palatino Linotype"/>
            <w:sz w:val="21"/>
            <w:szCs w:val="21"/>
          </w:rPr>
          <w:t>d</w:t>
        </w:r>
      </w:ins>
      <w:ins w:id="3127" w:author="Ravindra Akella" w:date="2019-11-24T18:33:00Z">
        <w:r>
          <w:rPr>
            <w:rFonts w:ascii="Palatino Linotype" w:eastAsia="Palatino Linotype" w:hAnsi="Palatino Linotype" w:cs="Palatino Linotype"/>
            <w:sz w:val="21"/>
            <w:szCs w:val="21"/>
          </w:rPr>
          <w:t xml:space="preserve"> in text area.</w:t>
        </w:r>
      </w:ins>
    </w:p>
    <w:p w14:paraId="4EDD5893" w14:textId="77777777" w:rsidR="00942C25" w:rsidRDefault="009C5CA0">
      <w:pPr>
        <w:rPr>
          <w:sz w:val="20"/>
          <w:szCs w:val="20"/>
        </w:rPr>
      </w:pPr>
      <w:r>
        <w:rPr>
          <w:noProof/>
        </w:rPr>
        <w:drawing>
          <wp:inline distT="0" distB="0" distL="0" distR="0" wp14:anchorId="5C63A0CE" wp14:editId="4A927C39">
            <wp:extent cx="5943600" cy="3219450"/>
            <wp:effectExtent l="19050" t="19050" r="19050" b="1905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3219450"/>
                    </a:xfrm>
                    <a:prstGeom prst="rect">
                      <a:avLst/>
                    </a:prstGeom>
                    <a:ln>
                      <a:solidFill>
                        <a:schemeClr val="accent1"/>
                      </a:solidFill>
                    </a:ln>
                  </pic:spPr>
                </pic:pic>
              </a:graphicData>
            </a:graphic>
          </wp:inline>
        </w:drawing>
      </w:r>
    </w:p>
    <w:p w14:paraId="1C9BD6B2" w14:textId="24AB274A" w:rsidR="00942C25" w:rsidRDefault="00CD4B2E">
      <w:pPr>
        <w:rPr>
          <w:rFonts w:ascii="Palatino Linotype" w:eastAsia="Palatino Linotype" w:hAnsi="Palatino Linotype" w:cs="Palatino Linotype"/>
          <w:b/>
          <w:sz w:val="20"/>
          <w:szCs w:val="20"/>
        </w:rPr>
      </w:pPr>
      <w:sdt>
        <w:sdtPr>
          <w:tag w:val="goog_rdk_47"/>
          <w:id w:val="1125122809"/>
        </w:sdtPr>
        <w:sdtContent/>
      </w:sdt>
      <w:r w:rsidR="009C5CA0">
        <w:rPr>
          <w:rFonts w:ascii="Palatino Linotype" w:eastAsia="Palatino Linotype" w:hAnsi="Palatino Linotype" w:cs="Palatino Linotype"/>
          <w:b/>
          <w:sz w:val="20"/>
          <w:szCs w:val="20"/>
        </w:rPr>
        <w:t>Fig</w:t>
      </w:r>
      <w:ins w:id="3128" w:author="Ravindra Akella" w:date="2019-11-23T19:52:00Z">
        <w:r w:rsidR="00E140F5">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ins w:id="3129" w:author="Ravindra Akella" w:date="2019-11-23T19:58:00Z">
        <w:r w:rsidR="005569F8">
          <w:rPr>
            <w:rFonts w:ascii="Palatino Linotype" w:eastAsia="Palatino Linotype" w:hAnsi="Palatino Linotype" w:cs="Palatino Linotype"/>
            <w:b/>
            <w:sz w:val="20"/>
            <w:szCs w:val="20"/>
          </w:rPr>
          <w:t>8</w:t>
        </w:r>
      </w:ins>
      <w:del w:id="3130" w:author="Ravindra Akella" w:date="2019-11-23T19:58:00Z">
        <w:r w:rsidR="009C5CA0" w:rsidDel="005569F8">
          <w:rPr>
            <w:rFonts w:ascii="Palatino Linotype" w:eastAsia="Palatino Linotype" w:hAnsi="Palatino Linotype" w:cs="Palatino Linotype"/>
            <w:b/>
            <w:sz w:val="20"/>
            <w:szCs w:val="20"/>
          </w:rPr>
          <w:delText>6</w:delText>
        </w:r>
      </w:del>
      <w:r w:rsidR="009C5CA0">
        <w:rPr>
          <w:rFonts w:ascii="Palatino Linotype" w:eastAsia="Palatino Linotype" w:hAnsi="Palatino Linotype" w:cs="Palatino Linotype"/>
          <w:b/>
          <w:sz w:val="20"/>
          <w:szCs w:val="20"/>
        </w:rPr>
        <w:t xml:space="preserve"> – Windows form after cancelling search operation</w:t>
      </w:r>
    </w:p>
    <w:p w14:paraId="2CE842EB" w14:textId="7E8A8506" w:rsidR="00942C25" w:rsidDel="00CA5415" w:rsidRDefault="00942C25">
      <w:pPr>
        <w:rPr>
          <w:del w:id="3131" w:author="Ravindra Akella" w:date="2019-11-24T18:35:00Z"/>
          <w:sz w:val="20"/>
          <w:szCs w:val="20"/>
        </w:rPr>
      </w:pPr>
    </w:p>
    <w:p w14:paraId="655C01C5"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In the above example user tried to search stock “</w:t>
      </w:r>
      <w:proofErr w:type="spellStart"/>
      <w:r>
        <w:rPr>
          <w:rFonts w:ascii="Palatino Linotype" w:eastAsia="Palatino Linotype" w:hAnsi="Palatino Linotype" w:cs="Palatino Linotype"/>
          <w:sz w:val="21"/>
          <w:szCs w:val="21"/>
        </w:rPr>
        <w:t>xyzs</w:t>
      </w:r>
      <w:proofErr w:type="spellEnd"/>
      <w:r>
        <w:rPr>
          <w:rFonts w:ascii="Palatino Linotype" w:eastAsia="Palatino Linotype" w:hAnsi="Palatino Linotype" w:cs="Palatino Linotype"/>
          <w:sz w:val="21"/>
          <w:szCs w:val="21"/>
        </w:rPr>
        <w:t>” however cancelled operation immediately and that has returned from async operation with OperationCanceledException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the code below</w:t>
      </w:r>
    </w:p>
    <w:p w14:paraId="15BCC417" w14:textId="77777777" w:rsidR="00942C25" w:rsidRDefault="009C5CA0">
      <w:pPr>
        <w:spacing w:after="0" w:line="240" w:lineRule="auto"/>
        <w:rPr>
          <w:color w:val="000000"/>
          <w:sz w:val="20"/>
          <w:szCs w:val="20"/>
        </w:rPr>
      </w:pPr>
      <w:r>
        <w:rPr>
          <w:color w:val="008000"/>
          <w:sz w:val="20"/>
          <w:szCs w:val="20"/>
        </w:rPr>
        <w:t>//Delegate on cancellation token when there is a cancellation, executes on calling thread's context in this case UI</w:t>
      </w:r>
    </w:p>
    <w:p w14:paraId="05BB562A" w14:textId="77777777" w:rsidR="00942C25" w:rsidRDefault="009C5CA0">
      <w:pPr>
        <w:spacing w:after="0" w:line="240" w:lineRule="auto"/>
        <w:jc w:val="both"/>
        <w:rPr>
          <w:color w:val="000000"/>
          <w:sz w:val="20"/>
          <w:szCs w:val="20"/>
        </w:rPr>
      </w:pPr>
      <w:proofErr w:type="spellStart"/>
      <w:r>
        <w:rPr>
          <w:color w:val="0000FF"/>
          <w:sz w:val="20"/>
          <w:szCs w:val="20"/>
        </w:rPr>
        <w:t>this</w:t>
      </w:r>
      <w:r>
        <w:rPr>
          <w:color w:val="000000"/>
          <w:sz w:val="20"/>
          <w:szCs w:val="20"/>
        </w:rPr>
        <w:t>.cts.Token.Register</w:t>
      </w:r>
      <w:proofErr w:type="spellEnd"/>
      <w:r>
        <w:rPr>
          <w:color w:val="000000"/>
          <w:sz w:val="20"/>
          <w:szCs w:val="20"/>
        </w:rPr>
        <w:t>(() =&gt;</w:t>
      </w:r>
    </w:p>
    <w:p w14:paraId="7EE53862" w14:textId="77777777" w:rsidR="00942C25" w:rsidRDefault="009C5CA0">
      <w:pPr>
        <w:spacing w:after="0" w:line="240" w:lineRule="auto"/>
        <w:jc w:val="both"/>
        <w:rPr>
          <w:color w:val="000000"/>
          <w:sz w:val="20"/>
          <w:szCs w:val="20"/>
        </w:rPr>
      </w:pPr>
      <w:r>
        <w:rPr>
          <w:color w:val="000000"/>
          <w:sz w:val="20"/>
          <w:szCs w:val="20"/>
        </w:rPr>
        <w:t>{</w:t>
      </w:r>
    </w:p>
    <w:p w14:paraId="3AB11178" w14:textId="77777777" w:rsidR="00942C25" w:rsidRDefault="009C5CA0">
      <w:pPr>
        <w:spacing w:after="0" w:line="240" w:lineRule="auto"/>
        <w:jc w:val="both"/>
        <w:rPr>
          <w:color w:val="000000"/>
          <w:sz w:val="20"/>
          <w:szCs w:val="20"/>
        </w:rPr>
      </w:pPr>
      <w:r>
        <w:rPr>
          <w:color w:val="000000"/>
          <w:sz w:val="20"/>
          <w:szCs w:val="20"/>
        </w:rPr>
        <w:t xml:space="preserve"> </w:t>
      </w:r>
      <w:proofErr w:type="spellStart"/>
      <w:r>
        <w:rPr>
          <w:color w:val="000000"/>
          <w:sz w:val="20"/>
          <w:szCs w:val="20"/>
        </w:rPr>
        <w:t>progressMessage.Text</w:t>
      </w:r>
      <w:proofErr w:type="spellEnd"/>
      <w:r>
        <w:rPr>
          <w:color w:val="000000"/>
          <w:sz w:val="20"/>
          <w:szCs w:val="20"/>
        </w:rPr>
        <w:t xml:space="preserve"> = </w:t>
      </w:r>
      <w:r>
        <w:rPr>
          <w:color w:val="A31515"/>
          <w:sz w:val="20"/>
          <w:szCs w:val="20"/>
        </w:rPr>
        <w:t>"Search is cancelled"</w:t>
      </w:r>
      <w:r>
        <w:rPr>
          <w:color w:val="000000"/>
          <w:sz w:val="20"/>
          <w:szCs w:val="20"/>
        </w:rPr>
        <w:t xml:space="preserve"> ;</w:t>
      </w:r>
    </w:p>
    <w:p w14:paraId="35F80AD3" w14:textId="77777777" w:rsidR="00942C25" w:rsidRDefault="009C5CA0">
      <w:pPr>
        <w:spacing w:after="0" w:line="240" w:lineRule="auto"/>
        <w:jc w:val="both"/>
        <w:rPr>
          <w:color w:val="000000"/>
          <w:sz w:val="20"/>
          <w:szCs w:val="20"/>
        </w:rPr>
      </w:pPr>
      <w:r>
        <w:rPr>
          <w:color w:val="000000"/>
          <w:sz w:val="20"/>
          <w:szCs w:val="20"/>
        </w:rPr>
        <w:t>});</w:t>
      </w:r>
    </w:p>
    <w:p w14:paraId="07C41F84" w14:textId="77777777" w:rsidR="00942C25" w:rsidRDefault="00942C25">
      <w:pPr>
        <w:spacing w:after="0" w:line="240" w:lineRule="auto"/>
        <w:jc w:val="both"/>
        <w:rPr>
          <w:color w:val="000000"/>
          <w:sz w:val="20"/>
          <w:szCs w:val="20"/>
        </w:rPr>
      </w:pPr>
    </w:p>
    <w:p w14:paraId="09F9BCC9"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With .net core cancellation token’s callback method would be the first code that is executed after cancellation, so in our code </w:t>
      </w:r>
      <w:proofErr w:type="spellStart"/>
      <w:r>
        <w:rPr>
          <w:rFonts w:ascii="Palatino Linotype" w:eastAsia="Palatino Linotype" w:hAnsi="Palatino Linotype" w:cs="Palatino Linotype"/>
          <w:sz w:val="21"/>
          <w:szCs w:val="21"/>
        </w:rPr>
        <w:t>progressMessage.Text</w:t>
      </w:r>
      <w:proofErr w:type="spellEnd"/>
      <w:r>
        <w:rPr>
          <w:rFonts w:ascii="Palatino Linotype" w:eastAsia="Palatino Linotype" w:hAnsi="Palatino Linotype" w:cs="Palatino Linotype"/>
          <w:sz w:val="21"/>
          <w:szCs w:val="21"/>
        </w:rPr>
        <w:t xml:space="preserve"> is updated final output is “Loaded stocks for in…” and that’s because as soon as cancellation is triggered remaining of the caller method’s code is executed after executing callback. </w:t>
      </w:r>
      <w:r>
        <w:rPr>
          <w:rFonts w:ascii="Palatino Linotype" w:eastAsia="Palatino Linotype" w:hAnsi="Palatino Linotype" w:cs="Palatino Linotype"/>
          <w:b/>
          <w:sz w:val="21"/>
          <w:szCs w:val="21"/>
        </w:rPr>
        <w:t>[</w:t>
      </w:r>
      <w:proofErr w:type="spellStart"/>
      <w:r>
        <w:rPr>
          <w:rFonts w:ascii="Palatino Linotype" w:eastAsia="Palatino Linotype" w:hAnsi="Palatino Linotype" w:cs="Palatino Linotype"/>
          <w:b/>
          <w:sz w:val="21"/>
          <w:szCs w:val="21"/>
        </w:rPr>
        <w:t>Todo</w:t>
      </w:r>
      <w:proofErr w:type="spellEnd"/>
      <w:r>
        <w:rPr>
          <w:rFonts w:ascii="Palatino Linotype" w:eastAsia="Palatino Linotype" w:hAnsi="Palatino Linotype" w:cs="Palatino Linotype"/>
          <w:b/>
          <w:sz w:val="21"/>
          <w:szCs w:val="21"/>
        </w:rPr>
        <w:t xml:space="preserve"> – Validate this]</w:t>
      </w:r>
    </w:p>
    <w:p w14:paraId="4CCC167A" w14:textId="4784F4A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Note – With .net framework this was the other way </w:t>
      </w:r>
      <w:del w:id="3132" w:author="Ravindra Akella" w:date="2019-11-23T19:53:00Z">
        <w:r w:rsidDel="00C52000">
          <w:rPr>
            <w:rFonts w:ascii="Palatino Linotype" w:eastAsia="Palatino Linotype" w:hAnsi="Palatino Linotype" w:cs="Palatino Linotype"/>
            <w:sz w:val="21"/>
            <w:szCs w:val="21"/>
          </w:rPr>
          <w:delText>round</w:delText>
        </w:r>
      </w:del>
      <w:ins w:id="3133" w:author="Ravindra Akella" w:date="2019-11-23T19:53:00Z">
        <w:r w:rsidR="00C52000">
          <w:rPr>
            <w:rFonts w:ascii="Palatino Linotype" w:eastAsia="Palatino Linotype" w:hAnsi="Palatino Linotype" w:cs="Palatino Linotype"/>
            <w:sz w:val="21"/>
            <w:szCs w:val="21"/>
          </w:rPr>
          <w:t>around</w:t>
        </w:r>
      </w:ins>
      <w:r>
        <w:rPr>
          <w:rFonts w:ascii="Palatino Linotype" w:eastAsia="Palatino Linotype" w:hAnsi="Palatino Linotype" w:cs="Palatino Linotype"/>
          <w:sz w:val="21"/>
          <w:szCs w:val="21"/>
        </w:rPr>
        <w:t>, i.e. first caller’s remaining code is executed and then the callback is executed.</w:t>
      </w:r>
    </w:p>
    <w:p w14:paraId="4C872DA5" w14:textId="77777777" w:rsidR="00942C25" w:rsidRDefault="00942C25">
      <w:pPr>
        <w:spacing w:after="0" w:line="240" w:lineRule="auto"/>
        <w:jc w:val="both"/>
        <w:rPr>
          <w:color w:val="000000"/>
          <w:sz w:val="20"/>
          <w:szCs w:val="20"/>
        </w:rPr>
      </w:pPr>
    </w:p>
    <w:p w14:paraId="78EEFF49" w14:textId="4AAD9FF7" w:rsidR="00942C25" w:rsidRDefault="009C5CA0">
      <w:pPr>
        <w:rPr>
          <w:rFonts w:ascii="Palatino Linotype" w:eastAsia="Palatino Linotype" w:hAnsi="Palatino Linotype" w:cs="Palatino Linotype"/>
          <w:sz w:val="21"/>
          <w:szCs w:val="21"/>
        </w:rPr>
      </w:pPr>
      <w:del w:id="3134" w:author="Ravindra Akella" w:date="2019-11-23T19:53:00Z">
        <w:r w:rsidDel="00827EDC">
          <w:rPr>
            <w:rFonts w:ascii="Palatino Linotype" w:eastAsia="Palatino Linotype" w:hAnsi="Palatino Linotype" w:cs="Palatino Linotype"/>
            <w:sz w:val="21"/>
            <w:szCs w:val="21"/>
          </w:rPr>
          <w:delText>However</w:delText>
        </w:r>
      </w:del>
      <w:ins w:id="3135" w:author="Ravindra Akella" w:date="2019-11-23T19:53:00Z">
        <w:r w:rsidR="00827EDC">
          <w:rPr>
            <w:rFonts w:ascii="Palatino Linotype" w:eastAsia="Palatino Linotype" w:hAnsi="Palatino Linotype" w:cs="Palatino Linotype"/>
            <w:sz w:val="21"/>
            <w:szCs w:val="21"/>
          </w:rPr>
          <w:t>However,</w:t>
        </w:r>
      </w:ins>
      <w:r>
        <w:rPr>
          <w:rFonts w:ascii="Palatino Linotype" w:eastAsia="Palatino Linotype" w:hAnsi="Palatino Linotype" w:cs="Palatino Linotype"/>
          <w:sz w:val="21"/>
          <w:szCs w:val="21"/>
        </w:rPr>
        <w:t xml:space="preserve"> there could be cases where there is need that async operation doesn’t throw exception (OperationCanceledException) but return normally. However, in this case calling method need not handle such exception For example Calculating prime numbers less than a huge number or reading line by line from a file, in such cases there may be need to use partial data that is received/processed. A similar example is shown below and </w:t>
      </w:r>
      <w:del w:id="3136" w:author="Ravindra Akella" w:date="2019-11-23T19:53:00Z">
        <w:r w:rsidDel="00491944">
          <w:rPr>
            <w:rFonts w:ascii="Palatino Linotype" w:eastAsia="Palatino Linotype" w:hAnsi="Palatino Linotype" w:cs="Palatino Linotype"/>
            <w:sz w:val="21"/>
            <w:szCs w:val="21"/>
          </w:rPr>
          <w:delText>it’s</w:delText>
        </w:r>
      </w:del>
      <w:ins w:id="3137" w:author="Ravindra Akella" w:date="2019-11-23T19:53:00Z">
        <w:r w:rsidR="00491944">
          <w:rPr>
            <w:rFonts w:ascii="Palatino Linotype" w:eastAsia="Palatino Linotype" w:hAnsi="Palatino Linotype" w:cs="Palatino Linotype"/>
            <w:sz w:val="21"/>
            <w:szCs w:val="21"/>
          </w:rPr>
          <w:t>its</w:t>
        </w:r>
      </w:ins>
      <w:r>
        <w:rPr>
          <w:rFonts w:ascii="Palatino Linotype" w:eastAsia="Palatino Linotype" w:hAnsi="Palatino Linotype" w:cs="Palatino Linotype"/>
          <w:sz w:val="21"/>
          <w:szCs w:val="21"/>
        </w:rPr>
        <w:t xml:space="preserve"> output is shown in Fig</w:t>
      </w:r>
      <w:ins w:id="3138" w:author="Ravindra Akella" w:date="2019-11-23T19:53:00Z">
        <w:r w:rsidR="00A83C75">
          <w:rPr>
            <w:rFonts w:ascii="Palatino Linotype" w:eastAsia="Palatino Linotype" w:hAnsi="Palatino Linotype" w:cs="Palatino Linotype"/>
            <w:sz w:val="21"/>
            <w:szCs w:val="21"/>
          </w:rPr>
          <w:t>ure</w:t>
        </w:r>
      </w:ins>
      <w:r>
        <w:rPr>
          <w:rFonts w:ascii="Palatino Linotype" w:eastAsia="Palatino Linotype" w:hAnsi="Palatino Linotype" w:cs="Palatino Linotype"/>
          <w:sz w:val="21"/>
          <w:szCs w:val="21"/>
        </w:rPr>
        <w:t xml:space="preserve"> 6.</w:t>
      </w:r>
      <w:del w:id="3139" w:author="Ravindra Akella" w:date="2019-11-23T19:59:00Z">
        <w:r w:rsidDel="00176796">
          <w:rPr>
            <w:rFonts w:ascii="Palatino Linotype" w:eastAsia="Palatino Linotype" w:hAnsi="Palatino Linotype" w:cs="Palatino Linotype"/>
            <w:sz w:val="21"/>
            <w:szCs w:val="21"/>
          </w:rPr>
          <w:delText>7</w:delText>
        </w:r>
      </w:del>
      <w:ins w:id="3140" w:author="Ravindra Akella" w:date="2019-11-23T19:59:00Z">
        <w:r w:rsidR="00176796">
          <w:rPr>
            <w:rFonts w:ascii="Palatino Linotype" w:eastAsia="Palatino Linotype" w:hAnsi="Palatino Linotype" w:cs="Palatino Linotype"/>
            <w:sz w:val="21"/>
            <w:szCs w:val="21"/>
          </w:rPr>
          <w:t>9</w:t>
        </w:r>
      </w:ins>
    </w:p>
    <w:p w14:paraId="03C4866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256448FA"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doing high CPU operation, Add this to form </w:t>
      </w:r>
    </w:p>
    <w:p w14:paraId="13505D77"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0D1E4C04"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14:paraId="5E56E84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long</w:t>
      </w:r>
      <w:r>
        <w:rPr>
          <w:color w:val="000000"/>
          <w:sz w:val="20"/>
          <w:szCs w:val="20"/>
        </w:rPr>
        <w:t xml:space="preserve">&gt; </w:t>
      </w:r>
      <w:proofErr w:type="spellStart"/>
      <w:r>
        <w:rPr>
          <w:color w:val="000000"/>
          <w:sz w:val="20"/>
          <w:szCs w:val="20"/>
        </w:rPr>
        <w:t>DoHighCPUIntense</w:t>
      </w:r>
      <w:proofErr w:type="spellEnd"/>
      <w:r>
        <w:rPr>
          <w:color w:val="000000"/>
          <w:sz w:val="20"/>
          <w:szCs w:val="20"/>
        </w:rPr>
        <w:t>(</w:t>
      </w:r>
      <w:proofErr w:type="spellStart"/>
      <w:r>
        <w:rPr>
          <w:color w:val="000000"/>
          <w:sz w:val="20"/>
          <w:szCs w:val="20"/>
        </w:rPr>
        <w:t>CancellationToken</w:t>
      </w:r>
      <w:proofErr w:type="spellEnd"/>
      <w:r>
        <w:rPr>
          <w:color w:val="000000"/>
          <w:sz w:val="20"/>
          <w:szCs w:val="20"/>
        </w:rPr>
        <w:t xml:space="preserve"> token)</w:t>
      </w:r>
    </w:p>
    <w:p w14:paraId="4718E54C" w14:textId="77777777" w:rsidR="00942C25" w:rsidRDefault="009C5CA0">
      <w:pPr>
        <w:spacing w:after="0" w:line="240" w:lineRule="auto"/>
        <w:rPr>
          <w:color w:val="000000"/>
          <w:sz w:val="20"/>
          <w:szCs w:val="20"/>
        </w:rPr>
      </w:pPr>
      <w:r>
        <w:rPr>
          <w:color w:val="000000"/>
          <w:sz w:val="20"/>
          <w:szCs w:val="20"/>
        </w:rPr>
        <w:t xml:space="preserve">        {</w:t>
      </w:r>
    </w:p>
    <w:p w14:paraId="21216CB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long</w:t>
      </w:r>
      <w:r>
        <w:rPr>
          <w:color w:val="000000"/>
          <w:sz w:val="20"/>
          <w:szCs w:val="20"/>
        </w:rPr>
        <w:t xml:space="preserve"> counter = 0;</w:t>
      </w:r>
    </w:p>
    <w:p w14:paraId="1A54E66D"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search.Text</w:t>
      </w:r>
      <w:proofErr w:type="spellEnd"/>
      <w:r>
        <w:rPr>
          <w:color w:val="000000"/>
          <w:sz w:val="20"/>
          <w:szCs w:val="20"/>
        </w:rPr>
        <w:t xml:space="preserve"> = </w:t>
      </w:r>
      <w:r>
        <w:rPr>
          <w:color w:val="A31515"/>
          <w:sz w:val="20"/>
          <w:szCs w:val="20"/>
        </w:rPr>
        <w:t>"Stop"</w:t>
      </w:r>
      <w:r>
        <w:rPr>
          <w:color w:val="000000"/>
          <w:sz w:val="20"/>
          <w:szCs w:val="20"/>
        </w:rPr>
        <w:t>;</w:t>
      </w:r>
    </w:p>
    <w:p w14:paraId="4618A8AE" w14:textId="77777777" w:rsidR="00942C25" w:rsidRDefault="009C5CA0">
      <w:pPr>
        <w:spacing w:after="0" w:line="240" w:lineRule="auto"/>
        <w:rPr>
          <w:color w:val="000000"/>
          <w:sz w:val="20"/>
          <w:szCs w:val="20"/>
        </w:rPr>
      </w:pPr>
      <w:r>
        <w:rPr>
          <w:color w:val="000000"/>
          <w:sz w:val="20"/>
          <w:szCs w:val="20"/>
        </w:rPr>
        <w:t xml:space="preserve">            Task&lt;</w:t>
      </w:r>
      <w:r>
        <w:rPr>
          <w:color w:val="0000FF"/>
          <w:sz w:val="20"/>
          <w:szCs w:val="20"/>
        </w:rPr>
        <w:t>long</w:t>
      </w:r>
      <w:r>
        <w:rPr>
          <w:color w:val="000000"/>
          <w:sz w:val="20"/>
          <w:szCs w:val="20"/>
        </w:rPr>
        <w:t>&gt; output = Task.Run(() =&gt;</w:t>
      </w:r>
    </w:p>
    <w:p w14:paraId="3B0C072F" w14:textId="77777777" w:rsidR="00942C25" w:rsidRDefault="009C5CA0">
      <w:pPr>
        <w:spacing w:after="0" w:line="240" w:lineRule="auto"/>
        <w:rPr>
          <w:color w:val="000000"/>
          <w:sz w:val="20"/>
          <w:szCs w:val="20"/>
        </w:rPr>
      </w:pPr>
      <w:r>
        <w:rPr>
          <w:color w:val="000000"/>
          <w:sz w:val="20"/>
          <w:szCs w:val="20"/>
        </w:rPr>
        <w:t xml:space="preserve">            {</w:t>
      </w:r>
    </w:p>
    <w:p w14:paraId="577C661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w:t>
      </w:r>
      <w:r>
        <w:rPr>
          <w:color w:val="0000FF"/>
          <w:sz w:val="20"/>
          <w:szCs w:val="20"/>
        </w:rPr>
        <w:t>true</w:t>
      </w:r>
      <w:r>
        <w:rPr>
          <w:color w:val="000000"/>
          <w:sz w:val="20"/>
          <w:szCs w:val="20"/>
        </w:rPr>
        <w:t>)</w:t>
      </w:r>
    </w:p>
    <w:p w14:paraId="5A65A69F" w14:textId="77777777" w:rsidR="00942C25" w:rsidRDefault="009C5CA0">
      <w:pPr>
        <w:spacing w:after="0" w:line="240" w:lineRule="auto"/>
        <w:rPr>
          <w:color w:val="000000"/>
          <w:sz w:val="20"/>
          <w:szCs w:val="20"/>
        </w:rPr>
      </w:pPr>
      <w:r>
        <w:rPr>
          <w:color w:val="000000"/>
          <w:sz w:val="20"/>
          <w:szCs w:val="20"/>
        </w:rPr>
        <w:t xml:space="preserve">                {</w:t>
      </w:r>
    </w:p>
    <w:p w14:paraId="08B5FDED" w14:textId="77777777" w:rsidR="00942C25" w:rsidRDefault="009C5CA0">
      <w:pPr>
        <w:spacing w:after="0" w:line="240" w:lineRule="auto"/>
        <w:rPr>
          <w:color w:val="000000"/>
          <w:sz w:val="20"/>
          <w:szCs w:val="20"/>
        </w:rPr>
      </w:pPr>
      <w:r>
        <w:rPr>
          <w:color w:val="000000"/>
          <w:sz w:val="20"/>
          <w:szCs w:val="20"/>
        </w:rPr>
        <w:t xml:space="preserve">                    counter++;</w:t>
      </w:r>
    </w:p>
    <w:p w14:paraId="48DB309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token.IsCancellationRequested</w:t>
      </w:r>
      <w:proofErr w:type="spellEnd"/>
      <w:r>
        <w:rPr>
          <w:color w:val="000000"/>
          <w:sz w:val="20"/>
          <w:szCs w:val="20"/>
        </w:rPr>
        <w:t>)</w:t>
      </w:r>
    </w:p>
    <w:p w14:paraId="1BE49D67" w14:textId="77777777" w:rsidR="00942C25" w:rsidRDefault="009C5CA0">
      <w:pPr>
        <w:spacing w:after="0" w:line="240" w:lineRule="auto"/>
        <w:rPr>
          <w:color w:val="000000"/>
          <w:sz w:val="20"/>
          <w:szCs w:val="20"/>
        </w:rPr>
      </w:pPr>
      <w:r>
        <w:rPr>
          <w:color w:val="000000"/>
          <w:sz w:val="20"/>
          <w:szCs w:val="20"/>
        </w:rPr>
        <w:t xml:space="preserve">                    {</w:t>
      </w:r>
    </w:p>
    <w:p w14:paraId="2C772BE5" w14:textId="77777777" w:rsidR="00942C25" w:rsidRDefault="009C5CA0">
      <w:pPr>
        <w:spacing w:after="0" w:line="240" w:lineRule="auto"/>
        <w:rPr>
          <w:color w:val="000000"/>
          <w:sz w:val="20"/>
          <w:szCs w:val="20"/>
        </w:rPr>
      </w:pPr>
      <w:r>
        <w:rPr>
          <w:color w:val="000000"/>
          <w:sz w:val="20"/>
          <w:szCs w:val="20"/>
        </w:rPr>
        <w:t xml:space="preserve">                        counter++;</w:t>
      </w:r>
    </w:p>
    <w:p w14:paraId="72DBC1D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break</w:t>
      </w:r>
      <w:r>
        <w:rPr>
          <w:color w:val="000000"/>
          <w:sz w:val="20"/>
          <w:szCs w:val="20"/>
        </w:rPr>
        <w:t>;</w:t>
      </w:r>
    </w:p>
    <w:p w14:paraId="73A914AC" w14:textId="77777777" w:rsidR="00942C25" w:rsidRDefault="009C5CA0">
      <w:pPr>
        <w:spacing w:after="0" w:line="240" w:lineRule="auto"/>
        <w:rPr>
          <w:color w:val="000000"/>
          <w:sz w:val="20"/>
          <w:szCs w:val="20"/>
        </w:rPr>
      </w:pPr>
      <w:r>
        <w:rPr>
          <w:color w:val="000000"/>
          <w:sz w:val="20"/>
          <w:szCs w:val="20"/>
        </w:rPr>
        <w:t xml:space="preserve">                    }</w:t>
      </w:r>
    </w:p>
    <w:p w14:paraId="388AFF26" w14:textId="77777777" w:rsidR="00942C25" w:rsidRDefault="009C5CA0">
      <w:pPr>
        <w:spacing w:after="0" w:line="240" w:lineRule="auto"/>
        <w:rPr>
          <w:color w:val="000000"/>
          <w:sz w:val="20"/>
          <w:szCs w:val="20"/>
        </w:rPr>
      </w:pPr>
      <w:r>
        <w:rPr>
          <w:color w:val="000000"/>
          <w:sz w:val="20"/>
          <w:szCs w:val="20"/>
        </w:rPr>
        <w:t xml:space="preserve">                }</w:t>
      </w:r>
    </w:p>
    <w:p w14:paraId="476B279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counter;</w:t>
      </w:r>
    </w:p>
    <w:p w14:paraId="74DB0DC4" w14:textId="77777777" w:rsidR="00942C25" w:rsidRDefault="009C5CA0">
      <w:pPr>
        <w:spacing w:after="0" w:line="240" w:lineRule="auto"/>
        <w:rPr>
          <w:color w:val="000000"/>
          <w:sz w:val="20"/>
          <w:szCs w:val="20"/>
        </w:rPr>
      </w:pPr>
      <w:r>
        <w:rPr>
          <w:color w:val="000000"/>
          <w:sz w:val="20"/>
          <w:szCs w:val="20"/>
        </w:rPr>
        <w:t xml:space="preserve">            }, token);</w:t>
      </w:r>
    </w:p>
    <w:p w14:paraId="12AC1BB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6FAF99D6" w14:textId="77777777" w:rsidR="00942C25" w:rsidRDefault="009C5CA0">
      <w:pPr>
        <w:spacing w:after="0" w:line="240" w:lineRule="auto"/>
        <w:rPr>
          <w:color w:val="000000"/>
          <w:sz w:val="20"/>
          <w:szCs w:val="20"/>
        </w:rPr>
      </w:pPr>
      <w:r>
        <w:rPr>
          <w:color w:val="000000"/>
          <w:sz w:val="20"/>
          <w:szCs w:val="20"/>
        </w:rPr>
        <w:t xml:space="preserve">            {</w:t>
      </w:r>
    </w:p>
    <w:p w14:paraId="3EAD9197" w14:textId="77777777" w:rsidR="00942C25" w:rsidRDefault="009C5CA0">
      <w:pPr>
        <w:spacing w:after="0" w:line="240" w:lineRule="auto"/>
        <w:rPr>
          <w:color w:val="000000"/>
          <w:sz w:val="20"/>
          <w:szCs w:val="20"/>
        </w:rPr>
      </w:pPr>
      <w:r>
        <w:rPr>
          <w:color w:val="000000"/>
          <w:sz w:val="20"/>
          <w:szCs w:val="20"/>
        </w:rPr>
        <w:lastRenderedPageBreak/>
        <w:t xml:space="preserve">                </w:t>
      </w:r>
      <w:r>
        <w:rPr>
          <w:color w:val="0000FF"/>
          <w:sz w:val="20"/>
          <w:szCs w:val="20"/>
        </w:rPr>
        <w:t>await</w:t>
      </w:r>
      <w:r>
        <w:rPr>
          <w:color w:val="000000"/>
          <w:sz w:val="20"/>
          <w:szCs w:val="20"/>
        </w:rPr>
        <w:t xml:space="preserve"> output;</w:t>
      </w:r>
    </w:p>
    <w:p w14:paraId="23B72898" w14:textId="77777777" w:rsidR="00942C25" w:rsidRDefault="009C5CA0">
      <w:pPr>
        <w:spacing w:after="0" w:line="240" w:lineRule="auto"/>
        <w:rPr>
          <w:color w:val="000000"/>
          <w:sz w:val="20"/>
          <w:szCs w:val="20"/>
        </w:rPr>
      </w:pPr>
      <w:r>
        <w:rPr>
          <w:color w:val="000000"/>
          <w:sz w:val="20"/>
          <w:szCs w:val="20"/>
        </w:rPr>
        <w:t xml:space="preserve">            }</w:t>
      </w:r>
    </w:p>
    <w:p w14:paraId="449D27C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w:t>
      </w:r>
      <w:proofErr w:type="spellStart"/>
      <w:r>
        <w:rPr>
          <w:color w:val="000000"/>
          <w:sz w:val="20"/>
          <w:szCs w:val="20"/>
        </w:rPr>
        <w:t>agEx</w:t>
      </w:r>
      <w:proofErr w:type="spellEnd"/>
      <w:r>
        <w:rPr>
          <w:color w:val="000000"/>
          <w:sz w:val="20"/>
          <w:szCs w:val="20"/>
        </w:rPr>
        <w:t>)</w:t>
      </w:r>
    </w:p>
    <w:p w14:paraId="5C0C1851" w14:textId="77777777" w:rsidR="00942C25" w:rsidRDefault="009C5CA0">
      <w:pPr>
        <w:spacing w:after="0" w:line="240" w:lineRule="auto"/>
        <w:rPr>
          <w:color w:val="000000"/>
          <w:sz w:val="20"/>
          <w:szCs w:val="20"/>
        </w:rPr>
      </w:pPr>
      <w:r>
        <w:rPr>
          <w:color w:val="000000"/>
          <w:sz w:val="20"/>
          <w:szCs w:val="20"/>
        </w:rPr>
        <w:t xml:space="preserve">            {</w:t>
      </w:r>
    </w:p>
    <w:p w14:paraId="570DD482"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w:t>
      </w:r>
      <w:proofErr w:type="spellStart"/>
      <w:r>
        <w:rPr>
          <w:color w:val="000000"/>
          <w:sz w:val="20"/>
          <w:szCs w:val="20"/>
        </w:rPr>
        <w:t>agEx</w:t>
      </w:r>
      <w:proofErr w:type="spellEnd"/>
      <w:r>
        <w:rPr>
          <w:color w:val="000000"/>
          <w:sz w:val="20"/>
          <w:szCs w:val="20"/>
        </w:rPr>
        <w:t>;</w:t>
      </w:r>
    </w:p>
    <w:p w14:paraId="489E6D72" w14:textId="77777777" w:rsidR="00942C25" w:rsidRDefault="009C5CA0">
      <w:pPr>
        <w:spacing w:after="0" w:line="240" w:lineRule="auto"/>
        <w:rPr>
          <w:color w:val="000000"/>
          <w:sz w:val="20"/>
          <w:szCs w:val="20"/>
        </w:rPr>
      </w:pPr>
      <w:r>
        <w:rPr>
          <w:color w:val="000000"/>
          <w:sz w:val="20"/>
          <w:szCs w:val="20"/>
        </w:rPr>
        <w:t xml:space="preserve">            }</w:t>
      </w:r>
    </w:p>
    <w:p w14:paraId="00D98FA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counter;</w:t>
      </w:r>
    </w:p>
    <w:p w14:paraId="35698A7C" w14:textId="77777777" w:rsidR="00942C25" w:rsidRDefault="009C5CA0">
      <w:pPr>
        <w:rPr>
          <w:color w:val="000000"/>
          <w:sz w:val="20"/>
          <w:szCs w:val="20"/>
        </w:rPr>
      </w:pPr>
      <w:r>
        <w:rPr>
          <w:color w:val="000000"/>
          <w:sz w:val="20"/>
          <w:szCs w:val="20"/>
        </w:rPr>
        <w:t xml:space="preserve">        }</w:t>
      </w:r>
    </w:p>
    <w:p w14:paraId="2CF27816"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Further call this method in search button click</w:t>
      </w:r>
    </w:p>
    <w:p w14:paraId="6CF5BC68" w14:textId="5B7A3DE4" w:rsidR="00942C25" w:rsidDel="003D68BD" w:rsidRDefault="009C5CA0">
      <w:pPr>
        <w:spacing w:after="0" w:line="240" w:lineRule="auto"/>
        <w:rPr>
          <w:del w:id="3141" w:author="Ravindra Akella" w:date="2019-11-24T18:36:00Z"/>
          <w:color w:val="000000"/>
          <w:sz w:val="20"/>
          <w:szCs w:val="20"/>
        </w:rPr>
      </w:pPr>
      <w:del w:id="3142" w:author="Ravindra Akella" w:date="2019-11-24T18:36:00Z">
        <w:r w:rsidDel="003D68BD">
          <w:rPr>
            <w:color w:val="808080"/>
            <w:sz w:val="20"/>
            <w:szCs w:val="20"/>
          </w:rPr>
          <w:delText>#</w:delText>
        </w:r>
        <w:r w:rsidDel="003D68BD">
          <w:rPr>
            <w:color w:val="000000"/>
            <w:sz w:val="20"/>
            <w:szCs w:val="20"/>
          </w:rPr>
          <w:delText xml:space="preserve"> </w:delText>
        </w:r>
        <w:r w:rsidDel="003D68BD">
          <w:rPr>
            <w:color w:val="808080"/>
            <w:sz w:val="20"/>
            <w:szCs w:val="20"/>
          </w:rPr>
          <w:delText>region</w:delText>
        </w:r>
        <w:r w:rsidDel="003D68BD">
          <w:rPr>
            <w:color w:val="000000"/>
            <w:sz w:val="20"/>
            <w:szCs w:val="20"/>
          </w:rPr>
          <w:delText xml:space="preserve"> "Scenario 1"</w:delText>
        </w:r>
      </w:del>
    </w:p>
    <w:p w14:paraId="2A49C882" w14:textId="38F3F7C6" w:rsidR="00942C25" w:rsidDel="003D68BD" w:rsidRDefault="009C5CA0">
      <w:pPr>
        <w:spacing w:after="0" w:line="240" w:lineRule="auto"/>
        <w:rPr>
          <w:del w:id="3143" w:author="Ravindra Akella" w:date="2019-11-24T18:36:00Z"/>
          <w:color w:val="000000"/>
          <w:sz w:val="20"/>
          <w:szCs w:val="20"/>
        </w:rPr>
      </w:pPr>
      <w:del w:id="3144" w:author="Ravindra Akella" w:date="2019-11-24T18:36:00Z">
        <w:r w:rsidDel="003D68BD">
          <w:rPr>
            <w:color w:val="008000"/>
            <w:sz w:val="20"/>
            <w:szCs w:val="20"/>
          </w:rPr>
          <w:delText>//stockData.DataSource = await GetDataFromAPIAsync(searchText.Text, cts.Token);</w:delText>
        </w:r>
      </w:del>
    </w:p>
    <w:p w14:paraId="6B9DFE43" w14:textId="08E7FA58" w:rsidR="00942C25" w:rsidDel="003D68BD" w:rsidRDefault="009C5CA0">
      <w:pPr>
        <w:spacing w:after="0" w:line="240" w:lineRule="auto"/>
        <w:rPr>
          <w:del w:id="3145" w:author="Ravindra Akella" w:date="2019-11-24T18:36:00Z"/>
          <w:color w:val="000000"/>
          <w:sz w:val="20"/>
          <w:szCs w:val="20"/>
        </w:rPr>
      </w:pPr>
      <w:del w:id="3146" w:author="Ravindra Akella" w:date="2019-11-24T18:36:00Z">
        <w:r w:rsidDel="003D68BD">
          <w:rPr>
            <w:color w:val="008000"/>
            <w:sz w:val="20"/>
            <w:szCs w:val="20"/>
          </w:rPr>
          <w:delText>//Logs.Text += "API returned data" + Environment.NewLine;</w:delText>
        </w:r>
      </w:del>
    </w:p>
    <w:p w14:paraId="273044C8" w14:textId="15F7A50B" w:rsidR="00942C25" w:rsidDel="003D68BD" w:rsidRDefault="009C5CA0">
      <w:pPr>
        <w:spacing w:after="0" w:line="240" w:lineRule="auto"/>
        <w:rPr>
          <w:del w:id="3147" w:author="Ravindra Akella" w:date="2019-11-24T18:36:00Z"/>
          <w:color w:val="000000"/>
          <w:sz w:val="20"/>
          <w:szCs w:val="20"/>
        </w:rPr>
      </w:pPr>
      <w:del w:id="3148" w:author="Ravindra Akella" w:date="2019-11-24T18:36:00Z">
        <w:r w:rsidDel="003D68BD">
          <w:rPr>
            <w:color w:val="808080"/>
            <w:sz w:val="20"/>
            <w:szCs w:val="20"/>
          </w:rPr>
          <w:delText>#endregion</w:delText>
        </w:r>
      </w:del>
    </w:p>
    <w:p w14:paraId="01CB6AA0" w14:textId="7885CA3C" w:rsidR="00942C25" w:rsidDel="003D68BD" w:rsidRDefault="009C5CA0">
      <w:pPr>
        <w:spacing w:after="0" w:line="240" w:lineRule="auto"/>
        <w:rPr>
          <w:del w:id="3149" w:author="Ravindra Akella" w:date="2019-11-24T18:36:00Z"/>
          <w:color w:val="000000"/>
          <w:sz w:val="20"/>
          <w:szCs w:val="20"/>
        </w:rPr>
      </w:pPr>
      <w:del w:id="3150" w:author="Ravindra Akella" w:date="2019-11-24T18:36:00Z">
        <w:r w:rsidDel="003D68BD">
          <w:rPr>
            <w:color w:val="808080"/>
            <w:sz w:val="20"/>
            <w:szCs w:val="20"/>
          </w:rPr>
          <w:delText>#</w:delText>
        </w:r>
        <w:r w:rsidDel="003D68BD">
          <w:rPr>
            <w:color w:val="000000"/>
            <w:sz w:val="20"/>
            <w:szCs w:val="20"/>
          </w:rPr>
          <w:delText xml:space="preserve"> </w:delText>
        </w:r>
        <w:r w:rsidDel="003D68BD">
          <w:rPr>
            <w:color w:val="808080"/>
            <w:sz w:val="20"/>
            <w:szCs w:val="20"/>
          </w:rPr>
          <w:delText>region</w:delText>
        </w:r>
        <w:r w:rsidDel="003D68BD">
          <w:rPr>
            <w:color w:val="000000"/>
            <w:sz w:val="20"/>
            <w:szCs w:val="20"/>
          </w:rPr>
          <w:delText xml:space="preserve"> "Scenario 2"</w:delText>
        </w:r>
      </w:del>
    </w:p>
    <w:p w14:paraId="73C637EA" w14:textId="77777777" w:rsidR="00942C25" w:rsidRDefault="009C5CA0">
      <w:pPr>
        <w:spacing w:after="0" w:line="240" w:lineRule="auto"/>
        <w:rPr>
          <w:color w:val="000000"/>
          <w:sz w:val="20"/>
          <w:szCs w:val="20"/>
        </w:rPr>
      </w:pPr>
      <w:proofErr w:type="spellStart"/>
      <w:r>
        <w:rPr>
          <w:color w:val="000000"/>
          <w:sz w:val="20"/>
          <w:szCs w:val="20"/>
        </w:rPr>
        <w:t>highCPUCount</w:t>
      </w:r>
      <w:proofErr w:type="spellEnd"/>
      <w:r>
        <w:rPr>
          <w:color w:val="000000"/>
          <w:sz w:val="20"/>
          <w:szCs w:val="20"/>
        </w:rPr>
        <w:t xml:space="preserve"> = </w:t>
      </w:r>
      <w:r>
        <w:rPr>
          <w:color w:val="0000FF"/>
          <w:sz w:val="20"/>
          <w:szCs w:val="20"/>
        </w:rPr>
        <w:t>await</w:t>
      </w:r>
      <w:r>
        <w:rPr>
          <w:color w:val="000000"/>
          <w:sz w:val="20"/>
          <w:szCs w:val="20"/>
        </w:rPr>
        <w:t xml:space="preserve"> </w:t>
      </w:r>
      <w:proofErr w:type="spellStart"/>
      <w:r>
        <w:rPr>
          <w:color w:val="000000"/>
          <w:sz w:val="20"/>
          <w:szCs w:val="20"/>
        </w:rPr>
        <w:t>DoHighCPUIntense</w:t>
      </w:r>
      <w:proofErr w:type="spellEnd"/>
      <w:r>
        <w:rPr>
          <w:color w:val="000000"/>
          <w:sz w:val="20"/>
          <w:szCs w:val="20"/>
        </w:rPr>
        <w:t>(</w:t>
      </w:r>
      <w:proofErr w:type="spellStart"/>
      <w:r>
        <w:rPr>
          <w:color w:val="000000"/>
          <w:sz w:val="20"/>
          <w:szCs w:val="20"/>
        </w:rPr>
        <w:t>cts.Token</w:t>
      </w:r>
      <w:proofErr w:type="spellEnd"/>
      <w:r>
        <w:rPr>
          <w:color w:val="000000"/>
          <w:sz w:val="20"/>
          <w:szCs w:val="20"/>
        </w:rPr>
        <w:t>);</w:t>
      </w:r>
    </w:p>
    <w:p w14:paraId="165C0A44" w14:textId="3241E539" w:rsidR="00942C25" w:rsidRDefault="009C5CA0">
      <w:pPr>
        <w:spacing w:after="0" w:line="240" w:lineRule="auto"/>
        <w:rPr>
          <w:ins w:id="3151" w:author="Ravindra Akella" w:date="2019-11-24T18:37:00Z"/>
          <w:color w:val="000000"/>
          <w:sz w:val="20"/>
          <w:szCs w:val="20"/>
        </w:rPr>
      </w:pPr>
      <w:proofErr w:type="spellStart"/>
      <w:r>
        <w:rPr>
          <w:color w:val="000000"/>
          <w:sz w:val="20"/>
          <w:szCs w:val="20"/>
        </w:rPr>
        <w:t>Logs.Text</w:t>
      </w:r>
      <w:proofErr w:type="spellEnd"/>
      <w:r>
        <w:rPr>
          <w:color w:val="000000"/>
          <w:sz w:val="20"/>
          <w:szCs w:val="20"/>
        </w:rPr>
        <w:t xml:space="preserve"> += </w:t>
      </w:r>
      <w:r>
        <w:rPr>
          <w:color w:val="A31515"/>
          <w:sz w:val="20"/>
          <w:szCs w:val="20"/>
        </w:rPr>
        <w:t xml:space="preserve">$"Counted till </w:t>
      </w:r>
      <w:r>
        <w:rPr>
          <w:color w:val="000000"/>
          <w:sz w:val="20"/>
          <w:szCs w:val="20"/>
        </w:rPr>
        <w:t>{</w:t>
      </w:r>
      <w:proofErr w:type="spellStart"/>
      <w:r>
        <w:rPr>
          <w:color w:val="000000"/>
          <w:sz w:val="20"/>
          <w:szCs w:val="20"/>
        </w:rPr>
        <w:t>highCPUCount.ToString</w:t>
      </w:r>
      <w:proofErr w:type="spellEnd"/>
      <w:r>
        <w:rPr>
          <w:color w:val="000000"/>
          <w:sz w:val="20"/>
          <w:szCs w:val="20"/>
        </w:rPr>
        <w:t>()}</w:t>
      </w:r>
      <w:r>
        <w:rPr>
          <w:color w:val="A31515"/>
          <w:sz w:val="20"/>
          <w:szCs w:val="20"/>
        </w:rPr>
        <w:t>"</w:t>
      </w:r>
      <w:r>
        <w:rPr>
          <w:color w:val="000000"/>
          <w:sz w:val="20"/>
          <w:szCs w:val="20"/>
        </w:rPr>
        <w:t xml:space="preserve"> + </w:t>
      </w:r>
      <w:proofErr w:type="spellStart"/>
      <w:r>
        <w:rPr>
          <w:color w:val="000000"/>
          <w:sz w:val="20"/>
          <w:szCs w:val="20"/>
        </w:rPr>
        <w:t>Environment.NewLine</w:t>
      </w:r>
      <w:proofErr w:type="spellEnd"/>
      <w:r>
        <w:rPr>
          <w:color w:val="000000"/>
          <w:sz w:val="20"/>
          <w:szCs w:val="20"/>
        </w:rPr>
        <w:t>;</w:t>
      </w:r>
    </w:p>
    <w:p w14:paraId="25038789" w14:textId="137365B8" w:rsidR="009E0BAB" w:rsidRDefault="009E0BAB">
      <w:pPr>
        <w:spacing w:after="0" w:line="240" w:lineRule="auto"/>
        <w:rPr>
          <w:ins w:id="3152" w:author="Ravindra Akella" w:date="2019-11-24T18:37:00Z"/>
          <w:color w:val="000000"/>
          <w:sz w:val="20"/>
          <w:szCs w:val="20"/>
        </w:rPr>
      </w:pPr>
    </w:p>
    <w:p w14:paraId="4D11FA3E" w14:textId="48097410" w:rsidR="009E0BAB" w:rsidRPr="00337E81" w:rsidRDefault="009E0BAB" w:rsidP="00337E81">
      <w:pPr>
        <w:rPr>
          <w:rFonts w:ascii="Palatino Linotype" w:eastAsia="Palatino Linotype" w:hAnsi="Palatino Linotype" w:cs="Palatino Linotype"/>
          <w:sz w:val="21"/>
          <w:szCs w:val="21"/>
          <w:rPrChange w:id="3153" w:author="Ravindra Akella" w:date="2019-11-24T18:38:00Z">
            <w:rPr>
              <w:color w:val="000000"/>
              <w:sz w:val="20"/>
              <w:szCs w:val="20"/>
            </w:rPr>
          </w:rPrChange>
        </w:rPr>
        <w:pPrChange w:id="3154" w:author="Ravindra Akella" w:date="2019-11-24T18:38:00Z">
          <w:pPr>
            <w:spacing w:after="0" w:line="240" w:lineRule="auto"/>
          </w:pPr>
        </w:pPrChange>
      </w:pPr>
      <w:ins w:id="3155" w:author="Ravindra Akella" w:date="2019-11-24T18:37:00Z">
        <w:r w:rsidRPr="00337E81">
          <w:rPr>
            <w:rFonts w:ascii="Palatino Linotype" w:eastAsia="Palatino Linotype" w:hAnsi="Palatino Linotype" w:cs="Palatino Linotype"/>
            <w:sz w:val="21"/>
            <w:szCs w:val="21"/>
            <w:rPrChange w:id="3156" w:author="Ravindra Akella" w:date="2019-11-24T18:38:00Z">
              <w:rPr>
                <w:color w:val="000000"/>
                <w:sz w:val="20"/>
                <w:szCs w:val="20"/>
              </w:rPr>
            </w:rPrChange>
          </w:rPr>
          <w:t>Running this ap</w:t>
        </w:r>
      </w:ins>
      <w:ins w:id="3157" w:author="Ravindra Akella" w:date="2019-11-24T18:38:00Z">
        <w:r w:rsidRPr="00337E81">
          <w:rPr>
            <w:rFonts w:ascii="Palatino Linotype" w:eastAsia="Palatino Linotype" w:hAnsi="Palatino Linotype" w:cs="Palatino Linotype"/>
            <w:sz w:val="21"/>
            <w:szCs w:val="21"/>
            <w:rPrChange w:id="3158" w:author="Ravindra Akella" w:date="2019-11-24T18:38:00Z">
              <w:rPr>
                <w:color w:val="000000"/>
                <w:sz w:val="20"/>
                <w:szCs w:val="20"/>
              </w:rPr>
            </w:rPrChange>
          </w:rPr>
          <w:t>p</w:t>
        </w:r>
      </w:ins>
      <w:ins w:id="3159" w:author="Ravindra Akella" w:date="2019-11-24T18:37:00Z">
        <w:r w:rsidRPr="00337E81">
          <w:rPr>
            <w:rFonts w:ascii="Palatino Linotype" w:eastAsia="Palatino Linotype" w:hAnsi="Palatino Linotype" w:cs="Palatino Linotype"/>
            <w:sz w:val="21"/>
            <w:szCs w:val="21"/>
            <w:rPrChange w:id="3160" w:author="Ravindra Akella" w:date="2019-11-24T18:38:00Z">
              <w:rPr>
                <w:color w:val="000000"/>
                <w:sz w:val="20"/>
                <w:szCs w:val="20"/>
              </w:rPr>
            </w:rPrChange>
          </w:rPr>
          <w:t>lication</w:t>
        </w:r>
      </w:ins>
      <w:ins w:id="3161" w:author="Ravindra Akella" w:date="2019-11-24T18:38:00Z">
        <w:r w:rsidRPr="00337E81">
          <w:rPr>
            <w:rFonts w:ascii="Palatino Linotype" w:eastAsia="Palatino Linotype" w:hAnsi="Palatino Linotype" w:cs="Palatino Linotype"/>
            <w:sz w:val="21"/>
            <w:szCs w:val="21"/>
            <w:rPrChange w:id="3162" w:author="Ravindra Akella" w:date="2019-11-24T18:38:00Z">
              <w:rPr>
                <w:color w:val="000000"/>
                <w:sz w:val="20"/>
                <w:szCs w:val="20"/>
              </w:rPr>
            </w:rPrChange>
          </w:rPr>
          <w:t xml:space="preserve"> and click</w:t>
        </w:r>
      </w:ins>
      <w:ins w:id="3163" w:author="Ravindra Akella" w:date="2019-11-24T18:39:00Z">
        <w:r w:rsidR="000709BA">
          <w:rPr>
            <w:rFonts w:ascii="Palatino Linotype" w:eastAsia="Palatino Linotype" w:hAnsi="Palatino Linotype" w:cs="Palatino Linotype"/>
            <w:sz w:val="21"/>
            <w:szCs w:val="21"/>
          </w:rPr>
          <w:t>ing</w:t>
        </w:r>
      </w:ins>
      <w:ins w:id="3164" w:author="Ravindra Akella" w:date="2019-11-24T18:38:00Z">
        <w:r w:rsidRPr="00337E81">
          <w:rPr>
            <w:rFonts w:ascii="Palatino Linotype" w:eastAsia="Palatino Linotype" w:hAnsi="Palatino Linotype" w:cs="Palatino Linotype"/>
            <w:sz w:val="21"/>
            <w:szCs w:val="21"/>
            <w:rPrChange w:id="3165" w:author="Ravindra Akella" w:date="2019-11-24T18:38:00Z">
              <w:rPr>
                <w:color w:val="000000"/>
                <w:sz w:val="20"/>
                <w:szCs w:val="20"/>
              </w:rPr>
            </w:rPrChange>
          </w:rPr>
          <w:t xml:space="preserve"> on Search button will give output as </w:t>
        </w:r>
      </w:ins>
      <w:ins w:id="3166" w:author="Ravindra Akella" w:date="2019-11-24T18:40:00Z">
        <w:r w:rsidR="00A31D13">
          <w:rPr>
            <w:rFonts w:ascii="Palatino Linotype" w:eastAsia="Palatino Linotype" w:hAnsi="Palatino Linotype" w:cs="Palatino Linotype"/>
            <w:sz w:val="21"/>
            <w:szCs w:val="21"/>
          </w:rPr>
          <w:t>shown in Figure 6.9</w:t>
        </w:r>
      </w:ins>
      <w:ins w:id="3167" w:author="Ravindra Akella" w:date="2019-11-24T18:38:00Z">
        <w:r w:rsidRPr="00337E81">
          <w:rPr>
            <w:rFonts w:ascii="Palatino Linotype" w:eastAsia="Palatino Linotype" w:hAnsi="Palatino Linotype" w:cs="Palatino Linotype"/>
            <w:sz w:val="21"/>
            <w:szCs w:val="21"/>
            <w:rPrChange w:id="3168" w:author="Ravindra Akella" w:date="2019-11-24T18:38:00Z">
              <w:rPr>
                <w:color w:val="000000"/>
                <w:sz w:val="20"/>
                <w:szCs w:val="20"/>
              </w:rPr>
            </w:rPrChange>
          </w:rPr>
          <w:t xml:space="preserve"> where it retrieved data till cancellation is initiated</w:t>
        </w:r>
      </w:ins>
    </w:p>
    <w:p w14:paraId="64029FA7" w14:textId="10F215FA" w:rsidR="00942C25" w:rsidDel="009E0BAB" w:rsidRDefault="009C5CA0">
      <w:pPr>
        <w:rPr>
          <w:del w:id="3169" w:author="Ravindra Akella" w:date="2019-11-24T18:37:00Z"/>
          <w:sz w:val="20"/>
          <w:szCs w:val="20"/>
        </w:rPr>
      </w:pPr>
      <w:del w:id="3170" w:author="Ravindra Akella" w:date="2019-11-24T18:37:00Z">
        <w:r w:rsidDel="009E0BAB">
          <w:rPr>
            <w:color w:val="808080"/>
            <w:sz w:val="20"/>
            <w:szCs w:val="20"/>
          </w:rPr>
          <w:delText>#endregion</w:delText>
        </w:r>
        <w:commentRangeStart w:id="3171"/>
        <w:commentRangeStart w:id="3172"/>
        <w:commentRangeEnd w:id="3171"/>
        <w:r w:rsidDel="009E0BAB">
          <w:rPr>
            <w:rStyle w:val="CommentReference"/>
          </w:rPr>
          <w:commentReference w:id="3171"/>
        </w:r>
      </w:del>
      <w:commentRangeEnd w:id="3172"/>
      <w:r w:rsidR="00F95654">
        <w:rPr>
          <w:rStyle w:val="CommentReference"/>
        </w:rPr>
        <w:commentReference w:id="3172"/>
      </w:r>
    </w:p>
    <w:p w14:paraId="30B67FD1" w14:textId="77777777" w:rsidR="00942C25" w:rsidRDefault="009C5CA0">
      <w:pPr>
        <w:rPr>
          <w:sz w:val="20"/>
          <w:szCs w:val="20"/>
        </w:rPr>
      </w:pPr>
      <w:r>
        <w:rPr>
          <w:noProof/>
        </w:rPr>
        <w:drawing>
          <wp:inline distT="0" distB="0" distL="0" distR="0" wp14:anchorId="3ED1D456" wp14:editId="12CBACEE">
            <wp:extent cx="5943600" cy="3468370"/>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3468370"/>
                    </a:xfrm>
                    <a:prstGeom prst="rect">
                      <a:avLst/>
                    </a:prstGeom>
                    <a:ln/>
                  </pic:spPr>
                </pic:pic>
              </a:graphicData>
            </a:graphic>
          </wp:inline>
        </w:drawing>
      </w:r>
    </w:p>
    <w:p w14:paraId="64524F70" w14:textId="5494D4C7" w:rsidR="00942C25" w:rsidRDefault="00CD4B2E">
      <w:pPr>
        <w:rPr>
          <w:rFonts w:ascii="Palatino Linotype" w:eastAsia="Palatino Linotype" w:hAnsi="Palatino Linotype" w:cs="Palatino Linotype"/>
          <w:b/>
          <w:sz w:val="20"/>
          <w:szCs w:val="20"/>
        </w:rPr>
      </w:pPr>
      <w:sdt>
        <w:sdtPr>
          <w:tag w:val="goog_rdk_40"/>
          <w:id w:val="-1988317536"/>
        </w:sdtPr>
        <w:sdtContent/>
      </w:sdt>
      <w:r w:rsidR="009C5CA0">
        <w:rPr>
          <w:rFonts w:ascii="Palatino Linotype" w:eastAsia="Palatino Linotype" w:hAnsi="Palatino Linotype" w:cs="Palatino Linotype"/>
          <w:b/>
          <w:sz w:val="20"/>
          <w:szCs w:val="20"/>
        </w:rPr>
        <w:t>Fig</w:t>
      </w:r>
      <w:ins w:id="3173" w:author="Ravindra Akella" w:date="2019-11-23T19:53:00Z">
        <w:r w:rsidR="004B6BE6">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3174" w:author="Ravindra Akella" w:date="2019-11-23T19:59:00Z">
        <w:r w:rsidR="009C5CA0" w:rsidDel="00176796">
          <w:rPr>
            <w:rFonts w:ascii="Palatino Linotype" w:eastAsia="Palatino Linotype" w:hAnsi="Palatino Linotype" w:cs="Palatino Linotype"/>
            <w:b/>
            <w:sz w:val="20"/>
            <w:szCs w:val="20"/>
          </w:rPr>
          <w:delText>7</w:delText>
        </w:r>
      </w:del>
      <w:ins w:id="3175" w:author="Ravindra Akella" w:date="2019-11-23T19:59:00Z">
        <w:r w:rsidR="00176796">
          <w:rPr>
            <w:rFonts w:ascii="Palatino Linotype" w:eastAsia="Palatino Linotype" w:hAnsi="Palatino Linotype" w:cs="Palatino Linotype"/>
            <w:b/>
            <w:sz w:val="20"/>
            <w:szCs w:val="20"/>
          </w:rPr>
          <w:t>9</w:t>
        </w:r>
      </w:ins>
      <w:r w:rsidR="009C5CA0">
        <w:rPr>
          <w:rFonts w:ascii="Palatino Linotype" w:eastAsia="Palatino Linotype" w:hAnsi="Palatino Linotype" w:cs="Palatino Linotype"/>
          <w:b/>
          <w:sz w:val="20"/>
          <w:szCs w:val="20"/>
        </w:rPr>
        <w:t xml:space="preserve"> – Windows form after cancelling search operation and handling without exception</w:t>
      </w:r>
    </w:p>
    <w:p w14:paraId="528CB741" w14:textId="69EF91DA" w:rsidR="00942C25" w:rsidRDefault="009C5CA0">
      <w:pPr>
        <w:rPr>
          <w:ins w:id="3176" w:author="Ravindra Akella" w:date="2019-11-24T18:41: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Cancellation in this method is validating if cancellation is requested and then returning gracefully to caller which further handles</w:t>
      </w:r>
      <w:ins w:id="3177" w:author="Ravindra Akella" w:date="2019-11-24T18:40:00Z">
        <w:r w:rsidR="00177729">
          <w:rPr>
            <w:rFonts w:ascii="Palatino Linotype" w:eastAsia="Palatino Linotype" w:hAnsi="Palatino Linotype" w:cs="Palatino Linotype"/>
            <w:sz w:val="21"/>
            <w:szCs w:val="21"/>
          </w:rPr>
          <w:t xml:space="preserve"> it</w:t>
        </w:r>
      </w:ins>
      <w:r>
        <w:rPr>
          <w:rFonts w:ascii="Palatino Linotype" w:eastAsia="Palatino Linotype" w:hAnsi="Palatino Linotype" w:cs="Palatino Linotype"/>
          <w:sz w:val="21"/>
          <w:szCs w:val="21"/>
        </w:rPr>
        <w:t>. You can notice that in the second example code won’t go to the catch block.</w:t>
      </w:r>
    </w:p>
    <w:p w14:paraId="26BB437F" w14:textId="6B72C362" w:rsidR="00A1657E" w:rsidDel="00C979CC" w:rsidRDefault="00A1657E">
      <w:pPr>
        <w:rPr>
          <w:del w:id="3178" w:author="Ravindra Akella" w:date="2019-11-24T18:46:00Z"/>
          <w:rFonts w:ascii="Palatino Linotype" w:eastAsia="Palatino Linotype" w:hAnsi="Palatino Linotype" w:cs="Palatino Linotype"/>
          <w:sz w:val="21"/>
          <w:szCs w:val="21"/>
        </w:rPr>
      </w:pPr>
      <w:ins w:id="3179" w:author="Ravindra Akella" w:date="2019-11-24T18:43:00Z">
        <w:r>
          <w:rPr>
            <w:rFonts w:ascii="Palatino Linotype" w:eastAsia="Palatino Linotype" w:hAnsi="Palatino Linotype" w:cs="Palatino Linotype"/>
            <w:sz w:val="21"/>
            <w:szCs w:val="21"/>
          </w:rPr>
          <w:t xml:space="preserve">Cancellation also </w:t>
        </w:r>
      </w:ins>
      <w:ins w:id="3180" w:author="Ravindra Akella" w:date="2019-11-24T18:44:00Z">
        <w:r>
          <w:rPr>
            <w:rFonts w:ascii="Palatino Linotype" w:eastAsia="Palatino Linotype" w:hAnsi="Palatino Linotype" w:cs="Palatino Linotype"/>
            <w:sz w:val="21"/>
            <w:szCs w:val="21"/>
          </w:rPr>
          <w:t xml:space="preserve">supports something called as </w:t>
        </w:r>
        <w:proofErr w:type="spellStart"/>
        <w:r>
          <w:rPr>
            <w:rFonts w:ascii="Palatino Linotype" w:eastAsia="Palatino Linotype" w:hAnsi="Palatino Linotype" w:cs="Palatino Linotype"/>
            <w:sz w:val="21"/>
            <w:szCs w:val="21"/>
          </w:rPr>
          <w:t>CancellationToken.None</w:t>
        </w:r>
        <w:proofErr w:type="spellEnd"/>
        <w:r>
          <w:rPr>
            <w:rFonts w:ascii="Palatino Linotype" w:eastAsia="Palatino Linotype" w:hAnsi="Palatino Linotype" w:cs="Palatino Linotype"/>
            <w:sz w:val="21"/>
            <w:szCs w:val="21"/>
          </w:rPr>
          <w:t xml:space="preserve"> which tells the caller that method can never be cancelled. So in the above exam</w:t>
        </w:r>
      </w:ins>
      <w:ins w:id="3181" w:author="Ravindra Akella" w:date="2019-11-24T18:45:00Z">
        <w:r>
          <w:rPr>
            <w:rFonts w:ascii="Palatino Linotype" w:eastAsia="Palatino Linotype" w:hAnsi="Palatino Linotype" w:cs="Palatino Linotype"/>
            <w:sz w:val="21"/>
            <w:szCs w:val="21"/>
          </w:rPr>
          <w:t xml:space="preserve">ple we can pass </w:t>
        </w:r>
        <w:proofErr w:type="spellStart"/>
        <w:r>
          <w:rPr>
            <w:rFonts w:ascii="Palatino Linotype" w:eastAsia="Palatino Linotype" w:hAnsi="Palatino Linotype" w:cs="Palatino Linotype"/>
            <w:sz w:val="21"/>
            <w:szCs w:val="21"/>
          </w:rPr>
          <w:t>CancellationToken.None</w:t>
        </w:r>
        <w:proofErr w:type="spellEnd"/>
        <w:r>
          <w:rPr>
            <w:rFonts w:ascii="Palatino Linotype" w:eastAsia="Palatino Linotype" w:hAnsi="Palatino Linotype" w:cs="Palatino Linotype"/>
            <w:sz w:val="21"/>
            <w:szCs w:val="21"/>
          </w:rPr>
          <w:t xml:space="preserve"> to </w:t>
        </w:r>
        <w:proofErr w:type="spellStart"/>
        <w:r>
          <w:rPr>
            <w:rFonts w:ascii="Palatino Linotype" w:eastAsia="Palatino Linotype" w:hAnsi="Palatino Linotype" w:cs="Palatino Linotype"/>
            <w:sz w:val="21"/>
            <w:szCs w:val="21"/>
          </w:rPr>
          <w:t>GetAsync</w:t>
        </w:r>
        <w:proofErr w:type="spellEnd"/>
        <w:r>
          <w:rPr>
            <w:rFonts w:ascii="Palatino Linotype" w:eastAsia="Palatino Linotype" w:hAnsi="Palatino Linotype" w:cs="Palatino Linotype"/>
            <w:sz w:val="21"/>
            <w:szCs w:val="21"/>
          </w:rPr>
          <w:t xml:space="preserve"> method which means that API call won’t be cancelled at the network level even though from UI search method is cancelled.</w:t>
        </w:r>
      </w:ins>
    </w:p>
    <w:p w14:paraId="7B5F0B08" w14:textId="447696C6" w:rsidR="00942C25" w:rsidRDefault="00CD4B2E">
      <w:pPr>
        <w:rPr>
          <w:rFonts w:ascii="Palatino Linotype" w:eastAsia="Palatino Linotype" w:hAnsi="Palatino Linotype" w:cs="Palatino Linotype"/>
          <w:sz w:val="21"/>
          <w:szCs w:val="21"/>
        </w:rPr>
      </w:pPr>
      <w:customXmlDelRangeStart w:id="3182" w:author="Ravindra Akella" w:date="2019-11-24T18:45:00Z"/>
      <w:sdt>
        <w:sdtPr>
          <w:tag w:val="goog_rdk_23"/>
          <w:id w:val="275680980"/>
        </w:sdtPr>
        <w:sdtContent>
          <w:customXmlDelRangeEnd w:id="3182"/>
          <w:commentRangeStart w:id="3183"/>
          <w:commentRangeStart w:id="3184"/>
          <w:customXmlDelRangeStart w:id="3185" w:author="Ravindra Akella" w:date="2019-11-24T18:45:00Z"/>
        </w:sdtContent>
      </w:sdt>
      <w:customXmlDelRangeEnd w:id="3185"/>
      <w:del w:id="3186" w:author="Ravindra Akella" w:date="2019-11-24T18:45:00Z">
        <w:r w:rsidR="009C5CA0" w:rsidDel="00B352DB">
          <w:rPr>
            <w:rFonts w:ascii="Palatino Linotype" w:eastAsia="Palatino Linotype" w:hAnsi="Palatino Linotype" w:cs="Palatino Linotype"/>
            <w:sz w:val="21"/>
            <w:szCs w:val="21"/>
          </w:rPr>
          <w:delText>Another important feature of cancellation token is that it allows to pass CancellationToken.None to any method that accepts cancellation token, this indicates that calling method can never cancel this method. For all the framework methods there will be an overload available that accepts cancellation token, similar overload can be provided by developers if they are building libraries/APIs that support async and are developed using TAP.</w:delText>
        </w:r>
        <w:commentRangeEnd w:id="3183"/>
        <w:r w:rsidR="009C5CA0" w:rsidDel="00B352DB">
          <w:rPr>
            <w:rStyle w:val="CommentReference"/>
          </w:rPr>
          <w:commentReference w:id="3183"/>
        </w:r>
      </w:del>
      <w:commentRangeEnd w:id="3184"/>
      <w:r w:rsidR="007C01DF">
        <w:rPr>
          <w:rStyle w:val="CommentReference"/>
        </w:rPr>
        <w:commentReference w:id="3184"/>
      </w:r>
    </w:p>
    <w:p w14:paraId="2F9D3101" w14:textId="2BA9D64E" w:rsidR="009E006B" w:rsidRDefault="009E006B" w:rsidP="009E006B">
      <w:pPr>
        <w:rPr>
          <w:ins w:id="3187" w:author="Ravindra Akella" w:date="2019-11-28T09:11:00Z"/>
          <w:rFonts w:ascii="Palatino Linotype" w:eastAsia="Palatino Linotype" w:hAnsi="Palatino Linotype" w:cs="Palatino Linotype"/>
          <w:sz w:val="21"/>
          <w:szCs w:val="21"/>
        </w:rPr>
      </w:pPr>
      <w:ins w:id="3188" w:author="Ravindra Akella" w:date="2019-11-24T18:24:00Z">
        <w:r>
          <w:rPr>
            <w:rFonts w:ascii="Palatino Linotype" w:eastAsia="Palatino Linotype" w:hAnsi="Palatino Linotype" w:cs="Palatino Linotype"/>
            <w:sz w:val="21"/>
            <w:szCs w:val="21"/>
          </w:rPr>
          <w:t xml:space="preserve">Note – Please refer to sample </w:t>
        </w:r>
        <w:proofErr w:type="spellStart"/>
        <w:r>
          <w:rPr>
            <w:rFonts w:ascii="Palatino Linotype" w:eastAsia="Palatino Linotype" w:hAnsi="Palatino Linotype" w:cs="Palatino Linotype"/>
            <w:sz w:val="21"/>
            <w:szCs w:val="21"/>
          </w:rPr>
          <w:t>Stocks.API</w:t>
        </w:r>
        <w:proofErr w:type="spellEnd"/>
        <w:r>
          <w:rPr>
            <w:rFonts w:ascii="Palatino Linotype" w:eastAsia="Palatino Linotype" w:hAnsi="Palatino Linotype" w:cs="Palatino Linotype"/>
            <w:sz w:val="21"/>
            <w:szCs w:val="21"/>
          </w:rPr>
          <w:t xml:space="preserve"> project under Chapter 6 folder for the API</w:t>
        </w:r>
      </w:ins>
      <w:ins w:id="3189" w:author="Ravindra Akella" w:date="2019-11-24T22:12:00Z">
        <w:r w:rsidR="00561DA9">
          <w:rPr>
            <w:rFonts w:ascii="Palatino Linotype" w:eastAsia="Palatino Linotype" w:hAnsi="Palatino Linotype" w:cs="Palatino Linotype"/>
            <w:sz w:val="21"/>
            <w:szCs w:val="21"/>
          </w:rPr>
          <w:t xml:space="preserve"> implementation</w:t>
        </w:r>
      </w:ins>
      <w:ins w:id="3190" w:author="Ravindra Akella" w:date="2019-11-24T18:24:00Z">
        <w:r>
          <w:rPr>
            <w:rFonts w:ascii="Palatino Linotype" w:eastAsia="Palatino Linotype" w:hAnsi="Palatino Linotype" w:cs="Palatino Linotype"/>
            <w:sz w:val="21"/>
            <w:szCs w:val="21"/>
          </w:rPr>
          <w:t>.</w:t>
        </w:r>
      </w:ins>
    </w:p>
    <w:p w14:paraId="5FF22BC2" w14:textId="3C6DC02A" w:rsidR="00942C25" w:rsidDel="009E006B" w:rsidRDefault="00942C25">
      <w:pPr>
        <w:rPr>
          <w:del w:id="3191" w:author="Ravindra Akella" w:date="2019-11-24T18:24:00Z"/>
          <w:rFonts w:ascii="Palatino Linotype" w:eastAsia="Palatino Linotype" w:hAnsi="Palatino Linotype" w:cs="Palatino Linotype"/>
          <w:b/>
          <w:sz w:val="36"/>
          <w:szCs w:val="36"/>
        </w:rPr>
      </w:pPr>
    </w:p>
    <w:p w14:paraId="6885AADC" w14:textId="77777777"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Progress reporting</w:t>
      </w:r>
    </w:p>
    <w:p w14:paraId="6AF89DA6" w14:textId="60DB1284" w:rsidR="00942C25" w:rsidDel="0044692B" w:rsidRDefault="009C5CA0">
      <w:pPr>
        <w:rPr>
          <w:del w:id="3192" w:author="Ravindra Akella" w:date="2019-11-24T18:52: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With async pattern developer has the capability to run multiple long running operations in background, reporting progress on how much of operation is completed/pending is important feature to enhance user experience, this helps users to cancel a long running request and gives more fluidic behavior to your application. Typically, applications will have this a progress bar and a cancel button to indicate the amount of work done/remaining and cancel button if user wants to opt out from a long running operation.</w:t>
      </w:r>
    </w:p>
    <w:p w14:paraId="5EC4E070" w14:textId="77777777" w:rsidR="00942C25" w:rsidRDefault="00942C25">
      <w:pPr>
        <w:rPr>
          <w:rFonts w:ascii="Palatino Linotype" w:eastAsia="Palatino Linotype" w:hAnsi="Palatino Linotype" w:cs="Palatino Linotype"/>
          <w:sz w:val="21"/>
          <w:szCs w:val="21"/>
        </w:rPr>
      </w:pPr>
    </w:p>
    <w:p w14:paraId="41E321B2"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With async methods this can be achieved by adding additional parameter of type IProgress&lt;T&gt; to the signature of async method, here T can be any type that will hold progress information.</w:t>
      </w:r>
    </w:p>
    <w:p w14:paraId="419090EA"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For example, it can be simple integer type where amount of work completed can be reported back in percentage and serves purpose for most of the scenarios or a complex type that holds additional information like time taken between progressing from say 10% to 20% (Will see this further in our example). </w:t>
      </w:r>
    </w:p>
    <w:p w14:paraId="62144662"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IProgress provides Report(T) method to pass progress information back to the UI thread from a background task. This information can be used by say a progressbar control in WPF app to update user on the completed/remaining work.</w:t>
      </w:r>
    </w:p>
    <w:p w14:paraId="3EDD1497" w14:textId="313A290D" w:rsidR="00942C25" w:rsidRDefault="009C5CA0">
      <w:pPr>
        <w:rPr>
          <w:ins w:id="3193" w:author="Ravindra Akella" w:date="2019-11-24T21:09: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Let’s </w:t>
      </w:r>
      <w:del w:id="3194" w:author="Ravindra Akella" w:date="2019-11-24T21:07:00Z">
        <w:r w:rsidDel="00A86C87">
          <w:rPr>
            <w:rFonts w:ascii="Palatino Linotype" w:eastAsia="Palatino Linotype" w:hAnsi="Palatino Linotype" w:cs="Palatino Linotype"/>
            <w:sz w:val="21"/>
            <w:szCs w:val="21"/>
          </w:rPr>
          <w:delText xml:space="preserve">consider </w:delText>
        </w:r>
      </w:del>
      <w:ins w:id="3195" w:author="Ravindra Akella" w:date="2019-11-24T21:07:00Z">
        <w:r w:rsidR="00A86C87">
          <w:rPr>
            <w:rFonts w:ascii="Palatino Linotype" w:eastAsia="Palatino Linotype" w:hAnsi="Palatino Linotype" w:cs="Palatino Linotype"/>
            <w:sz w:val="21"/>
            <w:szCs w:val="21"/>
          </w:rPr>
          <w:t>create</w:t>
        </w:r>
        <w:r w:rsidR="00A86C87">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a simple WPF application that downloads multiple files from web and write it to disk locally.</w:t>
      </w:r>
      <w:commentRangeStart w:id="3196"/>
      <w:commentRangeStart w:id="3197"/>
      <w:commentRangeEnd w:id="3196"/>
      <w:r>
        <w:rPr>
          <w:rStyle w:val="CommentReference"/>
        </w:rPr>
        <w:commentReference w:id="3196"/>
      </w:r>
      <w:commentRangeEnd w:id="3197"/>
      <w:r w:rsidR="00CE0AAB">
        <w:rPr>
          <w:rStyle w:val="CommentReference"/>
        </w:rPr>
        <w:commentReference w:id="3197"/>
      </w:r>
      <w:r>
        <w:rPr>
          <w:rFonts w:ascii="Palatino Linotype" w:eastAsia="Palatino Linotype" w:hAnsi="Palatino Linotype" w:cs="Palatino Linotype"/>
          <w:sz w:val="21"/>
          <w:szCs w:val="21"/>
        </w:rPr>
        <w:t xml:space="preserve"> </w:t>
      </w:r>
      <w:ins w:id="3198" w:author="Ravindra Akella" w:date="2019-11-24T21:09:00Z">
        <w:r w:rsidR="00EA7F9A">
          <w:rPr>
            <w:rFonts w:ascii="Palatino Linotype" w:eastAsia="Palatino Linotype" w:hAnsi="Palatino Linotype" w:cs="Palatino Linotype"/>
            <w:sz w:val="21"/>
            <w:szCs w:val="21"/>
          </w:rPr>
          <w:t xml:space="preserve"> Let us name it FileDownload, now add controls to it as below</w:t>
        </w:r>
      </w:ins>
    </w:p>
    <w:p w14:paraId="1F45A25B" w14:textId="5BBF15A4" w:rsidR="00EA7F9A" w:rsidRDefault="00EA7F9A" w:rsidP="00EA7F9A">
      <w:pPr>
        <w:pStyle w:val="ListParagraph"/>
        <w:numPr>
          <w:ilvl w:val="0"/>
          <w:numId w:val="17"/>
        </w:numPr>
        <w:rPr>
          <w:ins w:id="3199" w:author="Ravindra Akella" w:date="2019-11-24T21:10:00Z"/>
          <w:rFonts w:ascii="Palatino Linotype" w:eastAsia="Palatino Linotype" w:hAnsi="Palatino Linotype" w:cs="Palatino Linotype"/>
          <w:sz w:val="21"/>
          <w:szCs w:val="21"/>
        </w:rPr>
      </w:pPr>
      <w:ins w:id="3200" w:author="Ravindra Akella" w:date="2019-11-24T21:09:00Z">
        <w:r>
          <w:rPr>
            <w:rFonts w:ascii="Palatino Linotype" w:eastAsia="Palatino Linotype" w:hAnsi="Palatino Linotype" w:cs="Palatino Linotype"/>
            <w:sz w:val="21"/>
            <w:szCs w:val="21"/>
          </w:rPr>
          <w:t>2 Buttons – Name them fileDo</w:t>
        </w:r>
      </w:ins>
      <w:ins w:id="3201" w:author="Ravindra Akella" w:date="2019-11-24T21:10:00Z">
        <w:r>
          <w:rPr>
            <w:rFonts w:ascii="Palatino Linotype" w:eastAsia="Palatino Linotype" w:hAnsi="Palatino Linotype" w:cs="Palatino Linotype"/>
            <w:sz w:val="21"/>
            <w:szCs w:val="21"/>
          </w:rPr>
          <w:t>wnload</w:t>
        </w:r>
      </w:ins>
      <w:ins w:id="3202" w:author="Ravindra Akella" w:date="2019-11-24T21:11:00Z">
        <w:r w:rsidR="00F43A91">
          <w:rPr>
            <w:rFonts w:ascii="Palatino Linotype" w:eastAsia="Palatino Linotype" w:hAnsi="Palatino Linotype" w:cs="Palatino Linotype"/>
            <w:sz w:val="21"/>
            <w:szCs w:val="21"/>
          </w:rPr>
          <w:t>,</w:t>
        </w:r>
      </w:ins>
      <w:ins w:id="3203" w:author="Ravindra Akella" w:date="2019-11-24T21:10:00Z">
        <w:r>
          <w:rPr>
            <w:rFonts w:ascii="Palatino Linotype" w:eastAsia="Palatino Linotype" w:hAnsi="Palatino Linotype" w:cs="Palatino Linotype"/>
            <w:sz w:val="21"/>
            <w:szCs w:val="21"/>
          </w:rPr>
          <w:t xml:space="preserve"> fileDownload1</w:t>
        </w:r>
      </w:ins>
    </w:p>
    <w:p w14:paraId="6484E875" w14:textId="1756C452" w:rsidR="00EA7F9A" w:rsidRDefault="00EA7F9A" w:rsidP="00EA7F9A">
      <w:pPr>
        <w:pStyle w:val="ListParagraph"/>
        <w:numPr>
          <w:ilvl w:val="0"/>
          <w:numId w:val="17"/>
        </w:numPr>
        <w:rPr>
          <w:ins w:id="3204" w:author="Ravindra Akella" w:date="2019-11-24T21:10:00Z"/>
          <w:rFonts w:ascii="Palatino Linotype" w:eastAsia="Palatino Linotype" w:hAnsi="Palatino Linotype" w:cs="Palatino Linotype"/>
          <w:sz w:val="21"/>
          <w:szCs w:val="21"/>
        </w:rPr>
      </w:pPr>
      <w:ins w:id="3205" w:author="Ravindra Akella" w:date="2019-11-24T21:10:00Z">
        <w:r>
          <w:rPr>
            <w:rFonts w:ascii="Palatino Linotype" w:eastAsia="Palatino Linotype" w:hAnsi="Palatino Linotype" w:cs="Palatino Linotype"/>
            <w:sz w:val="21"/>
            <w:szCs w:val="21"/>
          </w:rPr>
          <w:t>2 Textboxes – Name them logs</w:t>
        </w:r>
      </w:ins>
      <w:ins w:id="3206" w:author="Ravindra Akella" w:date="2019-11-24T21:11:00Z">
        <w:r w:rsidR="00F43A91">
          <w:rPr>
            <w:rFonts w:ascii="Palatino Linotype" w:eastAsia="Palatino Linotype" w:hAnsi="Palatino Linotype" w:cs="Palatino Linotype"/>
            <w:sz w:val="21"/>
            <w:szCs w:val="21"/>
          </w:rPr>
          <w:t>,</w:t>
        </w:r>
      </w:ins>
      <w:ins w:id="3207" w:author="Ravindra Akella" w:date="2019-11-24T21:10:00Z">
        <w:r>
          <w:rPr>
            <w:rFonts w:ascii="Palatino Linotype" w:eastAsia="Palatino Linotype" w:hAnsi="Palatino Linotype" w:cs="Palatino Linotype"/>
            <w:sz w:val="21"/>
            <w:szCs w:val="21"/>
          </w:rPr>
          <w:t xml:space="preserve"> </w:t>
        </w:r>
      </w:ins>
      <w:ins w:id="3208" w:author="Ravindra Akella" w:date="2019-11-24T21:11:00Z">
        <w:r>
          <w:rPr>
            <w:rFonts w:ascii="Palatino Linotype" w:eastAsia="Palatino Linotype" w:hAnsi="Palatino Linotype" w:cs="Palatino Linotype"/>
            <w:sz w:val="21"/>
            <w:szCs w:val="21"/>
          </w:rPr>
          <w:t>logs1</w:t>
        </w:r>
      </w:ins>
    </w:p>
    <w:p w14:paraId="0C6AFEB5" w14:textId="7FE77ECD" w:rsidR="00EA7F9A" w:rsidRDefault="00EA7F9A" w:rsidP="00EA7F9A">
      <w:pPr>
        <w:pStyle w:val="ListParagraph"/>
        <w:numPr>
          <w:ilvl w:val="0"/>
          <w:numId w:val="17"/>
        </w:numPr>
        <w:rPr>
          <w:ins w:id="3209" w:author="Ravindra Akella" w:date="2019-11-24T21:10:00Z"/>
          <w:rFonts w:ascii="Palatino Linotype" w:eastAsia="Palatino Linotype" w:hAnsi="Palatino Linotype" w:cs="Palatino Linotype"/>
          <w:sz w:val="21"/>
          <w:szCs w:val="21"/>
        </w:rPr>
      </w:pPr>
      <w:ins w:id="3210" w:author="Ravindra Akella" w:date="2019-11-24T21:10:00Z">
        <w:r>
          <w:rPr>
            <w:rFonts w:ascii="Palatino Linotype" w:eastAsia="Palatino Linotype" w:hAnsi="Palatino Linotype" w:cs="Palatino Linotype"/>
            <w:sz w:val="21"/>
            <w:szCs w:val="21"/>
          </w:rPr>
          <w:t>2 Progress bars</w:t>
        </w:r>
      </w:ins>
      <w:ins w:id="3211" w:author="Ravindra Akella" w:date="2019-11-24T21:11:00Z">
        <w:r>
          <w:rPr>
            <w:rFonts w:ascii="Palatino Linotype" w:eastAsia="Palatino Linotype" w:hAnsi="Palatino Linotype" w:cs="Palatino Linotype"/>
            <w:sz w:val="21"/>
            <w:szCs w:val="21"/>
          </w:rPr>
          <w:t xml:space="preserve"> – Name them taskProgress</w:t>
        </w:r>
        <w:r w:rsidR="00F43A91">
          <w:rPr>
            <w:rFonts w:ascii="Palatino Linotype" w:eastAsia="Palatino Linotype" w:hAnsi="Palatino Linotype" w:cs="Palatino Linotype"/>
            <w:sz w:val="21"/>
            <w:szCs w:val="21"/>
          </w:rPr>
          <w:t>,</w:t>
        </w:r>
        <w:r>
          <w:rPr>
            <w:rFonts w:ascii="Palatino Linotype" w:eastAsia="Palatino Linotype" w:hAnsi="Palatino Linotype" w:cs="Palatino Linotype"/>
            <w:sz w:val="21"/>
            <w:szCs w:val="21"/>
          </w:rPr>
          <w:t xml:space="preserve"> taskProgress1</w:t>
        </w:r>
      </w:ins>
    </w:p>
    <w:p w14:paraId="386E584F" w14:textId="3A8C9634" w:rsidR="00EA7F9A" w:rsidRDefault="00EA7F9A" w:rsidP="00EA7F9A">
      <w:pPr>
        <w:pStyle w:val="ListParagraph"/>
        <w:numPr>
          <w:ilvl w:val="0"/>
          <w:numId w:val="17"/>
        </w:numPr>
        <w:rPr>
          <w:ins w:id="3212" w:author="Ravindra Akella" w:date="2019-11-24T21:12:00Z"/>
          <w:rFonts w:ascii="Palatino Linotype" w:eastAsia="Palatino Linotype" w:hAnsi="Palatino Linotype" w:cs="Palatino Linotype"/>
          <w:sz w:val="21"/>
          <w:szCs w:val="21"/>
        </w:rPr>
      </w:pPr>
      <w:ins w:id="3213" w:author="Ravindra Akella" w:date="2019-11-24T21:10:00Z">
        <w:r>
          <w:rPr>
            <w:rFonts w:ascii="Palatino Linotype" w:eastAsia="Palatino Linotype" w:hAnsi="Palatino Linotype" w:cs="Palatino Linotype"/>
            <w:sz w:val="21"/>
            <w:szCs w:val="21"/>
          </w:rPr>
          <w:t>2 Labels –</w:t>
        </w:r>
      </w:ins>
      <w:ins w:id="3214" w:author="Ravindra Akella" w:date="2019-11-24T21:11:00Z">
        <w:r w:rsidR="00F43A91">
          <w:rPr>
            <w:rFonts w:ascii="Palatino Linotype" w:eastAsia="Palatino Linotype" w:hAnsi="Palatino Linotype" w:cs="Palatino Linotype"/>
            <w:sz w:val="21"/>
            <w:szCs w:val="21"/>
          </w:rPr>
          <w:t xml:space="preserve"> Name them totalTimeTaken, totalTime</w:t>
        </w:r>
      </w:ins>
      <w:ins w:id="3215" w:author="Ravindra Akella" w:date="2019-11-24T21:12:00Z">
        <w:r w:rsidR="00F43A91">
          <w:rPr>
            <w:rFonts w:ascii="Palatino Linotype" w:eastAsia="Palatino Linotype" w:hAnsi="Palatino Linotype" w:cs="Palatino Linotype"/>
            <w:sz w:val="21"/>
            <w:szCs w:val="21"/>
          </w:rPr>
          <w:t>Taken1</w:t>
        </w:r>
        <w:r w:rsidR="00803C00">
          <w:rPr>
            <w:rFonts w:ascii="Palatino Linotype" w:eastAsia="Palatino Linotype" w:hAnsi="Palatino Linotype" w:cs="Palatino Linotype"/>
            <w:sz w:val="21"/>
            <w:szCs w:val="21"/>
          </w:rPr>
          <w:t>.</w:t>
        </w:r>
      </w:ins>
    </w:p>
    <w:p w14:paraId="3E6B18B1" w14:textId="267A168A" w:rsidR="00803C00" w:rsidRPr="00803C00" w:rsidRDefault="00803C00" w:rsidP="00763F0E">
      <w:pPr>
        <w:rPr>
          <w:rFonts w:ascii="Palatino Linotype" w:eastAsia="Palatino Linotype" w:hAnsi="Palatino Linotype" w:cs="Palatino Linotype"/>
          <w:sz w:val="21"/>
          <w:szCs w:val="21"/>
          <w:rPrChange w:id="3216" w:author="Ravindra Akella" w:date="2019-11-24T21:12:00Z">
            <w:rPr/>
          </w:rPrChange>
        </w:rPr>
      </w:pPr>
      <w:ins w:id="3217" w:author="Ravindra Akella" w:date="2019-11-24T21:12:00Z">
        <w:r>
          <w:rPr>
            <w:rFonts w:ascii="Palatino Linotype" w:eastAsia="Palatino Linotype" w:hAnsi="Palatino Linotype" w:cs="Palatino Linotype"/>
            <w:sz w:val="21"/>
            <w:szCs w:val="21"/>
          </w:rPr>
          <w:t>Once we add these controls position them as shown in Figure 6.10</w:t>
        </w:r>
      </w:ins>
    </w:p>
    <w:p w14:paraId="374F2911" w14:textId="6C0B3FDE" w:rsidR="00942C25" w:rsidRDefault="009C5CA0">
      <w:pPr>
        <w:rPr>
          <w:rFonts w:ascii="Palatino Linotype" w:eastAsia="Palatino Linotype" w:hAnsi="Palatino Linotype" w:cs="Palatino Linotype"/>
          <w:sz w:val="21"/>
          <w:szCs w:val="21"/>
        </w:rPr>
      </w:pPr>
      <w:del w:id="3218" w:author="Ravindra Akella" w:date="2019-11-24T21:13:00Z">
        <w:r w:rsidDel="00803C00">
          <w:rPr>
            <w:rFonts w:ascii="Palatino Linotype" w:eastAsia="Palatino Linotype" w:hAnsi="Palatino Linotype" w:cs="Palatino Linotype"/>
            <w:noProof/>
            <w:sz w:val="21"/>
            <w:szCs w:val="21"/>
          </w:rPr>
          <w:lastRenderedPageBreak/>
          <w:drawing>
            <wp:inline distT="0" distB="0" distL="0" distR="0" wp14:anchorId="7201AE3B" wp14:editId="2E53435E">
              <wp:extent cx="5934075" cy="2628900"/>
              <wp:effectExtent l="19050" t="19050" r="28575" b="19050"/>
              <wp:docPr id="3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934075" cy="2628900"/>
                      </a:xfrm>
                      <a:prstGeom prst="rect">
                        <a:avLst/>
                      </a:prstGeom>
                      <a:ln>
                        <a:solidFill>
                          <a:schemeClr val="accent1"/>
                        </a:solidFill>
                      </a:ln>
                    </pic:spPr>
                  </pic:pic>
                </a:graphicData>
              </a:graphic>
            </wp:inline>
          </w:drawing>
        </w:r>
      </w:del>
      <w:ins w:id="3219" w:author="Ravindra Akella" w:date="2019-11-24T21:13:00Z">
        <w:r w:rsidR="00803C00" w:rsidRPr="00803C00">
          <w:rPr>
            <w:noProof/>
          </w:rPr>
          <w:t xml:space="preserve"> </w:t>
        </w:r>
        <w:r w:rsidR="00803C00">
          <w:rPr>
            <w:noProof/>
          </w:rPr>
          <w:drawing>
            <wp:inline distT="0" distB="0" distL="0" distR="0" wp14:anchorId="1560A9EF" wp14:editId="01AABBF4">
              <wp:extent cx="5943600" cy="33197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19780"/>
                      </a:xfrm>
                      <a:prstGeom prst="rect">
                        <a:avLst/>
                      </a:prstGeom>
                      <a:ln>
                        <a:solidFill>
                          <a:schemeClr val="accent1"/>
                        </a:solidFill>
                      </a:ln>
                    </pic:spPr>
                  </pic:pic>
                </a:graphicData>
              </a:graphic>
            </wp:inline>
          </w:drawing>
        </w:r>
      </w:ins>
    </w:p>
    <w:p w14:paraId="72E737AE" w14:textId="644105CD" w:rsidR="00942C25" w:rsidRDefault="00CD4B2E">
      <w:pPr>
        <w:rPr>
          <w:rFonts w:ascii="Palatino Linotype" w:eastAsia="Palatino Linotype" w:hAnsi="Palatino Linotype" w:cs="Palatino Linotype"/>
          <w:b/>
          <w:sz w:val="20"/>
          <w:szCs w:val="20"/>
        </w:rPr>
      </w:pPr>
      <w:sdt>
        <w:sdtPr>
          <w:tag w:val="goog_rdk_54"/>
          <w:id w:val="1453289898"/>
        </w:sdtPr>
        <w:sdtContent/>
      </w:sdt>
      <w:r w:rsidR="009C5CA0">
        <w:rPr>
          <w:rFonts w:ascii="Palatino Linotype" w:eastAsia="Palatino Linotype" w:hAnsi="Palatino Linotype" w:cs="Palatino Linotype"/>
          <w:b/>
          <w:sz w:val="20"/>
          <w:szCs w:val="20"/>
        </w:rPr>
        <w:t>Fig</w:t>
      </w:r>
      <w:ins w:id="3220" w:author="Ravindra Akella" w:date="2019-11-23T19:53:00Z">
        <w:r w:rsidR="003F0D03">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3221" w:author="Ravindra Akella" w:date="2019-11-23T19:59:00Z">
        <w:r w:rsidR="009C5CA0" w:rsidDel="00037797">
          <w:rPr>
            <w:rFonts w:ascii="Palatino Linotype" w:eastAsia="Palatino Linotype" w:hAnsi="Palatino Linotype" w:cs="Palatino Linotype"/>
            <w:b/>
            <w:sz w:val="20"/>
            <w:szCs w:val="20"/>
          </w:rPr>
          <w:delText>7</w:delText>
        </w:r>
      </w:del>
      <w:ins w:id="3222" w:author="Ravindra Akella" w:date="2019-11-23T19:59:00Z">
        <w:r w:rsidR="00037797">
          <w:rPr>
            <w:rFonts w:ascii="Palatino Linotype" w:eastAsia="Palatino Linotype" w:hAnsi="Palatino Linotype" w:cs="Palatino Linotype"/>
            <w:b/>
            <w:sz w:val="20"/>
            <w:szCs w:val="20"/>
          </w:rPr>
          <w:t>10</w:t>
        </w:r>
      </w:ins>
      <w:r w:rsidR="009C5CA0">
        <w:rPr>
          <w:rFonts w:ascii="Palatino Linotype" w:eastAsia="Palatino Linotype" w:hAnsi="Palatino Linotype" w:cs="Palatino Linotype"/>
          <w:b/>
          <w:sz w:val="20"/>
          <w:szCs w:val="20"/>
        </w:rPr>
        <w:t xml:space="preserve"> – Fine download WPF application</w:t>
      </w:r>
      <w:commentRangeStart w:id="3223"/>
      <w:commentRangeStart w:id="3224"/>
      <w:commentRangeEnd w:id="3223"/>
      <w:r w:rsidR="009C5CA0">
        <w:rPr>
          <w:rStyle w:val="CommentReference"/>
        </w:rPr>
        <w:commentReference w:id="3223"/>
      </w:r>
      <w:commentRangeEnd w:id="3224"/>
      <w:r w:rsidR="001107DD">
        <w:rPr>
          <w:rStyle w:val="CommentReference"/>
        </w:rPr>
        <w:commentReference w:id="3224"/>
      </w:r>
    </w:p>
    <w:p w14:paraId="12BE1BC4" w14:textId="77777777" w:rsidR="00942C25" w:rsidRDefault="00942C25">
      <w:pPr>
        <w:rPr>
          <w:rFonts w:ascii="Palatino Linotype" w:eastAsia="Palatino Linotype" w:hAnsi="Palatino Linotype" w:cs="Palatino Linotype"/>
          <w:sz w:val="21"/>
          <w:szCs w:val="21"/>
        </w:rPr>
      </w:pPr>
    </w:p>
    <w:p w14:paraId="223BE9EC" w14:textId="4436FB6C" w:rsidR="00942C25" w:rsidDel="00CC2FB3" w:rsidRDefault="009C5CA0">
      <w:pPr>
        <w:rPr>
          <w:del w:id="3225" w:author="Ravindra Akella" w:date="2019-11-24T21:56:00Z"/>
          <w:rFonts w:ascii="Palatino Linotype" w:eastAsia="Palatino Linotype" w:hAnsi="Palatino Linotype" w:cs="Palatino Linotype"/>
          <w:sz w:val="21"/>
          <w:szCs w:val="21"/>
        </w:rPr>
      </w:pPr>
      <w:del w:id="3226" w:author="Ravindra Akella" w:date="2019-11-24T21:56:00Z">
        <w:r w:rsidDel="00CC2FB3">
          <w:rPr>
            <w:rFonts w:ascii="Palatino Linotype" w:eastAsia="Palatino Linotype" w:hAnsi="Palatino Linotype" w:cs="Palatino Linotype"/>
            <w:noProof/>
            <w:sz w:val="21"/>
            <w:szCs w:val="21"/>
          </w:rPr>
          <w:drawing>
            <wp:inline distT="0" distB="0" distL="0" distR="0" wp14:anchorId="494B673D" wp14:editId="1D1D0428">
              <wp:extent cx="5934075" cy="2590800"/>
              <wp:effectExtent l="19050" t="19050" r="28575" b="1905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34075" cy="2590800"/>
                      </a:xfrm>
                      <a:prstGeom prst="rect">
                        <a:avLst/>
                      </a:prstGeom>
                      <a:ln>
                        <a:solidFill>
                          <a:schemeClr val="accent1"/>
                        </a:solidFill>
                      </a:ln>
                    </pic:spPr>
                  </pic:pic>
                </a:graphicData>
              </a:graphic>
            </wp:inline>
          </w:drawing>
        </w:r>
      </w:del>
    </w:p>
    <w:p w14:paraId="6F89D3A8" w14:textId="10662B95" w:rsidR="00942C25" w:rsidDel="00CC2FB3" w:rsidRDefault="00CD4B2E">
      <w:pPr>
        <w:rPr>
          <w:del w:id="3227" w:author="Ravindra Akella" w:date="2019-11-24T21:56:00Z"/>
          <w:rFonts w:ascii="Palatino Linotype" w:eastAsia="Palatino Linotype" w:hAnsi="Palatino Linotype" w:cs="Palatino Linotype"/>
          <w:b/>
          <w:sz w:val="20"/>
          <w:szCs w:val="20"/>
        </w:rPr>
      </w:pPr>
      <w:customXmlDelRangeStart w:id="3228" w:author="Ravindra Akella" w:date="2019-11-24T21:56:00Z"/>
      <w:sdt>
        <w:sdtPr>
          <w:tag w:val="goog_rdk_33"/>
          <w:id w:val="722714041"/>
        </w:sdtPr>
        <w:sdtContent>
          <w:customXmlDelRangeEnd w:id="3228"/>
          <w:customXmlDelRangeStart w:id="3229" w:author="Ravindra Akella" w:date="2019-11-24T21:56:00Z"/>
        </w:sdtContent>
      </w:sdt>
      <w:customXmlDelRangeEnd w:id="3229"/>
      <w:del w:id="3230" w:author="Ravindra Akella" w:date="2019-11-24T21:56:00Z">
        <w:r w:rsidR="009C5CA0" w:rsidDel="00CC2FB3">
          <w:rPr>
            <w:rFonts w:ascii="Palatino Linotype" w:eastAsia="Palatino Linotype" w:hAnsi="Palatino Linotype" w:cs="Palatino Linotype"/>
            <w:b/>
            <w:sz w:val="20"/>
            <w:szCs w:val="20"/>
          </w:rPr>
          <w:delText>Fig 6.</w:delText>
        </w:r>
      </w:del>
      <w:del w:id="3231" w:author="Ravindra Akella" w:date="2019-11-23T19:59:00Z">
        <w:r w:rsidR="009C5CA0" w:rsidDel="00037797">
          <w:rPr>
            <w:rFonts w:ascii="Palatino Linotype" w:eastAsia="Palatino Linotype" w:hAnsi="Palatino Linotype" w:cs="Palatino Linotype"/>
            <w:b/>
            <w:sz w:val="20"/>
            <w:szCs w:val="20"/>
          </w:rPr>
          <w:delText>7</w:delText>
        </w:r>
      </w:del>
      <w:del w:id="3232" w:author="Ravindra Akella" w:date="2019-11-24T21:56:00Z">
        <w:r w:rsidR="009C5CA0" w:rsidDel="00CC2FB3">
          <w:rPr>
            <w:rFonts w:ascii="Palatino Linotype" w:eastAsia="Palatino Linotype" w:hAnsi="Palatino Linotype" w:cs="Palatino Linotype"/>
            <w:b/>
            <w:sz w:val="20"/>
            <w:szCs w:val="20"/>
          </w:rPr>
          <w:delText xml:space="preserve"> – Fine download WPF application, reporting progress</w:delText>
        </w:r>
      </w:del>
    </w:p>
    <w:p w14:paraId="351832F1" w14:textId="7F9F9DEF" w:rsidR="003C1679" w:rsidRDefault="003C1679">
      <w:pPr>
        <w:rPr>
          <w:ins w:id="3233" w:author="Ravindra Akella" w:date="2019-11-24T21:22:00Z"/>
          <w:rFonts w:ascii="Palatino Linotype" w:eastAsia="Palatino Linotype" w:hAnsi="Palatino Linotype" w:cs="Palatino Linotype"/>
          <w:sz w:val="21"/>
          <w:szCs w:val="21"/>
        </w:rPr>
      </w:pPr>
      <w:ins w:id="3234" w:author="Ravindra Akella" w:date="2019-11-24T21:21:00Z">
        <w:r>
          <w:rPr>
            <w:rFonts w:ascii="Palatino Linotype" w:eastAsia="Palatino Linotype" w:hAnsi="Palatino Linotype" w:cs="Palatino Linotype"/>
            <w:sz w:val="21"/>
            <w:szCs w:val="21"/>
          </w:rPr>
          <w:t xml:space="preserve">First </w:t>
        </w:r>
      </w:ins>
      <w:ins w:id="3235" w:author="Ravindra Akella" w:date="2019-11-24T21:22:00Z">
        <w:r>
          <w:rPr>
            <w:rFonts w:ascii="Palatino Linotype" w:eastAsia="Palatino Linotype" w:hAnsi="Palatino Linotype" w:cs="Palatino Linotype"/>
            <w:sz w:val="21"/>
            <w:szCs w:val="21"/>
          </w:rPr>
          <w:t>create a model to report the progress back to caller, let’s call it ProgressReport and it will look like below</w:t>
        </w:r>
      </w:ins>
    </w:p>
    <w:p w14:paraId="7D680AD1" w14:textId="77777777" w:rsidR="003C1679" w:rsidRDefault="003C1679" w:rsidP="003C1679">
      <w:pPr>
        <w:spacing w:after="0" w:line="240" w:lineRule="auto"/>
        <w:rPr>
          <w:moveTo w:id="3236" w:author="Ravindra Akella" w:date="2019-11-24T21:22:00Z"/>
          <w:color w:val="000000"/>
          <w:sz w:val="20"/>
          <w:szCs w:val="20"/>
        </w:rPr>
      </w:pPr>
      <w:moveToRangeStart w:id="3237" w:author="Ravindra Akella" w:date="2019-11-24T21:22:00Z" w:name="move25522942"/>
      <w:moveTo w:id="3238" w:author="Ravindra Akella" w:date="2019-11-24T21:22:00Z">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proofErr w:type="spellStart"/>
        <w:r>
          <w:rPr>
            <w:color w:val="2B91AF"/>
            <w:sz w:val="20"/>
            <w:szCs w:val="20"/>
          </w:rPr>
          <w:t>ProgreesReport</w:t>
        </w:r>
        <w:proofErr w:type="spellEnd"/>
      </w:moveTo>
    </w:p>
    <w:p w14:paraId="1B73FFD2" w14:textId="77777777" w:rsidR="003C1679" w:rsidRDefault="003C1679" w:rsidP="003C1679">
      <w:pPr>
        <w:spacing w:after="0" w:line="240" w:lineRule="auto"/>
        <w:rPr>
          <w:moveTo w:id="3239" w:author="Ravindra Akella" w:date="2019-11-24T21:22:00Z"/>
          <w:color w:val="000000"/>
          <w:sz w:val="20"/>
          <w:szCs w:val="20"/>
        </w:rPr>
      </w:pPr>
      <w:moveTo w:id="3240" w:author="Ravindra Akella" w:date="2019-11-24T21:22:00Z">
        <w:r>
          <w:rPr>
            <w:color w:val="000000"/>
            <w:sz w:val="20"/>
            <w:szCs w:val="20"/>
          </w:rPr>
          <w:t xml:space="preserve">    {</w:t>
        </w:r>
      </w:moveTo>
    </w:p>
    <w:p w14:paraId="4C29D38F" w14:textId="77777777" w:rsidR="003C1679" w:rsidRDefault="003C1679" w:rsidP="003C1679">
      <w:pPr>
        <w:spacing w:after="0" w:line="240" w:lineRule="auto"/>
        <w:rPr>
          <w:moveTo w:id="3241" w:author="Ravindra Akella" w:date="2019-11-24T21:22:00Z"/>
          <w:color w:val="000000"/>
          <w:sz w:val="20"/>
          <w:szCs w:val="20"/>
        </w:rPr>
      </w:pPr>
      <w:moveTo w:id="3242" w:author="Ravindra Akella" w:date="2019-11-24T21:22:00Z">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double</w:t>
        </w:r>
        <w:r>
          <w:rPr>
            <w:color w:val="000000"/>
            <w:sz w:val="20"/>
            <w:szCs w:val="20"/>
          </w:rPr>
          <w:t xml:space="preserve"> </w:t>
        </w:r>
        <w:proofErr w:type="spellStart"/>
        <w:r>
          <w:rPr>
            <w:color w:val="000000"/>
            <w:sz w:val="20"/>
            <w:szCs w:val="20"/>
          </w:rPr>
          <w:t>progressPercentage</w:t>
        </w:r>
        <w:proofErr w:type="spellEnd"/>
        <w:r>
          <w:rPr>
            <w:color w:val="000000"/>
            <w:sz w:val="20"/>
            <w:szCs w:val="20"/>
          </w:rPr>
          <w:t xml:space="preserve">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moveTo>
    </w:p>
    <w:p w14:paraId="7BA5FE98" w14:textId="77777777" w:rsidR="003C1679" w:rsidRDefault="003C1679" w:rsidP="003C1679">
      <w:pPr>
        <w:spacing w:after="0" w:line="240" w:lineRule="auto"/>
        <w:rPr>
          <w:moveTo w:id="3243" w:author="Ravindra Akella" w:date="2019-11-24T21:22:00Z"/>
          <w:color w:val="000000"/>
          <w:sz w:val="20"/>
          <w:szCs w:val="20"/>
        </w:rPr>
      </w:pPr>
      <w:moveTo w:id="3244" w:author="Ravindra Akella" w:date="2019-11-24T21:22:00Z">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w:t>
        </w:r>
        <w:proofErr w:type="spellStart"/>
        <w:r>
          <w:rPr>
            <w:color w:val="000000"/>
            <w:sz w:val="20"/>
            <w:szCs w:val="20"/>
          </w:rPr>
          <w:t>totalBytes</w:t>
        </w:r>
        <w:proofErr w:type="spellEnd"/>
        <w:r>
          <w:rPr>
            <w:color w:val="000000"/>
            <w:sz w:val="20"/>
            <w:szCs w:val="20"/>
          </w:rPr>
          <w:t xml:space="preserve">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moveTo>
    </w:p>
    <w:p w14:paraId="2A2511C5" w14:textId="77777777" w:rsidR="003C1679" w:rsidRDefault="003C1679" w:rsidP="003C1679">
      <w:pPr>
        <w:spacing w:after="0" w:line="240" w:lineRule="auto"/>
        <w:rPr>
          <w:moveTo w:id="3245" w:author="Ravindra Akella" w:date="2019-11-24T21:22:00Z"/>
          <w:color w:val="000000"/>
          <w:sz w:val="20"/>
          <w:szCs w:val="20"/>
        </w:rPr>
      </w:pPr>
      <w:moveTo w:id="3246" w:author="Ravindra Akella" w:date="2019-11-24T21:22:00Z">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int</w:t>
        </w:r>
        <w:r>
          <w:rPr>
            <w:color w:val="000000"/>
            <w:sz w:val="20"/>
            <w:szCs w:val="20"/>
          </w:rPr>
          <w:t xml:space="preserve"> </w:t>
        </w:r>
        <w:proofErr w:type="spellStart"/>
        <w:r>
          <w:rPr>
            <w:color w:val="000000"/>
            <w:sz w:val="20"/>
            <w:szCs w:val="20"/>
          </w:rPr>
          <w:t>bytesToRead</w:t>
        </w:r>
        <w:proofErr w:type="spellEnd"/>
        <w:r>
          <w:rPr>
            <w:color w:val="000000"/>
            <w:sz w:val="20"/>
            <w:szCs w:val="20"/>
          </w:rPr>
          <w:t xml:space="preserve">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moveTo>
    </w:p>
    <w:p w14:paraId="6B27727A" w14:textId="77777777" w:rsidR="003C1679" w:rsidRDefault="003C1679" w:rsidP="003C1679">
      <w:pPr>
        <w:spacing w:after="0" w:line="240" w:lineRule="auto"/>
        <w:rPr>
          <w:moveTo w:id="3247" w:author="Ravindra Akella" w:date="2019-11-24T21:22:00Z"/>
          <w:color w:val="000000"/>
          <w:sz w:val="20"/>
          <w:szCs w:val="20"/>
        </w:rPr>
      </w:pPr>
      <w:moveTo w:id="3248" w:author="Ravindra Akella" w:date="2019-11-24T21:22:00Z">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w:t>
        </w:r>
        <w:proofErr w:type="spellStart"/>
        <w:r>
          <w:rPr>
            <w:color w:val="000000"/>
            <w:sz w:val="20"/>
            <w:szCs w:val="20"/>
          </w:rPr>
          <w:t>elapsedTime</w:t>
        </w:r>
        <w:proofErr w:type="spellEnd"/>
        <w:r>
          <w:rPr>
            <w:color w:val="000000"/>
            <w:sz w:val="20"/>
            <w:szCs w:val="20"/>
          </w:rPr>
          <w:t xml:space="preserve">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moveTo>
    </w:p>
    <w:p w14:paraId="635FB033" w14:textId="77777777" w:rsidR="003C1679" w:rsidRDefault="003C1679" w:rsidP="003C1679">
      <w:pPr>
        <w:spacing w:after="0" w:line="240" w:lineRule="auto"/>
        <w:rPr>
          <w:moveTo w:id="3249" w:author="Ravindra Akella" w:date="2019-11-24T21:22:00Z"/>
          <w:color w:val="000000"/>
          <w:sz w:val="20"/>
          <w:szCs w:val="20"/>
        </w:rPr>
      </w:pPr>
      <w:moveTo w:id="3250" w:author="Ravindra Akella" w:date="2019-11-24T21:22:00Z">
        <w:r>
          <w:rPr>
            <w:color w:val="000000"/>
            <w:sz w:val="20"/>
            <w:szCs w:val="20"/>
          </w:rPr>
          <w:t xml:space="preserve">    }</w:t>
        </w:r>
      </w:moveTo>
    </w:p>
    <w:moveToRangeEnd w:id="3237"/>
    <w:p w14:paraId="4BFEE8D3" w14:textId="77777777" w:rsidR="003C1679" w:rsidRDefault="003C1679">
      <w:pPr>
        <w:rPr>
          <w:ins w:id="3251" w:author="Ravindra Akella" w:date="2019-11-24T21:22:00Z"/>
          <w:rFonts w:ascii="Palatino Linotype" w:eastAsia="Palatino Linotype" w:hAnsi="Palatino Linotype" w:cs="Palatino Linotype"/>
          <w:sz w:val="21"/>
          <w:szCs w:val="21"/>
        </w:rPr>
      </w:pPr>
    </w:p>
    <w:p w14:paraId="4ACFF4F4" w14:textId="44333627" w:rsidR="00E94E39" w:rsidRDefault="003C1679" w:rsidP="00E94E39">
      <w:pPr>
        <w:rPr>
          <w:moveTo w:id="3252" w:author="Ravindra Akella" w:date="2019-11-24T21:27:00Z"/>
          <w:rFonts w:ascii="Palatino Linotype" w:eastAsia="Palatino Linotype" w:hAnsi="Palatino Linotype" w:cs="Palatino Linotype"/>
          <w:sz w:val="21"/>
          <w:szCs w:val="21"/>
        </w:rPr>
      </w:pPr>
      <w:ins w:id="3253" w:author="Ravindra Akella" w:date="2019-11-24T21:22:00Z">
        <w:r>
          <w:rPr>
            <w:rFonts w:ascii="Palatino Linotype" w:eastAsia="Palatino Linotype" w:hAnsi="Palatino Linotype" w:cs="Palatino Linotype"/>
            <w:sz w:val="21"/>
            <w:szCs w:val="21"/>
          </w:rPr>
          <w:t xml:space="preserve">Now add a private </w:t>
        </w:r>
      </w:ins>
      <w:ins w:id="3254" w:author="Ravindra Akella" w:date="2019-11-24T21:25:00Z">
        <w:r>
          <w:rPr>
            <w:rFonts w:ascii="Palatino Linotype" w:eastAsia="Palatino Linotype" w:hAnsi="Palatino Linotype" w:cs="Palatino Linotype"/>
            <w:sz w:val="21"/>
            <w:szCs w:val="21"/>
          </w:rPr>
          <w:t xml:space="preserve">async </w:t>
        </w:r>
      </w:ins>
      <w:ins w:id="3255" w:author="Ravindra Akella" w:date="2019-11-24T21:22:00Z">
        <w:r>
          <w:rPr>
            <w:rFonts w:ascii="Palatino Linotype" w:eastAsia="Palatino Linotype" w:hAnsi="Palatino Linotype" w:cs="Palatino Linotype"/>
            <w:sz w:val="21"/>
            <w:szCs w:val="21"/>
          </w:rPr>
          <w:t>method</w:t>
        </w:r>
      </w:ins>
      <w:ins w:id="3256" w:author="Ravindra Akella" w:date="2019-11-24T21:24:00Z">
        <w:r>
          <w:rPr>
            <w:rFonts w:ascii="Palatino Linotype" w:eastAsia="Palatino Linotype" w:hAnsi="Palatino Linotype" w:cs="Palatino Linotype"/>
            <w:sz w:val="21"/>
            <w:szCs w:val="21"/>
          </w:rPr>
          <w:t xml:space="preserve"> that downloads file</w:t>
        </w:r>
      </w:ins>
      <w:ins w:id="3257" w:author="Ravindra Akella" w:date="2019-11-24T21:25:00Z">
        <w:r w:rsidR="009B421F">
          <w:rPr>
            <w:rFonts w:ascii="Palatino Linotype" w:eastAsia="Palatino Linotype" w:hAnsi="Palatino Linotype" w:cs="Palatino Linotype"/>
            <w:sz w:val="21"/>
            <w:szCs w:val="21"/>
          </w:rPr>
          <w:t xml:space="preserve"> from internet, in this case we are downloading a large file from </w:t>
        </w:r>
        <w:proofErr w:type="spellStart"/>
        <w:r w:rsidR="009B421F">
          <w:rPr>
            <w:rFonts w:ascii="Palatino Linotype" w:eastAsia="Palatino Linotype" w:hAnsi="Palatino Linotype" w:cs="Palatino Linotype"/>
            <w:sz w:val="21"/>
            <w:szCs w:val="21"/>
          </w:rPr>
          <w:t>Github</w:t>
        </w:r>
        <w:proofErr w:type="spellEnd"/>
        <w:r w:rsidR="009B421F">
          <w:rPr>
            <w:rFonts w:ascii="Palatino Linotype" w:eastAsia="Palatino Linotype" w:hAnsi="Palatino Linotype" w:cs="Palatino Linotype"/>
            <w:sz w:val="21"/>
            <w:szCs w:val="21"/>
          </w:rPr>
          <w:t>.</w:t>
        </w:r>
      </w:ins>
      <w:ins w:id="3258" w:author="Ravindra Akella" w:date="2019-11-24T21:33:00Z">
        <w:r w:rsidR="0034221E">
          <w:rPr>
            <w:rFonts w:ascii="Palatino Linotype" w:eastAsia="Palatino Linotype" w:hAnsi="Palatino Linotype" w:cs="Palatino Linotype"/>
            <w:sz w:val="21"/>
            <w:szCs w:val="21"/>
          </w:rPr>
          <w:t xml:space="preserve"> Through a stream and writing the downloaded stream immediately. </w:t>
        </w:r>
      </w:ins>
      <w:moveToRangeStart w:id="3259" w:author="Ravindra Akella" w:date="2019-11-24T21:27:00Z" w:name="move25523273"/>
      <w:moveTo w:id="3260" w:author="Ravindra Akella" w:date="2019-11-24T21:27:00Z">
        <w:r w:rsidR="00E94E39">
          <w:rPr>
            <w:rFonts w:ascii="Palatino Linotype" w:eastAsia="Palatino Linotype" w:hAnsi="Palatino Linotype" w:cs="Palatino Linotype"/>
            <w:sz w:val="21"/>
            <w:szCs w:val="21"/>
          </w:rPr>
          <w:t xml:space="preserve">As mentioned, </w:t>
        </w:r>
        <w:del w:id="3261" w:author="Ravindra Akella" w:date="2019-11-24T21:27:00Z">
          <w:r w:rsidR="00E94E39" w:rsidDel="00E94E39">
            <w:rPr>
              <w:rFonts w:ascii="Palatino Linotype" w:eastAsia="Palatino Linotype" w:hAnsi="Palatino Linotype" w:cs="Palatino Linotype"/>
              <w:sz w:val="21"/>
              <w:szCs w:val="21"/>
            </w:rPr>
            <w:delText>the first thing we need to do is add an additional</w:delText>
          </w:r>
        </w:del>
      </w:moveTo>
      <w:ins w:id="3262" w:author="Ravindra Akella" w:date="2019-11-24T21:27:00Z">
        <w:r w:rsidR="00E94E39">
          <w:rPr>
            <w:rFonts w:ascii="Palatino Linotype" w:eastAsia="Palatino Linotype" w:hAnsi="Palatino Linotype" w:cs="Palatino Linotype"/>
            <w:sz w:val="21"/>
            <w:szCs w:val="21"/>
          </w:rPr>
          <w:t>one of the</w:t>
        </w:r>
      </w:ins>
      <w:moveTo w:id="3263" w:author="Ravindra Akella" w:date="2019-11-24T21:27:00Z">
        <w:r w:rsidR="00E94E39">
          <w:rPr>
            <w:rFonts w:ascii="Palatino Linotype" w:eastAsia="Palatino Linotype" w:hAnsi="Palatino Linotype" w:cs="Palatino Linotype"/>
            <w:sz w:val="21"/>
            <w:szCs w:val="21"/>
          </w:rPr>
          <w:t xml:space="preserve"> parameter to the download method </w:t>
        </w:r>
      </w:moveTo>
      <w:ins w:id="3264" w:author="Ravindra Akella" w:date="2019-11-24T21:28:00Z">
        <w:r w:rsidR="00E94E39">
          <w:rPr>
            <w:rFonts w:ascii="Palatino Linotype" w:eastAsia="Palatino Linotype" w:hAnsi="Palatino Linotype" w:cs="Palatino Linotype"/>
            <w:sz w:val="21"/>
            <w:szCs w:val="21"/>
          </w:rPr>
          <w:t xml:space="preserve">is </w:t>
        </w:r>
      </w:ins>
      <w:moveTo w:id="3265" w:author="Ravindra Akella" w:date="2019-11-24T21:27:00Z">
        <w:r w:rsidR="00E94E39">
          <w:rPr>
            <w:rFonts w:ascii="Palatino Linotype" w:eastAsia="Palatino Linotype" w:hAnsi="Palatino Linotype" w:cs="Palatino Linotype"/>
            <w:sz w:val="21"/>
            <w:szCs w:val="21"/>
          </w:rPr>
          <w:t xml:space="preserve">of type IProgress&lt;T&gt;, </w:t>
        </w:r>
        <w:del w:id="3266" w:author="Ravindra Akella" w:date="2019-11-24T21:28:00Z">
          <w:r w:rsidR="00E94E39" w:rsidDel="00E12BCD">
            <w:rPr>
              <w:rFonts w:ascii="Palatino Linotype" w:eastAsia="Palatino Linotype" w:hAnsi="Palatino Linotype" w:cs="Palatino Linotype"/>
              <w:sz w:val="21"/>
              <w:szCs w:val="21"/>
            </w:rPr>
            <w:delText>in this case</w:delText>
          </w:r>
        </w:del>
      </w:moveTo>
      <w:ins w:id="3267" w:author="Ravindra Akella" w:date="2019-11-24T21:28:00Z">
        <w:r w:rsidR="00E12BCD">
          <w:rPr>
            <w:rFonts w:ascii="Palatino Linotype" w:eastAsia="Palatino Linotype" w:hAnsi="Palatino Linotype" w:cs="Palatino Linotype"/>
            <w:sz w:val="21"/>
            <w:szCs w:val="21"/>
          </w:rPr>
          <w:t xml:space="preserve">so </w:t>
        </w:r>
      </w:ins>
      <w:moveTo w:id="3268" w:author="Ravindra Akella" w:date="2019-11-24T21:27:00Z">
        <w:del w:id="3269" w:author="Ravindra Akella" w:date="2019-11-24T21:28:00Z">
          <w:r w:rsidR="00E94E39" w:rsidDel="00E12BCD">
            <w:rPr>
              <w:rFonts w:ascii="Palatino Linotype" w:eastAsia="Palatino Linotype" w:hAnsi="Palatino Linotype" w:cs="Palatino Linotype"/>
              <w:sz w:val="21"/>
              <w:szCs w:val="21"/>
            </w:rPr>
            <w:delText xml:space="preserve"> </w:delText>
          </w:r>
        </w:del>
        <w:r w:rsidR="00E94E39">
          <w:rPr>
            <w:rFonts w:ascii="Palatino Linotype" w:eastAsia="Palatino Linotype" w:hAnsi="Palatino Linotype" w:cs="Palatino Linotype"/>
            <w:sz w:val="21"/>
            <w:szCs w:val="21"/>
          </w:rPr>
          <w:t xml:space="preserve">method signature supporting progress will look something like below. </w:t>
        </w:r>
      </w:moveTo>
    </w:p>
    <w:p w14:paraId="26F5021E" w14:textId="77777777" w:rsidR="00E94E39" w:rsidRDefault="00E94E39" w:rsidP="00E94E39">
      <w:pPr>
        <w:rPr>
          <w:moveTo w:id="3270" w:author="Ravindra Akella" w:date="2019-11-24T21:27:00Z"/>
          <w:sz w:val="20"/>
          <w:szCs w:val="20"/>
        </w:rPr>
      </w:pPr>
      <w:moveTo w:id="3271" w:author="Ravindra Akella" w:date="2019-11-24T21:27:00Z">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 </w:t>
        </w:r>
        <w:proofErr w:type="spellStart"/>
        <w:r>
          <w:rPr>
            <w:color w:val="000000"/>
            <w:sz w:val="20"/>
            <w:szCs w:val="20"/>
          </w:rPr>
          <w:t>DownloadLargeFilAsync</w:t>
        </w:r>
        <w:proofErr w:type="spellEnd"/>
        <w:r>
          <w:rPr>
            <w:color w:val="000000"/>
            <w:sz w:val="20"/>
            <w:szCs w:val="20"/>
          </w:rPr>
          <w:t>(</w:t>
        </w:r>
        <w:r>
          <w:rPr>
            <w:color w:val="0000FF"/>
            <w:sz w:val="20"/>
            <w:szCs w:val="20"/>
          </w:rPr>
          <w:t>string</w:t>
        </w:r>
        <w:r>
          <w:rPr>
            <w:color w:val="000000"/>
            <w:sz w:val="20"/>
            <w:szCs w:val="20"/>
          </w:rPr>
          <w:t xml:space="preserve"> </w:t>
        </w:r>
        <w:proofErr w:type="spellStart"/>
        <w:r>
          <w:rPr>
            <w:color w:val="000000"/>
            <w:sz w:val="20"/>
            <w:szCs w:val="20"/>
          </w:rPr>
          <w:t>fileToDownload</w:t>
        </w:r>
        <w:proofErr w:type="spellEnd"/>
        <w:r>
          <w:rPr>
            <w:color w:val="000000"/>
            <w:sz w:val="20"/>
            <w:szCs w:val="20"/>
          </w:rPr>
          <w:t xml:space="preserve">, </w:t>
        </w:r>
        <w:r>
          <w:rPr>
            <w:color w:val="0000FF"/>
            <w:sz w:val="20"/>
            <w:szCs w:val="20"/>
          </w:rPr>
          <w:t>string</w:t>
        </w:r>
        <w:r>
          <w:rPr>
            <w:color w:val="000000"/>
            <w:sz w:val="20"/>
            <w:szCs w:val="20"/>
          </w:rPr>
          <w:t xml:space="preserve"> </w:t>
        </w:r>
        <w:proofErr w:type="spellStart"/>
        <w:r>
          <w:rPr>
            <w:color w:val="000000"/>
            <w:sz w:val="20"/>
            <w:szCs w:val="20"/>
          </w:rPr>
          <w:t>fileName</w:t>
        </w:r>
        <w:proofErr w:type="spellEnd"/>
        <w:r>
          <w:rPr>
            <w:color w:val="000000"/>
            <w:sz w:val="20"/>
            <w:szCs w:val="20"/>
          </w:rPr>
          <w:t xml:space="preserve">, </w:t>
        </w:r>
        <w:proofErr w:type="spellStart"/>
        <w:r>
          <w:rPr>
            <w:color w:val="000000"/>
            <w:sz w:val="20"/>
            <w:szCs w:val="20"/>
          </w:rPr>
          <w:t>CancellationToken</w:t>
        </w:r>
        <w:proofErr w:type="spellEnd"/>
        <w:r>
          <w:rPr>
            <w:color w:val="000000"/>
            <w:sz w:val="20"/>
            <w:szCs w:val="20"/>
          </w:rPr>
          <w:t xml:space="preserve"> token, IProgress&lt;</w:t>
        </w:r>
        <w:proofErr w:type="spellStart"/>
        <w:r>
          <w:rPr>
            <w:color w:val="000000"/>
            <w:sz w:val="20"/>
            <w:szCs w:val="20"/>
          </w:rPr>
          <w:t>ProgreesReport</w:t>
        </w:r>
        <w:proofErr w:type="spellEnd"/>
        <w:r>
          <w:rPr>
            <w:color w:val="000000"/>
            <w:sz w:val="20"/>
            <w:szCs w:val="20"/>
          </w:rPr>
          <w:t>&gt; progress)</w:t>
        </w:r>
      </w:moveTo>
    </w:p>
    <w:p w14:paraId="5BEF00D8" w14:textId="79EF4C4D" w:rsidR="00EC1451" w:rsidRDefault="00E94E39" w:rsidP="00E94E39">
      <w:pPr>
        <w:rPr>
          <w:ins w:id="3272" w:author="Ravindra Akella" w:date="2019-11-24T21:29:00Z"/>
          <w:rFonts w:ascii="Palatino Linotype" w:eastAsia="Palatino Linotype" w:hAnsi="Palatino Linotype" w:cs="Palatino Linotype"/>
          <w:sz w:val="21"/>
          <w:szCs w:val="21"/>
        </w:rPr>
      </w:pPr>
      <w:moveTo w:id="3273" w:author="Ravindra Akella" w:date="2019-11-24T21:27:00Z">
        <w:r>
          <w:rPr>
            <w:rFonts w:ascii="Palatino Linotype" w:eastAsia="Palatino Linotype" w:hAnsi="Palatino Linotype" w:cs="Palatino Linotype"/>
            <w:sz w:val="21"/>
            <w:szCs w:val="21"/>
          </w:rPr>
          <w:t xml:space="preserve">Here </w:t>
        </w:r>
        <w:proofErr w:type="spellStart"/>
        <w:r>
          <w:rPr>
            <w:rFonts w:ascii="Palatino Linotype" w:eastAsia="Palatino Linotype" w:hAnsi="Palatino Linotype" w:cs="Palatino Linotype"/>
            <w:sz w:val="21"/>
            <w:szCs w:val="21"/>
          </w:rPr>
          <w:t>T</w:t>
        </w:r>
        <w:proofErr w:type="spellEnd"/>
        <w:r>
          <w:rPr>
            <w:rFonts w:ascii="Palatino Linotype" w:eastAsia="Palatino Linotype" w:hAnsi="Palatino Linotype" w:cs="Palatino Linotype"/>
            <w:sz w:val="21"/>
            <w:szCs w:val="21"/>
          </w:rPr>
          <w:t xml:space="preserve"> is custom type as we want to pass additional information to the progressbar,</w:t>
        </w:r>
      </w:moveTo>
      <w:ins w:id="3274" w:author="Ravindra Akella" w:date="2019-11-24T21:28:00Z">
        <w:r w:rsidR="006B4E7E">
          <w:rPr>
            <w:rFonts w:ascii="Palatino Linotype" w:eastAsia="Palatino Linotype" w:hAnsi="Palatino Linotype" w:cs="Palatino Linotype"/>
            <w:sz w:val="21"/>
            <w:szCs w:val="21"/>
          </w:rPr>
          <w:t xml:space="preserve"> so in our case we will pass model Prog</w:t>
        </w:r>
      </w:ins>
      <w:ins w:id="3275" w:author="Ravindra Akella" w:date="2019-11-24T21:29:00Z">
        <w:r w:rsidR="006B4E7E">
          <w:rPr>
            <w:rFonts w:ascii="Palatino Linotype" w:eastAsia="Palatino Linotype" w:hAnsi="Palatino Linotype" w:cs="Palatino Linotype"/>
            <w:sz w:val="21"/>
            <w:szCs w:val="21"/>
          </w:rPr>
          <w:t>ressReport.</w:t>
        </w:r>
      </w:ins>
      <w:moveTo w:id="3276" w:author="Ravindra Akella" w:date="2019-11-24T21:27:00Z">
        <w:r>
          <w:rPr>
            <w:rFonts w:ascii="Palatino Linotype" w:eastAsia="Palatino Linotype" w:hAnsi="Palatino Linotype" w:cs="Palatino Linotype"/>
            <w:sz w:val="21"/>
            <w:szCs w:val="21"/>
          </w:rPr>
          <w:t xml:space="preserve"> </w:t>
        </w:r>
      </w:moveTo>
      <w:ins w:id="3277" w:author="Ravindra Akella" w:date="2019-11-24T21:29:00Z">
        <w:r w:rsidR="00EC1451">
          <w:rPr>
            <w:rFonts w:ascii="Palatino Linotype" w:eastAsia="Palatino Linotype" w:hAnsi="Palatino Linotype" w:cs="Palatino Linotype"/>
            <w:sz w:val="21"/>
            <w:szCs w:val="21"/>
          </w:rPr>
          <w:t xml:space="preserve">Now when </w:t>
        </w:r>
      </w:ins>
      <w:ins w:id="3278" w:author="Ravindra Akella" w:date="2019-11-24T21:30:00Z">
        <w:r w:rsidR="0034221E">
          <w:rPr>
            <w:rFonts w:ascii="Palatino Linotype" w:eastAsia="Palatino Linotype" w:hAnsi="Palatino Linotype" w:cs="Palatino Linotype"/>
            <w:sz w:val="21"/>
            <w:szCs w:val="21"/>
          </w:rPr>
          <w:t xml:space="preserve">we want to report the progress first thing that we need to know is the overall file </w:t>
        </w:r>
      </w:ins>
      <w:ins w:id="3279" w:author="Ravindra Akella" w:date="2019-11-24T21:31:00Z">
        <w:r w:rsidR="0034221E">
          <w:rPr>
            <w:rFonts w:ascii="Palatino Linotype" w:eastAsia="Palatino Linotype" w:hAnsi="Palatino Linotype" w:cs="Palatino Linotype"/>
            <w:sz w:val="21"/>
            <w:szCs w:val="21"/>
          </w:rPr>
          <w:t xml:space="preserve">size so that </w:t>
        </w:r>
      </w:ins>
      <w:ins w:id="3280" w:author="Ravindra Akella" w:date="2019-11-24T21:32:00Z">
        <w:r w:rsidR="0034221E">
          <w:rPr>
            <w:rFonts w:ascii="Palatino Linotype" w:eastAsia="Palatino Linotype" w:hAnsi="Palatino Linotype" w:cs="Palatino Linotype"/>
            <w:sz w:val="21"/>
            <w:szCs w:val="21"/>
          </w:rPr>
          <w:t xml:space="preserve">we can </w:t>
        </w:r>
      </w:ins>
      <w:ins w:id="3281" w:author="Ravindra Akella" w:date="2019-11-24T21:33:00Z">
        <w:r w:rsidR="0034221E">
          <w:rPr>
            <w:rFonts w:ascii="Palatino Linotype" w:eastAsia="Palatino Linotype" w:hAnsi="Palatino Linotype" w:cs="Palatino Linotype"/>
            <w:sz w:val="21"/>
            <w:szCs w:val="21"/>
          </w:rPr>
          <w:t>calculate</w:t>
        </w:r>
      </w:ins>
      <w:ins w:id="3282" w:author="Ravindra Akella" w:date="2019-11-24T21:32:00Z">
        <w:r w:rsidR="0034221E">
          <w:rPr>
            <w:rFonts w:ascii="Palatino Linotype" w:eastAsia="Palatino Linotype" w:hAnsi="Palatino Linotype" w:cs="Palatino Linotype"/>
            <w:sz w:val="21"/>
            <w:szCs w:val="21"/>
          </w:rPr>
          <w:t xml:space="preserve"> the percentage of file that is downl</w:t>
        </w:r>
      </w:ins>
      <w:ins w:id="3283" w:author="Ravindra Akella" w:date="2019-11-24T21:33:00Z">
        <w:r w:rsidR="0034221E">
          <w:rPr>
            <w:rFonts w:ascii="Palatino Linotype" w:eastAsia="Palatino Linotype" w:hAnsi="Palatino Linotype" w:cs="Palatino Linotype"/>
            <w:sz w:val="21"/>
            <w:szCs w:val="21"/>
          </w:rPr>
          <w:t>oaded</w:t>
        </w:r>
        <w:r w:rsidR="00AE4B68">
          <w:rPr>
            <w:rFonts w:ascii="Palatino Linotype" w:eastAsia="Palatino Linotype" w:hAnsi="Palatino Linotype" w:cs="Palatino Linotype"/>
            <w:sz w:val="21"/>
            <w:szCs w:val="21"/>
          </w:rPr>
          <w:t xml:space="preserve">. So, to first receive the overall file </w:t>
        </w:r>
      </w:ins>
      <w:ins w:id="3284" w:author="Ravindra Akella" w:date="2019-11-24T21:30:00Z">
        <w:r w:rsidR="0034221E">
          <w:rPr>
            <w:rFonts w:ascii="Palatino Linotype" w:eastAsia="Palatino Linotype" w:hAnsi="Palatino Linotype" w:cs="Palatino Linotype"/>
            <w:sz w:val="21"/>
            <w:szCs w:val="21"/>
          </w:rPr>
          <w:t xml:space="preserve"> </w:t>
        </w:r>
      </w:ins>
      <w:ins w:id="3285" w:author="Ravindra Akella" w:date="2019-11-24T21:33:00Z">
        <w:r w:rsidR="00AE4B68">
          <w:rPr>
            <w:rFonts w:ascii="Palatino Linotype" w:eastAsia="Palatino Linotype" w:hAnsi="Palatino Linotype" w:cs="Palatino Linotype"/>
            <w:sz w:val="21"/>
            <w:szCs w:val="21"/>
          </w:rPr>
          <w:t xml:space="preserve">size we </w:t>
        </w:r>
      </w:ins>
      <w:ins w:id="3286" w:author="Ravindra Akella" w:date="2019-11-24T21:34:00Z">
        <w:r w:rsidR="00AE4B68">
          <w:rPr>
            <w:rFonts w:ascii="Palatino Linotype" w:eastAsia="Palatino Linotype" w:hAnsi="Palatino Linotype" w:cs="Palatino Linotype"/>
            <w:sz w:val="21"/>
            <w:szCs w:val="21"/>
          </w:rPr>
          <w:t xml:space="preserve">will make use of </w:t>
        </w:r>
        <w:proofErr w:type="spellStart"/>
        <w:r w:rsidR="00AE4B68" w:rsidRPr="00AE4B68">
          <w:rPr>
            <w:rFonts w:ascii="Palatino Linotype" w:eastAsia="Palatino Linotype" w:hAnsi="Palatino Linotype" w:cs="Palatino Linotype"/>
            <w:sz w:val="21"/>
            <w:szCs w:val="21"/>
            <w:rPrChange w:id="3287" w:author="Ravindra Akella" w:date="2019-11-24T21:34:00Z">
              <w:rPr>
                <w:color w:val="000000"/>
                <w:sz w:val="20"/>
                <w:szCs w:val="20"/>
              </w:rPr>
            </w:rPrChange>
          </w:rPr>
          <w:lastRenderedPageBreak/>
          <w:t>HttpCompletionOption.ResponseHeadersRead</w:t>
        </w:r>
        <w:proofErr w:type="spellEnd"/>
        <w:r w:rsidR="00AE4B68">
          <w:rPr>
            <w:rFonts w:ascii="Palatino Linotype" w:eastAsia="Palatino Linotype" w:hAnsi="Palatino Linotype" w:cs="Palatino Linotype"/>
            <w:sz w:val="21"/>
            <w:szCs w:val="21"/>
          </w:rPr>
          <w:t xml:space="preserve"> and pass that to the overload of </w:t>
        </w:r>
        <w:proofErr w:type="spellStart"/>
        <w:r w:rsidR="00AE4B68">
          <w:rPr>
            <w:rFonts w:ascii="Palatino Linotype" w:eastAsia="Palatino Linotype" w:hAnsi="Palatino Linotype" w:cs="Palatino Linotype"/>
            <w:sz w:val="21"/>
            <w:szCs w:val="21"/>
          </w:rPr>
          <w:t>GetAsync</w:t>
        </w:r>
        <w:proofErr w:type="spellEnd"/>
        <w:r w:rsidR="00AE4B68">
          <w:rPr>
            <w:rFonts w:ascii="Palatino Linotype" w:eastAsia="Palatino Linotype" w:hAnsi="Palatino Linotype" w:cs="Palatino Linotype"/>
            <w:sz w:val="21"/>
            <w:szCs w:val="21"/>
          </w:rPr>
          <w:t xml:space="preserve"> method</w:t>
        </w:r>
        <w:r w:rsidR="00834353">
          <w:rPr>
            <w:rFonts w:ascii="Palatino Linotype" w:eastAsia="Palatino Linotype" w:hAnsi="Palatino Linotype" w:cs="Palatino Linotype"/>
            <w:sz w:val="21"/>
            <w:szCs w:val="21"/>
          </w:rPr>
          <w:t xml:space="preserve"> </w:t>
        </w:r>
      </w:ins>
      <w:ins w:id="3288" w:author="Ravindra Akella" w:date="2019-11-24T21:36:00Z">
        <w:r w:rsidR="00834353">
          <w:rPr>
            <w:rFonts w:ascii="Palatino Linotype" w:eastAsia="Palatino Linotype" w:hAnsi="Palatino Linotype" w:cs="Palatino Linotype"/>
            <w:sz w:val="21"/>
            <w:szCs w:val="21"/>
          </w:rPr>
          <w:t xml:space="preserve">se stream to further write it </w:t>
        </w:r>
      </w:ins>
      <w:ins w:id="3289" w:author="Ravindra Akella" w:date="2019-11-24T21:37:00Z">
        <w:r w:rsidR="00834353">
          <w:rPr>
            <w:rFonts w:ascii="Palatino Linotype" w:eastAsia="Palatino Linotype" w:hAnsi="Palatino Linotype" w:cs="Palatino Linotype"/>
            <w:sz w:val="21"/>
            <w:szCs w:val="21"/>
          </w:rPr>
          <w:t>to a file</w:t>
        </w:r>
      </w:ins>
    </w:p>
    <w:p w14:paraId="205F0BB2" w14:textId="693E20EC" w:rsidR="00E94E39" w:rsidDel="00834353" w:rsidRDefault="00E94E39" w:rsidP="00E94E39">
      <w:pPr>
        <w:rPr>
          <w:del w:id="3290" w:author="Ravindra Akella" w:date="2019-11-24T21:37:00Z"/>
          <w:moveTo w:id="3291" w:author="Ravindra Akella" w:date="2019-11-24T21:27:00Z"/>
          <w:rFonts w:ascii="Palatino Linotype" w:eastAsia="Palatino Linotype" w:hAnsi="Palatino Linotype" w:cs="Palatino Linotype"/>
          <w:sz w:val="21"/>
          <w:szCs w:val="21"/>
        </w:rPr>
      </w:pPr>
      <w:moveTo w:id="3292" w:author="Ravindra Akella" w:date="2019-11-24T21:27:00Z">
        <w:del w:id="3293" w:author="Ravindra Akella" w:date="2019-11-24T21:29:00Z">
          <w:r w:rsidDel="006B4E7E">
            <w:rPr>
              <w:rFonts w:ascii="Palatino Linotype" w:eastAsia="Palatino Linotype" w:hAnsi="Palatino Linotype" w:cs="Palatino Linotype"/>
              <w:sz w:val="21"/>
              <w:szCs w:val="21"/>
            </w:rPr>
            <w:delText>p</w:delText>
          </w:r>
        </w:del>
        <w:del w:id="3294" w:author="Ravindra Akella" w:date="2019-11-24T21:37:00Z">
          <w:r w:rsidDel="00834353">
            <w:rPr>
              <w:rFonts w:ascii="Palatino Linotype" w:eastAsia="Palatino Linotype" w:hAnsi="Palatino Linotype" w:cs="Palatino Linotype"/>
              <w:sz w:val="21"/>
              <w:szCs w:val="21"/>
            </w:rPr>
            <w:delText>rogress is reported back by calling report method</w:delText>
          </w:r>
        </w:del>
      </w:moveTo>
    </w:p>
    <w:p w14:paraId="79507A7C" w14:textId="17782CCD" w:rsidR="00E94E39" w:rsidDel="00834353" w:rsidRDefault="00E94E39" w:rsidP="00E94E39">
      <w:pPr>
        <w:spacing w:after="0" w:line="240" w:lineRule="auto"/>
        <w:rPr>
          <w:del w:id="3295" w:author="Ravindra Akella" w:date="2019-11-24T21:37:00Z"/>
          <w:moveTo w:id="3296" w:author="Ravindra Akella" w:date="2019-11-24T21:27:00Z"/>
          <w:color w:val="000000"/>
          <w:sz w:val="20"/>
          <w:szCs w:val="20"/>
        </w:rPr>
      </w:pPr>
      <w:moveTo w:id="3297" w:author="Ravindra Akella" w:date="2019-11-24T21:27:00Z">
        <w:del w:id="3298" w:author="Ravindra Akella" w:date="2019-11-24T21:37:00Z">
          <w:r w:rsidDel="00834353">
            <w:rPr>
              <w:color w:val="000000"/>
              <w:sz w:val="20"/>
              <w:szCs w:val="20"/>
            </w:rPr>
            <w:delText xml:space="preserve">                                    </w:delText>
          </w:r>
        </w:del>
      </w:moveTo>
      <w:customXmlDelRangeStart w:id="3299" w:author="Ravindra Akella" w:date="2019-11-24T21:37:00Z"/>
      <w:sdt>
        <w:sdtPr>
          <w:tag w:val="goog_rdk_38"/>
          <w:id w:val="-450011934"/>
        </w:sdtPr>
        <w:sdtContent>
          <w:customXmlDelRangeEnd w:id="3299"/>
          <w:commentRangeStart w:id="3300"/>
          <w:commentRangeStart w:id="3301"/>
          <w:customXmlDelRangeStart w:id="3302" w:author="Ravindra Akella" w:date="2019-11-24T21:37:00Z"/>
        </w:sdtContent>
      </w:sdt>
      <w:customXmlDelRangeEnd w:id="3302"/>
      <w:moveTo w:id="3303" w:author="Ravindra Akella" w:date="2019-11-24T21:27:00Z">
        <w:del w:id="3304" w:author="Ravindra Akella" w:date="2019-11-24T21:37:00Z">
          <w:r w:rsidDel="00834353">
            <w:rPr>
              <w:color w:val="000000"/>
              <w:sz w:val="20"/>
              <w:szCs w:val="20"/>
            </w:rPr>
            <w:delText>progress.Report(</w:delText>
          </w:r>
          <w:r w:rsidDel="00834353">
            <w:rPr>
              <w:color w:val="0000FF"/>
              <w:sz w:val="20"/>
              <w:szCs w:val="20"/>
            </w:rPr>
            <w:delText>new</w:delText>
          </w:r>
          <w:r w:rsidDel="00834353">
            <w:rPr>
              <w:color w:val="000000"/>
              <w:sz w:val="20"/>
              <w:szCs w:val="20"/>
            </w:rPr>
            <w:delText xml:space="preserve"> ProgreesReport()</w:delText>
          </w:r>
          <w:commentRangeEnd w:id="3300"/>
          <w:r w:rsidDel="00834353">
            <w:rPr>
              <w:rStyle w:val="CommentReference"/>
            </w:rPr>
            <w:commentReference w:id="3300"/>
          </w:r>
        </w:del>
      </w:moveTo>
      <w:commentRangeEnd w:id="3301"/>
      <w:r w:rsidR="001107DD">
        <w:rPr>
          <w:rStyle w:val="CommentReference"/>
        </w:rPr>
        <w:commentReference w:id="3301"/>
      </w:r>
    </w:p>
    <w:p w14:paraId="1F77EA8C" w14:textId="67F44CD3" w:rsidR="00E94E39" w:rsidDel="00834353" w:rsidRDefault="00E94E39" w:rsidP="00E94E39">
      <w:pPr>
        <w:spacing w:after="0" w:line="240" w:lineRule="auto"/>
        <w:rPr>
          <w:del w:id="3305" w:author="Ravindra Akella" w:date="2019-11-24T21:37:00Z"/>
          <w:moveTo w:id="3306" w:author="Ravindra Akella" w:date="2019-11-24T21:27:00Z"/>
          <w:color w:val="000000"/>
          <w:sz w:val="20"/>
          <w:szCs w:val="20"/>
        </w:rPr>
      </w:pPr>
      <w:moveTo w:id="3307" w:author="Ravindra Akella" w:date="2019-11-24T21:27:00Z">
        <w:del w:id="3308" w:author="Ravindra Akella" w:date="2019-11-24T21:37:00Z">
          <w:r w:rsidDel="00834353">
            <w:rPr>
              <w:color w:val="000000"/>
              <w:sz w:val="20"/>
              <w:szCs w:val="20"/>
            </w:rPr>
            <w:delText xml:space="preserve">                                    {</w:delText>
          </w:r>
        </w:del>
      </w:moveTo>
    </w:p>
    <w:p w14:paraId="566DCE4E" w14:textId="2490E1A0" w:rsidR="00E94E39" w:rsidDel="00834353" w:rsidRDefault="00E94E39" w:rsidP="00E94E39">
      <w:pPr>
        <w:spacing w:after="0" w:line="240" w:lineRule="auto"/>
        <w:rPr>
          <w:del w:id="3309" w:author="Ravindra Akella" w:date="2019-11-24T21:37:00Z"/>
          <w:moveTo w:id="3310" w:author="Ravindra Akella" w:date="2019-11-24T21:27:00Z"/>
          <w:color w:val="000000"/>
          <w:sz w:val="20"/>
          <w:szCs w:val="20"/>
        </w:rPr>
      </w:pPr>
      <w:moveTo w:id="3311" w:author="Ravindra Akella" w:date="2019-11-24T21:27:00Z">
        <w:del w:id="3312" w:author="Ravindra Akella" w:date="2019-11-24T21:37:00Z">
          <w:r w:rsidDel="00834353">
            <w:rPr>
              <w:color w:val="000000"/>
              <w:sz w:val="20"/>
              <w:szCs w:val="20"/>
            </w:rPr>
            <w:delText xml:space="preserve">                                        progressPercentage = (bytes * 1d) / (totalLength * 1d) * 100,</w:delText>
          </w:r>
        </w:del>
      </w:moveTo>
    </w:p>
    <w:p w14:paraId="4D90712F" w14:textId="0D6223CF" w:rsidR="00E94E39" w:rsidDel="00834353" w:rsidRDefault="00E94E39" w:rsidP="00E94E39">
      <w:pPr>
        <w:spacing w:after="0" w:line="240" w:lineRule="auto"/>
        <w:rPr>
          <w:del w:id="3313" w:author="Ravindra Akella" w:date="2019-11-24T21:37:00Z"/>
          <w:moveTo w:id="3314" w:author="Ravindra Akella" w:date="2019-11-24T21:27:00Z"/>
          <w:color w:val="000000"/>
          <w:sz w:val="20"/>
          <w:szCs w:val="20"/>
        </w:rPr>
      </w:pPr>
      <w:moveTo w:id="3315" w:author="Ravindra Akella" w:date="2019-11-24T21:27:00Z">
        <w:del w:id="3316" w:author="Ravindra Akella" w:date="2019-11-24T21:37:00Z">
          <w:r w:rsidDel="00834353">
            <w:rPr>
              <w:color w:val="000000"/>
              <w:sz w:val="20"/>
              <w:szCs w:val="20"/>
            </w:rPr>
            <w:delText xml:space="preserve">                                        bytesToRead = bytes,</w:delText>
          </w:r>
        </w:del>
      </w:moveTo>
    </w:p>
    <w:p w14:paraId="3952F2AA" w14:textId="3625A587" w:rsidR="00E94E39" w:rsidDel="00834353" w:rsidRDefault="00E94E39" w:rsidP="00E94E39">
      <w:pPr>
        <w:spacing w:after="0" w:line="240" w:lineRule="auto"/>
        <w:rPr>
          <w:del w:id="3317" w:author="Ravindra Akella" w:date="2019-11-24T21:37:00Z"/>
          <w:moveTo w:id="3318" w:author="Ravindra Akella" w:date="2019-11-24T21:27:00Z"/>
          <w:color w:val="000000"/>
          <w:sz w:val="20"/>
          <w:szCs w:val="20"/>
        </w:rPr>
      </w:pPr>
      <w:moveTo w:id="3319" w:author="Ravindra Akella" w:date="2019-11-24T21:27:00Z">
        <w:del w:id="3320" w:author="Ravindra Akella" w:date="2019-11-24T21:37:00Z">
          <w:r w:rsidDel="00834353">
            <w:rPr>
              <w:color w:val="000000"/>
              <w:sz w:val="20"/>
              <w:szCs w:val="20"/>
            </w:rPr>
            <w:delText xml:space="preserve">                                        totalBytes = totalLength,</w:delText>
          </w:r>
        </w:del>
      </w:moveTo>
    </w:p>
    <w:p w14:paraId="3E342E63" w14:textId="41BFCC55" w:rsidR="00E94E39" w:rsidDel="00834353" w:rsidRDefault="00E94E39" w:rsidP="00E94E39">
      <w:pPr>
        <w:spacing w:after="0" w:line="240" w:lineRule="auto"/>
        <w:rPr>
          <w:del w:id="3321" w:author="Ravindra Akella" w:date="2019-11-24T21:37:00Z"/>
          <w:moveTo w:id="3322" w:author="Ravindra Akella" w:date="2019-11-24T21:27:00Z"/>
          <w:color w:val="000000"/>
          <w:sz w:val="20"/>
          <w:szCs w:val="20"/>
        </w:rPr>
      </w:pPr>
      <w:moveTo w:id="3323" w:author="Ravindra Akella" w:date="2019-11-24T21:27:00Z">
        <w:del w:id="3324" w:author="Ravindra Akella" w:date="2019-11-24T21:37:00Z">
          <w:r w:rsidDel="00834353">
            <w:rPr>
              <w:color w:val="000000"/>
              <w:sz w:val="20"/>
              <w:szCs w:val="20"/>
            </w:rPr>
            <w:delText xml:space="preserve">                                        elapsedTime = ticker.ElapsedMilliseconds</w:delText>
          </w:r>
        </w:del>
      </w:moveTo>
    </w:p>
    <w:p w14:paraId="72E46281" w14:textId="442B4E4B" w:rsidR="00E94E39" w:rsidRDefault="00E94E39" w:rsidP="00E94E39">
      <w:pPr>
        <w:rPr>
          <w:moveTo w:id="3325" w:author="Ravindra Akella" w:date="2019-11-24T21:27:00Z"/>
          <w:color w:val="000000"/>
          <w:sz w:val="20"/>
          <w:szCs w:val="20"/>
        </w:rPr>
      </w:pPr>
      <w:moveTo w:id="3326" w:author="Ravindra Akella" w:date="2019-11-24T21:27:00Z">
        <w:del w:id="3327" w:author="Ravindra Akella" w:date="2019-11-24T21:37:00Z">
          <w:r w:rsidDel="00834353">
            <w:rPr>
              <w:color w:val="000000"/>
              <w:sz w:val="20"/>
              <w:szCs w:val="20"/>
            </w:rPr>
            <w:delText xml:space="preserve">                                    });</w:delText>
          </w:r>
        </w:del>
      </w:moveTo>
      <w:ins w:id="3328" w:author="Ravindra Akella" w:date="2019-11-24T21:37:00Z">
        <w:r w:rsidR="00834353">
          <w:rPr>
            <w:rFonts w:ascii="Palatino Linotype" w:eastAsia="Palatino Linotype" w:hAnsi="Palatino Linotype" w:cs="Palatino Linotype"/>
            <w:sz w:val="21"/>
            <w:szCs w:val="21"/>
          </w:rPr>
          <w:t xml:space="preserve">With all this </w:t>
        </w:r>
        <w:proofErr w:type="spellStart"/>
        <w:r w:rsidR="00834353">
          <w:rPr>
            <w:rFonts w:ascii="Palatino Linotype" w:eastAsia="Palatino Linotype" w:hAnsi="Palatino Linotype" w:cs="Palatino Linotype"/>
            <w:sz w:val="21"/>
            <w:szCs w:val="21"/>
          </w:rPr>
          <w:t>DownloadLargeFileAsync</w:t>
        </w:r>
        <w:proofErr w:type="spellEnd"/>
        <w:r w:rsidR="00834353">
          <w:rPr>
            <w:rFonts w:ascii="Palatino Linotype" w:eastAsia="Palatino Linotype" w:hAnsi="Palatino Linotype" w:cs="Palatino Linotype"/>
            <w:sz w:val="21"/>
            <w:szCs w:val="21"/>
          </w:rPr>
          <w:t xml:space="preserve"> will look like below</w:t>
        </w:r>
      </w:ins>
    </w:p>
    <w:moveToRangeEnd w:id="3259"/>
    <w:p w14:paraId="086B261E" w14:textId="0414D9DE" w:rsidR="00076F43" w:rsidRDefault="00842E5C" w:rsidP="00076F43">
      <w:pPr>
        <w:spacing w:after="0" w:line="240" w:lineRule="auto"/>
        <w:rPr>
          <w:ins w:id="3329" w:author="Ravindra Akella" w:date="2019-11-24T21:26:00Z"/>
          <w:color w:val="000000"/>
          <w:sz w:val="20"/>
          <w:szCs w:val="20"/>
        </w:rPr>
      </w:pPr>
      <w:ins w:id="3330" w:author="Ravindra Akella" w:date="2019-11-24T21:26:00Z">
        <w:r>
          <w:rPr>
            <w:color w:val="808080"/>
            <w:sz w:val="20"/>
            <w:szCs w:val="20"/>
          </w:rPr>
          <w:t xml:space="preserve">        </w:t>
        </w:r>
        <w:r w:rsidR="00076F43">
          <w:rPr>
            <w:color w:val="808080"/>
            <w:sz w:val="20"/>
            <w:szCs w:val="20"/>
          </w:rPr>
          <w:t>///</w:t>
        </w:r>
        <w:r w:rsidR="00076F43">
          <w:rPr>
            <w:color w:val="008000"/>
            <w:sz w:val="20"/>
            <w:szCs w:val="20"/>
          </w:rPr>
          <w:t xml:space="preserve"> </w:t>
        </w:r>
        <w:r w:rsidR="00076F43">
          <w:rPr>
            <w:color w:val="808080"/>
            <w:sz w:val="20"/>
            <w:szCs w:val="20"/>
          </w:rPr>
          <w:t>&lt;summary&gt;</w:t>
        </w:r>
      </w:ins>
    </w:p>
    <w:p w14:paraId="11A1FAD5" w14:textId="77777777" w:rsidR="00076F43" w:rsidRDefault="00076F43" w:rsidP="00076F43">
      <w:pPr>
        <w:spacing w:after="0" w:line="240" w:lineRule="auto"/>
        <w:rPr>
          <w:ins w:id="3331" w:author="Ravindra Akella" w:date="2019-11-24T21:26:00Z"/>
          <w:color w:val="000000"/>
          <w:sz w:val="20"/>
          <w:szCs w:val="20"/>
        </w:rPr>
      </w:pPr>
      <w:ins w:id="3332" w:author="Ravindra Akella" w:date="2019-11-24T21:26:00Z">
        <w:r>
          <w:rPr>
            <w:color w:val="000000"/>
            <w:sz w:val="20"/>
            <w:szCs w:val="20"/>
          </w:rPr>
          <w:t xml:space="preserve">        </w:t>
        </w:r>
        <w:r>
          <w:rPr>
            <w:color w:val="808080"/>
            <w:sz w:val="20"/>
            <w:szCs w:val="20"/>
          </w:rPr>
          <w:t>///</w:t>
        </w:r>
        <w:r>
          <w:rPr>
            <w:color w:val="008000"/>
            <w:sz w:val="20"/>
            <w:szCs w:val="20"/>
          </w:rPr>
          <w:t xml:space="preserve"> Async Download Method</w:t>
        </w:r>
      </w:ins>
    </w:p>
    <w:p w14:paraId="0E207E1F" w14:textId="77777777" w:rsidR="00076F43" w:rsidRDefault="00076F43" w:rsidP="00076F43">
      <w:pPr>
        <w:spacing w:after="0" w:line="240" w:lineRule="auto"/>
        <w:rPr>
          <w:ins w:id="3333" w:author="Ravindra Akella" w:date="2019-11-24T21:26:00Z"/>
          <w:color w:val="000000"/>
          <w:sz w:val="20"/>
          <w:szCs w:val="20"/>
        </w:rPr>
      </w:pPr>
      <w:ins w:id="3334" w:author="Ravindra Akella" w:date="2019-11-24T21: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ins>
    </w:p>
    <w:p w14:paraId="0F931C58" w14:textId="77777777" w:rsidR="00076F43" w:rsidRDefault="00076F43" w:rsidP="00076F43">
      <w:pPr>
        <w:spacing w:after="0" w:line="240" w:lineRule="auto"/>
        <w:rPr>
          <w:ins w:id="3335" w:author="Ravindra Akella" w:date="2019-11-24T21:26:00Z"/>
          <w:color w:val="000000"/>
          <w:sz w:val="20"/>
          <w:szCs w:val="20"/>
        </w:rPr>
      </w:pPr>
      <w:ins w:id="3336" w:author="Ravindra Akella" w:date="2019-11-24T21: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proofErr w:type="spellStart"/>
        <w:r>
          <w:rPr>
            <w:color w:val="000000"/>
            <w:sz w:val="20"/>
            <w:szCs w:val="20"/>
          </w:rPr>
          <w:t>fileToDownload</w:t>
        </w:r>
        <w:proofErr w:type="spellEnd"/>
        <w:r>
          <w:rPr>
            <w:color w:val="808080"/>
            <w:sz w:val="20"/>
            <w:szCs w:val="20"/>
          </w:rPr>
          <w:t>"&gt;</w:t>
        </w:r>
        <w:r>
          <w:rPr>
            <w:color w:val="008000"/>
            <w:sz w:val="20"/>
            <w:szCs w:val="20"/>
          </w:rPr>
          <w:t>File to download</w:t>
        </w:r>
        <w:r>
          <w:rPr>
            <w:color w:val="808080"/>
            <w:sz w:val="20"/>
            <w:szCs w:val="20"/>
          </w:rPr>
          <w:t>&lt;/param&gt;</w:t>
        </w:r>
      </w:ins>
    </w:p>
    <w:p w14:paraId="19B30E79" w14:textId="77777777" w:rsidR="00076F43" w:rsidRDefault="00076F43" w:rsidP="00076F43">
      <w:pPr>
        <w:spacing w:after="0" w:line="240" w:lineRule="auto"/>
        <w:rPr>
          <w:ins w:id="3337" w:author="Ravindra Akella" w:date="2019-11-24T21:26:00Z"/>
          <w:color w:val="000000"/>
          <w:sz w:val="20"/>
          <w:szCs w:val="20"/>
        </w:rPr>
      </w:pPr>
      <w:ins w:id="3338" w:author="Ravindra Akella" w:date="2019-11-24T21: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proofErr w:type="spellStart"/>
        <w:r>
          <w:rPr>
            <w:color w:val="000000"/>
            <w:sz w:val="20"/>
            <w:szCs w:val="20"/>
          </w:rPr>
          <w:t>fileName</w:t>
        </w:r>
        <w:proofErr w:type="spellEnd"/>
        <w:r>
          <w:rPr>
            <w:color w:val="808080"/>
            <w:sz w:val="20"/>
            <w:szCs w:val="20"/>
          </w:rPr>
          <w:t>"&gt;</w:t>
        </w:r>
        <w:r>
          <w:rPr>
            <w:color w:val="008000"/>
            <w:sz w:val="20"/>
            <w:szCs w:val="20"/>
          </w:rPr>
          <w:t>Name of file to write locally</w:t>
        </w:r>
        <w:r>
          <w:rPr>
            <w:color w:val="808080"/>
            <w:sz w:val="20"/>
            <w:szCs w:val="20"/>
          </w:rPr>
          <w:t>&lt;/param&gt;</w:t>
        </w:r>
      </w:ins>
    </w:p>
    <w:p w14:paraId="053EFBC5" w14:textId="77777777" w:rsidR="00076F43" w:rsidRDefault="00076F43" w:rsidP="00076F43">
      <w:pPr>
        <w:spacing w:after="0" w:line="240" w:lineRule="auto"/>
        <w:rPr>
          <w:ins w:id="3339" w:author="Ravindra Akella" w:date="2019-11-24T21:26:00Z"/>
          <w:color w:val="000000"/>
          <w:sz w:val="20"/>
          <w:szCs w:val="20"/>
        </w:rPr>
      </w:pPr>
      <w:ins w:id="3340" w:author="Ravindra Akella" w:date="2019-11-24T21: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token</w:t>
        </w:r>
        <w:r>
          <w:rPr>
            <w:color w:val="808080"/>
            <w:sz w:val="20"/>
            <w:szCs w:val="20"/>
          </w:rPr>
          <w:t>"&gt;</w:t>
        </w:r>
        <w:r>
          <w:rPr>
            <w:color w:val="008000"/>
            <w:sz w:val="20"/>
            <w:szCs w:val="20"/>
          </w:rPr>
          <w:t>Cancellation token</w:t>
        </w:r>
        <w:r>
          <w:rPr>
            <w:color w:val="808080"/>
            <w:sz w:val="20"/>
            <w:szCs w:val="20"/>
          </w:rPr>
          <w:t>&lt;/param&gt;</w:t>
        </w:r>
      </w:ins>
    </w:p>
    <w:p w14:paraId="5C4D76CD" w14:textId="77777777" w:rsidR="00076F43" w:rsidRDefault="00076F43" w:rsidP="00076F43">
      <w:pPr>
        <w:spacing w:after="0" w:line="240" w:lineRule="auto"/>
        <w:rPr>
          <w:ins w:id="3341" w:author="Ravindra Akella" w:date="2019-11-24T21:26:00Z"/>
          <w:color w:val="000000"/>
          <w:sz w:val="20"/>
          <w:szCs w:val="20"/>
        </w:rPr>
      </w:pPr>
      <w:ins w:id="3342" w:author="Ravindra Akella" w:date="2019-11-24T21: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progress</w:t>
        </w:r>
        <w:r>
          <w:rPr>
            <w:color w:val="808080"/>
            <w:sz w:val="20"/>
            <w:szCs w:val="20"/>
          </w:rPr>
          <w:t>"&gt;</w:t>
        </w:r>
        <w:r>
          <w:rPr>
            <w:color w:val="008000"/>
            <w:sz w:val="20"/>
            <w:szCs w:val="20"/>
          </w:rPr>
          <w:t>Progress reporting</w:t>
        </w:r>
        <w:r>
          <w:rPr>
            <w:color w:val="808080"/>
            <w:sz w:val="20"/>
            <w:szCs w:val="20"/>
          </w:rPr>
          <w:t>&lt;/param&gt;</w:t>
        </w:r>
      </w:ins>
    </w:p>
    <w:p w14:paraId="22D38631" w14:textId="77777777" w:rsidR="00076F43" w:rsidRDefault="00076F43" w:rsidP="00076F43">
      <w:pPr>
        <w:spacing w:after="0" w:line="240" w:lineRule="auto"/>
        <w:rPr>
          <w:ins w:id="3343" w:author="Ravindra Akella" w:date="2019-11-24T21:26:00Z"/>
          <w:color w:val="000000"/>
          <w:sz w:val="20"/>
          <w:szCs w:val="20"/>
        </w:rPr>
      </w:pPr>
      <w:ins w:id="3344" w:author="Ravindra Akella" w:date="2019-11-24T21:26:00Z">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 </w:t>
        </w:r>
        <w:proofErr w:type="spellStart"/>
        <w:r>
          <w:rPr>
            <w:color w:val="000000"/>
            <w:sz w:val="20"/>
            <w:szCs w:val="20"/>
          </w:rPr>
          <w:t>DownloadLargeFilAsync</w:t>
        </w:r>
        <w:proofErr w:type="spellEnd"/>
        <w:r>
          <w:rPr>
            <w:color w:val="000000"/>
            <w:sz w:val="20"/>
            <w:szCs w:val="20"/>
          </w:rPr>
          <w:t>(</w:t>
        </w:r>
        <w:r>
          <w:rPr>
            <w:color w:val="0000FF"/>
            <w:sz w:val="20"/>
            <w:szCs w:val="20"/>
          </w:rPr>
          <w:t>string</w:t>
        </w:r>
        <w:r>
          <w:rPr>
            <w:color w:val="000000"/>
            <w:sz w:val="20"/>
            <w:szCs w:val="20"/>
          </w:rPr>
          <w:t xml:space="preserve"> </w:t>
        </w:r>
        <w:proofErr w:type="spellStart"/>
        <w:r>
          <w:rPr>
            <w:color w:val="000000"/>
            <w:sz w:val="20"/>
            <w:szCs w:val="20"/>
          </w:rPr>
          <w:t>fileToDownload</w:t>
        </w:r>
        <w:proofErr w:type="spellEnd"/>
        <w:r>
          <w:rPr>
            <w:color w:val="000000"/>
            <w:sz w:val="20"/>
            <w:szCs w:val="20"/>
          </w:rPr>
          <w:t xml:space="preserve">, </w:t>
        </w:r>
        <w:r>
          <w:rPr>
            <w:color w:val="0000FF"/>
            <w:sz w:val="20"/>
            <w:szCs w:val="20"/>
          </w:rPr>
          <w:t>string</w:t>
        </w:r>
        <w:r>
          <w:rPr>
            <w:color w:val="000000"/>
            <w:sz w:val="20"/>
            <w:szCs w:val="20"/>
          </w:rPr>
          <w:t xml:space="preserve"> </w:t>
        </w:r>
        <w:proofErr w:type="spellStart"/>
        <w:r>
          <w:rPr>
            <w:color w:val="000000"/>
            <w:sz w:val="20"/>
            <w:szCs w:val="20"/>
          </w:rPr>
          <w:t>fileName</w:t>
        </w:r>
        <w:proofErr w:type="spellEnd"/>
        <w:r>
          <w:rPr>
            <w:color w:val="000000"/>
            <w:sz w:val="20"/>
            <w:szCs w:val="20"/>
          </w:rPr>
          <w:t xml:space="preserve">, </w:t>
        </w:r>
        <w:proofErr w:type="spellStart"/>
        <w:r>
          <w:rPr>
            <w:color w:val="000000"/>
            <w:sz w:val="20"/>
            <w:szCs w:val="20"/>
          </w:rPr>
          <w:t>CancellationToken</w:t>
        </w:r>
        <w:proofErr w:type="spellEnd"/>
        <w:r>
          <w:rPr>
            <w:color w:val="000000"/>
            <w:sz w:val="20"/>
            <w:szCs w:val="20"/>
          </w:rPr>
          <w:t xml:space="preserve"> token, IProgress&lt;</w:t>
        </w:r>
        <w:proofErr w:type="spellStart"/>
        <w:r>
          <w:rPr>
            <w:color w:val="000000"/>
            <w:sz w:val="20"/>
            <w:szCs w:val="20"/>
          </w:rPr>
          <w:t>ProgreesReport</w:t>
        </w:r>
        <w:proofErr w:type="spellEnd"/>
        <w:r>
          <w:rPr>
            <w:color w:val="000000"/>
            <w:sz w:val="20"/>
            <w:szCs w:val="20"/>
          </w:rPr>
          <w:t xml:space="preserve">&gt; progress = </w:t>
        </w:r>
        <w:r>
          <w:rPr>
            <w:color w:val="0000FF"/>
            <w:sz w:val="20"/>
            <w:szCs w:val="20"/>
          </w:rPr>
          <w:t>null</w:t>
        </w:r>
        <w:r>
          <w:rPr>
            <w:color w:val="000000"/>
            <w:sz w:val="20"/>
            <w:szCs w:val="20"/>
          </w:rPr>
          <w:t>)</w:t>
        </w:r>
      </w:ins>
    </w:p>
    <w:p w14:paraId="27CFD8F9" w14:textId="77777777" w:rsidR="00076F43" w:rsidRDefault="00076F43" w:rsidP="00076F43">
      <w:pPr>
        <w:spacing w:after="0" w:line="240" w:lineRule="auto"/>
        <w:rPr>
          <w:ins w:id="3345" w:author="Ravindra Akella" w:date="2019-11-24T21:26:00Z"/>
          <w:color w:val="000000"/>
          <w:sz w:val="20"/>
          <w:szCs w:val="20"/>
        </w:rPr>
      </w:pPr>
      <w:ins w:id="3346" w:author="Ravindra Akella" w:date="2019-11-24T21:26:00Z">
        <w:r>
          <w:rPr>
            <w:color w:val="000000"/>
            <w:sz w:val="20"/>
            <w:szCs w:val="20"/>
          </w:rPr>
          <w:t xml:space="preserve">        {</w:t>
        </w:r>
      </w:ins>
    </w:p>
    <w:p w14:paraId="6BC393C2" w14:textId="77777777" w:rsidR="00076F43" w:rsidRDefault="00076F43" w:rsidP="00076F43">
      <w:pPr>
        <w:spacing w:after="0" w:line="240" w:lineRule="auto"/>
        <w:rPr>
          <w:ins w:id="3347" w:author="Ravindra Akella" w:date="2019-11-24T21:26:00Z"/>
          <w:color w:val="000000"/>
          <w:sz w:val="20"/>
          <w:szCs w:val="20"/>
        </w:rPr>
      </w:pPr>
      <w:ins w:id="3348" w:author="Ravindra Akella" w:date="2019-11-24T21:26:00Z">
        <w:r>
          <w:rPr>
            <w:color w:val="000000"/>
            <w:sz w:val="20"/>
            <w:szCs w:val="20"/>
          </w:rPr>
          <w:t xml:space="preserve">            </w:t>
        </w: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ins>
    </w:p>
    <w:p w14:paraId="4908685F" w14:textId="77777777" w:rsidR="00076F43" w:rsidRDefault="00076F43" w:rsidP="00076F43">
      <w:pPr>
        <w:spacing w:after="0" w:line="240" w:lineRule="auto"/>
        <w:rPr>
          <w:ins w:id="3349" w:author="Ravindra Akella" w:date="2019-11-24T21:26:00Z"/>
          <w:color w:val="000000"/>
          <w:sz w:val="20"/>
          <w:szCs w:val="20"/>
        </w:rPr>
      </w:pPr>
      <w:ins w:id="3350" w:author="Ravindra Akella" w:date="2019-11-24T21:26:00Z">
        <w:r>
          <w:rPr>
            <w:color w:val="000000"/>
            <w:sz w:val="20"/>
            <w:szCs w:val="20"/>
          </w:rPr>
          <w:t xml:space="preserve">            </w:t>
        </w:r>
        <w:proofErr w:type="spellStart"/>
        <w:r>
          <w:rPr>
            <w:color w:val="000000"/>
            <w:sz w:val="20"/>
            <w:szCs w:val="20"/>
          </w:rPr>
          <w:t>ticker.Start</w:t>
        </w:r>
        <w:proofErr w:type="spellEnd"/>
        <w:r>
          <w:rPr>
            <w:color w:val="000000"/>
            <w:sz w:val="20"/>
            <w:szCs w:val="20"/>
          </w:rPr>
          <w:t>();</w:t>
        </w:r>
      </w:ins>
    </w:p>
    <w:p w14:paraId="6298D7C1" w14:textId="77777777" w:rsidR="00076F43" w:rsidRDefault="00076F43" w:rsidP="00076F43">
      <w:pPr>
        <w:spacing w:after="0" w:line="240" w:lineRule="auto"/>
        <w:rPr>
          <w:ins w:id="3351" w:author="Ravindra Akella" w:date="2019-11-24T21:26:00Z"/>
          <w:color w:val="000000"/>
          <w:sz w:val="20"/>
          <w:szCs w:val="20"/>
        </w:rPr>
      </w:pPr>
      <w:ins w:id="3352" w:author="Ravindra Akella" w:date="2019-11-24T21:26:00Z">
        <w:r>
          <w:rPr>
            <w:color w:val="000000"/>
            <w:sz w:val="20"/>
            <w:szCs w:val="20"/>
          </w:rPr>
          <w:t xml:space="preserve">            </w:t>
        </w:r>
        <w:r>
          <w:rPr>
            <w:color w:val="0000FF"/>
            <w:sz w:val="20"/>
            <w:szCs w:val="20"/>
          </w:rPr>
          <w:t>byte</w:t>
        </w:r>
        <w:r>
          <w:rPr>
            <w:color w:val="000000"/>
            <w:sz w:val="20"/>
            <w:szCs w:val="20"/>
          </w:rPr>
          <w:t xml:space="preserve">[] buffer = </w:t>
        </w:r>
        <w:r>
          <w:rPr>
            <w:color w:val="0000FF"/>
            <w:sz w:val="20"/>
            <w:szCs w:val="20"/>
          </w:rPr>
          <w:t>new</w:t>
        </w:r>
        <w:r>
          <w:rPr>
            <w:color w:val="000000"/>
            <w:sz w:val="20"/>
            <w:szCs w:val="20"/>
          </w:rPr>
          <w:t xml:space="preserve"> </w:t>
        </w:r>
        <w:r>
          <w:rPr>
            <w:color w:val="0000FF"/>
            <w:sz w:val="20"/>
            <w:szCs w:val="20"/>
          </w:rPr>
          <w:t>byte</w:t>
        </w:r>
        <w:r>
          <w:rPr>
            <w:color w:val="000000"/>
            <w:sz w:val="20"/>
            <w:szCs w:val="20"/>
          </w:rPr>
          <w:t>[8192];</w:t>
        </w:r>
      </w:ins>
    </w:p>
    <w:p w14:paraId="1C99FFC0" w14:textId="77777777" w:rsidR="00076F43" w:rsidRDefault="00076F43" w:rsidP="00076F43">
      <w:pPr>
        <w:spacing w:after="0" w:line="240" w:lineRule="auto"/>
        <w:rPr>
          <w:ins w:id="3353" w:author="Ravindra Akella" w:date="2019-11-24T21:26:00Z"/>
          <w:color w:val="000000"/>
          <w:sz w:val="20"/>
          <w:szCs w:val="20"/>
        </w:rPr>
      </w:pPr>
      <w:ins w:id="3354" w:author="Ravindra Akella" w:date="2019-11-24T21:26:00Z">
        <w:r>
          <w:rPr>
            <w:color w:val="000000"/>
            <w:sz w:val="20"/>
            <w:szCs w:val="20"/>
          </w:rPr>
          <w:t xml:space="preserve">            </w:t>
        </w:r>
        <w:r>
          <w:rPr>
            <w:color w:val="0000FF"/>
            <w:sz w:val="20"/>
            <w:szCs w:val="20"/>
          </w:rPr>
          <w:t>int</w:t>
        </w:r>
        <w:r>
          <w:rPr>
            <w:color w:val="000000"/>
            <w:sz w:val="20"/>
            <w:szCs w:val="20"/>
          </w:rPr>
          <w:t xml:space="preserve"> bytes = 0;</w:t>
        </w:r>
      </w:ins>
    </w:p>
    <w:p w14:paraId="5AF52D29" w14:textId="77777777" w:rsidR="00076F43" w:rsidRDefault="00076F43" w:rsidP="00076F43">
      <w:pPr>
        <w:spacing w:after="0" w:line="240" w:lineRule="auto"/>
        <w:rPr>
          <w:ins w:id="3355" w:author="Ravindra Akella" w:date="2019-11-24T21:26:00Z"/>
          <w:color w:val="000000"/>
          <w:sz w:val="20"/>
          <w:szCs w:val="20"/>
        </w:rPr>
      </w:pPr>
      <w:ins w:id="3356" w:author="Ravindra Akella" w:date="2019-11-24T21:26:00Z">
        <w:r>
          <w:rPr>
            <w:color w:val="000000"/>
            <w:sz w:val="20"/>
            <w:szCs w:val="20"/>
          </w:rPr>
          <w:t xml:space="preserve">            </w:t>
        </w:r>
        <w:r>
          <w:rPr>
            <w:color w:val="0000FF"/>
            <w:sz w:val="20"/>
            <w:szCs w:val="20"/>
          </w:rPr>
          <w:t>string</w:t>
        </w:r>
        <w:r>
          <w:rPr>
            <w:color w:val="000000"/>
            <w:sz w:val="20"/>
            <w:szCs w:val="20"/>
          </w:rPr>
          <w:t xml:space="preserve"> </w:t>
        </w:r>
        <w:proofErr w:type="spellStart"/>
        <w:r>
          <w:rPr>
            <w:color w:val="000000"/>
            <w:sz w:val="20"/>
            <w:szCs w:val="20"/>
          </w:rPr>
          <w:t>fileToWriteTo</w:t>
        </w:r>
        <w:proofErr w:type="spellEnd"/>
        <w:r>
          <w:rPr>
            <w:color w:val="000000"/>
            <w:sz w:val="20"/>
            <w:szCs w:val="20"/>
          </w:rPr>
          <w:t xml:space="preserve"> = </w:t>
        </w:r>
        <w:proofErr w:type="spellStart"/>
        <w:r>
          <w:rPr>
            <w:color w:val="000000"/>
            <w:sz w:val="20"/>
            <w:szCs w:val="20"/>
          </w:rPr>
          <w:t>System.IO.Path.Combine</w:t>
        </w:r>
        <w:proofErr w:type="spellEnd"/>
        <w:r>
          <w:rPr>
            <w:color w:val="000000"/>
            <w:sz w:val="20"/>
            <w:szCs w:val="20"/>
          </w:rPr>
          <w:t>(</w:t>
        </w:r>
        <w:proofErr w:type="spellStart"/>
        <w:r>
          <w:rPr>
            <w:color w:val="000000"/>
            <w:sz w:val="20"/>
            <w:szCs w:val="20"/>
          </w:rPr>
          <w:t>System.IO.Path.GetTempPath</w:t>
        </w:r>
        <w:proofErr w:type="spellEnd"/>
        <w:r>
          <w:rPr>
            <w:color w:val="000000"/>
            <w:sz w:val="20"/>
            <w:szCs w:val="20"/>
          </w:rPr>
          <w:t xml:space="preserve">(), </w:t>
        </w:r>
        <w:proofErr w:type="spellStart"/>
        <w:r>
          <w:rPr>
            <w:color w:val="000000"/>
            <w:sz w:val="20"/>
            <w:szCs w:val="20"/>
          </w:rPr>
          <w:t>fileName</w:t>
        </w:r>
        <w:proofErr w:type="spellEnd"/>
        <w:r>
          <w:rPr>
            <w:color w:val="000000"/>
            <w:sz w:val="20"/>
            <w:szCs w:val="20"/>
          </w:rPr>
          <w:t>);</w:t>
        </w:r>
      </w:ins>
    </w:p>
    <w:p w14:paraId="0AD25185" w14:textId="77777777" w:rsidR="00076F43" w:rsidRDefault="00076F43" w:rsidP="00076F43">
      <w:pPr>
        <w:spacing w:after="0" w:line="240" w:lineRule="auto"/>
        <w:rPr>
          <w:ins w:id="3357" w:author="Ravindra Akella" w:date="2019-11-24T21:26:00Z"/>
          <w:color w:val="000000"/>
          <w:sz w:val="20"/>
          <w:szCs w:val="20"/>
        </w:rPr>
      </w:pPr>
      <w:ins w:id="3358" w:author="Ravindra Akella" w:date="2019-11-24T21:26:00Z">
        <w:r>
          <w:rPr>
            <w:color w:val="000000"/>
            <w:sz w:val="20"/>
            <w:szCs w:val="20"/>
          </w:rPr>
          <w:t xml:space="preserve">            </w:t>
        </w:r>
        <w:r>
          <w:rPr>
            <w:color w:val="0000FF"/>
            <w:sz w:val="20"/>
            <w:szCs w:val="20"/>
          </w:rPr>
          <w:t>using</w:t>
        </w:r>
        <w:r>
          <w:rPr>
            <w:color w:val="000000"/>
            <w:sz w:val="20"/>
            <w:szCs w:val="20"/>
          </w:rPr>
          <w:t xml:space="preserve"> (</w:t>
        </w:r>
        <w:proofErr w:type="spellStart"/>
        <w:r>
          <w:rPr>
            <w:color w:val="000000"/>
            <w:sz w:val="20"/>
            <w:szCs w:val="20"/>
          </w:rPr>
          <w:t>HttpClient</w:t>
        </w:r>
        <w:proofErr w:type="spellEnd"/>
        <w:r>
          <w:rPr>
            <w:color w:val="000000"/>
            <w:sz w:val="20"/>
            <w:szCs w:val="20"/>
          </w:rPr>
          <w:t xml:space="preserve"> client = </w:t>
        </w:r>
        <w:r>
          <w:rPr>
            <w:color w:val="0000FF"/>
            <w:sz w:val="20"/>
            <w:szCs w:val="20"/>
          </w:rPr>
          <w:t>new</w:t>
        </w:r>
        <w:r>
          <w:rPr>
            <w:color w:val="000000"/>
            <w:sz w:val="20"/>
            <w:szCs w:val="20"/>
          </w:rPr>
          <w:t xml:space="preserve"> </w:t>
        </w:r>
        <w:proofErr w:type="spellStart"/>
        <w:r>
          <w:rPr>
            <w:color w:val="000000"/>
            <w:sz w:val="20"/>
            <w:szCs w:val="20"/>
          </w:rPr>
          <w:t>HttpClient</w:t>
        </w:r>
        <w:proofErr w:type="spellEnd"/>
        <w:r>
          <w:rPr>
            <w:color w:val="000000"/>
            <w:sz w:val="20"/>
            <w:szCs w:val="20"/>
          </w:rPr>
          <w:t>())</w:t>
        </w:r>
      </w:ins>
    </w:p>
    <w:p w14:paraId="0030E690" w14:textId="5190CE50" w:rsidR="00076F43" w:rsidRDefault="00076F43" w:rsidP="00076F43">
      <w:pPr>
        <w:spacing w:after="0" w:line="240" w:lineRule="auto"/>
        <w:rPr>
          <w:ins w:id="3359" w:author="Ravindra Akella" w:date="2019-11-24T21:26:00Z"/>
          <w:color w:val="000000"/>
          <w:sz w:val="20"/>
          <w:szCs w:val="20"/>
        </w:rPr>
      </w:pPr>
      <w:ins w:id="3360" w:author="Ravindra Akella" w:date="2019-11-24T21:26:00Z">
        <w:r>
          <w:rPr>
            <w:color w:val="000000"/>
            <w:sz w:val="20"/>
            <w:szCs w:val="20"/>
          </w:rPr>
          <w:t xml:space="preserve">            {</w:t>
        </w:r>
      </w:ins>
    </w:p>
    <w:p w14:paraId="6F09D171" w14:textId="77777777" w:rsidR="00076F43" w:rsidRDefault="00076F43" w:rsidP="00076F43">
      <w:pPr>
        <w:spacing w:after="0" w:line="240" w:lineRule="auto"/>
        <w:rPr>
          <w:ins w:id="3361" w:author="Ravindra Akella" w:date="2019-11-24T21:26:00Z"/>
          <w:color w:val="000000"/>
          <w:sz w:val="20"/>
          <w:szCs w:val="20"/>
        </w:rPr>
      </w:pPr>
      <w:ins w:id="3362" w:author="Ravindra Akella" w:date="2019-11-24T21:26:00Z">
        <w:r>
          <w:rPr>
            <w:color w:val="000000"/>
            <w:sz w:val="20"/>
            <w:szCs w:val="20"/>
          </w:rPr>
          <w:t xml:space="preserve">                </w:t>
        </w:r>
        <w:r>
          <w:rPr>
            <w:color w:val="0000FF"/>
            <w:sz w:val="20"/>
            <w:szCs w:val="20"/>
          </w:rPr>
          <w:t>string</w:t>
        </w:r>
        <w:r>
          <w:rPr>
            <w:color w:val="000000"/>
            <w:sz w:val="20"/>
            <w:szCs w:val="20"/>
          </w:rPr>
          <w:t xml:space="preserve"> </w:t>
        </w:r>
        <w:proofErr w:type="spellStart"/>
        <w:r>
          <w:rPr>
            <w:color w:val="000000"/>
            <w:sz w:val="20"/>
            <w:szCs w:val="20"/>
          </w:rPr>
          <w:t>url</w:t>
        </w:r>
        <w:proofErr w:type="spellEnd"/>
        <w:r>
          <w:rPr>
            <w:color w:val="000000"/>
            <w:sz w:val="20"/>
            <w:szCs w:val="20"/>
          </w:rPr>
          <w:t xml:space="preserve"> = </w:t>
        </w:r>
        <w:proofErr w:type="spellStart"/>
        <w:r>
          <w:rPr>
            <w:color w:val="000000"/>
            <w:sz w:val="20"/>
            <w:szCs w:val="20"/>
          </w:rPr>
          <w:t>fileToDownload</w:t>
        </w:r>
        <w:proofErr w:type="spellEnd"/>
        <w:r>
          <w:rPr>
            <w:color w:val="000000"/>
            <w:sz w:val="20"/>
            <w:szCs w:val="20"/>
          </w:rPr>
          <w:t>;</w:t>
        </w:r>
      </w:ins>
    </w:p>
    <w:p w14:paraId="66B4BF8E" w14:textId="77777777" w:rsidR="00076F43" w:rsidRDefault="00076F43" w:rsidP="00076F43">
      <w:pPr>
        <w:spacing w:after="0" w:line="240" w:lineRule="auto"/>
        <w:rPr>
          <w:ins w:id="3363" w:author="Ravindra Akella" w:date="2019-11-24T21:26:00Z"/>
          <w:color w:val="000000"/>
          <w:sz w:val="20"/>
          <w:szCs w:val="20"/>
        </w:rPr>
      </w:pPr>
      <w:ins w:id="3364" w:author="Ravindra Akella" w:date="2019-11-24T21:26:00Z">
        <w:r>
          <w:rPr>
            <w:color w:val="000000"/>
            <w:sz w:val="20"/>
            <w:szCs w:val="20"/>
          </w:rPr>
          <w:t xml:space="preserve">                </w:t>
        </w:r>
        <w:r>
          <w:rPr>
            <w:color w:val="0000FF"/>
            <w:sz w:val="20"/>
            <w:szCs w:val="20"/>
          </w:rPr>
          <w:t>using</w:t>
        </w:r>
        <w:r>
          <w:rPr>
            <w:color w:val="000000"/>
            <w:sz w:val="20"/>
            <w:szCs w:val="20"/>
          </w:rPr>
          <w:t xml:space="preserve"> (</w:t>
        </w:r>
        <w:proofErr w:type="spellStart"/>
        <w:r>
          <w:rPr>
            <w:color w:val="000000"/>
            <w:sz w:val="20"/>
            <w:szCs w:val="20"/>
          </w:rPr>
          <w:t>HttpResponseMessage</w:t>
        </w:r>
        <w:proofErr w:type="spellEnd"/>
        <w:r>
          <w:rPr>
            <w:color w:val="000000"/>
            <w:sz w:val="20"/>
            <w:szCs w:val="20"/>
          </w:rPr>
          <w:t xml:space="preserve"> response = </w:t>
        </w:r>
        <w:r>
          <w:rPr>
            <w:color w:val="0000FF"/>
            <w:sz w:val="20"/>
            <w:szCs w:val="20"/>
          </w:rPr>
          <w:t>await</w:t>
        </w:r>
        <w:r>
          <w:rPr>
            <w:color w:val="000000"/>
            <w:sz w:val="20"/>
            <w:szCs w:val="20"/>
          </w:rPr>
          <w:t xml:space="preserve"> </w:t>
        </w:r>
        <w:proofErr w:type="spellStart"/>
        <w:r>
          <w:rPr>
            <w:color w:val="000000"/>
            <w:sz w:val="20"/>
            <w:szCs w:val="20"/>
          </w:rPr>
          <w:t>client.GetAsync</w:t>
        </w:r>
        <w:proofErr w:type="spellEnd"/>
        <w:r>
          <w:rPr>
            <w:color w:val="000000"/>
            <w:sz w:val="20"/>
            <w:szCs w:val="20"/>
          </w:rPr>
          <w:t>(</w:t>
        </w:r>
        <w:proofErr w:type="spellStart"/>
        <w:r>
          <w:rPr>
            <w:color w:val="000000"/>
            <w:sz w:val="20"/>
            <w:szCs w:val="20"/>
          </w:rPr>
          <w:t>url</w:t>
        </w:r>
        <w:proofErr w:type="spellEnd"/>
        <w:r>
          <w:rPr>
            <w:color w:val="000000"/>
            <w:sz w:val="20"/>
            <w:szCs w:val="20"/>
          </w:rPr>
          <w:t xml:space="preserve">, </w:t>
        </w:r>
        <w:proofErr w:type="spellStart"/>
        <w:r>
          <w:rPr>
            <w:color w:val="000000"/>
            <w:sz w:val="20"/>
            <w:szCs w:val="20"/>
          </w:rPr>
          <w:t>HttpCompletionOption.ResponseHeadersRead</w:t>
        </w:r>
        <w:proofErr w:type="spellEnd"/>
        <w:r>
          <w:rPr>
            <w:color w:val="000000"/>
            <w:sz w:val="20"/>
            <w:szCs w:val="20"/>
          </w:rPr>
          <w:t>, token))</w:t>
        </w:r>
      </w:ins>
    </w:p>
    <w:p w14:paraId="3F259B34" w14:textId="77777777" w:rsidR="00076F43" w:rsidRDefault="00076F43" w:rsidP="00076F43">
      <w:pPr>
        <w:spacing w:after="0" w:line="240" w:lineRule="auto"/>
        <w:rPr>
          <w:ins w:id="3365" w:author="Ravindra Akella" w:date="2019-11-24T21:26:00Z"/>
          <w:color w:val="000000"/>
          <w:sz w:val="20"/>
          <w:szCs w:val="20"/>
        </w:rPr>
      </w:pPr>
      <w:ins w:id="3366" w:author="Ravindra Akella" w:date="2019-11-24T21:26:00Z">
        <w:r>
          <w:rPr>
            <w:color w:val="000000"/>
            <w:sz w:val="20"/>
            <w:szCs w:val="20"/>
          </w:rPr>
          <w:t xml:space="preserve">                {</w:t>
        </w:r>
      </w:ins>
    </w:p>
    <w:p w14:paraId="20BFF3F5" w14:textId="77777777" w:rsidR="00076F43" w:rsidRDefault="00076F43" w:rsidP="00076F43">
      <w:pPr>
        <w:spacing w:after="0" w:line="240" w:lineRule="auto"/>
        <w:rPr>
          <w:ins w:id="3367" w:author="Ravindra Akella" w:date="2019-11-24T21:26:00Z"/>
          <w:color w:val="000000"/>
          <w:sz w:val="20"/>
          <w:szCs w:val="20"/>
        </w:rPr>
      </w:pPr>
      <w:ins w:id="3368" w:author="Ravindra Akella" w:date="2019-11-24T21:26:00Z">
        <w:r>
          <w:rPr>
            <w:color w:val="000000"/>
            <w:sz w:val="20"/>
            <w:szCs w:val="20"/>
          </w:rPr>
          <w:t xml:space="preserve">                    </w:t>
        </w:r>
        <w:proofErr w:type="spellStart"/>
        <w:r>
          <w:rPr>
            <w:color w:val="000000"/>
            <w:sz w:val="20"/>
            <w:szCs w:val="20"/>
          </w:rPr>
          <w:t>response.EnsureSuccessStatusCode</w:t>
        </w:r>
        <w:proofErr w:type="spellEnd"/>
        <w:r>
          <w:rPr>
            <w:color w:val="000000"/>
            <w:sz w:val="20"/>
            <w:szCs w:val="20"/>
          </w:rPr>
          <w:t>();</w:t>
        </w:r>
      </w:ins>
    </w:p>
    <w:p w14:paraId="0DD43760" w14:textId="07B44725" w:rsidR="00076F43" w:rsidRDefault="00076F43" w:rsidP="00076F43">
      <w:pPr>
        <w:spacing w:after="0" w:line="240" w:lineRule="auto"/>
        <w:rPr>
          <w:ins w:id="3369" w:author="Ravindra Akella" w:date="2019-11-24T21:26:00Z"/>
          <w:color w:val="000000"/>
          <w:sz w:val="20"/>
          <w:szCs w:val="20"/>
        </w:rPr>
      </w:pPr>
      <w:ins w:id="3370" w:author="Ravindra Akella" w:date="2019-11-24T21:26:00Z">
        <w:r>
          <w:rPr>
            <w:color w:val="000000"/>
            <w:sz w:val="20"/>
            <w:szCs w:val="20"/>
          </w:rPr>
          <w:t xml:space="preserve">                    </w:t>
        </w:r>
        <w:r>
          <w:rPr>
            <w:color w:val="0000FF"/>
            <w:sz w:val="20"/>
            <w:szCs w:val="20"/>
          </w:rPr>
          <w:t>long</w:t>
        </w:r>
        <w:r>
          <w:rPr>
            <w:color w:val="000000"/>
            <w:sz w:val="20"/>
            <w:szCs w:val="20"/>
          </w:rPr>
          <w:t xml:space="preserve"> </w:t>
        </w:r>
        <w:proofErr w:type="spellStart"/>
        <w:r>
          <w:rPr>
            <w:color w:val="000000"/>
            <w:sz w:val="20"/>
            <w:szCs w:val="20"/>
          </w:rPr>
          <w:t>totalLength</w:t>
        </w:r>
        <w:proofErr w:type="spellEnd"/>
        <w:r>
          <w:rPr>
            <w:color w:val="000000"/>
            <w:sz w:val="20"/>
            <w:szCs w:val="20"/>
          </w:rPr>
          <w:t xml:space="preserve"> = </w:t>
        </w:r>
        <w:proofErr w:type="spellStart"/>
        <w:r>
          <w:rPr>
            <w:color w:val="000000"/>
            <w:sz w:val="20"/>
            <w:szCs w:val="20"/>
          </w:rPr>
          <w:t>response.Content.Headers.ContentLength.HasValue</w:t>
        </w:r>
        <w:proofErr w:type="spellEnd"/>
        <w:r>
          <w:rPr>
            <w:color w:val="000000"/>
            <w:sz w:val="20"/>
            <w:szCs w:val="20"/>
          </w:rPr>
          <w:t xml:space="preserve"> ? </w:t>
        </w:r>
        <w:proofErr w:type="spellStart"/>
        <w:r>
          <w:rPr>
            <w:color w:val="000000"/>
            <w:sz w:val="20"/>
            <w:szCs w:val="20"/>
          </w:rPr>
          <w:t>response.Content.Headers.ContentLength.Value</w:t>
        </w:r>
        <w:proofErr w:type="spellEnd"/>
        <w:r>
          <w:rPr>
            <w:color w:val="000000"/>
            <w:sz w:val="20"/>
            <w:szCs w:val="20"/>
          </w:rPr>
          <w:t xml:space="preserve"> : 34632982; </w:t>
        </w:r>
        <w:r>
          <w:rPr>
            <w:color w:val="008000"/>
            <w:sz w:val="20"/>
            <w:szCs w:val="20"/>
          </w:rPr>
          <w:t>//</w:t>
        </w:r>
      </w:ins>
      <w:ins w:id="3371" w:author="Ravindra Akella" w:date="2019-11-24T21:29:00Z">
        <w:r w:rsidR="00EC1451">
          <w:rPr>
            <w:color w:val="008000"/>
            <w:sz w:val="20"/>
            <w:szCs w:val="20"/>
          </w:rPr>
          <w:t>Occasionally</w:t>
        </w:r>
      </w:ins>
      <w:ins w:id="3372" w:author="Ravindra Akella" w:date="2019-11-24T21:26:00Z">
        <w:r>
          <w:rPr>
            <w:color w:val="008000"/>
            <w:sz w:val="20"/>
            <w:szCs w:val="20"/>
          </w:rPr>
          <w:t xml:space="preserve"> </w:t>
        </w:r>
        <w:proofErr w:type="spellStart"/>
        <w:r>
          <w:rPr>
            <w:color w:val="008000"/>
            <w:sz w:val="20"/>
            <w:szCs w:val="20"/>
          </w:rPr>
          <w:t>github</w:t>
        </w:r>
        <w:proofErr w:type="spellEnd"/>
        <w:r>
          <w:rPr>
            <w:color w:val="008000"/>
            <w:sz w:val="20"/>
            <w:szCs w:val="20"/>
          </w:rPr>
          <w:t xml:space="preserve"> returns response without content length header hence in that case defaulting to actual file size</w:t>
        </w:r>
      </w:ins>
    </w:p>
    <w:p w14:paraId="215D06DD" w14:textId="77777777" w:rsidR="00076F43" w:rsidRDefault="00076F43" w:rsidP="00076F43">
      <w:pPr>
        <w:spacing w:after="0" w:line="240" w:lineRule="auto"/>
        <w:rPr>
          <w:ins w:id="3373" w:author="Ravindra Akella" w:date="2019-11-24T21:26:00Z"/>
          <w:color w:val="000000"/>
          <w:sz w:val="20"/>
          <w:szCs w:val="20"/>
        </w:rPr>
      </w:pPr>
      <w:ins w:id="3374" w:author="Ravindra Akella" w:date="2019-11-24T21:26:00Z">
        <w:r>
          <w:rPr>
            <w:color w:val="000000"/>
            <w:sz w:val="20"/>
            <w:szCs w:val="20"/>
          </w:rPr>
          <w:t xml:space="preserve">                    </w:t>
        </w:r>
        <w:r>
          <w:rPr>
            <w:color w:val="0000FF"/>
            <w:sz w:val="20"/>
            <w:szCs w:val="20"/>
          </w:rPr>
          <w:t>using</w:t>
        </w:r>
        <w:r>
          <w:rPr>
            <w:color w:val="000000"/>
            <w:sz w:val="20"/>
            <w:szCs w:val="20"/>
          </w:rPr>
          <w:t xml:space="preserve"> (Stream </w:t>
        </w:r>
        <w:proofErr w:type="spellStart"/>
        <w:r>
          <w:rPr>
            <w:color w:val="000000"/>
            <w:sz w:val="20"/>
            <w:szCs w:val="20"/>
          </w:rPr>
          <w:t>stream</w:t>
        </w:r>
        <w:proofErr w:type="spellEnd"/>
        <w:r>
          <w:rPr>
            <w:color w:val="000000"/>
            <w:sz w:val="20"/>
            <w:szCs w:val="20"/>
          </w:rPr>
          <w:t xml:space="preserve"> = </w:t>
        </w:r>
        <w:r>
          <w:rPr>
            <w:color w:val="0000FF"/>
            <w:sz w:val="20"/>
            <w:szCs w:val="20"/>
          </w:rPr>
          <w:t>await</w:t>
        </w:r>
        <w:r>
          <w:rPr>
            <w:color w:val="000000"/>
            <w:sz w:val="20"/>
            <w:szCs w:val="20"/>
          </w:rPr>
          <w:t xml:space="preserve"> </w:t>
        </w:r>
        <w:proofErr w:type="spellStart"/>
        <w:r>
          <w:rPr>
            <w:color w:val="000000"/>
            <w:sz w:val="20"/>
            <w:szCs w:val="20"/>
          </w:rPr>
          <w:t>response.Content.ReadAsStreamAsync</w:t>
        </w:r>
        <w:proofErr w:type="spellEnd"/>
        <w:r>
          <w:rPr>
            <w:color w:val="000000"/>
            <w:sz w:val="20"/>
            <w:szCs w:val="20"/>
          </w:rPr>
          <w:t xml:space="preserve">(), </w:t>
        </w:r>
        <w:proofErr w:type="spellStart"/>
        <w:r>
          <w:rPr>
            <w:color w:val="000000"/>
            <w:sz w:val="20"/>
            <w:szCs w:val="20"/>
          </w:rPr>
          <w:t>fileStreamToWrite</w:t>
        </w:r>
        <w:proofErr w:type="spellEnd"/>
        <w:r>
          <w:rPr>
            <w:color w:val="000000"/>
            <w:sz w:val="20"/>
            <w:szCs w:val="20"/>
          </w:rPr>
          <w:t xml:space="preserve"> = </w:t>
        </w:r>
        <w:r>
          <w:rPr>
            <w:color w:val="0000FF"/>
            <w:sz w:val="20"/>
            <w:szCs w:val="20"/>
          </w:rPr>
          <w:t>new</w:t>
        </w:r>
        <w:r>
          <w:rPr>
            <w:color w:val="000000"/>
            <w:sz w:val="20"/>
            <w:szCs w:val="20"/>
          </w:rPr>
          <w:t xml:space="preserve"> FileStream(</w:t>
        </w:r>
        <w:proofErr w:type="spellStart"/>
        <w:r>
          <w:rPr>
            <w:color w:val="000000"/>
            <w:sz w:val="20"/>
            <w:szCs w:val="20"/>
          </w:rPr>
          <w:t>fileToWriteTo</w:t>
        </w:r>
        <w:proofErr w:type="spellEnd"/>
        <w:r>
          <w:rPr>
            <w:color w:val="000000"/>
            <w:sz w:val="20"/>
            <w:szCs w:val="20"/>
          </w:rPr>
          <w:t xml:space="preserve">, </w:t>
        </w:r>
        <w:proofErr w:type="spellStart"/>
        <w:r>
          <w:rPr>
            <w:color w:val="000000"/>
            <w:sz w:val="20"/>
            <w:szCs w:val="20"/>
          </w:rPr>
          <w:t>FileMode.Create</w:t>
        </w:r>
        <w:proofErr w:type="spellEnd"/>
        <w:r>
          <w:rPr>
            <w:color w:val="000000"/>
            <w:sz w:val="20"/>
            <w:szCs w:val="20"/>
          </w:rPr>
          <w:t xml:space="preserve">, </w:t>
        </w:r>
        <w:proofErr w:type="spellStart"/>
        <w:r>
          <w:rPr>
            <w:color w:val="000000"/>
            <w:sz w:val="20"/>
            <w:szCs w:val="20"/>
          </w:rPr>
          <w:t>FileAccess.Write</w:t>
        </w:r>
        <w:proofErr w:type="spellEnd"/>
        <w:r>
          <w:rPr>
            <w:color w:val="000000"/>
            <w:sz w:val="20"/>
            <w:szCs w:val="20"/>
          </w:rPr>
          <w:t xml:space="preserve">, </w:t>
        </w:r>
        <w:proofErr w:type="spellStart"/>
        <w:r>
          <w:rPr>
            <w:color w:val="000000"/>
            <w:sz w:val="20"/>
            <w:szCs w:val="20"/>
          </w:rPr>
          <w:t>FileShare.None</w:t>
        </w:r>
        <w:proofErr w:type="spellEnd"/>
        <w:r>
          <w:rPr>
            <w:color w:val="000000"/>
            <w:sz w:val="20"/>
            <w:szCs w:val="20"/>
          </w:rPr>
          <w:t xml:space="preserve">, 1024, </w:t>
        </w:r>
        <w:r>
          <w:rPr>
            <w:color w:val="0000FF"/>
            <w:sz w:val="20"/>
            <w:szCs w:val="20"/>
          </w:rPr>
          <w:t>true</w:t>
        </w:r>
        <w:r>
          <w:rPr>
            <w:color w:val="000000"/>
            <w:sz w:val="20"/>
            <w:szCs w:val="20"/>
          </w:rPr>
          <w:t>))</w:t>
        </w:r>
      </w:ins>
    </w:p>
    <w:p w14:paraId="08DD0D7A" w14:textId="77777777" w:rsidR="00076F43" w:rsidRDefault="00076F43" w:rsidP="00076F43">
      <w:pPr>
        <w:spacing w:after="0" w:line="240" w:lineRule="auto"/>
        <w:rPr>
          <w:ins w:id="3375" w:author="Ravindra Akella" w:date="2019-11-24T21:26:00Z"/>
          <w:color w:val="000000"/>
          <w:sz w:val="20"/>
          <w:szCs w:val="20"/>
        </w:rPr>
      </w:pPr>
      <w:ins w:id="3376" w:author="Ravindra Akella" w:date="2019-11-24T21:26:00Z">
        <w:r>
          <w:rPr>
            <w:color w:val="000000"/>
            <w:sz w:val="20"/>
            <w:szCs w:val="20"/>
          </w:rPr>
          <w:t xml:space="preserve">                    {</w:t>
        </w:r>
      </w:ins>
    </w:p>
    <w:p w14:paraId="235AB5D9" w14:textId="77777777" w:rsidR="00076F43" w:rsidRDefault="00076F43" w:rsidP="00076F43">
      <w:pPr>
        <w:spacing w:after="0" w:line="240" w:lineRule="auto"/>
        <w:rPr>
          <w:ins w:id="3377" w:author="Ravindra Akella" w:date="2019-11-24T21:26:00Z"/>
          <w:color w:val="000000"/>
          <w:sz w:val="20"/>
          <w:szCs w:val="20"/>
        </w:rPr>
      </w:pPr>
      <w:ins w:id="3378" w:author="Ravindra Akella" w:date="2019-11-24T21:26:00Z">
        <w:r>
          <w:rPr>
            <w:color w:val="000000"/>
            <w:sz w:val="20"/>
            <w:szCs w:val="20"/>
          </w:rPr>
          <w:t xml:space="preserve">                        </w:t>
        </w:r>
        <w:r>
          <w:rPr>
            <w:color w:val="0000FF"/>
            <w:sz w:val="20"/>
            <w:szCs w:val="20"/>
          </w:rPr>
          <w:t>for</w:t>
        </w:r>
        <w:r>
          <w:rPr>
            <w:color w:val="000000"/>
            <w:sz w:val="20"/>
            <w:szCs w:val="20"/>
          </w:rPr>
          <w:t xml:space="preserve"> (; ; )</w:t>
        </w:r>
      </w:ins>
    </w:p>
    <w:p w14:paraId="69FF05F8" w14:textId="77777777" w:rsidR="00076F43" w:rsidRDefault="00076F43" w:rsidP="00076F43">
      <w:pPr>
        <w:spacing w:after="0" w:line="240" w:lineRule="auto"/>
        <w:rPr>
          <w:ins w:id="3379" w:author="Ravindra Akella" w:date="2019-11-24T21:26:00Z"/>
          <w:color w:val="000000"/>
          <w:sz w:val="20"/>
          <w:szCs w:val="20"/>
        </w:rPr>
      </w:pPr>
      <w:ins w:id="3380" w:author="Ravindra Akella" w:date="2019-11-24T21:26:00Z">
        <w:r>
          <w:rPr>
            <w:color w:val="000000"/>
            <w:sz w:val="20"/>
            <w:szCs w:val="20"/>
          </w:rPr>
          <w:t xml:space="preserve">                        {</w:t>
        </w:r>
      </w:ins>
    </w:p>
    <w:p w14:paraId="7794E783" w14:textId="77777777" w:rsidR="00076F43" w:rsidRDefault="00076F43" w:rsidP="00076F43">
      <w:pPr>
        <w:spacing w:after="0" w:line="240" w:lineRule="auto"/>
        <w:rPr>
          <w:ins w:id="3381" w:author="Ravindra Akella" w:date="2019-11-24T21:26:00Z"/>
          <w:color w:val="000000"/>
          <w:sz w:val="20"/>
          <w:szCs w:val="20"/>
        </w:rPr>
      </w:pPr>
      <w:ins w:id="3382" w:author="Ravindra Akella" w:date="2019-11-24T21:26:00Z">
        <w:r>
          <w:rPr>
            <w:color w:val="000000"/>
            <w:sz w:val="20"/>
            <w:szCs w:val="20"/>
          </w:rPr>
          <w:t xml:space="preserve">                            </w:t>
        </w:r>
        <w:r>
          <w:rPr>
            <w:color w:val="0000FF"/>
            <w:sz w:val="20"/>
            <w:szCs w:val="20"/>
          </w:rPr>
          <w:t>int</w:t>
        </w:r>
        <w:r>
          <w:rPr>
            <w:color w:val="000000"/>
            <w:sz w:val="20"/>
            <w:szCs w:val="20"/>
          </w:rPr>
          <w:t xml:space="preserve"> </w:t>
        </w:r>
        <w:proofErr w:type="spellStart"/>
        <w:r>
          <w:rPr>
            <w:color w:val="000000"/>
            <w:sz w:val="20"/>
            <w:szCs w:val="20"/>
          </w:rPr>
          <w:t>dataToRead</w:t>
        </w:r>
        <w:proofErr w:type="spellEnd"/>
        <w:r>
          <w:rPr>
            <w:color w:val="000000"/>
            <w:sz w:val="20"/>
            <w:szCs w:val="20"/>
          </w:rPr>
          <w:t xml:space="preserve"> = </w:t>
        </w:r>
        <w:r>
          <w:rPr>
            <w:color w:val="0000FF"/>
            <w:sz w:val="20"/>
            <w:szCs w:val="20"/>
          </w:rPr>
          <w:t>await</w:t>
        </w:r>
        <w:r>
          <w:rPr>
            <w:color w:val="000000"/>
            <w:sz w:val="20"/>
            <w:szCs w:val="20"/>
          </w:rPr>
          <w:t xml:space="preserve"> </w:t>
        </w:r>
        <w:proofErr w:type="spellStart"/>
        <w:r>
          <w:rPr>
            <w:color w:val="000000"/>
            <w:sz w:val="20"/>
            <w:szCs w:val="20"/>
          </w:rPr>
          <w:t>stream.ReadAsync</w:t>
        </w:r>
        <w:proofErr w:type="spellEnd"/>
        <w:r>
          <w:rPr>
            <w:color w:val="000000"/>
            <w:sz w:val="20"/>
            <w:szCs w:val="20"/>
          </w:rPr>
          <w:t xml:space="preserve">(buffer, 0, </w:t>
        </w:r>
        <w:proofErr w:type="spellStart"/>
        <w:r>
          <w:rPr>
            <w:color w:val="000000"/>
            <w:sz w:val="20"/>
            <w:szCs w:val="20"/>
          </w:rPr>
          <w:t>buffer.Length</w:t>
        </w:r>
        <w:proofErr w:type="spellEnd"/>
        <w:r>
          <w:rPr>
            <w:color w:val="000000"/>
            <w:sz w:val="20"/>
            <w:szCs w:val="20"/>
          </w:rPr>
          <w:t xml:space="preserve">, token);                            </w:t>
        </w:r>
      </w:ins>
    </w:p>
    <w:p w14:paraId="2682866D" w14:textId="77777777" w:rsidR="00076F43" w:rsidRDefault="00076F43" w:rsidP="00076F43">
      <w:pPr>
        <w:spacing w:after="0" w:line="240" w:lineRule="auto"/>
        <w:rPr>
          <w:ins w:id="3383" w:author="Ravindra Akella" w:date="2019-11-24T21:26:00Z"/>
          <w:color w:val="000000"/>
          <w:sz w:val="20"/>
          <w:szCs w:val="20"/>
        </w:rPr>
      </w:pPr>
      <w:ins w:id="3384" w:author="Ravindra Akella" w:date="2019-11-24T21:26:00Z">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dataToRead</w:t>
        </w:r>
        <w:proofErr w:type="spellEnd"/>
        <w:r>
          <w:rPr>
            <w:color w:val="000000"/>
            <w:sz w:val="20"/>
            <w:szCs w:val="20"/>
          </w:rPr>
          <w:t xml:space="preserve"> == 0)</w:t>
        </w:r>
      </w:ins>
    </w:p>
    <w:p w14:paraId="786BC48F" w14:textId="77777777" w:rsidR="00076F43" w:rsidRDefault="00076F43" w:rsidP="00076F43">
      <w:pPr>
        <w:spacing w:after="0" w:line="240" w:lineRule="auto"/>
        <w:rPr>
          <w:ins w:id="3385" w:author="Ravindra Akella" w:date="2019-11-24T21:26:00Z"/>
          <w:color w:val="000000"/>
          <w:sz w:val="20"/>
          <w:szCs w:val="20"/>
        </w:rPr>
      </w:pPr>
      <w:ins w:id="3386" w:author="Ravindra Akella" w:date="2019-11-24T21:26:00Z">
        <w:r>
          <w:rPr>
            <w:color w:val="000000"/>
            <w:sz w:val="20"/>
            <w:szCs w:val="20"/>
          </w:rPr>
          <w:t xml:space="preserve">                            {</w:t>
        </w:r>
      </w:ins>
    </w:p>
    <w:p w14:paraId="59608E4B" w14:textId="77777777" w:rsidR="00076F43" w:rsidRDefault="00076F43" w:rsidP="00076F43">
      <w:pPr>
        <w:spacing w:after="0" w:line="240" w:lineRule="auto"/>
        <w:rPr>
          <w:ins w:id="3387" w:author="Ravindra Akella" w:date="2019-11-24T21:26:00Z"/>
          <w:color w:val="000000"/>
          <w:sz w:val="20"/>
          <w:szCs w:val="20"/>
        </w:rPr>
      </w:pPr>
      <w:ins w:id="3388" w:author="Ravindra Akella" w:date="2019-11-24T21:26:00Z">
        <w:r>
          <w:rPr>
            <w:color w:val="000000"/>
            <w:sz w:val="20"/>
            <w:szCs w:val="20"/>
          </w:rPr>
          <w:t xml:space="preserve">                                </w:t>
        </w:r>
        <w:r>
          <w:rPr>
            <w:color w:val="0000FF"/>
            <w:sz w:val="20"/>
            <w:szCs w:val="20"/>
          </w:rPr>
          <w:t>break</w:t>
        </w:r>
        <w:r>
          <w:rPr>
            <w:color w:val="000000"/>
            <w:sz w:val="20"/>
            <w:szCs w:val="20"/>
          </w:rPr>
          <w:t>;</w:t>
        </w:r>
      </w:ins>
    </w:p>
    <w:p w14:paraId="683FC642" w14:textId="77777777" w:rsidR="00076F43" w:rsidRDefault="00076F43" w:rsidP="00076F43">
      <w:pPr>
        <w:spacing w:after="0" w:line="240" w:lineRule="auto"/>
        <w:rPr>
          <w:ins w:id="3389" w:author="Ravindra Akella" w:date="2019-11-24T21:26:00Z"/>
          <w:color w:val="000000"/>
          <w:sz w:val="20"/>
          <w:szCs w:val="20"/>
        </w:rPr>
      </w:pPr>
      <w:ins w:id="3390" w:author="Ravindra Akella" w:date="2019-11-24T21:26:00Z">
        <w:r>
          <w:rPr>
            <w:color w:val="000000"/>
            <w:sz w:val="20"/>
            <w:szCs w:val="20"/>
          </w:rPr>
          <w:t xml:space="preserve">                            }</w:t>
        </w:r>
      </w:ins>
    </w:p>
    <w:p w14:paraId="71A5CB35" w14:textId="77777777" w:rsidR="00076F43" w:rsidRDefault="00076F43" w:rsidP="00076F43">
      <w:pPr>
        <w:spacing w:after="0" w:line="240" w:lineRule="auto"/>
        <w:rPr>
          <w:ins w:id="3391" w:author="Ravindra Akella" w:date="2019-11-24T21:26:00Z"/>
          <w:color w:val="000000"/>
          <w:sz w:val="20"/>
          <w:szCs w:val="20"/>
        </w:rPr>
      </w:pPr>
      <w:ins w:id="3392" w:author="Ravindra Akella" w:date="2019-11-24T21:26:00Z">
        <w:r>
          <w:rPr>
            <w:color w:val="000000"/>
            <w:sz w:val="20"/>
            <w:szCs w:val="20"/>
          </w:rPr>
          <w:t xml:space="preserve">                            </w:t>
        </w:r>
        <w:r>
          <w:rPr>
            <w:color w:val="0000FF"/>
            <w:sz w:val="20"/>
            <w:szCs w:val="20"/>
          </w:rPr>
          <w:t>else</w:t>
        </w:r>
      </w:ins>
    </w:p>
    <w:p w14:paraId="0071AC6A" w14:textId="77777777" w:rsidR="00076F43" w:rsidRDefault="00076F43" w:rsidP="00076F43">
      <w:pPr>
        <w:spacing w:after="0" w:line="240" w:lineRule="auto"/>
        <w:rPr>
          <w:ins w:id="3393" w:author="Ravindra Akella" w:date="2019-11-24T21:26:00Z"/>
          <w:color w:val="000000"/>
          <w:sz w:val="20"/>
          <w:szCs w:val="20"/>
        </w:rPr>
      </w:pPr>
      <w:ins w:id="3394" w:author="Ravindra Akella" w:date="2019-11-24T21:26:00Z">
        <w:r>
          <w:rPr>
            <w:color w:val="000000"/>
            <w:sz w:val="20"/>
            <w:szCs w:val="20"/>
          </w:rPr>
          <w:t xml:space="preserve">                            {</w:t>
        </w:r>
      </w:ins>
    </w:p>
    <w:p w14:paraId="23F0113C" w14:textId="77777777" w:rsidR="00076F43" w:rsidRDefault="00076F43" w:rsidP="00076F43">
      <w:pPr>
        <w:spacing w:after="0" w:line="240" w:lineRule="auto"/>
        <w:rPr>
          <w:ins w:id="3395" w:author="Ravindra Akella" w:date="2019-11-24T21:26:00Z"/>
          <w:color w:val="000000"/>
          <w:sz w:val="20"/>
          <w:szCs w:val="20"/>
        </w:rPr>
      </w:pPr>
      <w:ins w:id="3396" w:author="Ravindra Akella" w:date="2019-11-24T21:26:00Z">
        <w:r>
          <w:rPr>
            <w:color w:val="000000"/>
            <w:sz w:val="20"/>
            <w:szCs w:val="20"/>
          </w:rPr>
          <w:t xml:space="preserve">                                </w:t>
        </w:r>
        <w:r>
          <w:rPr>
            <w:color w:val="0000FF"/>
            <w:sz w:val="20"/>
            <w:szCs w:val="20"/>
          </w:rPr>
          <w:t>await</w:t>
        </w:r>
        <w:r>
          <w:rPr>
            <w:color w:val="000000"/>
            <w:sz w:val="20"/>
            <w:szCs w:val="20"/>
          </w:rPr>
          <w:t xml:space="preserve"> </w:t>
        </w:r>
        <w:proofErr w:type="spellStart"/>
        <w:r>
          <w:rPr>
            <w:color w:val="000000"/>
            <w:sz w:val="20"/>
            <w:szCs w:val="20"/>
          </w:rPr>
          <w:t>fileStreamToWrite.WriteAsync</w:t>
        </w:r>
        <w:proofErr w:type="spellEnd"/>
        <w:r>
          <w:rPr>
            <w:color w:val="000000"/>
            <w:sz w:val="20"/>
            <w:szCs w:val="20"/>
          </w:rPr>
          <w:t xml:space="preserve">(buffer, 0, </w:t>
        </w:r>
        <w:proofErr w:type="spellStart"/>
        <w:r>
          <w:rPr>
            <w:color w:val="000000"/>
            <w:sz w:val="20"/>
            <w:szCs w:val="20"/>
          </w:rPr>
          <w:t>dataToRead</w:t>
        </w:r>
        <w:proofErr w:type="spellEnd"/>
        <w:r>
          <w:rPr>
            <w:color w:val="000000"/>
            <w:sz w:val="20"/>
            <w:szCs w:val="20"/>
          </w:rPr>
          <w:t xml:space="preserve">); </w:t>
        </w:r>
        <w:r>
          <w:rPr>
            <w:color w:val="008000"/>
            <w:sz w:val="20"/>
            <w:szCs w:val="20"/>
          </w:rPr>
          <w:t>//Writing stream to disk as and when chunk is downloaded</w:t>
        </w:r>
      </w:ins>
    </w:p>
    <w:p w14:paraId="4BD20383" w14:textId="77777777" w:rsidR="00076F43" w:rsidRDefault="00076F43" w:rsidP="00076F43">
      <w:pPr>
        <w:spacing w:after="0" w:line="240" w:lineRule="auto"/>
        <w:rPr>
          <w:ins w:id="3397" w:author="Ravindra Akella" w:date="2019-11-24T21:26:00Z"/>
          <w:color w:val="000000"/>
          <w:sz w:val="20"/>
          <w:szCs w:val="20"/>
        </w:rPr>
      </w:pPr>
      <w:ins w:id="3398" w:author="Ravindra Akella" w:date="2019-11-24T21:26:00Z">
        <w:r>
          <w:rPr>
            <w:color w:val="000000"/>
            <w:sz w:val="20"/>
            <w:szCs w:val="20"/>
          </w:rPr>
          <w:t xml:space="preserve">                                </w:t>
        </w:r>
        <w:r>
          <w:rPr>
            <w:color w:val="0000FF"/>
            <w:sz w:val="20"/>
            <w:szCs w:val="20"/>
          </w:rPr>
          <w:t>var</w:t>
        </w:r>
        <w:r>
          <w:rPr>
            <w:color w:val="000000"/>
            <w:sz w:val="20"/>
            <w:szCs w:val="20"/>
          </w:rPr>
          <w:t xml:space="preserve"> data = </w:t>
        </w:r>
        <w:r>
          <w:rPr>
            <w:color w:val="0000FF"/>
            <w:sz w:val="20"/>
            <w:szCs w:val="20"/>
          </w:rPr>
          <w:t>new</w:t>
        </w:r>
        <w:r>
          <w:rPr>
            <w:color w:val="000000"/>
            <w:sz w:val="20"/>
            <w:szCs w:val="20"/>
          </w:rPr>
          <w:t xml:space="preserve"> </w:t>
        </w:r>
        <w:r>
          <w:rPr>
            <w:color w:val="0000FF"/>
            <w:sz w:val="20"/>
            <w:szCs w:val="20"/>
          </w:rPr>
          <w:t>byte</w:t>
        </w:r>
        <w:r>
          <w:rPr>
            <w:color w:val="000000"/>
            <w:sz w:val="20"/>
            <w:szCs w:val="20"/>
          </w:rPr>
          <w:t>[</w:t>
        </w:r>
        <w:proofErr w:type="spellStart"/>
        <w:r>
          <w:rPr>
            <w:color w:val="000000"/>
            <w:sz w:val="20"/>
            <w:szCs w:val="20"/>
          </w:rPr>
          <w:t>dataToRead</w:t>
        </w:r>
        <w:proofErr w:type="spellEnd"/>
        <w:r>
          <w:rPr>
            <w:color w:val="000000"/>
            <w:sz w:val="20"/>
            <w:szCs w:val="20"/>
          </w:rPr>
          <w:t>];</w:t>
        </w:r>
      </w:ins>
    </w:p>
    <w:p w14:paraId="52DDA054" w14:textId="77777777" w:rsidR="00076F43" w:rsidRDefault="00076F43" w:rsidP="00076F43">
      <w:pPr>
        <w:spacing w:after="0" w:line="240" w:lineRule="auto"/>
        <w:rPr>
          <w:ins w:id="3399" w:author="Ravindra Akella" w:date="2019-11-24T21:26:00Z"/>
          <w:color w:val="000000"/>
          <w:sz w:val="20"/>
          <w:szCs w:val="20"/>
        </w:rPr>
      </w:pPr>
      <w:ins w:id="3400" w:author="Ravindra Akella" w:date="2019-11-24T21:26:00Z">
        <w:r>
          <w:rPr>
            <w:color w:val="000000"/>
            <w:sz w:val="20"/>
            <w:szCs w:val="20"/>
          </w:rPr>
          <w:t xml:space="preserve">                                </w:t>
        </w:r>
        <w:proofErr w:type="spellStart"/>
        <w:r>
          <w:rPr>
            <w:color w:val="000000"/>
            <w:sz w:val="20"/>
            <w:szCs w:val="20"/>
          </w:rPr>
          <w:t>buffer.ToList</w:t>
        </w:r>
        <w:proofErr w:type="spellEnd"/>
        <w:r>
          <w:rPr>
            <w:color w:val="000000"/>
            <w:sz w:val="20"/>
            <w:szCs w:val="20"/>
          </w:rPr>
          <w:t>().</w:t>
        </w:r>
        <w:proofErr w:type="spellStart"/>
        <w:r>
          <w:rPr>
            <w:color w:val="000000"/>
            <w:sz w:val="20"/>
            <w:szCs w:val="20"/>
          </w:rPr>
          <w:t>CopyTo</w:t>
        </w:r>
        <w:proofErr w:type="spellEnd"/>
        <w:r>
          <w:rPr>
            <w:color w:val="000000"/>
            <w:sz w:val="20"/>
            <w:szCs w:val="20"/>
          </w:rPr>
          <w:t xml:space="preserve">(0, data, 0, </w:t>
        </w:r>
        <w:proofErr w:type="spellStart"/>
        <w:r>
          <w:rPr>
            <w:color w:val="000000"/>
            <w:sz w:val="20"/>
            <w:szCs w:val="20"/>
          </w:rPr>
          <w:t>dataToRead</w:t>
        </w:r>
        <w:proofErr w:type="spellEnd"/>
        <w:r>
          <w:rPr>
            <w:color w:val="000000"/>
            <w:sz w:val="20"/>
            <w:szCs w:val="20"/>
          </w:rPr>
          <w:t>);</w:t>
        </w:r>
      </w:ins>
    </w:p>
    <w:p w14:paraId="1B5C8FAF" w14:textId="77777777" w:rsidR="00076F43" w:rsidRDefault="00076F43" w:rsidP="00076F43">
      <w:pPr>
        <w:spacing w:after="0" w:line="240" w:lineRule="auto"/>
        <w:rPr>
          <w:ins w:id="3401" w:author="Ravindra Akella" w:date="2019-11-24T21:26:00Z"/>
          <w:color w:val="000000"/>
          <w:sz w:val="20"/>
          <w:szCs w:val="20"/>
        </w:rPr>
      </w:pPr>
      <w:ins w:id="3402" w:author="Ravindra Akella" w:date="2019-11-24T21:26:00Z">
        <w:r>
          <w:rPr>
            <w:color w:val="000000"/>
            <w:sz w:val="20"/>
            <w:szCs w:val="20"/>
          </w:rPr>
          <w:t xml:space="preserve">                                bytes += </w:t>
        </w:r>
        <w:proofErr w:type="spellStart"/>
        <w:r>
          <w:rPr>
            <w:color w:val="000000"/>
            <w:sz w:val="20"/>
            <w:szCs w:val="20"/>
          </w:rPr>
          <w:t>dataToRead</w:t>
        </w:r>
        <w:proofErr w:type="spellEnd"/>
        <w:r>
          <w:rPr>
            <w:color w:val="000000"/>
            <w:sz w:val="20"/>
            <w:szCs w:val="20"/>
          </w:rPr>
          <w:t>;</w:t>
        </w:r>
      </w:ins>
    </w:p>
    <w:p w14:paraId="4900E5E5" w14:textId="2EF6BFF0" w:rsidR="00076F43" w:rsidRDefault="00076F43" w:rsidP="00076F43">
      <w:pPr>
        <w:spacing w:after="0" w:line="240" w:lineRule="auto"/>
        <w:rPr>
          <w:ins w:id="3403" w:author="Ravindra Akella" w:date="2019-11-24T21:26:00Z"/>
          <w:color w:val="000000"/>
          <w:sz w:val="20"/>
          <w:szCs w:val="20"/>
        </w:rPr>
      </w:pPr>
      <w:ins w:id="3404" w:author="Ravindra Akella" w:date="2019-11-24T21:26:00Z">
        <w:r>
          <w:rPr>
            <w:color w:val="000000"/>
            <w:sz w:val="20"/>
            <w:szCs w:val="20"/>
          </w:rPr>
          <w:t xml:space="preserve">                                </w:t>
        </w:r>
        <w:r>
          <w:rPr>
            <w:color w:val="0000FF"/>
            <w:sz w:val="20"/>
            <w:szCs w:val="20"/>
          </w:rPr>
          <w:t>if</w:t>
        </w:r>
        <w:r>
          <w:rPr>
            <w:color w:val="000000"/>
            <w:sz w:val="20"/>
            <w:szCs w:val="20"/>
          </w:rPr>
          <w:t xml:space="preserve"> (progress != </w:t>
        </w:r>
        <w:r>
          <w:rPr>
            <w:color w:val="0000FF"/>
            <w:sz w:val="20"/>
            <w:szCs w:val="20"/>
          </w:rPr>
          <w:t>null</w:t>
        </w:r>
        <w:r>
          <w:rPr>
            <w:color w:val="000000"/>
            <w:sz w:val="20"/>
            <w:szCs w:val="20"/>
          </w:rPr>
          <w:t xml:space="preserve">) </w:t>
        </w:r>
        <w:r>
          <w:rPr>
            <w:color w:val="008000"/>
            <w:sz w:val="20"/>
            <w:szCs w:val="20"/>
          </w:rPr>
          <w:t>//For calling methods that do no</w:t>
        </w:r>
      </w:ins>
      <w:ins w:id="3405" w:author="Ravindra Akella" w:date="2019-11-24T21:27:00Z">
        <w:r w:rsidR="00842E5C">
          <w:rPr>
            <w:color w:val="008000"/>
            <w:sz w:val="20"/>
            <w:szCs w:val="20"/>
          </w:rPr>
          <w:t>t</w:t>
        </w:r>
      </w:ins>
      <w:ins w:id="3406" w:author="Ravindra Akella" w:date="2019-11-24T21:26:00Z">
        <w:r>
          <w:rPr>
            <w:color w:val="008000"/>
            <w:sz w:val="20"/>
            <w:szCs w:val="20"/>
          </w:rPr>
          <w:t xml:space="preserve"> want to report progress</w:t>
        </w:r>
      </w:ins>
    </w:p>
    <w:p w14:paraId="42805A4F" w14:textId="77777777" w:rsidR="00076F43" w:rsidRDefault="00076F43" w:rsidP="00076F43">
      <w:pPr>
        <w:spacing w:after="0" w:line="240" w:lineRule="auto"/>
        <w:ind w:left="720" w:firstLine="720"/>
        <w:rPr>
          <w:ins w:id="3407" w:author="Ravindra Akella" w:date="2019-11-24T21:26:00Z"/>
          <w:color w:val="000000"/>
          <w:sz w:val="20"/>
          <w:szCs w:val="20"/>
        </w:rPr>
      </w:pPr>
      <w:ins w:id="3408" w:author="Ravindra Akella" w:date="2019-11-24T21:26:00Z">
        <w:r>
          <w:rPr>
            <w:rFonts w:ascii="Consolas" w:eastAsia="Consolas" w:hAnsi="Consolas" w:cs="Consolas"/>
            <w:color w:val="000000"/>
            <w:sz w:val="19"/>
            <w:szCs w:val="19"/>
          </w:rPr>
          <w:t>{</w:t>
        </w:r>
      </w:ins>
    </w:p>
    <w:p w14:paraId="5115538D" w14:textId="77777777" w:rsidR="00076F43" w:rsidRDefault="00076F43" w:rsidP="00076F43">
      <w:pPr>
        <w:spacing w:after="0" w:line="240" w:lineRule="auto"/>
        <w:ind w:left="720"/>
        <w:rPr>
          <w:ins w:id="3409" w:author="Ravindra Akella" w:date="2019-11-24T21:26:00Z"/>
          <w:color w:val="000000"/>
          <w:sz w:val="20"/>
          <w:szCs w:val="20"/>
        </w:rPr>
      </w:pPr>
      <w:ins w:id="3410" w:author="Ravindra Akella" w:date="2019-11-24T21:26:00Z">
        <w:r>
          <w:rPr>
            <w:color w:val="000000"/>
            <w:sz w:val="20"/>
            <w:szCs w:val="20"/>
          </w:rPr>
          <w:t xml:space="preserve">                                </w:t>
        </w:r>
        <w:r>
          <w:rPr>
            <w:color w:val="0000FF"/>
            <w:sz w:val="20"/>
            <w:szCs w:val="20"/>
          </w:rPr>
          <w:t>if</w:t>
        </w:r>
        <w:r>
          <w:rPr>
            <w:color w:val="000000"/>
            <w:sz w:val="20"/>
            <w:szCs w:val="20"/>
          </w:rPr>
          <w:t xml:space="preserve"> (((bytes * 100)/ </w:t>
        </w:r>
        <w:proofErr w:type="spellStart"/>
        <w:r>
          <w:rPr>
            <w:color w:val="000000"/>
            <w:sz w:val="20"/>
            <w:szCs w:val="20"/>
          </w:rPr>
          <w:t>totalLength</w:t>
        </w:r>
        <w:proofErr w:type="spellEnd"/>
        <w:r>
          <w:rPr>
            <w:color w:val="000000"/>
            <w:sz w:val="20"/>
            <w:szCs w:val="20"/>
          </w:rPr>
          <w:t xml:space="preserve"> ) % 5 == 0) </w:t>
        </w:r>
        <w:r>
          <w:rPr>
            <w:color w:val="008000"/>
            <w:sz w:val="20"/>
            <w:szCs w:val="20"/>
          </w:rPr>
          <w:t>//reporting progress for every 5%</w:t>
        </w:r>
      </w:ins>
    </w:p>
    <w:p w14:paraId="3A3333AC" w14:textId="77777777" w:rsidR="00076F43" w:rsidRDefault="00076F43" w:rsidP="00076F43">
      <w:pPr>
        <w:spacing w:after="0" w:line="240" w:lineRule="auto"/>
        <w:ind w:left="720"/>
        <w:rPr>
          <w:ins w:id="3411" w:author="Ravindra Akella" w:date="2019-11-24T21:26:00Z"/>
          <w:color w:val="000000"/>
          <w:sz w:val="20"/>
          <w:szCs w:val="20"/>
        </w:rPr>
      </w:pPr>
      <w:ins w:id="3412" w:author="Ravindra Akella" w:date="2019-11-24T21:26:00Z">
        <w:r>
          <w:rPr>
            <w:color w:val="000000"/>
            <w:sz w:val="20"/>
            <w:szCs w:val="20"/>
          </w:rPr>
          <w:t xml:space="preserve">                                {                                    </w:t>
        </w:r>
      </w:ins>
    </w:p>
    <w:p w14:paraId="59521317" w14:textId="77777777" w:rsidR="00076F43" w:rsidRDefault="00076F43" w:rsidP="00076F43">
      <w:pPr>
        <w:spacing w:after="0" w:line="240" w:lineRule="auto"/>
        <w:ind w:left="720"/>
        <w:rPr>
          <w:ins w:id="3413" w:author="Ravindra Akella" w:date="2019-11-24T21:26:00Z"/>
          <w:color w:val="000000"/>
          <w:sz w:val="20"/>
          <w:szCs w:val="20"/>
        </w:rPr>
      </w:pPr>
      <w:ins w:id="3414" w:author="Ravindra Akella" w:date="2019-11-24T21:26:00Z">
        <w:r>
          <w:rPr>
            <w:rFonts w:ascii="Consolas" w:eastAsia="Consolas" w:hAnsi="Consolas" w:cs="Consolas"/>
            <w:color w:val="000000"/>
            <w:sz w:val="19"/>
            <w:szCs w:val="19"/>
          </w:rPr>
          <w:t xml:space="preserve">                </w:t>
        </w:r>
        <w:proofErr w:type="spellStart"/>
        <w:r>
          <w:rPr>
            <w:color w:val="000000"/>
            <w:sz w:val="20"/>
            <w:szCs w:val="20"/>
          </w:rPr>
          <w:t>progress.Report</w:t>
        </w:r>
        <w:proofErr w:type="spellEnd"/>
        <w:r>
          <w:rPr>
            <w:color w:val="000000"/>
            <w:sz w:val="20"/>
            <w:szCs w:val="20"/>
          </w:rPr>
          <w:t xml:space="preserve">(new </w:t>
        </w:r>
        <w:proofErr w:type="spellStart"/>
        <w:r>
          <w:rPr>
            <w:color w:val="000000"/>
            <w:sz w:val="20"/>
            <w:szCs w:val="20"/>
          </w:rPr>
          <w:t>ProgreesReport</w:t>
        </w:r>
        <w:proofErr w:type="spellEnd"/>
        <w:r>
          <w:rPr>
            <w:color w:val="000000"/>
            <w:sz w:val="20"/>
            <w:szCs w:val="20"/>
          </w:rPr>
          <w:t>()</w:t>
        </w:r>
      </w:ins>
    </w:p>
    <w:p w14:paraId="3CB34FBE" w14:textId="77777777" w:rsidR="00076F43" w:rsidRDefault="00076F43" w:rsidP="00076F43">
      <w:pPr>
        <w:spacing w:after="0" w:line="240" w:lineRule="auto"/>
        <w:ind w:left="720"/>
        <w:rPr>
          <w:ins w:id="3415" w:author="Ravindra Akella" w:date="2019-11-24T21:26:00Z"/>
          <w:color w:val="000000"/>
          <w:sz w:val="20"/>
          <w:szCs w:val="20"/>
        </w:rPr>
      </w:pPr>
      <w:ins w:id="3416" w:author="Ravindra Akella" w:date="2019-11-24T21:26:00Z">
        <w:r>
          <w:rPr>
            <w:color w:val="000000"/>
            <w:sz w:val="20"/>
            <w:szCs w:val="20"/>
          </w:rPr>
          <w:t xml:space="preserve">                                    {</w:t>
        </w:r>
      </w:ins>
    </w:p>
    <w:p w14:paraId="46070590" w14:textId="77777777" w:rsidR="00076F43" w:rsidRDefault="00076F43" w:rsidP="00076F43">
      <w:pPr>
        <w:spacing w:after="0" w:line="240" w:lineRule="auto"/>
        <w:ind w:left="720"/>
        <w:rPr>
          <w:ins w:id="3417" w:author="Ravindra Akella" w:date="2019-11-24T21:26:00Z"/>
          <w:color w:val="000000"/>
          <w:sz w:val="20"/>
          <w:szCs w:val="20"/>
        </w:rPr>
      </w:pPr>
      <w:ins w:id="3418" w:author="Ravindra Akella" w:date="2019-11-24T21:26:00Z">
        <w:r>
          <w:rPr>
            <w:color w:val="000000"/>
            <w:sz w:val="20"/>
            <w:szCs w:val="20"/>
          </w:rPr>
          <w:lastRenderedPageBreak/>
          <w:t xml:space="preserve">                                        </w:t>
        </w:r>
        <w:proofErr w:type="spellStart"/>
        <w:r>
          <w:rPr>
            <w:color w:val="000000"/>
            <w:sz w:val="20"/>
            <w:szCs w:val="20"/>
          </w:rPr>
          <w:t>progressPercentage</w:t>
        </w:r>
        <w:proofErr w:type="spellEnd"/>
        <w:r>
          <w:rPr>
            <w:color w:val="000000"/>
            <w:sz w:val="20"/>
            <w:szCs w:val="20"/>
          </w:rPr>
          <w:t xml:space="preserve"> = (bytes * 1d) / (</w:t>
        </w:r>
        <w:proofErr w:type="spellStart"/>
        <w:r>
          <w:rPr>
            <w:color w:val="000000"/>
            <w:sz w:val="20"/>
            <w:szCs w:val="20"/>
          </w:rPr>
          <w:t>totalLength</w:t>
        </w:r>
        <w:proofErr w:type="spellEnd"/>
        <w:r>
          <w:rPr>
            <w:color w:val="000000"/>
            <w:sz w:val="20"/>
            <w:szCs w:val="20"/>
          </w:rPr>
          <w:t xml:space="preserve"> * 1d) * 100,</w:t>
        </w:r>
      </w:ins>
    </w:p>
    <w:p w14:paraId="166D417A" w14:textId="77777777" w:rsidR="00076F43" w:rsidRDefault="00076F43" w:rsidP="00076F43">
      <w:pPr>
        <w:spacing w:after="0" w:line="240" w:lineRule="auto"/>
        <w:ind w:left="720"/>
        <w:rPr>
          <w:ins w:id="3419" w:author="Ravindra Akella" w:date="2019-11-24T21:26:00Z"/>
          <w:color w:val="000000"/>
          <w:sz w:val="20"/>
          <w:szCs w:val="20"/>
        </w:rPr>
      </w:pPr>
      <w:ins w:id="3420" w:author="Ravindra Akella" w:date="2019-11-24T21:26:00Z">
        <w:r>
          <w:rPr>
            <w:color w:val="000000"/>
            <w:sz w:val="20"/>
            <w:szCs w:val="20"/>
          </w:rPr>
          <w:t xml:space="preserve">                                        </w:t>
        </w:r>
        <w:proofErr w:type="spellStart"/>
        <w:r>
          <w:rPr>
            <w:color w:val="000000"/>
            <w:sz w:val="20"/>
            <w:szCs w:val="20"/>
          </w:rPr>
          <w:t>bytesToRead</w:t>
        </w:r>
        <w:proofErr w:type="spellEnd"/>
        <w:r>
          <w:rPr>
            <w:color w:val="000000"/>
            <w:sz w:val="20"/>
            <w:szCs w:val="20"/>
          </w:rPr>
          <w:t xml:space="preserve"> = bytes,</w:t>
        </w:r>
      </w:ins>
    </w:p>
    <w:p w14:paraId="7875A8D4" w14:textId="77777777" w:rsidR="00076F43" w:rsidRDefault="00076F43" w:rsidP="00076F43">
      <w:pPr>
        <w:spacing w:after="0" w:line="240" w:lineRule="auto"/>
        <w:ind w:left="720"/>
        <w:rPr>
          <w:ins w:id="3421" w:author="Ravindra Akella" w:date="2019-11-24T21:26:00Z"/>
          <w:color w:val="000000"/>
          <w:sz w:val="20"/>
          <w:szCs w:val="20"/>
        </w:rPr>
      </w:pPr>
      <w:ins w:id="3422" w:author="Ravindra Akella" w:date="2019-11-24T21:26:00Z">
        <w:r>
          <w:rPr>
            <w:color w:val="000000"/>
            <w:sz w:val="20"/>
            <w:szCs w:val="20"/>
          </w:rPr>
          <w:t xml:space="preserve">                                        </w:t>
        </w:r>
        <w:proofErr w:type="spellStart"/>
        <w:r>
          <w:rPr>
            <w:color w:val="000000"/>
            <w:sz w:val="20"/>
            <w:szCs w:val="20"/>
          </w:rPr>
          <w:t>totalBytes</w:t>
        </w:r>
        <w:proofErr w:type="spellEnd"/>
        <w:r>
          <w:rPr>
            <w:color w:val="000000"/>
            <w:sz w:val="20"/>
            <w:szCs w:val="20"/>
          </w:rPr>
          <w:t xml:space="preserve"> = </w:t>
        </w:r>
        <w:proofErr w:type="spellStart"/>
        <w:r>
          <w:rPr>
            <w:color w:val="000000"/>
            <w:sz w:val="20"/>
            <w:szCs w:val="20"/>
          </w:rPr>
          <w:t>totalLength</w:t>
        </w:r>
        <w:proofErr w:type="spellEnd"/>
        <w:r>
          <w:rPr>
            <w:color w:val="000000"/>
            <w:sz w:val="20"/>
            <w:szCs w:val="20"/>
          </w:rPr>
          <w:t>,</w:t>
        </w:r>
      </w:ins>
    </w:p>
    <w:p w14:paraId="54DAC01B" w14:textId="77777777" w:rsidR="00076F43" w:rsidRDefault="00076F43" w:rsidP="00076F43">
      <w:pPr>
        <w:spacing w:after="0" w:line="240" w:lineRule="auto"/>
        <w:ind w:left="720"/>
        <w:rPr>
          <w:ins w:id="3423" w:author="Ravindra Akella" w:date="2019-11-24T21:26:00Z"/>
          <w:color w:val="000000"/>
          <w:sz w:val="20"/>
          <w:szCs w:val="20"/>
        </w:rPr>
      </w:pPr>
      <w:ins w:id="3424" w:author="Ravindra Akella" w:date="2019-11-24T21:26:00Z">
        <w:r>
          <w:rPr>
            <w:color w:val="000000"/>
            <w:sz w:val="20"/>
            <w:szCs w:val="20"/>
          </w:rPr>
          <w:t xml:space="preserve">                                        </w:t>
        </w:r>
        <w:proofErr w:type="spellStart"/>
        <w:r>
          <w:rPr>
            <w:color w:val="000000"/>
            <w:sz w:val="20"/>
            <w:szCs w:val="20"/>
          </w:rPr>
          <w:t>elapsedTime</w:t>
        </w:r>
        <w:proofErr w:type="spellEnd"/>
        <w:r>
          <w:rPr>
            <w:color w:val="000000"/>
            <w:sz w:val="20"/>
            <w:szCs w:val="20"/>
          </w:rPr>
          <w:t xml:space="preserve"> = </w:t>
        </w:r>
        <w:proofErr w:type="spellStart"/>
        <w:r>
          <w:rPr>
            <w:color w:val="000000"/>
            <w:sz w:val="20"/>
            <w:szCs w:val="20"/>
          </w:rPr>
          <w:t>ticker.ElapsedMilliseconds</w:t>
        </w:r>
        <w:proofErr w:type="spellEnd"/>
      </w:ins>
    </w:p>
    <w:p w14:paraId="6708A5A5" w14:textId="77777777" w:rsidR="00076F43" w:rsidRDefault="00076F43" w:rsidP="00076F43">
      <w:pPr>
        <w:spacing w:after="0" w:line="240" w:lineRule="auto"/>
        <w:ind w:left="720"/>
        <w:rPr>
          <w:ins w:id="3425" w:author="Ravindra Akella" w:date="2019-11-24T21:26:00Z"/>
          <w:color w:val="000000"/>
          <w:sz w:val="20"/>
          <w:szCs w:val="20"/>
        </w:rPr>
      </w:pPr>
      <w:ins w:id="3426" w:author="Ravindra Akella" w:date="2019-11-24T21:26:00Z">
        <w:r>
          <w:rPr>
            <w:color w:val="000000"/>
            <w:sz w:val="20"/>
            <w:szCs w:val="20"/>
          </w:rPr>
          <w:t xml:space="preserve">                                    });</w:t>
        </w:r>
      </w:ins>
    </w:p>
    <w:p w14:paraId="51C7A2FA" w14:textId="77777777" w:rsidR="00076F43" w:rsidRDefault="00076F43" w:rsidP="00076F43">
      <w:pPr>
        <w:spacing w:after="0" w:line="240" w:lineRule="auto"/>
        <w:ind w:left="720"/>
        <w:rPr>
          <w:ins w:id="3427" w:author="Ravindra Akella" w:date="2019-11-24T21:26:00Z"/>
          <w:color w:val="000000"/>
          <w:sz w:val="20"/>
          <w:szCs w:val="20"/>
        </w:rPr>
      </w:pPr>
      <w:ins w:id="3428" w:author="Ravindra Akella" w:date="2019-11-24T21:26:00Z">
        <w:r>
          <w:rPr>
            <w:color w:val="000000"/>
            <w:sz w:val="20"/>
            <w:szCs w:val="20"/>
          </w:rPr>
          <w:t xml:space="preserve">                                }</w:t>
        </w:r>
      </w:ins>
    </w:p>
    <w:p w14:paraId="72C42A35" w14:textId="77777777" w:rsidR="00076F43" w:rsidRDefault="00076F43" w:rsidP="00076F43">
      <w:pPr>
        <w:spacing w:after="0" w:line="240" w:lineRule="auto"/>
        <w:ind w:left="720"/>
        <w:rPr>
          <w:ins w:id="3429" w:author="Ravindra Akella" w:date="2019-11-24T21:26:00Z"/>
          <w:color w:val="000000"/>
          <w:sz w:val="20"/>
          <w:szCs w:val="20"/>
        </w:rPr>
      </w:pPr>
      <w:ins w:id="3430" w:author="Ravindra Akella" w:date="2019-11-24T21:26:00Z">
        <w:r>
          <w:rPr>
            <w:color w:val="000000"/>
            <w:sz w:val="20"/>
            <w:szCs w:val="20"/>
          </w:rPr>
          <w:tab/>
          <w:t>}</w:t>
        </w:r>
      </w:ins>
    </w:p>
    <w:p w14:paraId="6A9427D7" w14:textId="77777777" w:rsidR="00076F43" w:rsidRDefault="00076F43" w:rsidP="00076F43">
      <w:pPr>
        <w:spacing w:after="0" w:line="240" w:lineRule="auto"/>
        <w:rPr>
          <w:ins w:id="3431" w:author="Ravindra Akella" w:date="2019-11-24T21:26:00Z"/>
          <w:color w:val="000000"/>
          <w:sz w:val="20"/>
          <w:szCs w:val="20"/>
        </w:rPr>
      </w:pPr>
      <w:ins w:id="3432" w:author="Ravindra Akella" w:date="2019-11-24T21:26:00Z">
        <w:r>
          <w:rPr>
            <w:color w:val="000000"/>
            <w:sz w:val="20"/>
            <w:szCs w:val="20"/>
          </w:rPr>
          <w:t xml:space="preserve">                            }</w:t>
        </w:r>
      </w:ins>
    </w:p>
    <w:p w14:paraId="50C95538" w14:textId="77777777" w:rsidR="00076F43" w:rsidRDefault="00076F43" w:rsidP="00076F43">
      <w:pPr>
        <w:spacing w:after="0" w:line="240" w:lineRule="auto"/>
        <w:rPr>
          <w:ins w:id="3433" w:author="Ravindra Akella" w:date="2019-11-24T21:26:00Z"/>
          <w:color w:val="000000"/>
          <w:sz w:val="20"/>
          <w:szCs w:val="20"/>
        </w:rPr>
      </w:pPr>
      <w:ins w:id="3434" w:author="Ravindra Akella" w:date="2019-11-24T21:26:00Z">
        <w:r>
          <w:rPr>
            <w:color w:val="000000"/>
            <w:sz w:val="20"/>
            <w:szCs w:val="20"/>
          </w:rPr>
          <w:t xml:space="preserve">                        }</w:t>
        </w:r>
      </w:ins>
    </w:p>
    <w:p w14:paraId="56D737AF" w14:textId="77777777" w:rsidR="00076F43" w:rsidRDefault="00076F43" w:rsidP="00076F43">
      <w:pPr>
        <w:spacing w:after="0" w:line="240" w:lineRule="auto"/>
        <w:rPr>
          <w:ins w:id="3435" w:author="Ravindra Akella" w:date="2019-11-24T21:26:00Z"/>
          <w:color w:val="000000"/>
          <w:sz w:val="20"/>
          <w:szCs w:val="20"/>
        </w:rPr>
      </w:pPr>
      <w:ins w:id="3436" w:author="Ravindra Akella" w:date="2019-11-24T21:26:00Z">
        <w:r>
          <w:rPr>
            <w:color w:val="000000"/>
            <w:sz w:val="20"/>
            <w:szCs w:val="20"/>
          </w:rPr>
          <w:t xml:space="preserve">                    }</w:t>
        </w:r>
      </w:ins>
    </w:p>
    <w:p w14:paraId="19801576" w14:textId="77777777" w:rsidR="00076F43" w:rsidRDefault="00076F43" w:rsidP="00076F43">
      <w:pPr>
        <w:spacing w:after="0" w:line="240" w:lineRule="auto"/>
        <w:rPr>
          <w:ins w:id="3437" w:author="Ravindra Akella" w:date="2019-11-24T21:26:00Z"/>
          <w:color w:val="000000"/>
          <w:sz w:val="20"/>
          <w:szCs w:val="20"/>
        </w:rPr>
      </w:pPr>
      <w:ins w:id="3438" w:author="Ravindra Akella" w:date="2019-11-24T21:26:00Z">
        <w:r>
          <w:rPr>
            <w:color w:val="000000"/>
            <w:sz w:val="20"/>
            <w:szCs w:val="20"/>
          </w:rPr>
          <w:t xml:space="preserve">                }</w:t>
        </w:r>
      </w:ins>
    </w:p>
    <w:p w14:paraId="61C3FE05" w14:textId="77777777" w:rsidR="00076F43" w:rsidRDefault="00076F43" w:rsidP="00076F43">
      <w:pPr>
        <w:spacing w:after="0" w:line="240" w:lineRule="auto"/>
        <w:rPr>
          <w:ins w:id="3439" w:author="Ravindra Akella" w:date="2019-11-24T21:26:00Z"/>
          <w:color w:val="000000"/>
          <w:sz w:val="20"/>
          <w:szCs w:val="20"/>
        </w:rPr>
      </w:pPr>
      <w:ins w:id="3440" w:author="Ravindra Akella" w:date="2019-11-24T21:26:00Z">
        <w:r>
          <w:rPr>
            <w:color w:val="000000"/>
            <w:sz w:val="20"/>
            <w:szCs w:val="20"/>
          </w:rPr>
          <w:t xml:space="preserve">            }</w:t>
        </w:r>
      </w:ins>
    </w:p>
    <w:p w14:paraId="36F501D3" w14:textId="1ED4BFB2" w:rsidR="00076F43" w:rsidRDefault="00076F43" w:rsidP="00076F43">
      <w:pPr>
        <w:spacing w:after="0" w:line="240" w:lineRule="auto"/>
        <w:rPr>
          <w:ins w:id="3441" w:author="Ravindra Akella" w:date="2019-11-24T21:39:00Z"/>
          <w:color w:val="000000"/>
          <w:sz w:val="20"/>
          <w:szCs w:val="20"/>
        </w:rPr>
      </w:pPr>
      <w:ins w:id="3442" w:author="Ravindra Akella" w:date="2019-11-24T21:26:00Z">
        <w:r>
          <w:rPr>
            <w:color w:val="000000"/>
            <w:sz w:val="20"/>
            <w:szCs w:val="20"/>
          </w:rPr>
          <w:t xml:space="preserve">        }</w:t>
        </w:r>
      </w:ins>
    </w:p>
    <w:p w14:paraId="62CADF3C" w14:textId="080CA758" w:rsidR="00B3678F" w:rsidRDefault="00B3678F" w:rsidP="00076F43">
      <w:pPr>
        <w:spacing w:after="0" w:line="240" w:lineRule="auto"/>
        <w:rPr>
          <w:ins w:id="3443" w:author="Ravindra Akella" w:date="2019-11-24T21:39:00Z"/>
          <w:color w:val="000000"/>
          <w:sz w:val="20"/>
          <w:szCs w:val="20"/>
        </w:rPr>
      </w:pPr>
    </w:p>
    <w:p w14:paraId="0EA7EF1F" w14:textId="77777777" w:rsidR="00B3678F" w:rsidRDefault="00B3678F" w:rsidP="00B3678F">
      <w:pPr>
        <w:rPr>
          <w:ins w:id="3444" w:author="Ravindra Akella" w:date="2019-11-24T21:39:00Z"/>
          <w:rFonts w:ascii="Palatino Linotype" w:eastAsia="Palatino Linotype" w:hAnsi="Palatino Linotype" w:cs="Palatino Linotype"/>
          <w:sz w:val="21"/>
          <w:szCs w:val="21"/>
        </w:rPr>
      </w:pPr>
      <w:ins w:id="3445" w:author="Ravindra Akella" w:date="2019-11-24T21:39:00Z">
        <w:r>
          <w:rPr>
            <w:rFonts w:ascii="Palatino Linotype" w:eastAsia="Palatino Linotype" w:hAnsi="Palatino Linotype" w:cs="Palatino Linotype"/>
            <w:sz w:val="21"/>
            <w:szCs w:val="21"/>
          </w:rPr>
          <w:t>Now let us add cancellation tokens to the FileDownload class and constant to store the name of large filename as shown below</w:t>
        </w:r>
      </w:ins>
    </w:p>
    <w:p w14:paraId="5B8D3A92" w14:textId="77777777" w:rsidR="00B3678F" w:rsidRDefault="00B3678F" w:rsidP="00B3678F">
      <w:pPr>
        <w:spacing w:after="0" w:line="240" w:lineRule="auto"/>
        <w:rPr>
          <w:ins w:id="3446" w:author="Ravindra Akella" w:date="2019-11-24T21:39:00Z"/>
          <w:color w:val="000000"/>
          <w:sz w:val="20"/>
          <w:szCs w:val="20"/>
        </w:rPr>
      </w:pPr>
      <w:ins w:id="3447" w:author="Ravindra Akella" w:date="2019-11-24T21:39:00Z">
        <w:r>
          <w:rPr>
            <w:color w:val="000000"/>
            <w:sz w:val="20"/>
            <w:szCs w:val="20"/>
          </w:rPr>
          <w:t xml:space="preserve">        CancellationTokenSource </w:t>
        </w:r>
        <w:proofErr w:type="spellStart"/>
        <w:r>
          <w:rPr>
            <w:color w:val="000000"/>
            <w:sz w:val="20"/>
            <w:szCs w:val="20"/>
          </w:rPr>
          <w:t>cts</w:t>
        </w:r>
        <w:proofErr w:type="spellEnd"/>
        <w:r>
          <w:rPr>
            <w:color w:val="000000"/>
            <w:sz w:val="20"/>
            <w:szCs w:val="20"/>
          </w:rPr>
          <w:t xml:space="preserve"> = </w:t>
        </w:r>
        <w:r>
          <w:rPr>
            <w:color w:val="0000FF"/>
            <w:sz w:val="20"/>
            <w:szCs w:val="20"/>
          </w:rPr>
          <w:t>null</w:t>
        </w:r>
        <w:r>
          <w:rPr>
            <w:color w:val="000000"/>
            <w:sz w:val="20"/>
            <w:szCs w:val="20"/>
          </w:rPr>
          <w:t>;</w:t>
        </w:r>
      </w:ins>
    </w:p>
    <w:p w14:paraId="540CE9B9" w14:textId="77777777" w:rsidR="00B3678F" w:rsidRDefault="00B3678F" w:rsidP="00B3678F">
      <w:pPr>
        <w:spacing w:after="0" w:line="240" w:lineRule="auto"/>
        <w:rPr>
          <w:ins w:id="3448" w:author="Ravindra Akella" w:date="2019-11-24T21:39:00Z"/>
          <w:color w:val="000000"/>
          <w:sz w:val="20"/>
          <w:szCs w:val="20"/>
        </w:rPr>
      </w:pPr>
      <w:ins w:id="3449" w:author="Ravindra Akella" w:date="2019-11-24T21:39:00Z">
        <w:r>
          <w:rPr>
            <w:color w:val="000000"/>
            <w:sz w:val="20"/>
            <w:szCs w:val="20"/>
          </w:rPr>
          <w:t xml:space="preserve">        CancellationTokenSource cts1 = </w:t>
        </w:r>
        <w:r>
          <w:rPr>
            <w:color w:val="0000FF"/>
            <w:sz w:val="20"/>
            <w:szCs w:val="20"/>
          </w:rPr>
          <w:t>null</w:t>
        </w:r>
        <w:r>
          <w:rPr>
            <w:color w:val="000000"/>
            <w:sz w:val="20"/>
            <w:szCs w:val="20"/>
          </w:rPr>
          <w:t>;</w:t>
        </w:r>
      </w:ins>
    </w:p>
    <w:p w14:paraId="0E6F539F" w14:textId="77777777" w:rsidR="00B3678F" w:rsidRDefault="00B3678F" w:rsidP="00B3678F">
      <w:pPr>
        <w:spacing w:after="0" w:line="240" w:lineRule="auto"/>
        <w:rPr>
          <w:ins w:id="3450" w:author="Ravindra Akella" w:date="2019-11-24T21:39:00Z"/>
          <w:color w:val="000000"/>
          <w:sz w:val="20"/>
          <w:szCs w:val="20"/>
        </w:rPr>
      </w:pPr>
      <w:ins w:id="3451" w:author="Ravindra Akella" w:date="2019-11-24T21:39:00Z">
        <w:r>
          <w:rPr>
            <w:color w:val="000000"/>
            <w:sz w:val="20"/>
            <w:szCs w:val="20"/>
          </w:rPr>
          <w:t xml:space="preserve">        </w:t>
        </w:r>
        <w:r>
          <w:rPr>
            <w:color w:val="0000FF"/>
            <w:sz w:val="20"/>
            <w:szCs w:val="20"/>
          </w:rPr>
          <w:t>const</w:t>
        </w:r>
        <w:r>
          <w:rPr>
            <w:color w:val="000000"/>
            <w:sz w:val="20"/>
            <w:szCs w:val="20"/>
          </w:rPr>
          <w:t xml:space="preserve"> </w:t>
        </w:r>
        <w:r>
          <w:rPr>
            <w:color w:val="0000FF"/>
            <w:sz w:val="20"/>
            <w:szCs w:val="20"/>
          </w:rPr>
          <w:t>string</w:t>
        </w:r>
        <w:r>
          <w:rPr>
            <w:color w:val="000000"/>
            <w:sz w:val="20"/>
            <w:szCs w:val="20"/>
          </w:rPr>
          <w:t xml:space="preserve"> </w:t>
        </w:r>
        <w:proofErr w:type="spellStart"/>
        <w:r>
          <w:rPr>
            <w:color w:val="000000"/>
            <w:sz w:val="20"/>
            <w:szCs w:val="20"/>
          </w:rPr>
          <w:t>fileName</w:t>
        </w:r>
        <w:proofErr w:type="spellEnd"/>
        <w:r>
          <w:rPr>
            <w:color w:val="000000"/>
            <w:sz w:val="20"/>
            <w:szCs w:val="20"/>
          </w:rPr>
          <w:t xml:space="preserve"> = </w:t>
        </w:r>
        <w:r>
          <w:rPr>
            <w:color w:val="A31515"/>
            <w:sz w:val="20"/>
            <w:szCs w:val="20"/>
          </w:rPr>
          <w:t>"largefile.zip"</w:t>
        </w:r>
        <w:r>
          <w:rPr>
            <w:color w:val="000000"/>
            <w:sz w:val="20"/>
            <w:szCs w:val="20"/>
          </w:rPr>
          <w:t>;</w:t>
        </w:r>
      </w:ins>
    </w:p>
    <w:p w14:paraId="687C9689" w14:textId="77777777" w:rsidR="00B3678F" w:rsidRDefault="00B3678F" w:rsidP="00076F43">
      <w:pPr>
        <w:spacing w:after="0" w:line="240" w:lineRule="auto"/>
        <w:rPr>
          <w:ins w:id="3452" w:author="Ravindra Akella" w:date="2019-11-24T21:37:00Z"/>
          <w:color w:val="000000"/>
          <w:sz w:val="20"/>
          <w:szCs w:val="20"/>
        </w:rPr>
      </w:pPr>
    </w:p>
    <w:p w14:paraId="36B928F2" w14:textId="77777777" w:rsidR="00642BED" w:rsidRDefault="00642BED" w:rsidP="00076F43">
      <w:pPr>
        <w:spacing w:after="0" w:line="240" w:lineRule="auto"/>
        <w:rPr>
          <w:ins w:id="3453" w:author="Ravindra Akella" w:date="2019-11-24T21:26:00Z"/>
          <w:color w:val="000000"/>
          <w:sz w:val="20"/>
          <w:szCs w:val="20"/>
        </w:rPr>
      </w:pPr>
    </w:p>
    <w:p w14:paraId="60E3FA36" w14:textId="4D15C17D" w:rsidR="00942C25" w:rsidDel="00E94E39" w:rsidRDefault="009C5CA0">
      <w:pPr>
        <w:rPr>
          <w:moveFrom w:id="3454" w:author="Ravindra Akella" w:date="2019-11-24T21:27:00Z"/>
          <w:rFonts w:ascii="Palatino Linotype" w:eastAsia="Palatino Linotype" w:hAnsi="Palatino Linotype" w:cs="Palatino Linotype"/>
          <w:sz w:val="21"/>
          <w:szCs w:val="21"/>
        </w:rPr>
      </w:pPr>
      <w:moveFromRangeStart w:id="3455" w:author="Ravindra Akella" w:date="2019-11-24T21:27:00Z" w:name="move25523273"/>
      <w:moveFrom w:id="3456" w:author="Ravindra Akella" w:date="2019-11-24T21:27:00Z">
        <w:r w:rsidDel="00E94E39">
          <w:rPr>
            <w:rFonts w:ascii="Palatino Linotype" w:eastAsia="Palatino Linotype" w:hAnsi="Palatino Linotype" w:cs="Palatino Linotype"/>
            <w:sz w:val="21"/>
            <w:szCs w:val="21"/>
          </w:rPr>
          <w:t xml:space="preserve">As mentioned, the first thing we need to do is add an additional parameter to the download method of type IProgress&lt;T&gt;, in this case method signature supporting progress will look something like below. </w:t>
        </w:r>
      </w:moveFrom>
    </w:p>
    <w:p w14:paraId="2502D4B1" w14:textId="5AC2023E" w:rsidR="00942C25" w:rsidDel="00E94E39" w:rsidRDefault="009C5CA0">
      <w:pPr>
        <w:rPr>
          <w:moveFrom w:id="3457" w:author="Ravindra Akella" w:date="2019-11-24T21:27:00Z"/>
          <w:sz w:val="20"/>
          <w:szCs w:val="20"/>
        </w:rPr>
      </w:pPr>
      <w:moveFrom w:id="3458" w:author="Ravindra Akella" w:date="2019-11-24T21:27:00Z">
        <w:r w:rsidDel="00E94E39">
          <w:rPr>
            <w:color w:val="0000FF"/>
            <w:sz w:val="20"/>
            <w:szCs w:val="20"/>
          </w:rPr>
          <w:t>private</w:t>
        </w:r>
        <w:r w:rsidDel="00E94E39">
          <w:rPr>
            <w:color w:val="000000"/>
            <w:sz w:val="20"/>
            <w:szCs w:val="20"/>
          </w:rPr>
          <w:t xml:space="preserve"> </w:t>
        </w:r>
        <w:r w:rsidDel="00E94E39">
          <w:rPr>
            <w:color w:val="0000FF"/>
            <w:sz w:val="20"/>
            <w:szCs w:val="20"/>
          </w:rPr>
          <w:t>async</w:t>
        </w:r>
        <w:r w:rsidDel="00E94E39">
          <w:rPr>
            <w:color w:val="000000"/>
            <w:sz w:val="20"/>
            <w:szCs w:val="20"/>
          </w:rPr>
          <w:t xml:space="preserve"> Task DownloadLargeFilAsync(</w:t>
        </w:r>
        <w:r w:rsidDel="00E94E39">
          <w:rPr>
            <w:color w:val="0000FF"/>
            <w:sz w:val="20"/>
            <w:szCs w:val="20"/>
          </w:rPr>
          <w:t>string</w:t>
        </w:r>
        <w:r w:rsidDel="00E94E39">
          <w:rPr>
            <w:color w:val="000000"/>
            <w:sz w:val="20"/>
            <w:szCs w:val="20"/>
          </w:rPr>
          <w:t xml:space="preserve"> fileToDownload, </w:t>
        </w:r>
        <w:r w:rsidDel="00E94E39">
          <w:rPr>
            <w:color w:val="0000FF"/>
            <w:sz w:val="20"/>
            <w:szCs w:val="20"/>
          </w:rPr>
          <w:t>string</w:t>
        </w:r>
        <w:r w:rsidDel="00E94E39">
          <w:rPr>
            <w:color w:val="000000"/>
            <w:sz w:val="20"/>
            <w:szCs w:val="20"/>
          </w:rPr>
          <w:t xml:space="preserve"> fileName, CancellationToken token, IProgress&lt;ProgreesReport&gt; progress)</w:t>
        </w:r>
      </w:moveFrom>
    </w:p>
    <w:p w14:paraId="78A6536D" w14:textId="0E1135C3" w:rsidR="00942C25" w:rsidDel="00E94E39" w:rsidRDefault="009C5CA0">
      <w:pPr>
        <w:rPr>
          <w:moveFrom w:id="3459" w:author="Ravindra Akella" w:date="2019-11-24T21:27:00Z"/>
          <w:rFonts w:ascii="Palatino Linotype" w:eastAsia="Palatino Linotype" w:hAnsi="Palatino Linotype" w:cs="Palatino Linotype"/>
          <w:sz w:val="21"/>
          <w:szCs w:val="21"/>
        </w:rPr>
      </w:pPr>
      <w:moveFrom w:id="3460" w:author="Ravindra Akella" w:date="2019-11-24T21:27:00Z">
        <w:r w:rsidDel="00E94E39">
          <w:rPr>
            <w:rFonts w:ascii="Palatino Linotype" w:eastAsia="Palatino Linotype" w:hAnsi="Palatino Linotype" w:cs="Palatino Linotype"/>
            <w:sz w:val="21"/>
            <w:szCs w:val="21"/>
          </w:rPr>
          <w:t>Here T is custom type as we want to pass additional information to the progressbar, progress is reported back by calling report method</w:t>
        </w:r>
      </w:moveFrom>
    </w:p>
    <w:p w14:paraId="1FDB8798" w14:textId="4BF6EA46" w:rsidR="00942C25" w:rsidDel="00E94E39" w:rsidRDefault="009C5CA0">
      <w:pPr>
        <w:spacing w:after="0" w:line="240" w:lineRule="auto"/>
        <w:rPr>
          <w:moveFrom w:id="3461" w:author="Ravindra Akella" w:date="2019-11-24T21:27:00Z"/>
          <w:color w:val="000000"/>
          <w:sz w:val="20"/>
          <w:szCs w:val="20"/>
        </w:rPr>
      </w:pPr>
      <w:moveFrom w:id="3462" w:author="Ravindra Akella" w:date="2019-11-24T21:27:00Z">
        <w:r w:rsidDel="00E94E39">
          <w:rPr>
            <w:color w:val="000000"/>
            <w:sz w:val="20"/>
            <w:szCs w:val="20"/>
          </w:rPr>
          <w:t xml:space="preserve">                                    </w:t>
        </w:r>
      </w:moveFrom>
      <w:sdt>
        <w:sdtPr>
          <w:tag w:val="goog_rdk_38"/>
          <w:id w:val="-2015751236"/>
        </w:sdtPr>
        <w:sdtContent>
          <w:commentRangeStart w:id="3463"/>
          <w:commentRangeStart w:id="3464"/>
        </w:sdtContent>
      </w:sdt>
      <w:moveFrom w:id="3465" w:author="Ravindra Akella" w:date="2019-11-24T21:27:00Z">
        <w:r w:rsidDel="00E94E39">
          <w:rPr>
            <w:color w:val="000000"/>
            <w:sz w:val="20"/>
            <w:szCs w:val="20"/>
          </w:rPr>
          <w:t>progress.Report(</w:t>
        </w:r>
        <w:r w:rsidDel="00E94E39">
          <w:rPr>
            <w:color w:val="0000FF"/>
            <w:sz w:val="20"/>
            <w:szCs w:val="20"/>
          </w:rPr>
          <w:t>new</w:t>
        </w:r>
        <w:r w:rsidDel="00E94E39">
          <w:rPr>
            <w:color w:val="000000"/>
            <w:sz w:val="20"/>
            <w:szCs w:val="20"/>
          </w:rPr>
          <w:t xml:space="preserve"> ProgreesReport()</w:t>
        </w:r>
        <w:commentRangeEnd w:id="3463"/>
        <w:r w:rsidDel="00E94E39">
          <w:rPr>
            <w:rStyle w:val="CommentReference"/>
          </w:rPr>
          <w:commentReference w:id="3463"/>
        </w:r>
      </w:moveFrom>
      <w:commentRangeEnd w:id="3464"/>
      <w:r w:rsidR="001107DD">
        <w:rPr>
          <w:rStyle w:val="CommentReference"/>
        </w:rPr>
        <w:commentReference w:id="3464"/>
      </w:r>
    </w:p>
    <w:p w14:paraId="67A12266" w14:textId="70DEC96E" w:rsidR="00942C25" w:rsidDel="00E94E39" w:rsidRDefault="009C5CA0">
      <w:pPr>
        <w:spacing w:after="0" w:line="240" w:lineRule="auto"/>
        <w:rPr>
          <w:moveFrom w:id="3466" w:author="Ravindra Akella" w:date="2019-11-24T21:27:00Z"/>
          <w:color w:val="000000"/>
          <w:sz w:val="20"/>
          <w:szCs w:val="20"/>
        </w:rPr>
      </w:pPr>
      <w:moveFrom w:id="3467" w:author="Ravindra Akella" w:date="2019-11-24T21:27:00Z">
        <w:r w:rsidDel="00E94E39">
          <w:rPr>
            <w:color w:val="000000"/>
            <w:sz w:val="20"/>
            <w:szCs w:val="20"/>
          </w:rPr>
          <w:t xml:space="preserve">                                    {</w:t>
        </w:r>
      </w:moveFrom>
    </w:p>
    <w:p w14:paraId="2BB184B0" w14:textId="69B7C7B4" w:rsidR="00942C25" w:rsidDel="00E94E39" w:rsidRDefault="009C5CA0">
      <w:pPr>
        <w:spacing w:after="0" w:line="240" w:lineRule="auto"/>
        <w:rPr>
          <w:moveFrom w:id="3468" w:author="Ravindra Akella" w:date="2019-11-24T21:27:00Z"/>
          <w:color w:val="000000"/>
          <w:sz w:val="20"/>
          <w:szCs w:val="20"/>
        </w:rPr>
      </w:pPr>
      <w:moveFrom w:id="3469" w:author="Ravindra Akella" w:date="2019-11-24T21:27:00Z">
        <w:r w:rsidDel="00E94E39">
          <w:rPr>
            <w:color w:val="000000"/>
            <w:sz w:val="20"/>
            <w:szCs w:val="20"/>
          </w:rPr>
          <w:t xml:space="preserve">                                        progressPercentage = (bytes * 1d) / (totalLength * 1d) * 100,</w:t>
        </w:r>
      </w:moveFrom>
    </w:p>
    <w:p w14:paraId="543C216A" w14:textId="01E086BC" w:rsidR="00942C25" w:rsidDel="00E94E39" w:rsidRDefault="009C5CA0">
      <w:pPr>
        <w:spacing w:after="0" w:line="240" w:lineRule="auto"/>
        <w:rPr>
          <w:moveFrom w:id="3470" w:author="Ravindra Akella" w:date="2019-11-24T21:27:00Z"/>
          <w:color w:val="000000"/>
          <w:sz w:val="20"/>
          <w:szCs w:val="20"/>
        </w:rPr>
      </w:pPr>
      <w:moveFrom w:id="3471" w:author="Ravindra Akella" w:date="2019-11-24T21:27:00Z">
        <w:r w:rsidDel="00E94E39">
          <w:rPr>
            <w:color w:val="000000"/>
            <w:sz w:val="20"/>
            <w:szCs w:val="20"/>
          </w:rPr>
          <w:t xml:space="preserve">                                        bytesToRead = bytes,</w:t>
        </w:r>
      </w:moveFrom>
    </w:p>
    <w:p w14:paraId="21DAB24E" w14:textId="790F6DF3" w:rsidR="00942C25" w:rsidDel="00E94E39" w:rsidRDefault="009C5CA0">
      <w:pPr>
        <w:spacing w:after="0" w:line="240" w:lineRule="auto"/>
        <w:rPr>
          <w:moveFrom w:id="3472" w:author="Ravindra Akella" w:date="2019-11-24T21:27:00Z"/>
          <w:color w:val="000000"/>
          <w:sz w:val="20"/>
          <w:szCs w:val="20"/>
        </w:rPr>
      </w:pPr>
      <w:moveFrom w:id="3473" w:author="Ravindra Akella" w:date="2019-11-24T21:27:00Z">
        <w:r w:rsidDel="00E94E39">
          <w:rPr>
            <w:color w:val="000000"/>
            <w:sz w:val="20"/>
            <w:szCs w:val="20"/>
          </w:rPr>
          <w:t xml:space="preserve">                                        totalBytes = totalLength,</w:t>
        </w:r>
      </w:moveFrom>
    </w:p>
    <w:p w14:paraId="5DF72929" w14:textId="71665F69" w:rsidR="00942C25" w:rsidDel="00E94E39" w:rsidRDefault="009C5CA0">
      <w:pPr>
        <w:spacing w:after="0" w:line="240" w:lineRule="auto"/>
        <w:rPr>
          <w:moveFrom w:id="3474" w:author="Ravindra Akella" w:date="2019-11-24T21:27:00Z"/>
          <w:color w:val="000000"/>
          <w:sz w:val="20"/>
          <w:szCs w:val="20"/>
        </w:rPr>
      </w:pPr>
      <w:moveFrom w:id="3475" w:author="Ravindra Akella" w:date="2019-11-24T21:27:00Z">
        <w:r w:rsidDel="00E94E39">
          <w:rPr>
            <w:color w:val="000000"/>
            <w:sz w:val="20"/>
            <w:szCs w:val="20"/>
          </w:rPr>
          <w:t xml:space="preserve">                                        elapsedTime = ticker.ElapsedMilliseconds</w:t>
        </w:r>
      </w:moveFrom>
    </w:p>
    <w:p w14:paraId="6DF2E707" w14:textId="33A8F11A" w:rsidR="00942C25" w:rsidDel="00E94E39" w:rsidRDefault="009C5CA0">
      <w:pPr>
        <w:rPr>
          <w:moveFrom w:id="3476" w:author="Ravindra Akella" w:date="2019-11-24T21:27:00Z"/>
          <w:color w:val="000000"/>
          <w:sz w:val="20"/>
          <w:szCs w:val="20"/>
        </w:rPr>
      </w:pPr>
      <w:moveFrom w:id="3477" w:author="Ravindra Akella" w:date="2019-11-24T21:27:00Z">
        <w:r w:rsidDel="00E94E39">
          <w:rPr>
            <w:color w:val="000000"/>
            <w:sz w:val="20"/>
            <w:szCs w:val="20"/>
          </w:rPr>
          <w:t xml:space="preserve">                                    });</w:t>
        </w:r>
      </w:moveFrom>
    </w:p>
    <w:moveFromRangeEnd w:id="3455"/>
    <w:p w14:paraId="1A95EF48" w14:textId="01470D5D"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In calling method i.e. button click in this case, we create object of Type Progress&lt;T&gt; where T is of type ProgressReport and pass it to async method which takes care of invoking every time </w:t>
      </w:r>
      <w:sdt>
        <w:sdtPr>
          <w:tag w:val="goog_rdk_21"/>
          <w:id w:val="168994267"/>
        </w:sdtPr>
        <w:sdtContent>
          <w:commentRangeStart w:id="3478"/>
          <w:commentRangeStart w:id="3479"/>
        </w:sdtContent>
      </w:sdt>
      <w:del w:id="3480" w:author="Ravindra Akella" w:date="2019-11-24T21:37:00Z">
        <w:r w:rsidDel="00857876">
          <w:rPr>
            <w:rFonts w:ascii="Palatino Linotype" w:eastAsia="Palatino Linotype" w:hAnsi="Palatino Linotype" w:cs="Palatino Linotype"/>
            <w:sz w:val="21"/>
            <w:szCs w:val="21"/>
          </w:rPr>
          <w:delText>progress.Report</w:delText>
        </w:r>
      </w:del>
      <w:ins w:id="3481" w:author="Ravindra Akella" w:date="2019-11-24T21:37:00Z">
        <w:r w:rsidR="00857876">
          <w:rPr>
            <w:rFonts w:ascii="Palatino Linotype" w:eastAsia="Palatino Linotype" w:hAnsi="Palatino Linotype" w:cs="Palatino Linotype"/>
            <w:sz w:val="21"/>
            <w:szCs w:val="21"/>
          </w:rPr>
          <w:t>progress. Report</w:t>
        </w:r>
      </w:ins>
      <w:r>
        <w:rPr>
          <w:rFonts w:ascii="Palatino Linotype" w:eastAsia="Palatino Linotype" w:hAnsi="Palatino Linotype" w:cs="Palatino Linotype"/>
          <w:sz w:val="21"/>
          <w:szCs w:val="21"/>
        </w:rPr>
        <w:t xml:space="preserve">(T) is called. Progress&lt;T&gt; is a framework class that </w:t>
      </w:r>
      <w:del w:id="3482" w:author="Ravindra Akella" w:date="2019-11-24T18:49:00Z">
        <w:r w:rsidDel="00016298">
          <w:rPr>
            <w:rFonts w:ascii="Palatino Linotype" w:eastAsia="Palatino Linotype" w:hAnsi="Palatino Linotype" w:cs="Palatino Linotype"/>
            <w:sz w:val="21"/>
            <w:szCs w:val="21"/>
          </w:rPr>
          <w:delText xml:space="preserve">implements </w:delText>
        </w:r>
      </w:del>
      <w:ins w:id="3483" w:author="Ravindra Akella" w:date="2019-11-24T18:49:00Z">
        <w:r w:rsidR="00016298">
          <w:rPr>
            <w:rFonts w:ascii="Palatino Linotype" w:eastAsia="Palatino Linotype" w:hAnsi="Palatino Linotype" w:cs="Palatino Linotype"/>
            <w:sz w:val="21"/>
            <w:szCs w:val="21"/>
          </w:rPr>
          <w:t>inherits</w:t>
        </w:r>
        <w:r w:rsidR="00016298">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IProgress&lt;T&gt;, when we are creat</w:t>
      </w:r>
      <w:ins w:id="3484" w:author="Ravindra Akella" w:date="2019-11-24T18:49:00Z">
        <w:r w:rsidR="00016298">
          <w:rPr>
            <w:rFonts w:ascii="Palatino Linotype" w:eastAsia="Palatino Linotype" w:hAnsi="Palatino Linotype" w:cs="Palatino Linotype"/>
            <w:sz w:val="21"/>
            <w:szCs w:val="21"/>
          </w:rPr>
          <w:t>e</w:t>
        </w:r>
      </w:ins>
      <w:del w:id="3485" w:author="Ravindra Akella" w:date="2019-11-24T18:49:00Z">
        <w:r w:rsidDel="00016298">
          <w:rPr>
            <w:rFonts w:ascii="Palatino Linotype" w:eastAsia="Palatino Linotype" w:hAnsi="Palatino Linotype" w:cs="Palatino Linotype"/>
            <w:sz w:val="21"/>
            <w:szCs w:val="21"/>
          </w:rPr>
          <w:delText>ing</w:delText>
        </w:r>
      </w:del>
      <w:r>
        <w:rPr>
          <w:rFonts w:ascii="Palatino Linotype" w:eastAsia="Palatino Linotype" w:hAnsi="Palatino Linotype" w:cs="Palatino Linotype"/>
          <w:sz w:val="21"/>
          <w:szCs w:val="21"/>
        </w:rPr>
        <w:t xml:space="preserve"> object of this class it saves current thread’s (in this case UI thread) SynchronizationContext and each time report </w:t>
      </w:r>
      <w:ins w:id="3486" w:author="Ravindra Akella" w:date="2019-11-24T18:50:00Z">
        <w:r w:rsidR="00016298">
          <w:rPr>
            <w:rFonts w:ascii="Palatino Linotype" w:eastAsia="Palatino Linotype" w:hAnsi="Palatino Linotype" w:cs="Palatino Linotype"/>
            <w:sz w:val="21"/>
            <w:szCs w:val="21"/>
          </w:rPr>
          <w:t xml:space="preserve">method </w:t>
        </w:r>
      </w:ins>
      <w:r>
        <w:rPr>
          <w:rFonts w:ascii="Palatino Linotype" w:eastAsia="Palatino Linotype" w:hAnsi="Palatino Linotype" w:cs="Palatino Linotype"/>
          <w:sz w:val="21"/>
          <w:szCs w:val="21"/>
        </w:rPr>
        <w:t>is called it raises event handlers on the calling thread</w:t>
      </w:r>
      <w:commentRangeEnd w:id="3478"/>
      <w:r>
        <w:rPr>
          <w:rStyle w:val="CommentReference"/>
        </w:rPr>
        <w:commentReference w:id="3478"/>
      </w:r>
      <w:commentRangeEnd w:id="3479"/>
      <w:r w:rsidR="0071018D">
        <w:rPr>
          <w:rStyle w:val="CommentReference"/>
        </w:rPr>
        <w:commentReference w:id="3479"/>
      </w:r>
      <w:r>
        <w:rPr>
          <w:rFonts w:ascii="Palatino Linotype" w:eastAsia="Palatino Linotype" w:hAnsi="Palatino Linotype" w:cs="Palatino Linotype"/>
          <w:sz w:val="21"/>
          <w:szCs w:val="21"/>
        </w:rPr>
        <w:t>. As you can see there are 2 ways to do it – either by constructor or through ProgressChanged event.</w:t>
      </w:r>
    </w:p>
    <w:p w14:paraId="046AFA58" w14:textId="0E7207A1" w:rsidR="00942C25" w:rsidRDefault="009C5CA0">
      <w:pPr>
        <w:spacing w:after="0" w:line="240" w:lineRule="auto"/>
        <w:rPr>
          <w:noProof/>
          <w:color w:val="000000"/>
          <w:sz w:val="20"/>
          <w:szCs w:val="20"/>
        </w:rPr>
      </w:pPr>
      <w:r>
        <w:rPr>
          <w:noProof/>
          <w:color w:val="000000"/>
          <w:sz w:val="20"/>
          <w:szCs w:val="20"/>
        </w:rPr>
        <w:t xml:space="preserve">            </w:t>
      </w:r>
      <w:r>
        <w:rPr>
          <w:noProof/>
          <w:color w:val="008000"/>
          <w:sz w:val="20"/>
          <w:szCs w:val="20"/>
        </w:rPr>
        <w:t>//Progres</w:t>
      </w:r>
      <w:ins w:id="3487" w:author="Ravindra Akella" w:date="2019-11-24T21:37:00Z">
        <w:r w:rsidR="0089369E">
          <w:rPr>
            <w:noProof/>
            <w:color w:val="008000"/>
            <w:sz w:val="20"/>
            <w:szCs w:val="20"/>
          </w:rPr>
          <w:t>s</w:t>
        </w:r>
      </w:ins>
      <w:r>
        <w:rPr>
          <w:noProof/>
          <w:color w:val="008000"/>
          <w:sz w:val="20"/>
          <w:szCs w:val="20"/>
        </w:rPr>
        <w:t xml:space="preserve"> reporting</w:t>
      </w:r>
    </w:p>
    <w:p w14:paraId="1712BB24"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progress = </w:t>
      </w:r>
      <w:r>
        <w:rPr>
          <w:noProof/>
          <w:color w:val="0000FF"/>
          <w:sz w:val="20"/>
          <w:szCs w:val="20"/>
        </w:rPr>
        <w:t>new</w:t>
      </w:r>
      <w:r>
        <w:rPr>
          <w:noProof/>
          <w:color w:val="000000"/>
          <w:sz w:val="20"/>
          <w:szCs w:val="20"/>
        </w:rPr>
        <w:t xml:space="preserve"> Progress&lt;ProgreesReport&gt;(percent =&gt;</w:t>
      </w:r>
    </w:p>
    <w:p w14:paraId="44A21E42" w14:textId="77777777" w:rsidR="00942C25" w:rsidRDefault="009C5CA0">
      <w:pPr>
        <w:spacing w:after="0" w:line="240" w:lineRule="auto"/>
        <w:rPr>
          <w:noProof/>
          <w:color w:val="000000"/>
          <w:sz w:val="20"/>
          <w:szCs w:val="20"/>
        </w:rPr>
      </w:pPr>
      <w:r>
        <w:rPr>
          <w:noProof/>
          <w:color w:val="000000"/>
          <w:sz w:val="20"/>
          <w:szCs w:val="20"/>
        </w:rPr>
        <w:t xml:space="preserve">            {</w:t>
      </w:r>
    </w:p>
    <w:p w14:paraId="1A6F9D13" w14:textId="77777777" w:rsidR="00942C25" w:rsidRDefault="009C5CA0">
      <w:pPr>
        <w:spacing w:after="0" w:line="240" w:lineRule="auto"/>
        <w:rPr>
          <w:noProof/>
          <w:color w:val="000000"/>
          <w:sz w:val="20"/>
          <w:szCs w:val="20"/>
        </w:rPr>
      </w:pPr>
      <w:r>
        <w:rPr>
          <w:noProof/>
          <w:color w:val="000000"/>
          <w:sz w:val="20"/>
          <w:szCs w:val="20"/>
        </w:rPr>
        <w:t xml:space="preserve">                taskProgress.Value = percent.progressPercentage;</w:t>
      </w:r>
    </w:p>
    <w:p w14:paraId="46E9A63D" w14:textId="77777777" w:rsidR="00942C25" w:rsidRDefault="009C5CA0">
      <w:pPr>
        <w:spacing w:after="0" w:line="240" w:lineRule="auto"/>
        <w:rPr>
          <w:noProof/>
          <w:color w:val="000000"/>
          <w:sz w:val="20"/>
          <w:szCs w:val="20"/>
        </w:rPr>
      </w:pPr>
      <w:r>
        <w:rPr>
          <w:noProof/>
          <w:color w:val="000000"/>
          <w:sz w:val="20"/>
          <w:szCs w:val="20"/>
        </w:rPr>
        <w:t xml:space="preserve">                logs.Text += </w:t>
      </w:r>
      <w:r>
        <w:rPr>
          <w:noProof/>
          <w:color w:val="A31515"/>
          <w:sz w:val="20"/>
          <w:szCs w:val="20"/>
        </w:rPr>
        <w:t>$"</w:t>
      </w:r>
      <w:r>
        <w:rPr>
          <w:noProof/>
          <w:color w:val="000000"/>
          <w:sz w:val="20"/>
          <w:szCs w:val="20"/>
        </w:rPr>
        <w:t>{percent.bytesToRead}</w:t>
      </w:r>
      <w:r>
        <w:rPr>
          <w:noProof/>
          <w:color w:val="A31515"/>
          <w:sz w:val="20"/>
          <w:szCs w:val="20"/>
        </w:rPr>
        <w:t>/</w:t>
      </w:r>
      <w:r>
        <w:rPr>
          <w:noProof/>
          <w:color w:val="000000"/>
          <w:sz w:val="20"/>
          <w:szCs w:val="20"/>
        </w:rPr>
        <w:t>{percent.totalBytes}</w:t>
      </w:r>
      <w:r>
        <w:rPr>
          <w:noProof/>
          <w:color w:val="A31515"/>
          <w:sz w:val="20"/>
          <w:szCs w:val="20"/>
        </w:rPr>
        <w:t xml:space="preserve"> downloaded!!</w:t>
      </w:r>
      <w:r>
        <w:rPr>
          <w:noProof/>
          <w:color w:val="000000"/>
          <w:sz w:val="20"/>
          <w:szCs w:val="20"/>
        </w:rPr>
        <w:t>{Environment.NewLine}</w:t>
      </w:r>
      <w:r>
        <w:rPr>
          <w:noProof/>
          <w:color w:val="A31515"/>
          <w:sz w:val="20"/>
          <w:szCs w:val="20"/>
        </w:rPr>
        <w:t>"</w:t>
      </w:r>
      <w:r>
        <w:rPr>
          <w:noProof/>
          <w:color w:val="000000"/>
          <w:sz w:val="20"/>
          <w:szCs w:val="20"/>
        </w:rPr>
        <w:t>;</w:t>
      </w:r>
    </w:p>
    <w:p w14:paraId="0C9B3ED1" w14:textId="77777777" w:rsidR="00942C25" w:rsidRDefault="009C5CA0">
      <w:pPr>
        <w:spacing w:after="0" w:line="240" w:lineRule="auto"/>
        <w:rPr>
          <w:noProof/>
          <w:color w:val="000000"/>
          <w:sz w:val="20"/>
          <w:szCs w:val="20"/>
        </w:rPr>
      </w:pPr>
      <w:r>
        <w:rPr>
          <w:noProof/>
          <w:color w:val="000000"/>
          <w:sz w:val="20"/>
          <w:szCs w:val="20"/>
        </w:rPr>
        <w:t xml:space="preserve">                logs.Text += </w:t>
      </w:r>
      <w:r>
        <w:rPr>
          <w:noProof/>
          <w:color w:val="A31515"/>
          <w:sz w:val="20"/>
          <w:szCs w:val="20"/>
        </w:rPr>
        <w:t xml:space="preserve">$"Elapsed time - </w:t>
      </w:r>
      <w:r>
        <w:rPr>
          <w:noProof/>
          <w:color w:val="000000"/>
          <w:sz w:val="20"/>
          <w:szCs w:val="20"/>
        </w:rPr>
        <w:t>{percent.elapsedTime}</w:t>
      </w:r>
      <w:r>
        <w:rPr>
          <w:noProof/>
          <w:color w:val="A31515"/>
          <w:sz w:val="20"/>
          <w:szCs w:val="20"/>
        </w:rPr>
        <w:t>ms</w:t>
      </w:r>
      <w:r>
        <w:rPr>
          <w:noProof/>
          <w:color w:val="000000"/>
          <w:sz w:val="20"/>
          <w:szCs w:val="20"/>
        </w:rPr>
        <w:t>{Environment.NewLine}</w:t>
      </w:r>
      <w:r>
        <w:rPr>
          <w:noProof/>
          <w:color w:val="A31515"/>
          <w:sz w:val="20"/>
          <w:szCs w:val="20"/>
        </w:rPr>
        <w:t>"</w:t>
      </w:r>
      <w:r>
        <w:rPr>
          <w:noProof/>
          <w:color w:val="000000"/>
          <w:sz w:val="20"/>
          <w:szCs w:val="20"/>
        </w:rPr>
        <w:t>;</w:t>
      </w:r>
    </w:p>
    <w:p w14:paraId="3AC5846F" w14:textId="77777777" w:rsidR="00942C25" w:rsidRDefault="009C5CA0">
      <w:pPr>
        <w:spacing w:after="0" w:line="240" w:lineRule="auto"/>
        <w:rPr>
          <w:noProof/>
          <w:color w:val="000000"/>
          <w:sz w:val="20"/>
          <w:szCs w:val="20"/>
        </w:rPr>
      </w:pPr>
      <w:r>
        <w:rPr>
          <w:noProof/>
          <w:color w:val="000000"/>
          <w:sz w:val="20"/>
          <w:szCs w:val="20"/>
        </w:rPr>
        <w:t xml:space="preserve">            });</w:t>
      </w:r>
    </w:p>
    <w:p w14:paraId="46766C1E" w14:textId="77777777" w:rsidR="00942C25" w:rsidRDefault="009C5CA0">
      <w:pPr>
        <w:spacing w:after="0" w:line="240" w:lineRule="auto"/>
        <w:rPr>
          <w:noProof/>
          <w:color w:val="000000"/>
          <w:sz w:val="20"/>
          <w:szCs w:val="20"/>
        </w:rPr>
      </w:pPr>
      <w:r>
        <w:rPr>
          <w:noProof/>
          <w:color w:val="000000"/>
          <w:sz w:val="20"/>
          <w:szCs w:val="20"/>
        </w:rPr>
        <w:t>OR</w:t>
      </w:r>
    </w:p>
    <w:p w14:paraId="481E93EA"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progress = </w:t>
      </w:r>
      <w:r>
        <w:rPr>
          <w:noProof/>
          <w:color w:val="0000FF"/>
          <w:sz w:val="20"/>
          <w:szCs w:val="20"/>
        </w:rPr>
        <w:t>new</w:t>
      </w:r>
      <w:r>
        <w:rPr>
          <w:noProof/>
          <w:color w:val="000000"/>
          <w:sz w:val="20"/>
          <w:szCs w:val="20"/>
        </w:rPr>
        <w:t xml:space="preserve"> Progress&lt;ProgreesReport&gt;();</w:t>
      </w:r>
    </w:p>
    <w:p w14:paraId="581D49C1" w14:textId="77777777" w:rsidR="00942C25" w:rsidRDefault="009C5CA0">
      <w:pPr>
        <w:spacing w:after="0" w:line="240" w:lineRule="auto"/>
        <w:rPr>
          <w:noProof/>
          <w:color w:val="000000"/>
          <w:sz w:val="20"/>
          <w:szCs w:val="20"/>
        </w:rPr>
      </w:pPr>
      <w:r>
        <w:rPr>
          <w:noProof/>
          <w:color w:val="000000"/>
          <w:sz w:val="20"/>
          <w:szCs w:val="20"/>
        </w:rPr>
        <w:t xml:space="preserve">            progress.ProgressChanged += (s, e) =&gt;</w:t>
      </w:r>
    </w:p>
    <w:p w14:paraId="76A35178" w14:textId="77777777" w:rsidR="00942C25" w:rsidRDefault="009C5CA0">
      <w:pPr>
        <w:spacing w:after="0" w:line="240" w:lineRule="auto"/>
        <w:rPr>
          <w:noProof/>
          <w:color w:val="000000"/>
          <w:sz w:val="20"/>
          <w:szCs w:val="20"/>
        </w:rPr>
      </w:pPr>
      <w:r>
        <w:rPr>
          <w:noProof/>
          <w:color w:val="000000"/>
          <w:sz w:val="20"/>
          <w:szCs w:val="20"/>
        </w:rPr>
        <w:t xml:space="preserve">            {</w:t>
      </w:r>
    </w:p>
    <w:p w14:paraId="7279590F" w14:textId="77777777" w:rsidR="00942C25" w:rsidRDefault="009C5CA0">
      <w:pPr>
        <w:spacing w:after="0" w:line="240" w:lineRule="auto"/>
        <w:rPr>
          <w:noProof/>
          <w:color w:val="000000"/>
          <w:sz w:val="20"/>
          <w:szCs w:val="20"/>
        </w:rPr>
      </w:pPr>
      <w:r>
        <w:rPr>
          <w:noProof/>
          <w:color w:val="000000"/>
          <w:sz w:val="20"/>
          <w:szCs w:val="20"/>
        </w:rPr>
        <w:t xml:space="preserve">                taskProgress.Value = e.progressPercentage;</w:t>
      </w:r>
    </w:p>
    <w:p w14:paraId="345A8704" w14:textId="77777777" w:rsidR="00942C25" w:rsidRDefault="009C5CA0">
      <w:pPr>
        <w:spacing w:after="0" w:line="240" w:lineRule="auto"/>
        <w:rPr>
          <w:noProof/>
          <w:color w:val="000000"/>
          <w:sz w:val="20"/>
          <w:szCs w:val="20"/>
        </w:rPr>
      </w:pPr>
      <w:r>
        <w:rPr>
          <w:noProof/>
          <w:color w:val="000000"/>
          <w:sz w:val="20"/>
          <w:szCs w:val="20"/>
        </w:rPr>
        <w:t xml:space="preserve">                logs.Text += </w:t>
      </w:r>
      <w:r>
        <w:rPr>
          <w:noProof/>
          <w:color w:val="A31515"/>
          <w:sz w:val="20"/>
          <w:szCs w:val="20"/>
        </w:rPr>
        <w:t>$"</w:t>
      </w:r>
      <w:r>
        <w:rPr>
          <w:noProof/>
          <w:color w:val="000000"/>
          <w:sz w:val="20"/>
          <w:szCs w:val="20"/>
        </w:rPr>
        <w:t>{e.bytesToRead}</w:t>
      </w:r>
      <w:r>
        <w:rPr>
          <w:noProof/>
          <w:color w:val="A31515"/>
          <w:sz w:val="20"/>
          <w:szCs w:val="20"/>
        </w:rPr>
        <w:t>/</w:t>
      </w:r>
      <w:r>
        <w:rPr>
          <w:noProof/>
          <w:color w:val="000000"/>
          <w:sz w:val="20"/>
          <w:szCs w:val="20"/>
        </w:rPr>
        <w:t>{e.totalBytes}</w:t>
      </w:r>
      <w:r>
        <w:rPr>
          <w:noProof/>
          <w:color w:val="A31515"/>
          <w:sz w:val="20"/>
          <w:szCs w:val="20"/>
        </w:rPr>
        <w:t xml:space="preserve"> downloaded!!</w:t>
      </w:r>
      <w:r>
        <w:rPr>
          <w:noProof/>
          <w:color w:val="000000"/>
          <w:sz w:val="20"/>
          <w:szCs w:val="20"/>
        </w:rPr>
        <w:t>{Environment.NewLine}</w:t>
      </w:r>
      <w:r>
        <w:rPr>
          <w:noProof/>
          <w:color w:val="A31515"/>
          <w:sz w:val="20"/>
          <w:szCs w:val="20"/>
        </w:rPr>
        <w:t>"</w:t>
      </w:r>
      <w:r>
        <w:rPr>
          <w:noProof/>
          <w:color w:val="000000"/>
          <w:sz w:val="20"/>
          <w:szCs w:val="20"/>
        </w:rPr>
        <w:t>;</w:t>
      </w:r>
    </w:p>
    <w:p w14:paraId="0FFA73F5" w14:textId="77777777" w:rsidR="00942C25" w:rsidRDefault="009C5CA0">
      <w:pPr>
        <w:spacing w:after="0" w:line="240" w:lineRule="auto"/>
        <w:rPr>
          <w:noProof/>
          <w:color w:val="000000"/>
          <w:sz w:val="20"/>
          <w:szCs w:val="20"/>
        </w:rPr>
      </w:pPr>
      <w:r>
        <w:rPr>
          <w:noProof/>
          <w:color w:val="000000"/>
          <w:sz w:val="20"/>
          <w:szCs w:val="20"/>
        </w:rPr>
        <w:t xml:space="preserve">                logs.Text += </w:t>
      </w:r>
      <w:r>
        <w:rPr>
          <w:noProof/>
          <w:color w:val="A31515"/>
          <w:sz w:val="20"/>
          <w:szCs w:val="20"/>
        </w:rPr>
        <w:t xml:space="preserve">$"Elapsed time - </w:t>
      </w:r>
      <w:r>
        <w:rPr>
          <w:noProof/>
          <w:color w:val="000000"/>
          <w:sz w:val="20"/>
          <w:szCs w:val="20"/>
        </w:rPr>
        <w:t>{e.elapsedTime}</w:t>
      </w:r>
      <w:r>
        <w:rPr>
          <w:noProof/>
          <w:color w:val="A31515"/>
          <w:sz w:val="20"/>
          <w:szCs w:val="20"/>
        </w:rPr>
        <w:t>ms</w:t>
      </w:r>
      <w:r>
        <w:rPr>
          <w:noProof/>
          <w:color w:val="000000"/>
          <w:sz w:val="20"/>
          <w:szCs w:val="20"/>
        </w:rPr>
        <w:t>{Environment.NewLine}</w:t>
      </w:r>
      <w:r>
        <w:rPr>
          <w:noProof/>
          <w:color w:val="A31515"/>
          <w:sz w:val="20"/>
          <w:szCs w:val="20"/>
        </w:rPr>
        <w:t>"</w:t>
      </w:r>
      <w:r>
        <w:rPr>
          <w:noProof/>
          <w:color w:val="000000"/>
          <w:sz w:val="20"/>
          <w:szCs w:val="20"/>
        </w:rPr>
        <w:t>;</w:t>
      </w:r>
    </w:p>
    <w:p w14:paraId="163F26C5" w14:textId="77777777" w:rsidR="00942C25" w:rsidRDefault="009C5CA0">
      <w:pPr>
        <w:spacing w:after="0" w:line="240" w:lineRule="auto"/>
        <w:rPr>
          <w:noProof/>
          <w:color w:val="000000"/>
          <w:sz w:val="20"/>
          <w:szCs w:val="20"/>
        </w:rPr>
      </w:pPr>
      <w:r>
        <w:rPr>
          <w:noProof/>
          <w:color w:val="000000"/>
          <w:sz w:val="20"/>
          <w:szCs w:val="20"/>
        </w:rPr>
        <w:t xml:space="preserve">            };</w:t>
      </w:r>
    </w:p>
    <w:p w14:paraId="0FBEFFDA" w14:textId="77777777" w:rsidR="00942C25" w:rsidRDefault="00942C25">
      <w:pPr>
        <w:rPr>
          <w:rFonts w:ascii="Palatino Linotype" w:eastAsia="Palatino Linotype" w:hAnsi="Palatino Linotype" w:cs="Palatino Linotype"/>
          <w:sz w:val="21"/>
          <w:szCs w:val="21"/>
        </w:rPr>
      </w:pPr>
    </w:p>
    <w:p w14:paraId="0CE35985" w14:textId="645C9767" w:rsidR="00B3678F" w:rsidDel="00B3678F" w:rsidRDefault="00E42713" w:rsidP="00B3678F">
      <w:pPr>
        <w:spacing w:after="0" w:line="240" w:lineRule="auto"/>
        <w:rPr>
          <w:del w:id="3488" w:author="Ravindra Akella" w:date="2019-11-24T21:39:00Z"/>
          <w:moveTo w:id="3489" w:author="Ravindra Akella" w:date="2019-11-24T21:39:00Z"/>
          <w:color w:val="000000"/>
          <w:sz w:val="20"/>
          <w:szCs w:val="20"/>
        </w:rPr>
      </w:pPr>
      <w:ins w:id="3490" w:author="Ravindra Akella" w:date="2019-11-24T21:46:00Z">
        <w:r>
          <w:rPr>
            <w:rFonts w:ascii="Palatino Linotype" w:eastAsia="Palatino Linotype" w:hAnsi="Palatino Linotype" w:cs="Palatino Linotype"/>
            <w:sz w:val="21"/>
            <w:szCs w:val="21"/>
          </w:rPr>
          <w:t>With all this code inside</w:t>
        </w:r>
      </w:ins>
      <w:ins w:id="3491" w:author="Ravindra Akella" w:date="2019-11-24T21:47:00Z">
        <w:r>
          <w:rPr>
            <w:rFonts w:ascii="Palatino Linotype" w:eastAsia="Palatino Linotype" w:hAnsi="Palatino Linotype" w:cs="Palatino Linotype"/>
            <w:sz w:val="21"/>
            <w:szCs w:val="21"/>
          </w:rPr>
          <w:t xml:space="preserve"> fileDownload</w:t>
        </w:r>
      </w:ins>
      <w:ins w:id="3492" w:author="Ravindra Akella" w:date="2019-11-24T21:54:00Z">
        <w:r>
          <w:rPr>
            <w:rFonts w:ascii="Palatino Linotype" w:eastAsia="Palatino Linotype" w:hAnsi="Palatino Linotype" w:cs="Palatino Linotype"/>
            <w:sz w:val="21"/>
            <w:szCs w:val="21"/>
          </w:rPr>
          <w:t xml:space="preserve"> </w:t>
        </w:r>
      </w:ins>
      <w:ins w:id="3493" w:author="Ravindra Akella" w:date="2019-11-24T21:46:00Z">
        <w:r>
          <w:rPr>
            <w:rFonts w:ascii="Palatino Linotype" w:eastAsia="Palatino Linotype" w:hAnsi="Palatino Linotype" w:cs="Palatino Linotype"/>
            <w:sz w:val="21"/>
            <w:szCs w:val="21"/>
          </w:rPr>
          <w:t>button click event</w:t>
        </w:r>
      </w:ins>
      <w:del w:id="3494" w:author="Ravindra Akella" w:date="2019-11-24T21:38:00Z">
        <w:r w:rsidR="009C5CA0" w:rsidDel="00B3678F">
          <w:rPr>
            <w:rFonts w:ascii="Palatino Linotype" w:eastAsia="Palatino Linotype" w:hAnsi="Palatino Linotype" w:cs="Palatino Linotype"/>
            <w:sz w:val="21"/>
            <w:szCs w:val="21"/>
          </w:rPr>
          <w:delText xml:space="preserve">Complete implementation of WPF app is as a below </w:delText>
        </w:r>
      </w:del>
      <w:moveToRangeStart w:id="3495" w:author="Ravindra Akella" w:date="2019-11-24T21:39:00Z" w:name="move25523961"/>
      <w:moveTo w:id="3496" w:author="Ravindra Akella" w:date="2019-11-24T21:39:00Z">
        <w:del w:id="3497" w:author="Ravindra Akella" w:date="2019-11-24T21:39:00Z">
          <w:r w:rsidR="00B3678F" w:rsidDel="00B3678F">
            <w:rPr>
              <w:color w:val="000000"/>
              <w:sz w:val="20"/>
              <w:szCs w:val="20"/>
            </w:rPr>
            <w:delText xml:space="preserve">        CancellationTokenSource cts = </w:delText>
          </w:r>
          <w:r w:rsidR="00B3678F" w:rsidDel="00B3678F">
            <w:rPr>
              <w:color w:val="0000FF"/>
              <w:sz w:val="20"/>
              <w:szCs w:val="20"/>
            </w:rPr>
            <w:delText>null</w:delText>
          </w:r>
          <w:r w:rsidR="00B3678F" w:rsidDel="00B3678F">
            <w:rPr>
              <w:color w:val="000000"/>
              <w:sz w:val="20"/>
              <w:szCs w:val="20"/>
            </w:rPr>
            <w:delText>;</w:delText>
          </w:r>
        </w:del>
      </w:moveTo>
    </w:p>
    <w:p w14:paraId="08EE0CF9" w14:textId="124992F5" w:rsidR="00B3678F" w:rsidDel="00B3678F" w:rsidRDefault="00B3678F" w:rsidP="00B3678F">
      <w:pPr>
        <w:spacing w:after="0" w:line="240" w:lineRule="auto"/>
        <w:rPr>
          <w:del w:id="3498" w:author="Ravindra Akella" w:date="2019-11-24T21:39:00Z"/>
          <w:moveTo w:id="3499" w:author="Ravindra Akella" w:date="2019-11-24T21:39:00Z"/>
          <w:color w:val="000000"/>
          <w:sz w:val="20"/>
          <w:szCs w:val="20"/>
        </w:rPr>
      </w:pPr>
      <w:moveTo w:id="3500" w:author="Ravindra Akella" w:date="2019-11-24T21:39:00Z">
        <w:del w:id="3501" w:author="Ravindra Akella" w:date="2019-11-24T21:39:00Z">
          <w:r w:rsidDel="00B3678F">
            <w:rPr>
              <w:color w:val="000000"/>
              <w:sz w:val="20"/>
              <w:szCs w:val="20"/>
            </w:rPr>
            <w:delText xml:space="preserve">        CancellationTokenSource cts1 = </w:delText>
          </w:r>
          <w:r w:rsidDel="00B3678F">
            <w:rPr>
              <w:color w:val="0000FF"/>
              <w:sz w:val="20"/>
              <w:szCs w:val="20"/>
            </w:rPr>
            <w:delText>null</w:delText>
          </w:r>
          <w:r w:rsidDel="00B3678F">
            <w:rPr>
              <w:color w:val="000000"/>
              <w:sz w:val="20"/>
              <w:szCs w:val="20"/>
            </w:rPr>
            <w:delText>;</w:delText>
          </w:r>
        </w:del>
      </w:moveTo>
    </w:p>
    <w:p w14:paraId="2F747524" w14:textId="5DA1AF73" w:rsidR="00B3678F" w:rsidDel="00B3678F" w:rsidRDefault="00B3678F" w:rsidP="00B3678F">
      <w:pPr>
        <w:spacing w:after="0" w:line="240" w:lineRule="auto"/>
        <w:rPr>
          <w:del w:id="3502" w:author="Ravindra Akella" w:date="2019-11-24T21:39:00Z"/>
          <w:moveTo w:id="3503" w:author="Ravindra Akella" w:date="2019-11-24T21:39:00Z"/>
          <w:color w:val="000000"/>
          <w:sz w:val="20"/>
          <w:szCs w:val="20"/>
        </w:rPr>
      </w:pPr>
      <w:moveTo w:id="3504" w:author="Ravindra Akella" w:date="2019-11-24T21:39:00Z">
        <w:del w:id="3505" w:author="Ravindra Akella" w:date="2019-11-24T21:39:00Z">
          <w:r w:rsidDel="00B3678F">
            <w:rPr>
              <w:color w:val="000000"/>
              <w:sz w:val="20"/>
              <w:szCs w:val="20"/>
            </w:rPr>
            <w:delText xml:space="preserve">        </w:delText>
          </w:r>
          <w:r w:rsidDel="00B3678F">
            <w:rPr>
              <w:color w:val="0000FF"/>
              <w:sz w:val="20"/>
              <w:szCs w:val="20"/>
            </w:rPr>
            <w:delText>const</w:delText>
          </w:r>
          <w:r w:rsidDel="00B3678F">
            <w:rPr>
              <w:color w:val="000000"/>
              <w:sz w:val="20"/>
              <w:szCs w:val="20"/>
            </w:rPr>
            <w:delText xml:space="preserve"> </w:delText>
          </w:r>
          <w:r w:rsidDel="00B3678F">
            <w:rPr>
              <w:color w:val="0000FF"/>
              <w:sz w:val="20"/>
              <w:szCs w:val="20"/>
            </w:rPr>
            <w:delText>string</w:delText>
          </w:r>
          <w:r w:rsidDel="00B3678F">
            <w:rPr>
              <w:color w:val="000000"/>
              <w:sz w:val="20"/>
              <w:szCs w:val="20"/>
            </w:rPr>
            <w:delText xml:space="preserve"> fileName = </w:delText>
          </w:r>
          <w:r w:rsidDel="00B3678F">
            <w:rPr>
              <w:color w:val="A31515"/>
              <w:sz w:val="20"/>
              <w:szCs w:val="20"/>
            </w:rPr>
            <w:delText>"largefile.zip"</w:delText>
          </w:r>
          <w:r w:rsidDel="00B3678F">
            <w:rPr>
              <w:color w:val="000000"/>
              <w:sz w:val="20"/>
              <w:szCs w:val="20"/>
            </w:rPr>
            <w:delText>;</w:delText>
          </w:r>
        </w:del>
      </w:moveTo>
    </w:p>
    <w:moveToRangeEnd w:id="3495"/>
    <w:p w14:paraId="0DE7B3A4" w14:textId="54826720" w:rsidR="00B3678F" w:rsidRDefault="00E42713">
      <w:pPr>
        <w:rPr>
          <w:rFonts w:ascii="Palatino Linotype" w:eastAsia="Palatino Linotype" w:hAnsi="Palatino Linotype" w:cs="Palatino Linotype"/>
          <w:sz w:val="21"/>
          <w:szCs w:val="21"/>
        </w:rPr>
      </w:pPr>
      <w:ins w:id="3506" w:author="Ravindra Akella" w:date="2019-11-24T21:46:00Z">
        <w:r>
          <w:rPr>
            <w:rFonts w:ascii="Palatino Linotype" w:eastAsia="Palatino Linotype" w:hAnsi="Palatino Linotype" w:cs="Palatino Linotype"/>
            <w:sz w:val="21"/>
            <w:szCs w:val="21"/>
          </w:rPr>
          <w:t xml:space="preserve"> handler will look like be</w:t>
        </w:r>
      </w:ins>
      <w:ins w:id="3507" w:author="Ravindra Akella" w:date="2019-11-24T21:47:00Z">
        <w:r>
          <w:rPr>
            <w:rFonts w:ascii="Palatino Linotype" w:eastAsia="Palatino Linotype" w:hAnsi="Palatino Linotype" w:cs="Palatino Linotype"/>
            <w:sz w:val="21"/>
            <w:szCs w:val="21"/>
          </w:rPr>
          <w:t>low</w:t>
        </w:r>
      </w:ins>
      <w:ins w:id="3508" w:author="Ravindra Akella" w:date="2019-11-24T21:54:00Z">
        <w:r w:rsidR="008449B4">
          <w:rPr>
            <w:rFonts w:ascii="Palatino Linotype" w:eastAsia="Palatino Linotype" w:hAnsi="Palatino Linotype" w:cs="Palatino Linotype"/>
            <w:sz w:val="21"/>
            <w:szCs w:val="21"/>
          </w:rPr>
          <w:t>.</w:t>
        </w:r>
      </w:ins>
    </w:p>
    <w:p w14:paraId="58D17E01" w14:textId="77777777" w:rsidR="00942C25" w:rsidRDefault="00CD4B2E">
      <w:pPr>
        <w:spacing w:after="0" w:line="240" w:lineRule="auto"/>
        <w:rPr>
          <w:color w:val="000000"/>
          <w:sz w:val="20"/>
          <w:szCs w:val="20"/>
        </w:rPr>
      </w:pPr>
      <w:sdt>
        <w:sdtPr>
          <w:tag w:val="goog_rdk_20"/>
          <w:id w:val="-273247398"/>
        </w:sdtPr>
        <w:sdtContent>
          <w:commentRangeStart w:id="3509"/>
          <w:commentRangeStart w:id="3510"/>
        </w:sdtContent>
      </w:sdt>
      <w:r w:rsidR="009C5CA0">
        <w:rPr>
          <w:color w:val="0000FF"/>
          <w:sz w:val="20"/>
          <w:szCs w:val="20"/>
        </w:rPr>
        <w:t>namespace</w:t>
      </w:r>
      <w:r w:rsidR="009C5CA0">
        <w:rPr>
          <w:color w:val="000000"/>
          <w:sz w:val="20"/>
          <w:szCs w:val="20"/>
        </w:rPr>
        <w:t xml:space="preserve"> Stocks.WPF</w:t>
      </w:r>
      <w:commentRangeEnd w:id="3509"/>
      <w:r w:rsidR="009C5CA0">
        <w:rPr>
          <w:rStyle w:val="CommentReference"/>
        </w:rPr>
        <w:commentReference w:id="3509"/>
      </w:r>
      <w:commentRangeEnd w:id="3510"/>
      <w:r w:rsidR="00763F0E">
        <w:rPr>
          <w:rStyle w:val="CommentReference"/>
        </w:rPr>
        <w:commentReference w:id="3510"/>
      </w:r>
    </w:p>
    <w:p w14:paraId="3025795D" w14:textId="77777777" w:rsidR="00942C25" w:rsidRDefault="009C5CA0">
      <w:pPr>
        <w:spacing w:after="0" w:line="240" w:lineRule="auto"/>
        <w:rPr>
          <w:color w:val="000000"/>
          <w:sz w:val="20"/>
          <w:szCs w:val="20"/>
        </w:rPr>
      </w:pPr>
      <w:r>
        <w:rPr>
          <w:color w:val="000000"/>
          <w:sz w:val="20"/>
          <w:szCs w:val="20"/>
        </w:rPr>
        <w:t>{</w:t>
      </w:r>
    </w:p>
    <w:p w14:paraId="28ADB795"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2B689DF4" w14:textId="77777777" w:rsidR="00942C25" w:rsidRDefault="009C5CA0">
      <w:pPr>
        <w:spacing w:after="0" w:line="240" w:lineRule="auto"/>
        <w:rPr>
          <w:color w:val="000000"/>
          <w:sz w:val="20"/>
          <w:szCs w:val="20"/>
        </w:rPr>
      </w:pPr>
      <w:r>
        <w:rPr>
          <w:color w:val="000000"/>
          <w:sz w:val="20"/>
          <w:szCs w:val="20"/>
        </w:rPr>
        <w:lastRenderedPageBreak/>
        <w:t xml:space="preserve">    </w:t>
      </w:r>
      <w:r>
        <w:rPr>
          <w:color w:val="808080"/>
          <w:sz w:val="20"/>
          <w:szCs w:val="20"/>
        </w:rPr>
        <w:t>///</w:t>
      </w:r>
      <w:r>
        <w:rPr>
          <w:color w:val="008000"/>
          <w:sz w:val="20"/>
          <w:szCs w:val="20"/>
        </w:rPr>
        <w:t xml:space="preserve"> Interaction logic for FileDownload.xaml</w:t>
      </w:r>
    </w:p>
    <w:p w14:paraId="678076C6"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465981A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partial</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FileDownload</w:t>
      </w:r>
      <w:r>
        <w:rPr>
          <w:color w:val="000000"/>
          <w:sz w:val="20"/>
          <w:szCs w:val="20"/>
        </w:rPr>
        <w:t xml:space="preserve"> : Window</w:t>
      </w:r>
    </w:p>
    <w:p w14:paraId="72D03AA2" w14:textId="68CE0968" w:rsidR="00942C25" w:rsidDel="00243106" w:rsidRDefault="009C5CA0">
      <w:pPr>
        <w:spacing w:after="0" w:line="240" w:lineRule="auto"/>
        <w:rPr>
          <w:del w:id="3511" w:author="Ravindra Akella" w:date="2019-11-24T21:54:00Z"/>
          <w:color w:val="000000"/>
          <w:sz w:val="20"/>
          <w:szCs w:val="20"/>
        </w:rPr>
      </w:pPr>
      <w:r>
        <w:rPr>
          <w:color w:val="000000"/>
          <w:sz w:val="20"/>
          <w:szCs w:val="20"/>
        </w:rPr>
        <w:t xml:space="preserve">    {</w:t>
      </w:r>
    </w:p>
    <w:p w14:paraId="39665DED" w14:textId="5A9DD507" w:rsidR="00942C25" w:rsidDel="00B3678F" w:rsidRDefault="009C5CA0">
      <w:pPr>
        <w:spacing w:after="0" w:line="240" w:lineRule="auto"/>
        <w:rPr>
          <w:moveFrom w:id="3512" w:author="Ravindra Akella" w:date="2019-11-24T21:39:00Z"/>
          <w:color w:val="000000"/>
          <w:sz w:val="20"/>
          <w:szCs w:val="20"/>
        </w:rPr>
      </w:pPr>
      <w:moveFromRangeStart w:id="3513" w:author="Ravindra Akella" w:date="2019-11-24T21:39:00Z" w:name="move25523961"/>
      <w:moveFrom w:id="3514" w:author="Ravindra Akella" w:date="2019-11-24T21:39:00Z">
        <w:r w:rsidDel="00B3678F">
          <w:rPr>
            <w:color w:val="000000"/>
            <w:sz w:val="20"/>
            <w:szCs w:val="20"/>
          </w:rPr>
          <w:t xml:space="preserve">        CancellationTokenSource cts = </w:t>
        </w:r>
        <w:r w:rsidDel="00B3678F">
          <w:rPr>
            <w:color w:val="0000FF"/>
            <w:sz w:val="20"/>
            <w:szCs w:val="20"/>
          </w:rPr>
          <w:t>null</w:t>
        </w:r>
        <w:r w:rsidDel="00B3678F">
          <w:rPr>
            <w:color w:val="000000"/>
            <w:sz w:val="20"/>
            <w:szCs w:val="20"/>
          </w:rPr>
          <w:t>;</w:t>
        </w:r>
      </w:moveFrom>
    </w:p>
    <w:p w14:paraId="272E175A" w14:textId="7A030B3D" w:rsidR="00942C25" w:rsidDel="00B3678F" w:rsidRDefault="009C5CA0">
      <w:pPr>
        <w:spacing w:after="0" w:line="240" w:lineRule="auto"/>
        <w:rPr>
          <w:moveFrom w:id="3515" w:author="Ravindra Akella" w:date="2019-11-24T21:39:00Z"/>
          <w:color w:val="000000"/>
          <w:sz w:val="20"/>
          <w:szCs w:val="20"/>
        </w:rPr>
      </w:pPr>
      <w:moveFrom w:id="3516" w:author="Ravindra Akella" w:date="2019-11-24T21:39:00Z">
        <w:r w:rsidDel="00B3678F">
          <w:rPr>
            <w:color w:val="000000"/>
            <w:sz w:val="20"/>
            <w:szCs w:val="20"/>
          </w:rPr>
          <w:t xml:space="preserve">        CancellationTokenSource cts1 = </w:t>
        </w:r>
        <w:r w:rsidDel="00B3678F">
          <w:rPr>
            <w:color w:val="0000FF"/>
            <w:sz w:val="20"/>
            <w:szCs w:val="20"/>
          </w:rPr>
          <w:t>null</w:t>
        </w:r>
        <w:r w:rsidDel="00B3678F">
          <w:rPr>
            <w:color w:val="000000"/>
            <w:sz w:val="20"/>
            <w:szCs w:val="20"/>
          </w:rPr>
          <w:t>;</w:t>
        </w:r>
      </w:moveFrom>
    </w:p>
    <w:p w14:paraId="2E42B1C3" w14:textId="055D486D" w:rsidR="00942C25" w:rsidDel="00B3678F" w:rsidRDefault="009C5CA0">
      <w:pPr>
        <w:spacing w:after="0" w:line="240" w:lineRule="auto"/>
        <w:rPr>
          <w:moveFrom w:id="3517" w:author="Ravindra Akella" w:date="2019-11-24T21:39:00Z"/>
          <w:color w:val="000000"/>
          <w:sz w:val="20"/>
          <w:szCs w:val="20"/>
        </w:rPr>
      </w:pPr>
      <w:moveFrom w:id="3518" w:author="Ravindra Akella" w:date="2019-11-24T21:39:00Z">
        <w:r w:rsidDel="00B3678F">
          <w:rPr>
            <w:color w:val="000000"/>
            <w:sz w:val="20"/>
            <w:szCs w:val="20"/>
          </w:rPr>
          <w:t xml:space="preserve">        </w:t>
        </w:r>
        <w:r w:rsidDel="00B3678F">
          <w:rPr>
            <w:color w:val="0000FF"/>
            <w:sz w:val="20"/>
            <w:szCs w:val="20"/>
          </w:rPr>
          <w:t>const</w:t>
        </w:r>
        <w:r w:rsidDel="00B3678F">
          <w:rPr>
            <w:color w:val="000000"/>
            <w:sz w:val="20"/>
            <w:szCs w:val="20"/>
          </w:rPr>
          <w:t xml:space="preserve"> </w:t>
        </w:r>
        <w:r w:rsidDel="00B3678F">
          <w:rPr>
            <w:color w:val="0000FF"/>
            <w:sz w:val="20"/>
            <w:szCs w:val="20"/>
          </w:rPr>
          <w:t>string</w:t>
        </w:r>
        <w:r w:rsidDel="00B3678F">
          <w:rPr>
            <w:color w:val="000000"/>
            <w:sz w:val="20"/>
            <w:szCs w:val="20"/>
          </w:rPr>
          <w:t xml:space="preserve"> fileName = </w:t>
        </w:r>
        <w:r w:rsidDel="00B3678F">
          <w:rPr>
            <w:color w:val="A31515"/>
            <w:sz w:val="20"/>
            <w:szCs w:val="20"/>
          </w:rPr>
          <w:t>"largefile.zip"</w:t>
        </w:r>
        <w:r w:rsidDel="00B3678F">
          <w:rPr>
            <w:color w:val="000000"/>
            <w:sz w:val="20"/>
            <w:szCs w:val="20"/>
          </w:rPr>
          <w:t>;</w:t>
        </w:r>
      </w:moveFrom>
    </w:p>
    <w:moveFromRangeEnd w:id="3513"/>
    <w:p w14:paraId="4FAA460E" w14:textId="77777777" w:rsidR="00942C25" w:rsidRDefault="00942C25">
      <w:pPr>
        <w:spacing w:after="0" w:line="240" w:lineRule="auto"/>
        <w:rPr>
          <w:color w:val="000000"/>
          <w:sz w:val="20"/>
          <w:szCs w:val="20"/>
        </w:rPr>
      </w:pPr>
    </w:p>
    <w:p w14:paraId="524E541D" w14:textId="478ECD25" w:rsidR="00942C25" w:rsidDel="00ED154B" w:rsidRDefault="009C5CA0" w:rsidP="00763F0E">
      <w:pPr>
        <w:spacing w:after="0" w:line="240" w:lineRule="auto"/>
        <w:rPr>
          <w:del w:id="3519" w:author="Ravindra Akella" w:date="2019-11-24T21:54:00Z"/>
          <w:color w:val="000000"/>
          <w:sz w:val="20"/>
          <w:szCs w:val="20"/>
        </w:rPr>
      </w:pPr>
      <w:r>
        <w:rPr>
          <w:color w:val="000000"/>
          <w:sz w:val="20"/>
          <w:szCs w:val="20"/>
        </w:rPr>
        <w:t xml:space="preserve">        </w:t>
      </w:r>
      <w:del w:id="3520" w:author="Ravindra Akella" w:date="2019-11-24T21:54:00Z">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&lt;summary&gt;</w:delText>
        </w:r>
      </w:del>
    </w:p>
    <w:p w14:paraId="21FDABE3" w14:textId="1F161BE5" w:rsidR="00942C25" w:rsidDel="00ED154B" w:rsidRDefault="009C5CA0" w:rsidP="00763F0E">
      <w:pPr>
        <w:spacing w:after="0" w:line="240" w:lineRule="auto"/>
        <w:rPr>
          <w:del w:id="3521" w:author="Ravindra Akella" w:date="2019-11-24T21:54:00Z"/>
          <w:color w:val="000000"/>
          <w:sz w:val="20"/>
          <w:szCs w:val="20"/>
        </w:rPr>
      </w:pPr>
      <w:del w:id="3522"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Button Click</w:delText>
        </w:r>
      </w:del>
    </w:p>
    <w:p w14:paraId="1BB7E4A8" w14:textId="656EA97D" w:rsidR="00942C25" w:rsidDel="00ED154B" w:rsidRDefault="009C5CA0" w:rsidP="00763F0E">
      <w:pPr>
        <w:spacing w:after="0" w:line="240" w:lineRule="auto"/>
        <w:rPr>
          <w:del w:id="3523" w:author="Ravindra Akella" w:date="2019-11-24T21:54:00Z"/>
          <w:color w:val="000000"/>
          <w:sz w:val="20"/>
          <w:szCs w:val="20"/>
        </w:rPr>
      </w:pPr>
      <w:del w:id="3524"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&lt;/summary&gt;</w:delText>
        </w:r>
      </w:del>
    </w:p>
    <w:p w14:paraId="78CBB58E" w14:textId="0413F091" w:rsidR="00942C25" w:rsidDel="00ED154B" w:rsidRDefault="009C5CA0" w:rsidP="00763F0E">
      <w:pPr>
        <w:spacing w:after="0" w:line="240" w:lineRule="auto"/>
        <w:rPr>
          <w:del w:id="3525" w:author="Ravindra Akella" w:date="2019-11-24T21:54:00Z"/>
          <w:color w:val="000000"/>
          <w:sz w:val="20"/>
          <w:szCs w:val="20"/>
        </w:rPr>
      </w:pPr>
      <w:del w:id="3526"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&lt;param name="</w:delText>
        </w:r>
        <w:r w:rsidDel="00ED154B">
          <w:rPr>
            <w:color w:val="000000"/>
            <w:sz w:val="20"/>
            <w:szCs w:val="20"/>
          </w:rPr>
          <w:delText>sender</w:delText>
        </w:r>
        <w:r w:rsidDel="00ED154B">
          <w:rPr>
            <w:color w:val="808080"/>
            <w:sz w:val="20"/>
            <w:szCs w:val="20"/>
          </w:rPr>
          <w:delText>"&gt;&lt;/param&gt;</w:delText>
        </w:r>
      </w:del>
    </w:p>
    <w:p w14:paraId="3A00EF17" w14:textId="06B67723" w:rsidR="00942C25" w:rsidRDefault="009C5CA0" w:rsidP="00763F0E">
      <w:pPr>
        <w:spacing w:after="0" w:line="240" w:lineRule="auto"/>
        <w:rPr>
          <w:color w:val="000000"/>
          <w:sz w:val="20"/>
          <w:szCs w:val="20"/>
        </w:rPr>
      </w:pPr>
      <w:del w:id="3527"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&lt;param name="</w:delText>
        </w:r>
        <w:r w:rsidDel="00ED154B">
          <w:rPr>
            <w:color w:val="000000"/>
            <w:sz w:val="20"/>
            <w:szCs w:val="20"/>
          </w:rPr>
          <w:delText>e</w:delText>
        </w:r>
        <w:r w:rsidDel="00ED154B">
          <w:rPr>
            <w:color w:val="808080"/>
            <w:sz w:val="20"/>
            <w:szCs w:val="20"/>
          </w:rPr>
          <w:delText>"&gt;&lt;/param&gt;</w:delText>
        </w:r>
      </w:del>
    </w:p>
    <w:p w14:paraId="50E10B6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FileDownload_Click</w:t>
      </w:r>
      <w:proofErr w:type="spellEnd"/>
      <w:r>
        <w:rPr>
          <w:color w:val="000000"/>
          <w:sz w:val="20"/>
          <w:szCs w:val="20"/>
        </w:rPr>
        <w:t>(</w:t>
      </w:r>
      <w:r>
        <w:rPr>
          <w:color w:val="0000FF"/>
          <w:sz w:val="20"/>
          <w:szCs w:val="20"/>
        </w:rPr>
        <w:t>object</w:t>
      </w:r>
      <w:r>
        <w:rPr>
          <w:color w:val="000000"/>
          <w:sz w:val="20"/>
          <w:szCs w:val="20"/>
        </w:rPr>
        <w:t xml:space="preserve"> sender, </w:t>
      </w:r>
      <w:proofErr w:type="spellStart"/>
      <w:r>
        <w:rPr>
          <w:color w:val="000000"/>
          <w:sz w:val="20"/>
          <w:szCs w:val="20"/>
        </w:rPr>
        <w:t>RoutedEventArgs</w:t>
      </w:r>
      <w:proofErr w:type="spellEnd"/>
      <w:r>
        <w:rPr>
          <w:color w:val="000000"/>
          <w:sz w:val="20"/>
          <w:szCs w:val="20"/>
        </w:rPr>
        <w:t xml:space="preserve"> e)</w:t>
      </w:r>
    </w:p>
    <w:p w14:paraId="647FB4FA" w14:textId="77777777" w:rsidR="00942C25" w:rsidRDefault="009C5CA0">
      <w:pPr>
        <w:spacing w:after="0" w:line="240" w:lineRule="auto"/>
        <w:rPr>
          <w:color w:val="000000"/>
          <w:sz w:val="20"/>
          <w:szCs w:val="20"/>
        </w:rPr>
      </w:pPr>
      <w:r>
        <w:rPr>
          <w:color w:val="000000"/>
          <w:sz w:val="20"/>
          <w:szCs w:val="20"/>
        </w:rPr>
        <w:t xml:space="preserve">        {</w:t>
      </w:r>
    </w:p>
    <w:p w14:paraId="124EC200"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fileDownload.Content</w:t>
      </w:r>
      <w:proofErr w:type="spellEnd"/>
      <w:r>
        <w:rPr>
          <w:color w:val="000000"/>
          <w:sz w:val="20"/>
          <w:szCs w:val="20"/>
        </w:rPr>
        <w:t xml:space="preserve"> = </w:t>
      </w:r>
      <w:r>
        <w:rPr>
          <w:color w:val="A31515"/>
          <w:sz w:val="20"/>
          <w:szCs w:val="20"/>
        </w:rPr>
        <w:t>"Cancel"</w:t>
      </w:r>
      <w:r>
        <w:rPr>
          <w:color w:val="000000"/>
          <w:sz w:val="20"/>
          <w:szCs w:val="20"/>
        </w:rPr>
        <w:t>;</w:t>
      </w:r>
    </w:p>
    <w:p w14:paraId="7275320B"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taskProgress.Visibility</w:t>
      </w:r>
      <w:proofErr w:type="spellEnd"/>
      <w:r>
        <w:rPr>
          <w:color w:val="000000"/>
          <w:sz w:val="20"/>
          <w:szCs w:val="20"/>
        </w:rPr>
        <w:t xml:space="preserve"> = </w:t>
      </w:r>
      <w:proofErr w:type="spellStart"/>
      <w:r>
        <w:rPr>
          <w:color w:val="000000"/>
          <w:sz w:val="20"/>
          <w:szCs w:val="20"/>
        </w:rPr>
        <w:t>Visibility.Visible</w:t>
      </w:r>
      <w:proofErr w:type="spellEnd"/>
      <w:r>
        <w:rPr>
          <w:color w:val="000000"/>
          <w:sz w:val="20"/>
          <w:szCs w:val="20"/>
        </w:rPr>
        <w:t>;</w:t>
      </w:r>
    </w:p>
    <w:p w14:paraId="150DCB1B"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taskProgress.IsIndeterminate</w:t>
      </w:r>
      <w:proofErr w:type="spellEnd"/>
      <w:r>
        <w:rPr>
          <w:color w:val="000000"/>
          <w:sz w:val="20"/>
          <w:szCs w:val="20"/>
        </w:rPr>
        <w:t xml:space="preserve"> = </w:t>
      </w:r>
      <w:r>
        <w:rPr>
          <w:color w:val="0000FF"/>
          <w:sz w:val="20"/>
          <w:szCs w:val="20"/>
        </w:rPr>
        <w:t>false</w:t>
      </w:r>
      <w:r>
        <w:rPr>
          <w:color w:val="000000"/>
          <w:sz w:val="20"/>
          <w:szCs w:val="20"/>
        </w:rPr>
        <w:t>;</w:t>
      </w:r>
    </w:p>
    <w:p w14:paraId="4D358F11"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taskProgress.Value</w:t>
      </w:r>
      <w:proofErr w:type="spellEnd"/>
      <w:r>
        <w:rPr>
          <w:color w:val="000000"/>
          <w:sz w:val="20"/>
          <w:szCs w:val="20"/>
        </w:rPr>
        <w:t xml:space="preserve"> = 0;</w:t>
      </w:r>
    </w:p>
    <w:p w14:paraId="1ABE6B3A"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taskProgress.Maximum</w:t>
      </w:r>
      <w:proofErr w:type="spellEnd"/>
      <w:r>
        <w:rPr>
          <w:color w:val="000000"/>
          <w:sz w:val="20"/>
          <w:szCs w:val="20"/>
        </w:rPr>
        <w:t xml:space="preserve"> = 100;</w:t>
      </w:r>
    </w:p>
    <w:p w14:paraId="162440B4"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logs.Text</w:t>
      </w:r>
      <w:proofErr w:type="spellEnd"/>
      <w:r>
        <w:rPr>
          <w:color w:val="000000"/>
          <w:sz w:val="20"/>
          <w:szCs w:val="20"/>
        </w:rPr>
        <w:t xml:space="preserve"> = </w:t>
      </w:r>
      <w:r>
        <w:rPr>
          <w:color w:val="A31515"/>
          <w:sz w:val="20"/>
          <w:szCs w:val="20"/>
        </w:rPr>
        <w:t>""</w:t>
      </w:r>
      <w:r>
        <w:rPr>
          <w:color w:val="000000"/>
          <w:sz w:val="20"/>
          <w:szCs w:val="20"/>
        </w:rPr>
        <w:t>;</w:t>
      </w:r>
    </w:p>
    <w:p w14:paraId="07D2E873" w14:textId="77777777" w:rsidR="00942C25" w:rsidRDefault="00942C25">
      <w:pPr>
        <w:spacing w:after="0" w:line="240" w:lineRule="auto"/>
        <w:rPr>
          <w:color w:val="000000"/>
          <w:sz w:val="20"/>
          <w:szCs w:val="20"/>
        </w:rPr>
      </w:pPr>
    </w:p>
    <w:p w14:paraId="412C39F3"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//On clicking of Search/Cancel checking to cancel operation or perform search</w:t>
      </w:r>
    </w:p>
    <w:p w14:paraId="58B805A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cts</w:t>
      </w:r>
      <w:proofErr w:type="spellEnd"/>
      <w:r>
        <w:rPr>
          <w:color w:val="000000"/>
          <w:sz w:val="20"/>
          <w:szCs w:val="20"/>
        </w:rPr>
        <w:t xml:space="preserve"> != </w:t>
      </w:r>
      <w:r>
        <w:rPr>
          <w:color w:val="0000FF"/>
          <w:sz w:val="20"/>
          <w:szCs w:val="20"/>
        </w:rPr>
        <w:t>null</w:t>
      </w:r>
      <w:r>
        <w:rPr>
          <w:color w:val="000000"/>
          <w:sz w:val="20"/>
          <w:szCs w:val="20"/>
        </w:rPr>
        <w:t>)</w:t>
      </w:r>
    </w:p>
    <w:p w14:paraId="26BCCFFA" w14:textId="77777777" w:rsidR="00942C25" w:rsidRDefault="009C5CA0">
      <w:pPr>
        <w:spacing w:after="0" w:line="240" w:lineRule="auto"/>
        <w:rPr>
          <w:color w:val="000000"/>
          <w:sz w:val="20"/>
          <w:szCs w:val="20"/>
        </w:rPr>
      </w:pPr>
      <w:r>
        <w:rPr>
          <w:color w:val="000000"/>
          <w:sz w:val="20"/>
          <w:szCs w:val="20"/>
        </w:rPr>
        <w:t xml:space="preserve">            {</w:t>
      </w:r>
    </w:p>
    <w:p w14:paraId="34835F2C"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cts.Cancel</w:t>
      </w:r>
      <w:proofErr w:type="spellEnd"/>
      <w:r>
        <w:rPr>
          <w:color w:val="000000"/>
          <w:sz w:val="20"/>
          <w:szCs w:val="20"/>
        </w:rPr>
        <w:t>();</w:t>
      </w:r>
    </w:p>
    <w:p w14:paraId="2EE6DB0D"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w:t>
      </w:r>
      <w:proofErr w:type="spellEnd"/>
      <w:r>
        <w:rPr>
          <w:color w:val="000000"/>
          <w:sz w:val="20"/>
          <w:szCs w:val="20"/>
        </w:rPr>
        <w:t xml:space="preserve"> = </w:t>
      </w:r>
      <w:r>
        <w:rPr>
          <w:color w:val="0000FF"/>
          <w:sz w:val="20"/>
          <w:szCs w:val="20"/>
        </w:rPr>
        <w:t>null</w:t>
      </w:r>
      <w:r>
        <w:rPr>
          <w:color w:val="000000"/>
          <w:sz w:val="20"/>
          <w:szCs w:val="20"/>
        </w:rPr>
        <w:t>;</w:t>
      </w:r>
    </w:p>
    <w:p w14:paraId="696E40CF"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14:paraId="45B94327" w14:textId="77777777" w:rsidR="00942C25" w:rsidRDefault="009C5CA0">
      <w:pPr>
        <w:spacing w:after="0" w:line="240" w:lineRule="auto"/>
        <w:rPr>
          <w:color w:val="000000"/>
          <w:sz w:val="20"/>
          <w:szCs w:val="20"/>
        </w:rPr>
      </w:pPr>
      <w:r>
        <w:rPr>
          <w:color w:val="000000"/>
          <w:sz w:val="20"/>
          <w:szCs w:val="20"/>
        </w:rPr>
        <w:t xml:space="preserve">            }</w:t>
      </w:r>
    </w:p>
    <w:p w14:paraId="6F5215F8"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w:t>
      </w:r>
      <w:proofErr w:type="spellEnd"/>
      <w:r>
        <w:rPr>
          <w:color w:val="000000"/>
          <w:sz w:val="20"/>
          <w:szCs w:val="20"/>
        </w:rPr>
        <w:t xml:space="preserve"> = </w:t>
      </w:r>
      <w:r>
        <w:rPr>
          <w:color w:val="0000FF"/>
          <w:sz w:val="20"/>
          <w:szCs w:val="20"/>
        </w:rPr>
        <w:t>new</w:t>
      </w:r>
      <w:r>
        <w:rPr>
          <w:color w:val="000000"/>
          <w:sz w:val="20"/>
          <w:szCs w:val="20"/>
        </w:rPr>
        <w:t xml:space="preserve"> CancellationTokenSource();</w:t>
      </w:r>
    </w:p>
    <w:p w14:paraId="3B21AD07" w14:textId="77777777" w:rsidR="00942C25" w:rsidRDefault="00942C25">
      <w:pPr>
        <w:spacing w:after="0" w:line="240" w:lineRule="auto"/>
        <w:rPr>
          <w:color w:val="000000"/>
          <w:sz w:val="20"/>
          <w:szCs w:val="20"/>
        </w:rPr>
      </w:pPr>
    </w:p>
    <w:p w14:paraId="15F7A89B" w14:textId="5ECAA20E" w:rsidR="00942C25" w:rsidRDefault="009C5CA0">
      <w:pPr>
        <w:spacing w:after="0" w:line="240" w:lineRule="auto"/>
        <w:rPr>
          <w:color w:val="000000"/>
          <w:sz w:val="20"/>
          <w:szCs w:val="20"/>
        </w:rPr>
      </w:pPr>
      <w:r>
        <w:rPr>
          <w:color w:val="000000"/>
          <w:sz w:val="20"/>
          <w:szCs w:val="20"/>
        </w:rPr>
        <w:t xml:space="preserve">            </w:t>
      </w:r>
      <w:r>
        <w:rPr>
          <w:color w:val="008000"/>
          <w:sz w:val="20"/>
          <w:szCs w:val="20"/>
        </w:rPr>
        <w:t>//Progre</w:t>
      </w:r>
      <w:ins w:id="3528" w:author="Ravindra Akella" w:date="2019-11-28T11:32:00Z">
        <w:r w:rsidR="00735E38">
          <w:rPr>
            <w:color w:val="008000"/>
            <w:sz w:val="20"/>
            <w:szCs w:val="20"/>
          </w:rPr>
          <w:t>s</w:t>
        </w:r>
      </w:ins>
      <w:r>
        <w:rPr>
          <w:color w:val="008000"/>
          <w:sz w:val="20"/>
          <w:szCs w:val="20"/>
        </w:rPr>
        <w:t>s reporting</w:t>
      </w:r>
    </w:p>
    <w:p w14:paraId="590C0B9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w:t>
      </w:r>
      <w:proofErr w:type="spellStart"/>
      <w:r>
        <w:rPr>
          <w:color w:val="000000"/>
          <w:sz w:val="20"/>
          <w:szCs w:val="20"/>
        </w:rPr>
        <w:t>ProgreesReport</w:t>
      </w:r>
      <w:proofErr w:type="spellEnd"/>
      <w:r>
        <w:rPr>
          <w:color w:val="000000"/>
          <w:sz w:val="20"/>
          <w:szCs w:val="20"/>
        </w:rPr>
        <w:t>&gt;(percent =&gt;</w:t>
      </w:r>
    </w:p>
    <w:p w14:paraId="3E256C0F" w14:textId="77777777" w:rsidR="00942C25" w:rsidRDefault="009C5CA0">
      <w:pPr>
        <w:spacing w:after="0" w:line="240" w:lineRule="auto"/>
        <w:rPr>
          <w:color w:val="000000"/>
          <w:sz w:val="20"/>
          <w:szCs w:val="20"/>
        </w:rPr>
      </w:pPr>
      <w:r>
        <w:rPr>
          <w:color w:val="000000"/>
          <w:sz w:val="20"/>
          <w:szCs w:val="20"/>
        </w:rPr>
        <w:t xml:space="preserve">            {</w:t>
      </w:r>
    </w:p>
    <w:p w14:paraId="3CAF4AE0"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taskProgress.Value</w:t>
      </w:r>
      <w:proofErr w:type="spellEnd"/>
      <w:r>
        <w:rPr>
          <w:color w:val="000000"/>
          <w:sz w:val="20"/>
          <w:szCs w:val="20"/>
        </w:rPr>
        <w:t xml:space="preserve"> = </w:t>
      </w:r>
      <w:proofErr w:type="spellStart"/>
      <w:r>
        <w:rPr>
          <w:color w:val="000000"/>
          <w:sz w:val="20"/>
          <w:szCs w:val="20"/>
        </w:rPr>
        <w:t>percent.progressPercentage</w:t>
      </w:r>
      <w:proofErr w:type="spellEnd"/>
      <w:r>
        <w:rPr>
          <w:color w:val="000000"/>
          <w:sz w:val="20"/>
          <w:szCs w:val="20"/>
        </w:rPr>
        <w:t>;</w:t>
      </w:r>
    </w:p>
    <w:p w14:paraId="2BD83B88"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logs.Text</w:t>
      </w:r>
      <w:proofErr w:type="spellEnd"/>
      <w:r>
        <w:rPr>
          <w:color w:val="000000"/>
          <w:sz w:val="20"/>
          <w:szCs w:val="20"/>
        </w:rPr>
        <w:t xml:space="preserve"> += </w:t>
      </w:r>
      <w:r>
        <w:rPr>
          <w:color w:val="A31515"/>
          <w:sz w:val="20"/>
          <w:szCs w:val="20"/>
        </w:rPr>
        <w:t>$"</w:t>
      </w:r>
      <w:r>
        <w:rPr>
          <w:color w:val="000000"/>
          <w:sz w:val="20"/>
          <w:szCs w:val="20"/>
        </w:rPr>
        <w:t>{</w:t>
      </w:r>
      <w:proofErr w:type="spellStart"/>
      <w:r>
        <w:rPr>
          <w:color w:val="000000"/>
          <w:sz w:val="20"/>
          <w:szCs w:val="20"/>
        </w:rPr>
        <w:t>percent.bytesToRead</w:t>
      </w:r>
      <w:proofErr w:type="spellEnd"/>
      <w:r>
        <w:rPr>
          <w:color w:val="000000"/>
          <w:sz w:val="20"/>
          <w:szCs w:val="20"/>
        </w:rPr>
        <w:t>}</w:t>
      </w:r>
      <w:r>
        <w:rPr>
          <w:color w:val="A31515"/>
          <w:sz w:val="20"/>
          <w:szCs w:val="20"/>
        </w:rPr>
        <w:t>/</w:t>
      </w:r>
      <w:r>
        <w:rPr>
          <w:color w:val="000000"/>
          <w:sz w:val="20"/>
          <w:szCs w:val="20"/>
        </w:rPr>
        <w:t>{</w:t>
      </w:r>
      <w:proofErr w:type="spellStart"/>
      <w:r>
        <w:rPr>
          <w:color w:val="000000"/>
          <w:sz w:val="20"/>
          <w:szCs w:val="20"/>
        </w:rPr>
        <w:t>percent.totalBytes</w:t>
      </w:r>
      <w:proofErr w:type="spellEnd"/>
      <w:r>
        <w:rPr>
          <w:color w:val="000000"/>
          <w:sz w:val="20"/>
          <w:szCs w:val="20"/>
        </w:rPr>
        <w:t>}</w:t>
      </w:r>
      <w:r>
        <w:rPr>
          <w:color w:val="A31515"/>
          <w:sz w:val="20"/>
          <w:szCs w:val="20"/>
        </w:rPr>
        <w:t xml:space="preserve"> downloaded!!</w:t>
      </w:r>
      <w:r>
        <w:rPr>
          <w:color w:val="000000"/>
          <w:sz w:val="20"/>
          <w:szCs w:val="20"/>
        </w:rPr>
        <w:t>{</w:t>
      </w:r>
      <w:proofErr w:type="spellStart"/>
      <w:r>
        <w:rPr>
          <w:color w:val="000000"/>
          <w:sz w:val="20"/>
          <w:szCs w:val="20"/>
        </w:rPr>
        <w:t>Environment.NewLine</w:t>
      </w:r>
      <w:proofErr w:type="spellEnd"/>
      <w:r>
        <w:rPr>
          <w:color w:val="000000"/>
          <w:sz w:val="20"/>
          <w:szCs w:val="20"/>
        </w:rPr>
        <w:t>}</w:t>
      </w:r>
      <w:r>
        <w:rPr>
          <w:color w:val="A31515"/>
          <w:sz w:val="20"/>
          <w:szCs w:val="20"/>
        </w:rPr>
        <w:t>"</w:t>
      </w:r>
      <w:r>
        <w:rPr>
          <w:color w:val="000000"/>
          <w:sz w:val="20"/>
          <w:szCs w:val="20"/>
        </w:rPr>
        <w:t>;</w:t>
      </w:r>
    </w:p>
    <w:p w14:paraId="2170A72D"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logs.Text</w:t>
      </w:r>
      <w:proofErr w:type="spellEnd"/>
      <w:r>
        <w:rPr>
          <w:color w:val="000000"/>
          <w:sz w:val="20"/>
          <w:szCs w:val="20"/>
        </w:rPr>
        <w:t xml:space="preserve"> += </w:t>
      </w:r>
      <w:r>
        <w:rPr>
          <w:color w:val="A31515"/>
          <w:sz w:val="20"/>
          <w:szCs w:val="20"/>
        </w:rPr>
        <w:t xml:space="preserve">$"Elapsed time - </w:t>
      </w:r>
      <w:r>
        <w:rPr>
          <w:color w:val="000000"/>
          <w:sz w:val="20"/>
          <w:szCs w:val="20"/>
        </w:rPr>
        <w:t>{</w:t>
      </w:r>
      <w:proofErr w:type="spellStart"/>
      <w:r>
        <w:rPr>
          <w:color w:val="000000"/>
          <w:sz w:val="20"/>
          <w:szCs w:val="20"/>
        </w:rPr>
        <w:t>percent.elapsedTime</w:t>
      </w:r>
      <w:proofErr w:type="spellEnd"/>
      <w:r>
        <w:rPr>
          <w:color w:val="000000"/>
          <w:sz w:val="20"/>
          <w:szCs w:val="20"/>
        </w:rPr>
        <w:t>}</w:t>
      </w:r>
      <w:proofErr w:type="spellStart"/>
      <w:r>
        <w:rPr>
          <w:color w:val="A31515"/>
          <w:sz w:val="20"/>
          <w:szCs w:val="20"/>
        </w:rPr>
        <w:t>ms</w:t>
      </w:r>
      <w:proofErr w:type="spellEnd"/>
      <w:r>
        <w:rPr>
          <w:color w:val="000000"/>
          <w:sz w:val="20"/>
          <w:szCs w:val="20"/>
        </w:rPr>
        <w:t>{</w:t>
      </w:r>
      <w:proofErr w:type="spellStart"/>
      <w:r>
        <w:rPr>
          <w:color w:val="000000"/>
          <w:sz w:val="20"/>
          <w:szCs w:val="20"/>
        </w:rPr>
        <w:t>Environment.NewLine</w:t>
      </w:r>
      <w:proofErr w:type="spellEnd"/>
      <w:r>
        <w:rPr>
          <w:color w:val="000000"/>
          <w:sz w:val="20"/>
          <w:szCs w:val="20"/>
        </w:rPr>
        <w:t>}</w:t>
      </w:r>
      <w:r>
        <w:rPr>
          <w:color w:val="A31515"/>
          <w:sz w:val="20"/>
          <w:szCs w:val="20"/>
        </w:rPr>
        <w:t>"</w:t>
      </w:r>
      <w:r>
        <w:rPr>
          <w:color w:val="000000"/>
          <w:sz w:val="20"/>
          <w:szCs w:val="20"/>
        </w:rPr>
        <w:t>;</w:t>
      </w:r>
    </w:p>
    <w:p w14:paraId="79CA29DC" w14:textId="77777777" w:rsidR="00942C25" w:rsidRDefault="009C5CA0">
      <w:pPr>
        <w:spacing w:after="0" w:line="240" w:lineRule="auto"/>
        <w:rPr>
          <w:color w:val="000000"/>
          <w:sz w:val="20"/>
          <w:szCs w:val="20"/>
        </w:rPr>
      </w:pPr>
      <w:r>
        <w:rPr>
          <w:color w:val="000000"/>
          <w:sz w:val="20"/>
          <w:szCs w:val="20"/>
        </w:rPr>
        <w:t xml:space="preserve">            });</w:t>
      </w:r>
    </w:p>
    <w:p w14:paraId="5BB4C5D2" w14:textId="77777777" w:rsidR="00942C25" w:rsidRDefault="00942C25">
      <w:pPr>
        <w:spacing w:after="0" w:line="240" w:lineRule="auto"/>
        <w:rPr>
          <w:color w:val="000000"/>
          <w:sz w:val="20"/>
          <w:szCs w:val="20"/>
        </w:rPr>
      </w:pPr>
    </w:p>
    <w:p w14:paraId="4115EE8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016C2702" w14:textId="77777777" w:rsidR="00942C25" w:rsidRDefault="009C5CA0">
      <w:pPr>
        <w:spacing w:after="0" w:line="240" w:lineRule="auto"/>
        <w:rPr>
          <w:color w:val="000000"/>
          <w:sz w:val="20"/>
          <w:szCs w:val="20"/>
        </w:rPr>
      </w:pPr>
      <w:r>
        <w:rPr>
          <w:color w:val="000000"/>
          <w:sz w:val="20"/>
          <w:szCs w:val="20"/>
        </w:rPr>
        <w:t xml:space="preserve">            {</w:t>
      </w:r>
    </w:p>
    <w:p w14:paraId="2D211E2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DownloadLargeFilAsync(</w:t>
      </w:r>
      <w:r>
        <w:rPr>
          <w:color w:val="A31515"/>
          <w:sz w:val="20"/>
          <w:szCs w:val="20"/>
        </w:rPr>
        <w:t>"https://github.com/Ravindra-a/largefile/archive/master.zip"</w:t>
      </w:r>
      <w:r>
        <w:rPr>
          <w:color w:val="000000"/>
          <w:sz w:val="20"/>
          <w:szCs w:val="20"/>
        </w:rPr>
        <w:t xml:space="preserve">, </w:t>
      </w:r>
      <w:r>
        <w:rPr>
          <w:color w:val="A31515"/>
          <w:sz w:val="20"/>
          <w:szCs w:val="20"/>
        </w:rPr>
        <w:t>"largefile.zip"</w:t>
      </w:r>
      <w:r>
        <w:rPr>
          <w:color w:val="000000"/>
          <w:sz w:val="20"/>
          <w:szCs w:val="20"/>
        </w:rPr>
        <w:t xml:space="preserve">, </w:t>
      </w:r>
      <w:proofErr w:type="spellStart"/>
      <w:r>
        <w:rPr>
          <w:color w:val="000000"/>
          <w:sz w:val="20"/>
          <w:szCs w:val="20"/>
        </w:rPr>
        <w:t>cts.Token</w:t>
      </w:r>
      <w:proofErr w:type="spellEnd"/>
      <w:r>
        <w:rPr>
          <w:color w:val="000000"/>
          <w:sz w:val="20"/>
          <w:szCs w:val="20"/>
        </w:rPr>
        <w:t>, progress);</w:t>
      </w:r>
    </w:p>
    <w:p w14:paraId="6A8F1210"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logs.Text</w:t>
      </w:r>
      <w:proofErr w:type="spellEnd"/>
      <w:r>
        <w:rPr>
          <w:color w:val="000000"/>
          <w:sz w:val="20"/>
          <w:szCs w:val="20"/>
        </w:rPr>
        <w:t xml:space="preserve"> += </w:t>
      </w:r>
      <w:r>
        <w:rPr>
          <w:color w:val="A31515"/>
          <w:sz w:val="20"/>
          <w:szCs w:val="20"/>
        </w:rPr>
        <w:t xml:space="preserve">$"File </w:t>
      </w:r>
      <w:r>
        <w:rPr>
          <w:color w:val="000000"/>
          <w:sz w:val="20"/>
          <w:szCs w:val="20"/>
        </w:rPr>
        <w:t>{</w:t>
      </w:r>
      <w:proofErr w:type="spellStart"/>
      <w:r>
        <w:rPr>
          <w:color w:val="000000"/>
          <w:sz w:val="20"/>
          <w:szCs w:val="20"/>
        </w:rPr>
        <w:t>fileName</w:t>
      </w:r>
      <w:proofErr w:type="spellEnd"/>
      <w:r>
        <w:rPr>
          <w:color w:val="000000"/>
          <w:sz w:val="20"/>
          <w:szCs w:val="20"/>
        </w:rPr>
        <w:t>}</w:t>
      </w:r>
      <w:r>
        <w:rPr>
          <w:color w:val="A31515"/>
          <w:sz w:val="20"/>
          <w:szCs w:val="20"/>
        </w:rPr>
        <w:t xml:space="preserve"> downloaded successfully!!</w:t>
      </w:r>
      <w:r>
        <w:rPr>
          <w:color w:val="000000"/>
          <w:sz w:val="20"/>
          <w:szCs w:val="20"/>
        </w:rPr>
        <w:t>{Environment.NewLine}</w:t>
      </w:r>
      <w:r>
        <w:rPr>
          <w:color w:val="A31515"/>
          <w:sz w:val="20"/>
          <w:szCs w:val="20"/>
        </w:rPr>
        <w:t>"</w:t>
      </w:r>
      <w:r>
        <w:rPr>
          <w:color w:val="000000"/>
          <w:sz w:val="20"/>
          <w:szCs w:val="20"/>
        </w:rPr>
        <w:t>;</w:t>
      </w:r>
    </w:p>
    <w:p w14:paraId="0DB4EF3B" w14:textId="77777777" w:rsidR="00942C25" w:rsidRDefault="009C5CA0">
      <w:pPr>
        <w:spacing w:after="0" w:line="240" w:lineRule="auto"/>
        <w:rPr>
          <w:color w:val="000000"/>
          <w:sz w:val="20"/>
          <w:szCs w:val="20"/>
        </w:rPr>
      </w:pPr>
      <w:r>
        <w:rPr>
          <w:color w:val="000000"/>
          <w:sz w:val="20"/>
          <w:szCs w:val="20"/>
        </w:rPr>
        <w:t xml:space="preserve">            }</w:t>
      </w:r>
    </w:p>
    <w:p w14:paraId="714A6C8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14:paraId="4F320C19" w14:textId="77777777" w:rsidR="00942C25" w:rsidRDefault="009C5CA0">
      <w:pPr>
        <w:spacing w:after="0" w:line="240" w:lineRule="auto"/>
        <w:rPr>
          <w:color w:val="000000"/>
          <w:sz w:val="20"/>
          <w:szCs w:val="20"/>
        </w:rPr>
      </w:pPr>
      <w:r>
        <w:rPr>
          <w:color w:val="000000"/>
          <w:sz w:val="20"/>
          <w:szCs w:val="20"/>
        </w:rPr>
        <w:t xml:space="preserve">            {</w:t>
      </w:r>
    </w:p>
    <w:p w14:paraId="4E06F692"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logs.Text</w:t>
      </w:r>
      <w:proofErr w:type="spellEnd"/>
      <w:r>
        <w:rPr>
          <w:color w:val="000000"/>
          <w:sz w:val="20"/>
          <w:szCs w:val="20"/>
        </w:rPr>
        <w:t xml:space="preserve"> = </w:t>
      </w:r>
      <w:proofErr w:type="spellStart"/>
      <w:r>
        <w:rPr>
          <w:color w:val="000000"/>
          <w:sz w:val="20"/>
          <w:szCs w:val="20"/>
        </w:rPr>
        <w:t>ex.Message</w:t>
      </w:r>
      <w:proofErr w:type="spellEnd"/>
      <w:r>
        <w:rPr>
          <w:color w:val="000000"/>
          <w:sz w:val="20"/>
          <w:szCs w:val="20"/>
        </w:rPr>
        <w:t>;</w:t>
      </w:r>
    </w:p>
    <w:p w14:paraId="7C2E108F" w14:textId="77777777" w:rsidR="00942C25" w:rsidRDefault="009C5CA0">
      <w:pPr>
        <w:spacing w:after="0" w:line="240" w:lineRule="auto"/>
        <w:rPr>
          <w:color w:val="000000"/>
          <w:sz w:val="20"/>
          <w:szCs w:val="20"/>
        </w:rPr>
      </w:pPr>
      <w:r>
        <w:rPr>
          <w:color w:val="000000"/>
          <w:sz w:val="20"/>
          <w:szCs w:val="20"/>
        </w:rPr>
        <w:t xml:space="preserve">            }</w:t>
      </w:r>
    </w:p>
    <w:p w14:paraId="0E3E2FC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14:paraId="02BB48C0" w14:textId="77777777" w:rsidR="00942C25" w:rsidRDefault="009C5CA0">
      <w:pPr>
        <w:spacing w:after="0" w:line="240" w:lineRule="auto"/>
        <w:rPr>
          <w:color w:val="000000"/>
          <w:sz w:val="20"/>
          <w:szCs w:val="20"/>
        </w:rPr>
      </w:pPr>
      <w:r>
        <w:rPr>
          <w:color w:val="000000"/>
          <w:sz w:val="20"/>
          <w:szCs w:val="20"/>
        </w:rPr>
        <w:t xml:space="preserve">            {</w:t>
      </w:r>
    </w:p>
    <w:p w14:paraId="65E2995B"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logs.Text</w:t>
      </w:r>
      <w:proofErr w:type="spellEnd"/>
      <w:r>
        <w:rPr>
          <w:color w:val="000000"/>
          <w:sz w:val="20"/>
          <w:szCs w:val="20"/>
        </w:rPr>
        <w:t xml:space="preserve"> = </w:t>
      </w:r>
      <w:proofErr w:type="spellStart"/>
      <w:r>
        <w:rPr>
          <w:color w:val="000000"/>
          <w:sz w:val="20"/>
          <w:szCs w:val="20"/>
        </w:rPr>
        <w:t>ex.Message</w:t>
      </w:r>
      <w:proofErr w:type="spellEnd"/>
      <w:r>
        <w:rPr>
          <w:color w:val="000000"/>
          <w:sz w:val="20"/>
          <w:szCs w:val="20"/>
        </w:rPr>
        <w:t>;</w:t>
      </w:r>
    </w:p>
    <w:p w14:paraId="41222D53" w14:textId="77777777" w:rsidR="00942C25" w:rsidRDefault="009C5CA0">
      <w:pPr>
        <w:spacing w:after="0" w:line="240" w:lineRule="auto"/>
        <w:rPr>
          <w:color w:val="000000"/>
          <w:sz w:val="20"/>
          <w:szCs w:val="20"/>
        </w:rPr>
      </w:pPr>
      <w:r>
        <w:rPr>
          <w:color w:val="000000"/>
          <w:sz w:val="20"/>
          <w:szCs w:val="20"/>
        </w:rPr>
        <w:t xml:space="preserve">            }</w:t>
      </w:r>
    </w:p>
    <w:p w14:paraId="57319DE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258344BE" w14:textId="77777777" w:rsidR="00942C25" w:rsidRDefault="009C5CA0">
      <w:pPr>
        <w:spacing w:after="0" w:line="240" w:lineRule="auto"/>
        <w:rPr>
          <w:color w:val="000000"/>
          <w:sz w:val="20"/>
          <w:szCs w:val="20"/>
        </w:rPr>
      </w:pPr>
      <w:r>
        <w:rPr>
          <w:color w:val="000000"/>
          <w:sz w:val="20"/>
          <w:szCs w:val="20"/>
        </w:rPr>
        <w:t xml:space="preserve">            {</w:t>
      </w:r>
    </w:p>
    <w:p w14:paraId="37F0EBBD"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w:t>
      </w:r>
      <w:proofErr w:type="spellEnd"/>
      <w:r>
        <w:rPr>
          <w:color w:val="000000"/>
          <w:sz w:val="20"/>
          <w:szCs w:val="20"/>
        </w:rPr>
        <w:t xml:space="preserve"> = </w:t>
      </w:r>
      <w:r>
        <w:rPr>
          <w:color w:val="0000FF"/>
          <w:sz w:val="20"/>
          <w:szCs w:val="20"/>
        </w:rPr>
        <w:t>null</w:t>
      </w:r>
      <w:r>
        <w:rPr>
          <w:color w:val="000000"/>
          <w:sz w:val="20"/>
          <w:szCs w:val="20"/>
        </w:rPr>
        <w:t>;</w:t>
      </w:r>
    </w:p>
    <w:p w14:paraId="30908CC6"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taskProgress.Visibility</w:t>
      </w:r>
      <w:proofErr w:type="spellEnd"/>
      <w:r>
        <w:rPr>
          <w:color w:val="000000"/>
          <w:sz w:val="20"/>
          <w:szCs w:val="20"/>
        </w:rPr>
        <w:t xml:space="preserve"> = </w:t>
      </w:r>
      <w:proofErr w:type="spellStart"/>
      <w:r>
        <w:rPr>
          <w:color w:val="000000"/>
          <w:sz w:val="20"/>
          <w:szCs w:val="20"/>
        </w:rPr>
        <w:t>Visibility.Hidden</w:t>
      </w:r>
      <w:proofErr w:type="spellEnd"/>
      <w:r>
        <w:rPr>
          <w:color w:val="000000"/>
          <w:sz w:val="20"/>
          <w:szCs w:val="20"/>
        </w:rPr>
        <w:t>;</w:t>
      </w:r>
    </w:p>
    <w:p w14:paraId="34755CF9"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fileDownload.Content</w:t>
      </w:r>
      <w:proofErr w:type="spellEnd"/>
      <w:r>
        <w:rPr>
          <w:color w:val="000000"/>
          <w:sz w:val="20"/>
          <w:szCs w:val="20"/>
        </w:rPr>
        <w:t xml:space="preserve"> = </w:t>
      </w:r>
      <w:r>
        <w:rPr>
          <w:color w:val="A31515"/>
          <w:sz w:val="20"/>
          <w:szCs w:val="20"/>
        </w:rPr>
        <w:t>"File Download"</w:t>
      </w:r>
      <w:r>
        <w:rPr>
          <w:color w:val="000000"/>
          <w:sz w:val="20"/>
          <w:szCs w:val="20"/>
        </w:rPr>
        <w:t>;</w:t>
      </w:r>
    </w:p>
    <w:p w14:paraId="157C9C85"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totalTimeTaken.Content</w:t>
      </w:r>
      <w:proofErr w:type="spellEnd"/>
      <w:r>
        <w:rPr>
          <w:color w:val="000000"/>
          <w:sz w:val="20"/>
          <w:szCs w:val="20"/>
        </w:rPr>
        <w:t xml:space="preserve"> = </w:t>
      </w:r>
      <w:r>
        <w:rPr>
          <w:color w:val="A31515"/>
          <w:sz w:val="20"/>
          <w:szCs w:val="20"/>
        </w:rPr>
        <w:t>"Download largefile.zip completed"</w:t>
      </w:r>
      <w:r>
        <w:rPr>
          <w:color w:val="000000"/>
          <w:sz w:val="20"/>
          <w:szCs w:val="20"/>
        </w:rPr>
        <w:t>;</w:t>
      </w:r>
    </w:p>
    <w:p w14:paraId="688D488C" w14:textId="77777777" w:rsidR="00942C25" w:rsidRDefault="009C5CA0">
      <w:pPr>
        <w:spacing w:after="0" w:line="240" w:lineRule="auto"/>
        <w:rPr>
          <w:color w:val="000000"/>
          <w:sz w:val="20"/>
          <w:szCs w:val="20"/>
        </w:rPr>
      </w:pPr>
      <w:r>
        <w:rPr>
          <w:color w:val="000000"/>
          <w:sz w:val="20"/>
          <w:szCs w:val="20"/>
        </w:rPr>
        <w:t xml:space="preserve">            }</w:t>
      </w:r>
    </w:p>
    <w:p w14:paraId="0F24FF79" w14:textId="23E674F3" w:rsidR="00942C25" w:rsidDel="00243106" w:rsidRDefault="009C5CA0" w:rsidP="00763F0E">
      <w:pPr>
        <w:spacing w:after="0" w:line="240" w:lineRule="auto"/>
        <w:rPr>
          <w:del w:id="3529" w:author="Ravindra Akella" w:date="2019-11-24T21:55:00Z"/>
          <w:color w:val="000000"/>
          <w:sz w:val="20"/>
          <w:szCs w:val="20"/>
        </w:rPr>
      </w:pPr>
      <w:r>
        <w:rPr>
          <w:color w:val="000000"/>
          <w:sz w:val="20"/>
          <w:szCs w:val="20"/>
        </w:rPr>
        <w:t xml:space="preserve">        }</w:t>
      </w:r>
    </w:p>
    <w:p w14:paraId="19698BEB" w14:textId="5B21632B" w:rsidR="00942C25" w:rsidDel="00243106" w:rsidRDefault="00942C25" w:rsidP="00763F0E">
      <w:pPr>
        <w:spacing w:after="0" w:line="240" w:lineRule="auto"/>
        <w:rPr>
          <w:del w:id="3530" w:author="Ravindra Akella" w:date="2019-11-24T21:55:00Z"/>
          <w:color w:val="000000"/>
          <w:sz w:val="20"/>
          <w:szCs w:val="20"/>
        </w:rPr>
      </w:pPr>
    </w:p>
    <w:p w14:paraId="01296A60" w14:textId="2AE6611B" w:rsidR="00942C25" w:rsidDel="00076F43" w:rsidRDefault="009C5CA0" w:rsidP="00EB4A6E">
      <w:pPr>
        <w:spacing w:after="0" w:line="240" w:lineRule="auto"/>
        <w:rPr>
          <w:del w:id="3531" w:author="Ravindra Akella" w:date="2019-11-24T21:26:00Z"/>
          <w:color w:val="000000"/>
          <w:sz w:val="20"/>
          <w:szCs w:val="20"/>
        </w:rPr>
      </w:pPr>
      <w:del w:id="3532" w:author="Ravindra Akella" w:date="2019-11-24T21:55:00Z">
        <w:r w:rsidDel="00243106">
          <w:rPr>
            <w:color w:val="000000"/>
            <w:sz w:val="20"/>
            <w:szCs w:val="20"/>
          </w:rPr>
          <w:delText xml:space="preserve">        </w:delText>
        </w:r>
      </w:del>
      <w:del w:id="3533" w:author="Ravindra Akella" w:date="2019-11-24T21:26:00Z">
        <w:r w:rsidDel="00076F43">
          <w:rPr>
            <w:color w:val="808080"/>
            <w:sz w:val="20"/>
            <w:szCs w:val="20"/>
          </w:rPr>
          <w:delText>///</w:delText>
        </w:r>
        <w:r w:rsidDel="00076F43">
          <w:rPr>
            <w:color w:val="008000"/>
            <w:sz w:val="20"/>
            <w:szCs w:val="20"/>
          </w:rPr>
          <w:delText xml:space="preserve"> </w:delText>
        </w:r>
        <w:r w:rsidDel="00076F43">
          <w:rPr>
            <w:color w:val="808080"/>
            <w:sz w:val="20"/>
            <w:szCs w:val="20"/>
          </w:rPr>
          <w:delText>&lt;summary&gt;</w:delText>
        </w:r>
      </w:del>
    </w:p>
    <w:p w14:paraId="2CE29A9A" w14:textId="58CC1A35" w:rsidR="00942C25" w:rsidDel="00076F43" w:rsidRDefault="009C5CA0" w:rsidP="00C80F39">
      <w:pPr>
        <w:spacing w:after="0" w:line="240" w:lineRule="auto"/>
        <w:rPr>
          <w:del w:id="3534" w:author="Ravindra Akella" w:date="2019-11-24T21:26:00Z"/>
          <w:color w:val="000000"/>
          <w:sz w:val="20"/>
          <w:szCs w:val="20"/>
        </w:rPr>
      </w:pPr>
      <w:del w:id="3535" w:author="Ravindra Akella" w:date="2019-11-24T21:26:00Z">
        <w:r w:rsidDel="00076F43">
          <w:rPr>
            <w:color w:val="000000"/>
            <w:sz w:val="20"/>
            <w:szCs w:val="20"/>
          </w:rPr>
          <w:delText xml:space="preserve">        </w:delText>
        </w:r>
        <w:r w:rsidDel="00076F43">
          <w:rPr>
            <w:color w:val="808080"/>
            <w:sz w:val="20"/>
            <w:szCs w:val="20"/>
          </w:rPr>
          <w:delText>///</w:delText>
        </w:r>
        <w:r w:rsidDel="00076F43">
          <w:rPr>
            <w:color w:val="008000"/>
            <w:sz w:val="20"/>
            <w:szCs w:val="20"/>
          </w:rPr>
          <w:delText xml:space="preserve"> Async Download Method</w:delText>
        </w:r>
      </w:del>
    </w:p>
    <w:p w14:paraId="0C51C27E" w14:textId="1842820B" w:rsidR="00942C25" w:rsidDel="00076F43" w:rsidRDefault="009C5CA0" w:rsidP="00E81FCF">
      <w:pPr>
        <w:spacing w:after="0" w:line="240" w:lineRule="auto"/>
        <w:rPr>
          <w:del w:id="3536" w:author="Ravindra Akella" w:date="2019-11-24T21:26:00Z"/>
          <w:color w:val="000000"/>
          <w:sz w:val="20"/>
          <w:szCs w:val="20"/>
        </w:rPr>
      </w:pPr>
      <w:del w:id="3537" w:author="Ravindra Akella" w:date="2019-11-24T21:26:00Z">
        <w:r w:rsidDel="00076F43">
          <w:rPr>
            <w:color w:val="000000"/>
            <w:sz w:val="20"/>
            <w:szCs w:val="20"/>
          </w:rPr>
          <w:delText xml:space="preserve">        </w:delText>
        </w:r>
        <w:r w:rsidDel="00076F43">
          <w:rPr>
            <w:color w:val="808080"/>
            <w:sz w:val="20"/>
            <w:szCs w:val="20"/>
          </w:rPr>
          <w:delText>///</w:delText>
        </w:r>
        <w:r w:rsidDel="00076F43">
          <w:rPr>
            <w:color w:val="008000"/>
            <w:sz w:val="20"/>
            <w:szCs w:val="20"/>
          </w:rPr>
          <w:delText xml:space="preserve"> </w:delText>
        </w:r>
        <w:r w:rsidDel="00076F43">
          <w:rPr>
            <w:color w:val="808080"/>
            <w:sz w:val="20"/>
            <w:szCs w:val="20"/>
          </w:rPr>
          <w:delText>&lt;/summary&gt;</w:delText>
        </w:r>
      </w:del>
    </w:p>
    <w:p w14:paraId="379F11C3" w14:textId="46219020" w:rsidR="00942C25" w:rsidDel="00076F43" w:rsidRDefault="009C5CA0" w:rsidP="00581951">
      <w:pPr>
        <w:spacing w:after="0" w:line="240" w:lineRule="auto"/>
        <w:rPr>
          <w:del w:id="3538" w:author="Ravindra Akella" w:date="2019-11-24T21:26:00Z"/>
          <w:color w:val="000000"/>
          <w:sz w:val="20"/>
          <w:szCs w:val="20"/>
        </w:rPr>
      </w:pPr>
      <w:del w:id="3539" w:author="Ravindra Akella" w:date="2019-11-24T21:26:00Z">
        <w:r w:rsidDel="00076F43">
          <w:rPr>
            <w:color w:val="000000"/>
            <w:sz w:val="20"/>
            <w:szCs w:val="20"/>
          </w:rPr>
          <w:delText xml:space="preserve">        </w:delText>
        </w:r>
        <w:r w:rsidDel="00076F43">
          <w:rPr>
            <w:color w:val="808080"/>
            <w:sz w:val="20"/>
            <w:szCs w:val="20"/>
          </w:rPr>
          <w:delText>///</w:delText>
        </w:r>
        <w:r w:rsidDel="00076F43">
          <w:rPr>
            <w:color w:val="008000"/>
            <w:sz w:val="20"/>
            <w:szCs w:val="20"/>
          </w:rPr>
          <w:delText xml:space="preserve"> </w:delText>
        </w:r>
        <w:r w:rsidDel="00076F43">
          <w:rPr>
            <w:color w:val="808080"/>
            <w:sz w:val="20"/>
            <w:szCs w:val="20"/>
          </w:rPr>
          <w:delText>&lt;param name="</w:delText>
        </w:r>
        <w:r w:rsidDel="00076F43">
          <w:rPr>
            <w:color w:val="000000"/>
            <w:sz w:val="20"/>
            <w:szCs w:val="20"/>
          </w:rPr>
          <w:delText>fileToDownload</w:delText>
        </w:r>
        <w:r w:rsidDel="00076F43">
          <w:rPr>
            <w:color w:val="808080"/>
            <w:sz w:val="20"/>
            <w:szCs w:val="20"/>
          </w:rPr>
          <w:delText>"&gt;</w:delText>
        </w:r>
        <w:r w:rsidDel="00076F43">
          <w:rPr>
            <w:color w:val="008000"/>
            <w:sz w:val="20"/>
            <w:szCs w:val="20"/>
          </w:rPr>
          <w:delText>File to download</w:delText>
        </w:r>
        <w:r w:rsidDel="00076F43">
          <w:rPr>
            <w:color w:val="808080"/>
            <w:sz w:val="20"/>
            <w:szCs w:val="20"/>
          </w:rPr>
          <w:delText>&lt;/param&gt;</w:delText>
        </w:r>
      </w:del>
    </w:p>
    <w:p w14:paraId="6C792796" w14:textId="5DEBE57F" w:rsidR="00942C25" w:rsidDel="00076F43" w:rsidRDefault="009C5CA0" w:rsidP="00C27AE2">
      <w:pPr>
        <w:spacing w:after="0" w:line="240" w:lineRule="auto"/>
        <w:rPr>
          <w:del w:id="3540" w:author="Ravindra Akella" w:date="2019-11-24T21:26:00Z"/>
          <w:color w:val="000000"/>
          <w:sz w:val="20"/>
          <w:szCs w:val="20"/>
        </w:rPr>
      </w:pPr>
      <w:del w:id="3541" w:author="Ravindra Akella" w:date="2019-11-24T21:26:00Z">
        <w:r w:rsidDel="00076F43">
          <w:rPr>
            <w:color w:val="000000"/>
            <w:sz w:val="20"/>
            <w:szCs w:val="20"/>
          </w:rPr>
          <w:delText xml:space="preserve">        </w:delText>
        </w:r>
        <w:r w:rsidDel="00076F43">
          <w:rPr>
            <w:color w:val="808080"/>
            <w:sz w:val="20"/>
            <w:szCs w:val="20"/>
          </w:rPr>
          <w:delText>///</w:delText>
        </w:r>
        <w:r w:rsidDel="00076F43">
          <w:rPr>
            <w:color w:val="008000"/>
            <w:sz w:val="20"/>
            <w:szCs w:val="20"/>
          </w:rPr>
          <w:delText xml:space="preserve"> </w:delText>
        </w:r>
        <w:r w:rsidDel="00076F43">
          <w:rPr>
            <w:color w:val="808080"/>
            <w:sz w:val="20"/>
            <w:szCs w:val="20"/>
          </w:rPr>
          <w:delText>&lt;param name="</w:delText>
        </w:r>
        <w:r w:rsidDel="00076F43">
          <w:rPr>
            <w:color w:val="000000"/>
            <w:sz w:val="20"/>
            <w:szCs w:val="20"/>
          </w:rPr>
          <w:delText>fileName</w:delText>
        </w:r>
        <w:r w:rsidDel="00076F43">
          <w:rPr>
            <w:color w:val="808080"/>
            <w:sz w:val="20"/>
            <w:szCs w:val="20"/>
          </w:rPr>
          <w:delText>"&gt;</w:delText>
        </w:r>
        <w:r w:rsidDel="00076F43">
          <w:rPr>
            <w:color w:val="008000"/>
            <w:sz w:val="20"/>
            <w:szCs w:val="20"/>
          </w:rPr>
          <w:delText>Name of file to write locally</w:delText>
        </w:r>
        <w:r w:rsidDel="00076F43">
          <w:rPr>
            <w:color w:val="808080"/>
            <w:sz w:val="20"/>
            <w:szCs w:val="20"/>
          </w:rPr>
          <w:delText>&lt;/param&gt;</w:delText>
        </w:r>
      </w:del>
    </w:p>
    <w:p w14:paraId="7EF0A16C" w14:textId="49977C36" w:rsidR="00942C25" w:rsidDel="00076F43" w:rsidRDefault="009C5CA0" w:rsidP="00561DA9">
      <w:pPr>
        <w:spacing w:after="0" w:line="240" w:lineRule="auto"/>
        <w:rPr>
          <w:del w:id="3542" w:author="Ravindra Akella" w:date="2019-11-24T21:26:00Z"/>
          <w:color w:val="000000"/>
          <w:sz w:val="20"/>
          <w:szCs w:val="20"/>
        </w:rPr>
      </w:pPr>
      <w:del w:id="3543" w:author="Ravindra Akella" w:date="2019-11-24T21:26:00Z">
        <w:r w:rsidDel="00076F43">
          <w:rPr>
            <w:color w:val="000000"/>
            <w:sz w:val="20"/>
            <w:szCs w:val="20"/>
          </w:rPr>
          <w:delText xml:space="preserve">        </w:delText>
        </w:r>
        <w:r w:rsidDel="00076F43">
          <w:rPr>
            <w:color w:val="808080"/>
            <w:sz w:val="20"/>
            <w:szCs w:val="20"/>
          </w:rPr>
          <w:delText>///</w:delText>
        </w:r>
        <w:r w:rsidDel="00076F43">
          <w:rPr>
            <w:color w:val="008000"/>
            <w:sz w:val="20"/>
            <w:szCs w:val="20"/>
          </w:rPr>
          <w:delText xml:space="preserve"> </w:delText>
        </w:r>
        <w:r w:rsidDel="00076F43">
          <w:rPr>
            <w:color w:val="808080"/>
            <w:sz w:val="20"/>
            <w:szCs w:val="20"/>
          </w:rPr>
          <w:delText>&lt;param name="</w:delText>
        </w:r>
        <w:r w:rsidDel="00076F43">
          <w:rPr>
            <w:color w:val="000000"/>
            <w:sz w:val="20"/>
            <w:szCs w:val="20"/>
          </w:rPr>
          <w:delText>token</w:delText>
        </w:r>
        <w:r w:rsidDel="00076F43">
          <w:rPr>
            <w:color w:val="808080"/>
            <w:sz w:val="20"/>
            <w:szCs w:val="20"/>
          </w:rPr>
          <w:delText>"&gt;</w:delText>
        </w:r>
        <w:r w:rsidDel="00076F43">
          <w:rPr>
            <w:color w:val="008000"/>
            <w:sz w:val="20"/>
            <w:szCs w:val="20"/>
          </w:rPr>
          <w:delText>Cancellation token</w:delText>
        </w:r>
        <w:r w:rsidDel="00076F43">
          <w:rPr>
            <w:color w:val="808080"/>
            <w:sz w:val="20"/>
            <w:szCs w:val="20"/>
          </w:rPr>
          <w:delText>&lt;/param&gt;</w:delText>
        </w:r>
      </w:del>
    </w:p>
    <w:p w14:paraId="706D96DB" w14:textId="4B70C539" w:rsidR="00942C25" w:rsidDel="00076F43" w:rsidRDefault="009C5CA0" w:rsidP="001107DD">
      <w:pPr>
        <w:spacing w:after="0" w:line="240" w:lineRule="auto"/>
        <w:rPr>
          <w:del w:id="3544" w:author="Ravindra Akella" w:date="2019-11-24T21:26:00Z"/>
          <w:color w:val="000000"/>
          <w:sz w:val="20"/>
          <w:szCs w:val="20"/>
        </w:rPr>
      </w:pPr>
      <w:del w:id="3545" w:author="Ravindra Akella" w:date="2019-11-24T21:26:00Z">
        <w:r w:rsidDel="00076F43">
          <w:rPr>
            <w:color w:val="000000"/>
            <w:sz w:val="20"/>
            <w:szCs w:val="20"/>
          </w:rPr>
          <w:delText xml:space="preserve">        </w:delText>
        </w:r>
        <w:r w:rsidDel="00076F43">
          <w:rPr>
            <w:color w:val="808080"/>
            <w:sz w:val="20"/>
            <w:szCs w:val="20"/>
          </w:rPr>
          <w:delText>///</w:delText>
        </w:r>
        <w:r w:rsidDel="00076F43">
          <w:rPr>
            <w:color w:val="008000"/>
            <w:sz w:val="20"/>
            <w:szCs w:val="20"/>
          </w:rPr>
          <w:delText xml:space="preserve"> </w:delText>
        </w:r>
        <w:r w:rsidDel="00076F43">
          <w:rPr>
            <w:color w:val="808080"/>
            <w:sz w:val="20"/>
            <w:szCs w:val="20"/>
          </w:rPr>
          <w:delText>&lt;param name="</w:delText>
        </w:r>
        <w:r w:rsidDel="00076F43">
          <w:rPr>
            <w:color w:val="000000"/>
            <w:sz w:val="20"/>
            <w:szCs w:val="20"/>
          </w:rPr>
          <w:delText>progress</w:delText>
        </w:r>
        <w:r w:rsidDel="00076F43">
          <w:rPr>
            <w:color w:val="808080"/>
            <w:sz w:val="20"/>
            <w:szCs w:val="20"/>
          </w:rPr>
          <w:delText>"&gt;</w:delText>
        </w:r>
        <w:r w:rsidDel="00076F43">
          <w:rPr>
            <w:color w:val="008000"/>
            <w:sz w:val="20"/>
            <w:szCs w:val="20"/>
          </w:rPr>
          <w:delText>Progress reporting</w:delText>
        </w:r>
        <w:r w:rsidDel="00076F43">
          <w:rPr>
            <w:color w:val="808080"/>
            <w:sz w:val="20"/>
            <w:szCs w:val="20"/>
          </w:rPr>
          <w:delText>&lt;/param&gt;</w:delText>
        </w:r>
      </w:del>
    </w:p>
    <w:p w14:paraId="37413BAE" w14:textId="16DBC439" w:rsidR="00942C25" w:rsidDel="00540787" w:rsidRDefault="009C5CA0" w:rsidP="001107DD">
      <w:pPr>
        <w:spacing w:after="0" w:line="240" w:lineRule="auto"/>
        <w:rPr>
          <w:del w:id="3546" w:author="Ravindra Akella" w:date="2019-11-24T21:21:00Z"/>
          <w:color w:val="000000"/>
          <w:sz w:val="20"/>
          <w:szCs w:val="20"/>
        </w:rPr>
      </w:pPr>
      <w:del w:id="3547" w:author="Ravindra Akella" w:date="2019-11-24T21:21:00Z">
        <w:r w:rsidDel="00540787">
          <w:rPr>
            <w:color w:val="000000"/>
            <w:sz w:val="20"/>
            <w:szCs w:val="20"/>
          </w:rPr>
          <w:delText xml:space="preserve">        </w:delText>
        </w:r>
        <w:r w:rsidDel="00540787">
          <w:rPr>
            <w:color w:val="808080"/>
            <w:sz w:val="20"/>
            <w:szCs w:val="20"/>
          </w:rPr>
          <w:delText>///</w:delText>
        </w:r>
        <w:r w:rsidDel="00540787">
          <w:rPr>
            <w:color w:val="008000"/>
            <w:sz w:val="20"/>
            <w:szCs w:val="20"/>
          </w:rPr>
          <w:delText xml:space="preserve"> </w:delText>
        </w:r>
        <w:r w:rsidDel="00540787">
          <w:rPr>
            <w:color w:val="808080"/>
            <w:sz w:val="20"/>
            <w:szCs w:val="20"/>
          </w:rPr>
          <w:delText>&lt;returns&gt;&lt;/returns&gt;</w:delText>
        </w:r>
      </w:del>
    </w:p>
    <w:p w14:paraId="5C9B603F" w14:textId="2D8593D2" w:rsidR="00942C25" w:rsidDel="00076F43" w:rsidRDefault="009C5CA0" w:rsidP="001107DD">
      <w:pPr>
        <w:spacing w:after="0" w:line="240" w:lineRule="auto"/>
        <w:rPr>
          <w:del w:id="3548" w:author="Ravindra Akella" w:date="2019-11-24T21:26:00Z"/>
          <w:color w:val="000000"/>
          <w:sz w:val="20"/>
          <w:szCs w:val="20"/>
        </w:rPr>
      </w:pPr>
      <w:del w:id="3549" w:author="Ravindra Akella" w:date="2019-11-24T21:26:00Z">
        <w:r w:rsidDel="00076F43">
          <w:rPr>
            <w:color w:val="000000"/>
            <w:sz w:val="20"/>
            <w:szCs w:val="20"/>
          </w:rPr>
          <w:delText xml:space="preserve">        </w:delText>
        </w:r>
        <w:r w:rsidDel="00076F43">
          <w:rPr>
            <w:color w:val="0000FF"/>
            <w:sz w:val="20"/>
            <w:szCs w:val="20"/>
          </w:rPr>
          <w:delText>private</w:delText>
        </w:r>
        <w:r w:rsidDel="00076F43">
          <w:rPr>
            <w:color w:val="000000"/>
            <w:sz w:val="20"/>
            <w:szCs w:val="20"/>
          </w:rPr>
          <w:delText xml:space="preserve"> </w:delText>
        </w:r>
        <w:r w:rsidDel="00076F43">
          <w:rPr>
            <w:color w:val="0000FF"/>
            <w:sz w:val="20"/>
            <w:szCs w:val="20"/>
          </w:rPr>
          <w:delText>async</w:delText>
        </w:r>
        <w:r w:rsidDel="00076F43">
          <w:rPr>
            <w:color w:val="000000"/>
            <w:sz w:val="20"/>
            <w:szCs w:val="20"/>
          </w:rPr>
          <w:delText xml:space="preserve"> Task DownloadLargeFilAsync(</w:delText>
        </w:r>
        <w:r w:rsidDel="00076F43">
          <w:rPr>
            <w:color w:val="0000FF"/>
            <w:sz w:val="20"/>
            <w:szCs w:val="20"/>
          </w:rPr>
          <w:delText>string</w:delText>
        </w:r>
        <w:r w:rsidDel="00076F43">
          <w:rPr>
            <w:color w:val="000000"/>
            <w:sz w:val="20"/>
            <w:szCs w:val="20"/>
          </w:rPr>
          <w:delText xml:space="preserve"> fileToDownload, </w:delText>
        </w:r>
        <w:r w:rsidDel="00076F43">
          <w:rPr>
            <w:color w:val="0000FF"/>
            <w:sz w:val="20"/>
            <w:szCs w:val="20"/>
          </w:rPr>
          <w:delText>string</w:delText>
        </w:r>
        <w:r w:rsidDel="00076F43">
          <w:rPr>
            <w:color w:val="000000"/>
            <w:sz w:val="20"/>
            <w:szCs w:val="20"/>
          </w:rPr>
          <w:delText xml:space="preserve"> fileName, CancellationToken token, IProgress&lt;ProgreesReport&gt; progress = </w:delText>
        </w:r>
        <w:r w:rsidDel="00076F43">
          <w:rPr>
            <w:color w:val="0000FF"/>
            <w:sz w:val="20"/>
            <w:szCs w:val="20"/>
          </w:rPr>
          <w:delText>null</w:delText>
        </w:r>
        <w:r w:rsidDel="00076F43">
          <w:rPr>
            <w:color w:val="000000"/>
            <w:sz w:val="20"/>
            <w:szCs w:val="20"/>
          </w:rPr>
          <w:delText>)</w:delText>
        </w:r>
      </w:del>
    </w:p>
    <w:p w14:paraId="4FC82927" w14:textId="1623BFA6" w:rsidR="00942C25" w:rsidDel="00076F43" w:rsidRDefault="009C5CA0" w:rsidP="001107DD">
      <w:pPr>
        <w:spacing w:after="0" w:line="240" w:lineRule="auto"/>
        <w:rPr>
          <w:del w:id="3550" w:author="Ravindra Akella" w:date="2019-11-24T21:26:00Z"/>
          <w:color w:val="000000"/>
          <w:sz w:val="20"/>
          <w:szCs w:val="20"/>
        </w:rPr>
      </w:pPr>
      <w:del w:id="3551" w:author="Ravindra Akella" w:date="2019-11-24T21:26:00Z">
        <w:r w:rsidDel="00076F43">
          <w:rPr>
            <w:color w:val="000000"/>
            <w:sz w:val="20"/>
            <w:szCs w:val="20"/>
          </w:rPr>
          <w:delText xml:space="preserve">        {</w:delText>
        </w:r>
      </w:del>
    </w:p>
    <w:p w14:paraId="4CDF95F5" w14:textId="3CBEB2AC" w:rsidR="00942C25" w:rsidDel="00076F43" w:rsidRDefault="009C5CA0" w:rsidP="00103417">
      <w:pPr>
        <w:spacing w:after="0" w:line="240" w:lineRule="auto"/>
        <w:rPr>
          <w:del w:id="3552" w:author="Ravindra Akella" w:date="2019-11-24T21:26:00Z"/>
          <w:color w:val="000000"/>
          <w:sz w:val="20"/>
          <w:szCs w:val="20"/>
        </w:rPr>
      </w:pPr>
      <w:del w:id="3553" w:author="Ravindra Akella" w:date="2019-11-24T21:26:00Z">
        <w:r w:rsidDel="00076F43">
          <w:rPr>
            <w:color w:val="000000"/>
            <w:sz w:val="20"/>
            <w:szCs w:val="20"/>
          </w:rPr>
          <w:delText xml:space="preserve">            </w:delText>
        </w:r>
        <w:r w:rsidDel="00076F43">
          <w:rPr>
            <w:color w:val="0000FF"/>
            <w:sz w:val="20"/>
            <w:szCs w:val="20"/>
          </w:rPr>
          <w:delText>var</w:delText>
        </w:r>
        <w:r w:rsidDel="00076F43">
          <w:rPr>
            <w:color w:val="000000"/>
            <w:sz w:val="20"/>
            <w:szCs w:val="20"/>
          </w:rPr>
          <w:delText xml:space="preserve"> ticker = </w:delText>
        </w:r>
        <w:r w:rsidDel="00076F43">
          <w:rPr>
            <w:color w:val="0000FF"/>
            <w:sz w:val="20"/>
            <w:szCs w:val="20"/>
          </w:rPr>
          <w:delText>new</w:delText>
        </w:r>
        <w:r w:rsidDel="00076F43">
          <w:rPr>
            <w:color w:val="000000"/>
            <w:sz w:val="20"/>
            <w:szCs w:val="20"/>
          </w:rPr>
          <w:delText xml:space="preserve"> Stopwatch();</w:delText>
        </w:r>
      </w:del>
    </w:p>
    <w:p w14:paraId="3888BB36" w14:textId="7ABA467F" w:rsidR="00942C25" w:rsidDel="00076F43" w:rsidRDefault="009C5CA0" w:rsidP="00301900">
      <w:pPr>
        <w:spacing w:after="0" w:line="240" w:lineRule="auto"/>
        <w:rPr>
          <w:del w:id="3554" w:author="Ravindra Akella" w:date="2019-11-24T21:26:00Z"/>
          <w:color w:val="000000"/>
          <w:sz w:val="20"/>
          <w:szCs w:val="20"/>
        </w:rPr>
      </w:pPr>
      <w:del w:id="3555" w:author="Ravindra Akella" w:date="2019-11-24T21:26:00Z">
        <w:r w:rsidDel="00076F43">
          <w:rPr>
            <w:color w:val="000000"/>
            <w:sz w:val="20"/>
            <w:szCs w:val="20"/>
          </w:rPr>
          <w:delText xml:space="preserve">            ticker.Start();</w:delText>
        </w:r>
      </w:del>
    </w:p>
    <w:p w14:paraId="7082CCF9" w14:textId="7E63FB8F" w:rsidR="00942C25" w:rsidDel="00076F43" w:rsidRDefault="009C5CA0" w:rsidP="009D2B64">
      <w:pPr>
        <w:spacing w:after="0" w:line="240" w:lineRule="auto"/>
        <w:rPr>
          <w:del w:id="3556" w:author="Ravindra Akella" w:date="2019-11-24T21:26:00Z"/>
          <w:color w:val="000000"/>
          <w:sz w:val="20"/>
          <w:szCs w:val="20"/>
        </w:rPr>
      </w:pPr>
      <w:del w:id="3557" w:author="Ravindra Akella" w:date="2019-11-24T21:26:00Z">
        <w:r w:rsidDel="00076F43">
          <w:rPr>
            <w:color w:val="000000"/>
            <w:sz w:val="20"/>
            <w:szCs w:val="20"/>
          </w:rPr>
          <w:delText xml:space="preserve">            </w:delText>
        </w:r>
        <w:r w:rsidDel="00076F43">
          <w:rPr>
            <w:color w:val="0000FF"/>
            <w:sz w:val="20"/>
            <w:szCs w:val="20"/>
          </w:rPr>
          <w:delText>byte</w:delText>
        </w:r>
        <w:r w:rsidDel="00076F43">
          <w:rPr>
            <w:color w:val="000000"/>
            <w:sz w:val="20"/>
            <w:szCs w:val="20"/>
          </w:rPr>
          <w:delText xml:space="preserve">[] buffer = </w:delText>
        </w:r>
        <w:r w:rsidDel="00076F43">
          <w:rPr>
            <w:color w:val="0000FF"/>
            <w:sz w:val="20"/>
            <w:szCs w:val="20"/>
          </w:rPr>
          <w:delText>new</w:delText>
        </w:r>
        <w:r w:rsidDel="00076F43">
          <w:rPr>
            <w:color w:val="000000"/>
            <w:sz w:val="20"/>
            <w:szCs w:val="20"/>
          </w:rPr>
          <w:delText xml:space="preserve"> </w:delText>
        </w:r>
        <w:r w:rsidDel="00076F43">
          <w:rPr>
            <w:color w:val="0000FF"/>
            <w:sz w:val="20"/>
            <w:szCs w:val="20"/>
          </w:rPr>
          <w:delText>byte</w:delText>
        </w:r>
        <w:r w:rsidDel="00076F43">
          <w:rPr>
            <w:color w:val="000000"/>
            <w:sz w:val="20"/>
            <w:szCs w:val="20"/>
          </w:rPr>
          <w:delText>[8192];</w:delText>
        </w:r>
      </w:del>
    </w:p>
    <w:p w14:paraId="64FE5BCC" w14:textId="61136B3C" w:rsidR="00942C25" w:rsidDel="00076F43" w:rsidRDefault="009C5CA0" w:rsidP="00C0076E">
      <w:pPr>
        <w:spacing w:after="0" w:line="240" w:lineRule="auto"/>
        <w:rPr>
          <w:del w:id="3558" w:author="Ravindra Akella" w:date="2019-11-24T21:26:00Z"/>
          <w:color w:val="000000"/>
          <w:sz w:val="20"/>
          <w:szCs w:val="20"/>
        </w:rPr>
      </w:pPr>
      <w:del w:id="3559" w:author="Ravindra Akella" w:date="2019-11-24T21:26:00Z">
        <w:r w:rsidDel="00076F43">
          <w:rPr>
            <w:color w:val="000000"/>
            <w:sz w:val="20"/>
            <w:szCs w:val="20"/>
          </w:rPr>
          <w:delText xml:space="preserve">            </w:delText>
        </w:r>
        <w:r w:rsidDel="00076F43">
          <w:rPr>
            <w:color w:val="0000FF"/>
            <w:sz w:val="20"/>
            <w:szCs w:val="20"/>
          </w:rPr>
          <w:delText>int</w:delText>
        </w:r>
        <w:r w:rsidDel="00076F43">
          <w:rPr>
            <w:color w:val="000000"/>
            <w:sz w:val="20"/>
            <w:szCs w:val="20"/>
          </w:rPr>
          <w:delText xml:space="preserve"> bytes = 0;</w:delText>
        </w:r>
      </w:del>
    </w:p>
    <w:p w14:paraId="0D149E51" w14:textId="1A2F0F0D" w:rsidR="00942C25" w:rsidDel="00076F43" w:rsidRDefault="009C5CA0" w:rsidP="00D1288E">
      <w:pPr>
        <w:spacing w:after="0" w:line="240" w:lineRule="auto"/>
        <w:rPr>
          <w:del w:id="3560" w:author="Ravindra Akella" w:date="2019-11-24T21:26:00Z"/>
          <w:color w:val="000000"/>
          <w:sz w:val="20"/>
          <w:szCs w:val="20"/>
        </w:rPr>
      </w:pPr>
      <w:del w:id="3561" w:author="Ravindra Akella" w:date="2019-11-24T21:26:00Z">
        <w:r w:rsidDel="00076F43">
          <w:rPr>
            <w:color w:val="000000"/>
            <w:sz w:val="20"/>
            <w:szCs w:val="20"/>
          </w:rPr>
          <w:delText xml:space="preserve">            </w:delText>
        </w:r>
        <w:r w:rsidDel="00076F43">
          <w:rPr>
            <w:color w:val="0000FF"/>
            <w:sz w:val="20"/>
            <w:szCs w:val="20"/>
          </w:rPr>
          <w:delText>string</w:delText>
        </w:r>
        <w:r w:rsidDel="00076F43">
          <w:rPr>
            <w:color w:val="000000"/>
            <w:sz w:val="20"/>
            <w:szCs w:val="20"/>
          </w:rPr>
          <w:delText xml:space="preserve"> fileToWriteTo = System.IO.Path.Combine(System.IO.Path.GetTempPath(), fileName);</w:delText>
        </w:r>
      </w:del>
    </w:p>
    <w:p w14:paraId="6B0A50E8" w14:textId="79976DB4" w:rsidR="00942C25" w:rsidDel="00076F43" w:rsidRDefault="009C5CA0" w:rsidP="00852331">
      <w:pPr>
        <w:spacing w:after="0" w:line="240" w:lineRule="auto"/>
        <w:rPr>
          <w:del w:id="3562" w:author="Ravindra Akella" w:date="2019-11-24T21:26:00Z"/>
          <w:color w:val="000000"/>
          <w:sz w:val="20"/>
          <w:szCs w:val="20"/>
        </w:rPr>
      </w:pPr>
      <w:del w:id="3563" w:author="Ravindra Akella" w:date="2019-11-24T21:26:00Z">
        <w:r w:rsidDel="00076F43">
          <w:rPr>
            <w:color w:val="000000"/>
            <w:sz w:val="20"/>
            <w:szCs w:val="20"/>
          </w:rPr>
          <w:delText xml:space="preserve">            </w:delText>
        </w:r>
        <w:r w:rsidDel="00076F43">
          <w:rPr>
            <w:color w:val="0000FF"/>
            <w:sz w:val="20"/>
            <w:szCs w:val="20"/>
          </w:rPr>
          <w:delText>using</w:delText>
        </w:r>
        <w:r w:rsidDel="00076F43">
          <w:rPr>
            <w:color w:val="000000"/>
            <w:sz w:val="20"/>
            <w:szCs w:val="20"/>
          </w:rPr>
          <w:delText xml:space="preserve"> (HttpClient client = </w:delText>
        </w:r>
        <w:r w:rsidDel="00076F43">
          <w:rPr>
            <w:color w:val="0000FF"/>
            <w:sz w:val="20"/>
            <w:szCs w:val="20"/>
          </w:rPr>
          <w:delText>new</w:delText>
        </w:r>
        <w:r w:rsidDel="00076F43">
          <w:rPr>
            <w:color w:val="000000"/>
            <w:sz w:val="20"/>
            <w:szCs w:val="20"/>
          </w:rPr>
          <w:delText xml:space="preserve"> HttpClient())</w:delText>
        </w:r>
      </w:del>
    </w:p>
    <w:p w14:paraId="05CEB910" w14:textId="7F3E947A" w:rsidR="00942C25" w:rsidDel="00076F43" w:rsidRDefault="009C5CA0" w:rsidP="00852331">
      <w:pPr>
        <w:spacing w:after="0" w:line="240" w:lineRule="auto"/>
        <w:rPr>
          <w:del w:id="3564" w:author="Ravindra Akella" w:date="2019-11-24T21:26:00Z"/>
          <w:color w:val="000000"/>
          <w:sz w:val="20"/>
          <w:szCs w:val="20"/>
        </w:rPr>
      </w:pPr>
      <w:del w:id="3565" w:author="Ravindra Akella" w:date="2019-11-24T21:26:00Z">
        <w:r w:rsidDel="00076F43">
          <w:rPr>
            <w:color w:val="000000"/>
            <w:sz w:val="20"/>
            <w:szCs w:val="20"/>
          </w:rPr>
          <w:delText xml:space="preserve">            {</w:delText>
        </w:r>
      </w:del>
    </w:p>
    <w:p w14:paraId="669E5A20" w14:textId="1ED311D8" w:rsidR="00942C25" w:rsidDel="00076F43" w:rsidRDefault="00942C25" w:rsidP="00243106">
      <w:pPr>
        <w:spacing w:after="0" w:line="240" w:lineRule="auto"/>
        <w:rPr>
          <w:del w:id="3566" w:author="Ravindra Akella" w:date="2019-11-24T21:26:00Z"/>
          <w:color w:val="000000"/>
          <w:sz w:val="20"/>
          <w:szCs w:val="20"/>
        </w:rPr>
        <w:pPrChange w:id="3567" w:author="Ravindra Akella" w:date="2019-11-24T21:55:00Z">
          <w:pPr>
            <w:spacing w:after="0" w:line="240" w:lineRule="auto"/>
          </w:pPr>
        </w:pPrChange>
      </w:pPr>
    </w:p>
    <w:p w14:paraId="63F46A1F" w14:textId="0EA33228" w:rsidR="00942C25" w:rsidDel="00076F43" w:rsidRDefault="009C5CA0" w:rsidP="00243106">
      <w:pPr>
        <w:spacing w:after="0" w:line="240" w:lineRule="auto"/>
        <w:rPr>
          <w:del w:id="3568" w:author="Ravindra Akella" w:date="2019-11-24T21:26:00Z"/>
          <w:color w:val="000000"/>
          <w:sz w:val="20"/>
          <w:szCs w:val="20"/>
        </w:rPr>
        <w:pPrChange w:id="3569" w:author="Ravindra Akella" w:date="2019-11-24T21:55:00Z">
          <w:pPr>
            <w:spacing w:after="0" w:line="240" w:lineRule="auto"/>
          </w:pPr>
        </w:pPrChange>
      </w:pPr>
      <w:del w:id="3570" w:author="Ravindra Akella" w:date="2019-11-24T21:26:00Z">
        <w:r w:rsidDel="00076F43">
          <w:rPr>
            <w:color w:val="000000"/>
            <w:sz w:val="20"/>
            <w:szCs w:val="20"/>
          </w:rPr>
          <w:delText xml:space="preserve">                </w:delText>
        </w:r>
        <w:r w:rsidDel="00076F43">
          <w:rPr>
            <w:color w:val="0000FF"/>
            <w:sz w:val="20"/>
            <w:szCs w:val="20"/>
          </w:rPr>
          <w:delText>string</w:delText>
        </w:r>
        <w:r w:rsidDel="00076F43">
          <w:rPr>
            <w:color w:val="000000"/>
            <w:sz w:val="20"/>
            <w:szCs w:val="20"/>
          </w:rPr>
          <w:delText xml:space="preserve"> url = fileToDownload;</w:delText>
        </w:r>
      </w:del>
    </w:p>
    <w:p w14:paraId="329801B4" w14:textId="32980E56" w:rsidR="00942C25" w:rsidDel="00076F43" w:rsidRDefault="009C5CA0" w:rsidP="00243106">
      <w:pPr>
        <w:spacing w:after="0" w:line="240" w:lineRule="auto"/>
        <w:rPr>
          <w:del w:id="3571" w:author="Ravindra Akella" w:date="2019-11-24T21:26:00Z"/>
          <w:color w:val="000000"/>
          <w:sz w:val="20"/>
          <w:szCs w:val="20"/>
        </w:rPr>
        <w:pPrChange w:id="3572" w:author="Ravindra Akella" w:date="2019-11-24T21:55:00Z">
          <w:pPr>
            <w:spacing w:after="0" w:line="240" w:lineRule="auto"/>
          </w:pPr>
        </w:pPrChange>
      </w:pPr>
      <w:del w:id="3573" w:author="Ravindra Akella" w:date="2019-11-24T21:26:00Z">
        <w:r w:rsidDel="00076F43">
          <w:rPr>
            <w:color w:val="000000"/>
            <w:sz w:val="20"/>
            <w:szCs w:val="20"/>
          </w:rPr>
          <w:delText xml:space="preserve">                </w:delText>
        </w:r>
        <w:r w:rsidDel="00076F43">
          <w:rPr>
            <w:color w:val="0000FF"/>
            <w:sz w:val="20"/>
            <w:szCs w:val="20"/>
          </w:rPr>
          <w:delText>using</w:delText>
        </w:r>
        <w:r w:rsidDel="00076F43">
          <w:rPr>
            <w:color w:val="000000"/>
            <w:sz w:val="20"/>
            <w:szCs w:val="20"/>
          </w:rPr>
          <w:delText xml:space="preserve"> (HttpResponseMessage response = </w:delText>
        </w:r>
        <w:r w:rsidDel="00076F43">
          <w:rPr>
            <w:color w:val="0000FF"/>
            <w:sz w:val="20"/>
            <w:szCs w:val="20"/>
          </w:rPr>
          <w:delText>await</w:delText>
        </w:r>
        <w:r w:rsidDel="00076F43">
          <w:rPr>
            <w:color w:val="000000"/>
            <w:sz w:val="20"/>
            <w:szCs w:val="20"/>
          </w:rPr>
          <w:delText xml:space="preserve"> client.GetAsync(url, HttpCompletionOption.ResponseHeadersRead, token))</w:delText>
        </w:r>
      </w:del>
    </w:p>
    <w:p w14:paraId="0C861316" w14:textId="08F44965" w:rsidR="00942C25" w:rsidDel="00076F43" w:rsidRDefault="009C5CA0" w:rsidP="00243106">
      <w:pPr>
        <w:spacing w:after="0" w:line="240" w:lineRule="auto"/>
        <w:rPr>
          <w:del w:id="3574" w:author="Ravindra Akella" w:date="2019-11-24T21:26:00Z"/>
          <w:color w:val="000000"/>
          <w:sz w:val="20"/>
          <w:szCs w:val="20"/>
        </w:rPr>
        <w:pPrChange w:id="3575" w:author="Ravindra Akella" w:date="2019-11-24T21:55:00Z">
          <w:pPr>
            <w:spacing w:after="0" w:line="240" w:lineRule="auto"/>
          </w:pPr>
        </w:pPrChange>
      </w:pPr>
      <w:del w:id="3576" w:author="Ravindra Akella" w:date="2019-11-24T21:26:00Z">
        <w:r w:rsidDel="00076F43">
          <w:rPr>
            <w:color w:val="000000"/>
            <w:sz w:val="20"/>
            <w:szCs w:val="20"/>
          </w:rPr>
          <w:delText xml:space="preserve">                {</w:delText>
        </w:r>
      </w:del>
    </w:p>
    <w:p w14:paraId="0E96EB6B" w14:textId="6C7B8B40" w:rsidR="00942C25" w:rsidDel="00076F43" w:rsidRDefault="009C5CA0" w:rsidP="00243106">
      <w:pPr>
        <w:spacing w:after="0" w:line="240" w:lineRule="auto"/>
        <w:rPr>
          <w:del w:id="3577" w:author="Ravindra Akella" w:date="2019-11-24T21:26:00Z"/>
          <w:color w:val="000000"/>
          <w:sz w:val="20"/>
          <w:szCs w:val="20"/>
        </w:rPr>
        <w:pPrChange w:id="3578" w:author="Ravindra Akella" w:date="2019-11-24T21:55:00Z">
          <w:pPr>
            <w:spacing w:after="0" w:line="240" w:lineRule="auto"/>
          </w:pPr>
        </w:pPrChange>
      </w:pPr>
      <w:del w:id="3579" w:author="Ravindra Akella" w:date="2019-11-24T21:26:00Z">
        <w:r w:rsidDel="00076F43">
          <w:rPr>
            <w:color w:val="000000"/>
            <w:sz w:val="20"/>
            <w:szCs w:val="20"/>
          </w:rPr>
          <w:delText xml:space="preserve">                    response.EnsureSuccessStatusCode();</w:delText>
        </w:r>
      </w:del>
    </w:p>
    <w:p w14:paraId="4ED212BB" w14:textId="35C038EB" w:rsidR="00942C25" w:rsidDel="00076F43" w:rsidRDefault="009C5CA0" w:rsidP="00243106">
      <w:pPr>
        <w:spacing w:after="0" w:line="240" w:lineRule="auto"/>
        <w:rPr>
          <w:del w:id="3580" w:author="Ravindra Akella" w:date="2019-11-24T21:26:00Z"/>
          <w:color w:val="000000"/>
          <w:sz w:val="20"/>
          <w:szCs w:val="20"/>
        </w:rPr>
        <w:pPrChange w:id="3581" w:author="Ravindra Akella" w:date="2019-11-24T21:55:00Z">
          <w:pPr>
            <w:spacing w:after="0" w:line="240" w:lineRule="auto"/>
          </w:pPr>
        </w:pPrChange>
      </w:pPr>
      <w:del w:id="3582" w:author="Ravindra Akella" w:date="2019-11-24T21:26:00Z">
        <w:r w:rsidDel="00076F43">
          <w:rPr>
            <w:color w:val="000000"/>
            <w:sz w:val="20"/>
            <w:szCs w:val="20"/>
          </w:rPr>
          <w:delText xml:space="preserve">                    </w:delText>
        </w:r>
        <w:r w:rsidDel="00076F43">
          <w:rPr>
            <w:color w:val="0000FF"/>
            <w:sz w:val="20"/>
            <w:szCs w:val="20"/>
          </w:rPr>
          <w:delText>long</w:delText>
        </w:r>
        <w:r w:rsidDel="00076F43">
          <w:rPr>
            <w:color w:val="000000"/>
            <w:sz w:val="20"/>
            <w:szCs w:val="20"/>
          </w:rPr>
          <w:delText xml:space="preserve"> totalLength = response.Content.Headers.ContentLength.HasValue ? response.Content.Headers.ContentLength.Value : 34632982; </w:delText>
        </w:r>
        <w:r w:rsidDel="00076F43">
          <w:rPr>
            <w:color w:val="008000"/>
            <w:sz w:val="20"/>
            <w:szCs w:val="20"/>
          </w:rPr>
          <w:delText xml:space="preserve">//Once in a while github returns response without content length header </w:delText>
        </w:r>
      </w:del>
    </w:p>
    <w:p w14:paraId="6C2565E0" w14:textId="5AE741BF" w:rsidR="00942C25" w:rsidDel="00076F43" w:rsidRDefault="009C5CA0" w:rsidP="00243106">
      <w:pPr>
        <w:spacing w:after="0" w:line="240" w:lineRule="auto"/>
        <w:rPr>
          <w:del w:id="3583" w:author="Ravindra Akella" w:date="2019-11-24T21:26:00Z"/>
          <w:color w:val="000000"/>
          <w:sz w:val="20"/>
          <w:szCs w:val="20"/>
        </w:rPr>
        <w:pPrChange w:id="3584" w:author="Ravindra Akella" w:date="2019-11-24T21:55:00Z">
          <w:pPr>
            <w:spacing w:after="0" w:line="240" w:lineRule="auto"/>
          </w:pPr>
        </w:pPrChange>
      </w:pPr>
      <w:del w:id="3585" w:author="Ravindra Akella" w:date="2019-11-24T21:26:00Z">
        <w:r w:rsidDel="00076F43">
          <w:rPr>
            <w:color w:val="000000"/>
            <w:sz w:val="20"/>
            <w:szCs w:val="20"/>
          </w:rPr>
          <w:delText xml:space="preserve">                    </w:delText>
        </w:r>
        <w:r w:rsidDel="00076F43">
          <w:rPr>
            <w:color w:val="008000"/>
            <w:sz w:val="20"/>
            <w:szCs w:val="20"/>
          </w:rPr>
          <w:delText>//hence in that case defaulting to actual file size</w:delText>
        </w:r>
      </w:del>
    </w:p>
    <w:p w14:paraId="71C22953" w14:textId="183274AC" w:rsidR="00942C25" w:rsidDel="00076F43" w:rsidRDefault="009C5CA0" w:rsidP="00243106">
      <w:pPr>
        <w:spacing w:after="0" w:line="240" w:lineRule="auto"/>
        <w:rPr>
          <w:del w:id="3586" w:author="Ravindra Akella" w:date="2019-11-24T21:26:00Z"/>
          <w:color w:val="000000"/>
          <w:sz w:val="20"/>
          <w:szCs w:val="20"/>
        </w:rPr>
        <w:pPrChange w:id="3587" w:author="Ravindra Akella" w:date="2019-11-24T21:55:00Z">
          <w:pPr>
            <w:spacing w:after="0" w:line="240" w:lineRule="auto"/>
          </w:pPr>
        </w:pPrChange>
      </w:pPr>
      <w:del w:id="3588" w:author="Ravindra Akella" w:date="2019-11-24T21:26:00Z">
        <w:r w:rsidDel="00076F43">
          <w:rPr>
            <w:color w:val="000000"/>
            <w:sz w:val="20"/>
            <w:szCs w:val="20"/>
          </w:rPr>
          <w:delText xml:space="preserve">                    </w:delText>
        </w:r>
        <w:r w:rsidDel="00076F43">
          <w:rPr>
            <w:color w:val="0000FF"/>
            <w:sz w:val="20"/>
            <w:szCs w:val="20"/>
          </w:rPr>
          <w:delText>using</w:delText>
        </w:r>
        <w:r w:rsidDel="00076F43">
          <w:rPr>
            <w:color w:val="000000"/>
            <w:sz w:val="20"/>
            <w:szCs w:val="20"/>
          </w:rPr>
          <w:delText xml:space="preserve"> (Stream stream = </w:delText>
        </w:r>
        <w:r w:rsidDel="00076F43">
          <w:rPr>
            <w:color w:val="0000FF"/>
            <w:sz w:val="20"/>
            <w:szCs w:val="20"/>
          </w:rPr>
          <w:delText>await</w:delText>
        </w:r>
        <w:r w:rsidDel="00076F43">
          <w:rPr>
            <w:color w:val="000000"/>
            <w:sz w:val="20"/>
            <w:szCs w:val="20"/>
          </w:rPr>
          <w:delText xml:space="preserve"> response.Content.ReadAsStreamAsync(), fileStreamToWrite = </w:delText>
        </w:r>
        <w:r w:rsidDel="00076F43">
          <w:rPr>
            <w:color w:val="0000FF"/>
            <w:sz w:val="20"/>
            <w:szCs w:val="20"/>
          </w:rPr>
          <w:delText>new</w:delText>
        </w:r>
        <w:r w:rsidDel="00076F43">
          <w:rPr>
            <w:color w:val="000000"/>
            <w:sz w:val="20"/>
            <w:szCs w:val="20"/>
          </w:rPr>
          <w:delText xml:space="preserve"> FileStream(fileToWriteTo, FileMode.Create, FileAccess.Write, FileShare.None, 1024, </w:delText>
        </w:r>
        <w:r w:rsidDel="00076F43">
          <w:rPr>
            <w:color w:val="0000FF"/>
            <w:sz w:val="20"/>
            <w:szCs w:val="20"/>
          </w:rPr>
          <w:delText>true</w:delText>
        </w:r>
        <w:r w:rsidDel="00076F43">
          <w:rPr>
            <w:color w:val="000000"/>
            <w:sz w:val="20"/>
            <w:szCs w:val="20"/>
          </w:rPr>
          <w:delText>))</w:delText>
        </w:r>
      </w:del>
    </w:p>
    <w:p w14:paraId="40B8452C" w14:textId="795CF84B" w:rsidR="00942C25" w:rsidDel="00076F43" w:rsidRDefault="009C5CA0" w:rsidP="00243106">
      <w:pPr>
        <w:spacing w:after="0" w:line="240" w:lineRule="auto"/>
        <w:rPr>
          <w:del w:id="3589" w:author="Ravindra Akella" w:date="2019-11-24T21:26:00Z"/>
          <w:color w:val="000000"/>
          <w:sz w:val="20"/>
          <w:szCs w:val="20"/>
        </w:rPr>
        <w:pPrChange w:id="3590" w:author="Ravindra Akella" w:date="2019-11-24T21:55:00Z">
          <w:pPr>
            <w:spacing w:after="0" w:line="240" w:lineRule="auto"/>
          </w:pPr>
        </w:pPrChange>
      </w:pPr>
      <w:del w:id="3591" w:author="Ravindra Akella" w:date="2019-11-24T21:26:00Z">
        <w:r w:rsidDel="00076F43">
          <w:rPr>
            <w:color w:val="000000"/>
            <w:sz w:val="20"/>
            <w:szCs w:val="20"/>
          </w:rPr>
          <w:delText xml:space="preserve">                    {</w:delText>
        </w:r>
      </w:del>
    </w:p>
    <w:p w14:paraId="784271BD" w14:textId="03D3A60F" w:rsidR="00942C25" w:rsidDel="00076F43" w:rsidRDefault="009C5CA0" w:rsidP="00243106">
      <w:pPr>
        <w:spacing w:after="0" w:line="240" w:lineRule="auto"/>
        <w:rPr>
          <w:del w:id="3592" w:author="Ravindra Akella" w:date="2019-11-24T21:26:00Z"/>
          <w:color w:val="000000"/>
          <w:sz w:val="20"/>
          <w:szCs w:val="20"/>
        </w:rPr>
        <w:pPrChange w:id="3593" w:author="Ravindra Akella" w:date="2019-11-24T21:55:00Z">
          <w:pPr>
            <w:spacing w:after="0" w:line="240" w:lineRule="auto"/>
          </w:pPr>
        </w:pPrChange>
      </w:pPr>
      <w:del w:id="3594" w:author="Ravindra Akella" w:date="2019-11-24T21:26:00Z">
        <w:r w:rsidDel="00076F43">
          <w:rPr>
            <w:color w:val="000000"/>
            <w:sz w:val="20"/>
            <w:szCs w:val="20"/>
          </w:rPr>
          <w:delText xml:space="preserve">                        </w:delText>
        </w:r>
        <w:r w:rsidDel="00076F43">
          <w:rPr>
            <w:color w:val="0000FF"/>
            <w:sz w:val="20"/>
            <w:szCs w:val="20"/>
          </w:rPr>
          <w:delText>for</w:delText>
        </w:r>
        <w:r w:rsidDel="00076F43">
          <w:rPr>
            <w:color w:val="000000"/>
            <w:sz w:val="20"/>
            <w:szCs w:val="20"/>
          </w:rPr>
          <w:delText xml:space="preserve"> (; ; )</w:delText>
        </w:r>
      </w:del>
    </w:p>
    <w:p w14:paraId="281247D0" w14:textId="46EBF740" w:rsidR="00942C25" w:rsidDel="00076F43" w:rsidRDefault="009C5CA0" w:rsidP="00243106">
      <w:pPr>
        <w:spacing w:after="0" w:line="240" w:lineRule="auto"/>
        <w:rPr>
          <w:del w:id="3595" w:author="Ravindra Akella" w:date="2019-11-24T21:26:00Z"/>
          <w:color w:val="000000"/>
          <w:sz w:val="20"/>
          <w:szCs w:val="20"/>
        </w:rPr>
        <w:pPrChange w:id="3596" w:author="Ravindra Akella" w:date="2019-11-24T21:55:00Z">
          <w:pPr>
            <w:spacing w:after="0" w:line="240" w:lineRule="auto"/>
          </w:pPr>
        </w:pPrChange>
      </w:pPr>
      <w:del w:id="3597" w:author="Ravindra Akella" w:date="2019-11-24T21:26:00Z">
        <w:r w:rsidDel="00076F43">
          <w:rPr>
            <w:color w:val="000000"/>
            <w:sz w:val="20"/>
            <w:szCs w:val="20"/>
          </w:rPr>
          <w:delText xml:space="preserve">                        {</w:delText>
        </w:r>
      </w:del>
    </w:p>
    <w:p w14:paraId="6059BC9E" w14:textId="5AA6C577" w:rsidR="00942C25" w:rsidDel="00076F43" w:rsidRDefault="009C5CA0" w:rsidP="00243106">
      <w:pPr>
        <w:spacing w:after="0" w:line="240" w:lineRule="auto"/>
        <w:rPr>
          <w:del w:id="3598" w:author="Ravindra Akella" w:date="2019-11-24T21:26:00Z"/>
          <w:color w:val="000000"/>
          <w:sz w:val="20"/>
          <w:szCs w:val="20"/>
        </w:rPr>
        <w:pPrChange w:id="3599" w:author="Ravindra Akella" w:date="2019-11-24T21:55:00Z">
          <w:pPr>
            <w:spacing w:after="0" w:line="240" w:lineRule="auto"/>
          </w:pPr>
        </w:pPrChange>
      </w:pPr>
      <w:del w:id="3600" w:author="Ravindra Akella" w:date="2019-11-24T21:26:00Z">
        <w:r w:rsidDel="00076F43">
          <w:rPr>
            <w:color w:val="000000"/>
            <w:sz w:val="20"/>
            <w:szCs w:val="20"/>
          </w:rPr>
          <w:delText xml:space="preserve">                            </w:delText>
        </w:r>
        <w:r w:rsidDel="00076F43">
          <w:rPr>
            <w:color w:val="0000FF"/>
            <w:sz w:val="20"/>
            <w:szCs w:val="20"/>
          </w:rPr>
          <w:delText>int</w:delText>
        </w:r>
        <w:r w:rsidDel="00076F43">
          <w:rPr>
            <w:color w:val="000000"/>
            <w:sz w:val="20"/>
            <w:szCs w:val="20"/>
          </w:rPr>
          <w:delText xml:space="preserve"> dataToRead = </w:delText>
        </w:r>
        <w:r w:rsidDel="00076F43">
          <w:rPr>
            <w:color w:val="0000FF"/>
            <w:sz w:val="20"/>
            <w:szCs w:val="20"/>
          </w:rPr>
          <w:delText>await</w:delText>
        </w:r>
        <w:r w:rsidDel="00076F43">
          <w:rPr>
            <w:color w:val="000000"/>
            <w:sz w:val="20"/>
            <w:szCs w:val="20"/>
          </w:rPr>
          <w:delText xml:space="preserve"> stream.ReadAsync(buffer, 0, buffer.Length, token);                            </w:delText>
        </w:r>
      </w:del>
    </w:p>
    <w:p w14:paraId="6DA5F33B" w14:textId="29B0824B" w:rsidR="00942C25" w:rsidDel="00076F43" w:rsidRDefault="009C5CA0" w:rsidP="00243106">
      <w:pPr>
        <w:spacing w:after="0" w:line="240" w:lineRule="auto"/>
        <w:rPr>
          <w:del w:id="3601" w:author="Ravindra Akella" w:date="2019-11-24T21:26:00Z"/>
          <w:color w:val="000000"/>
          <w:sz w:val="20"/>
          <w:szCs w:val="20"/>
        </w:rPr>
        <w:pPrChange w:id="3602" w:author="Ravindra Akella" w:date="2019-11-24T21:55:00Z">
          <w:pPr>
            <w:spacing w:after="0" w:line="240" w:lineRule="auto"/>
          </w:pPr>
        </w:pPrChange>
      </w:pPr>
      <w:del w:id="3603" w:author="Ravindra Akella" w:date="2019-11-24T21:26:00Z">
        <w:r w:rsidDel="00076F43">
          <w:rPr>
            <w:color w:val="000000"/>
            <w:sz w:val="20"/>
            <w:szCs w:val="20"/>
          </w:rPr>
          <w:delText xml:space="preserve">                            </w:delText>
        </w:r>
        <w:r w:rsidDel="00076F43">
          <w:rPr>
            <w:color w:val="0000FF"/>
            <w:sz w:val="20"/>
            <w:szCs w:val="20"/>
          </w:rPr>
          <w:delText>if</w:delText>
        </w:r>
        <w:r w:rsidDel="00076F43">
          <w:rPr>
            <w:color w:val="000000"/>
            <w:sz w:val="20"/>
            <w:szCs w:val="20"/>
          </w:rPr>
          <w:delText xml:space="preserve"> (dataToRead == 0)</w:delText>
        </w:r>
      </w:del>
    </w:p>
    <w:p w14:paraId="1271059D" w14:textId="4C9D138C" w:rsidR="00942C25" w:rsidDel="00076F43" w:rsidRDefault="009C5CA0" w:rsidP="00243106">
      <w:pPr>
        <w:spacing w:after="0" w:line="240" w:lineRule="auto"/>
        <w:rPr>
          <w:del w:id="3604" w:author="Ravindra Akella" w:date="2019-11-24T21:26:00Z"/>
          <w:color w:val="000000"/>
          <w:sz w:val="20"/>
          <w:szCs w:val="20"/>
        </w:rPr>
        <w:pPrChange w:id="3605" w:author="Ravindra Akella" w:date="2019-11-24T21:55:00Z">
          <w:pPr>
            <w:spacing w:after="0" w:line="240" w:lineRule="auto"/>
          </w:pPr>
        </w:pPrChange>
      </w:pPr>
      <w:del w:id="3606" w:author="Ravindra Akella" w:date="2019-11-24T21:26:00Z">
        <w:r w:rsidDel="00076F43">
          <w:rPr>
            <w:color w:val="000000"/>
            <w:sz w:val="20"/>
            <w:szCs w:val="20"/>
          </w:rPr>
          <w:delText xml:space="preserve">                            {</w:delText>
        </w:r>
      </w:del>
    </w:p>
    <w:p w14:paraId="14F11029" w14:textId="0C83849B" w:rsidR="00942C25" w:rsidDel="00076F43" w:rsidRDefault="009C5CA0" w:rsidP="00243106">
      <w:pPr>
        <w:spacing w:after="0" w:line="240" w:lineRule="auto"/>
        <w:rPr>
          <w:del w:id="3607" w:author="Ravindra Akella" w:date="2019-11-24T21:26:00Z"/>
          <w:color w:val="000000"/>
          <w:sz w:val="20"/>
          <w:szCs w:val="20"/>
        </w:rPr>
        <w:pPrChange w:id="3608" w:author="Ravindra Akella" w:date="2019-11-24T21:55:00Z">
          <w:pPr>
            <w:spacing w:after="0" w:line="240" w:lineRule="auto"/>
          </w:pPr>
        </w:pPrChange>
      </w:pPr>
      <w:del w:id="3609" w:author="Ravindra Akella" w:date="2019-11-24T21:26:00Z">
        <w:r w:rsidDel="00076F43">
          <w:rPr>
            <w:color w:val="000000"/>
            <w:sz w:val="20"/>
            <w:szCs w:val="20"/>
          </w:rPr>
          <w:delText xml:space="preserve">                                </w:delText>
        </w:r>
        <w:r w:rsidDel="00076F43">
          <w:rPr>
            <w:color w:val="0000FF"/>
            <w:sz w:val="20"/>
            <w:szCs w:val="20"/>
          </w:rPr>
          <w:delText>break</w:delText>
        </w:r>
        <w:r w:rsidDel="00076F43">
          <w:rPr>
            <w:color w:val="000000"/>
            <w:sz w:val="20"/>
            <w:szCs w:val="20"/>
          </w:rPr>
          <w:delText>;</w:delText>
        </w:r>
      </w:del>
    </w:p>
    <w:p w14:paraId="7F05AA3D" w14:textId="36AC1035" w:rsidR="00942C25" w:rsidDel="00076F43" w:rsidRDefault="009C5CA0" w:rsidP="00243106">
      <w:pPr>
        <w:spacing w:after="0" w:line="240" w:lineRule="auto"/>
        <w:rPr>
          <w:del w:id="3610" w:author="Ravindra Akella" w:date="2019-11-24T21:26:00Z"/>
          <w:color w:val="000000"/>
          <w:sz w:val="20"/>
          <w:szCs w:val="20"/>
        </w:rPr>
        <w:pPrChange w:id="3611" w:author="Ravindra Akella" w:date="2019-11-24T21:55:00Z">
          <w:pPr>
            <w:spacing w:after="0" w:line="240" w:lineRule="auto"/>
          </w:pPr>
        </w:pPrChange>
      </w:pPr>
      <w:del w:id="3612" w:author="Ravindra Akella" w:date="2019-11-24T21:26:00Z">
        <w:r w:rsidDel="00076F43">
          <w:rPr>
            <w:color w:val="000000"/>
            <w:sz w:val="20"/>
            <w:szCs w:val="20"/>
          </w:rPr>
          <w:delText xml:space="preserve">                            }</w:delText>
        </w:r>
      </w:del>
    </w:p>
    <w:p w14:paraId="1760F2F4" w14:textId="7CE652ED" w:rsidR="00942C25" w:rsidDel="00076F43" w:rsidRDefault="009C5CA0" w:rsidP="00243106">
      <w:pPr>
        <w:spacing w:after="0" w:line="240" w:lineRule="auto"/>
        <w:rPr>
          <w:del w:id="3613" w:author="Ravindra Akella" w:date="2019-11-24T21:26:00Z"/>
          <w:color w:val="000000"/>
          <w:sz w:val="20"/>
          <w:szCs w:val="20"/>
        </w:rPr>
        <w:pPrChange w:id="3614" w:author="Ravindra Akella" w:date="2019-11-24T21:55:00Z">
          <w:pPr>
            <w:spacing w:after="0" w:line="240" w:lineRule="auto"/>
          </w:pPr>
        </w:pPrChange>
      </w:pPr>
      <w:del w:id="3615" w:author="Ravindra Akella" w:date="2019-11-24T21:26:00Z">
        <w:r w:rsidDel="00076F43">
          <w:rPr>
            <w:color w:val="000000"/>
            <w:sz w:val="20"/>
            <w:szCs w:val="20"/>
          </w:rPr>
          <w:delText xml:space="preserve">                            </w:delText>
        </w:r>
        <w:r w:rsidDel="00076F43">
          <w:rPr>
            <w:color w:val="0000FF"/>
            <w:sz w:val="20"/>
            <w:szCs w:val="20"/>
          </w:rPr>
          <w:delText>else</w:delText>
        </w:r>
      </w:del>
    </w:p>
    <w:p w14:paraId="7D5539CD" w14:textId="77690076" w:rsidR="00942C25" w:rsidDel="00076F43" w:rsidRDefault="009C5CA0" w:rsidP="00243106">
      <w:pPr>
        <w:spacing w:after="0" w:line="240" w:lineRule="auto"/>
        <w:rPr>
          <w:del w:id="3616" w:author="Ravindra Akella" w:date="2019-11-24T21:26:00Z"/>
          <w:color w:val="000000"/>
          <w:sz w:val="20"/>
          <w:szCs w:val="20"/>
        </w:rPr>
        <w:pPrChange w:id="3617" w:author="Ravindra Akella" w:date="2019-11-24T21:55:00Z">
          <w:pPr>
            <w:spacing w:after="0" w:line="240" w:lineRule="auto"/>
          </w:pPr>
        </w:pPrChange>
      </w:pPr>
      <w:del w:id="3618" w:author="Ravindra Akella" w:date="2019-11-24T21:26:00Z">
        <w:r w:rsidDel="00076F43">
          <w:rPr>
            <w:color w:val="000000"/>
            <w:sz w:val="20"/>
            <w:szCs w:val="20"/>
          </w:rPr>
          <w:delText xml:space="preserve">                            {</w:delText>
        </w:r>
      </w:del>
    </w:p>
    <w:p w14:paraId="49977265" w14:textId="7DCB52D1" w:rsidR="00942C25" w:rsidDel="00076F43" w:rsidRDefault="009C5CA0" w:rsidP="00243106">
      <w:pPr>
        <w:spacing w:after="0" w:line="240" w:lineRule="auto"/>
        <w:rPr>
          <w:del w:id="3619" w:author="Ravindra Akella" w:date="2019-11-24T21:26:00Z"/>
          <w:color w:val="000000"/>
          <w:sz w:val="20"/>
          <w:szCs w:val="20"/>
        </w:rPr>
        <w:pPrChange w:id="3620" w:author="Ravindra Akella" w:date="2019-11-24T21:55:00Z">
          <w:pPr>
            <w:spacing w:after="0" w:line="240" w:lineRule="auto"/>
          </w:pPr>
        </w:pPrChange>
      </w:pPr>
      <w:del w:id="3621" w:author="Ravindra Akella" w:date="2019-11-24T21:26:00Z">
        <w:r w:rsidDel="00076F43">
          <w:rPr>
            <w:color w:val="000000"/>
            <w:sz w:val="20"/>
            <w:szCs w:val="20"/>
          </w:rPr>
          <w:delText xml:space="preserve">                                </w:delText>
        </w:r>
        <w:r w:rsidDel="00076F43">
          <w:rPr>
            <w:color w:val="0000FF"/>
            <w:sz w:val="20"/>
            <w:szCs w:val="20"/>
          </w:rPr>
          <w:delText>await</w:delText>
        </w:r>
        <w:r w:rsidDel="00076F43">
          <w:rPr>
            <w:color w:val="000000"/>
            <w:sz w:val="20"/>
            <w:szCs w:val="20"/>
          </w:rPr>
          <w:delText xml:space="preserve"> fileStreamToWrite.WriteAsync(buffer, 0, dataToRead); </w:delText>
        </w:r>
        <w:r w:rsidDel="00076F43">
          <w:rPr>
            <w:color w:val="008000"/>
            <w:sz w:val="20"/>
            <w:szCs w:val="20"/>
          </w:rPr>
          <w:delText>//Writing stream to disk as and when chunk is downloaded</w:delText>
        </w:r>
      </w:del>
    </w:p>
    <w:p w14:paraId="520C6F85" w14:textId="4A23CE2D" w:rsidR="00942C25" w:rsidDel="00076F43" w:rsidRDefault="009C5CA0" w:rsidP="00243106">
      <w:pPr>
        <w:spacing w:after="0" w:line="240" w:lineRule="auto"/>
        <w:rPr>
          <w:del w:id="3622" w:author="Ravindra Akella" w:date="2019-11-24T21:26:00Z"/>
          <w:color w:val="000000"/>
          <w:sz w:val="20"/>
          <w:szCs w:val="20"/>
        </w:rPr>
        <w:pPrChange w:id="3623" w:author="Ravindra Akella" w:date="2019-11-24T21:55:00Z">
          <w:pPr>
            <w:spacing w:after="0" w:line="240" w:lineRule="auto"/>
          </w:pPr>
        </w:pPrChange>
      </w:pPr>
      <w:del w:id="3624" w:author="Ravindra Akella" w:date="2019-11-24T21:26:00Z">
        <w:r w:rsidDel="00076F43">
          <w:rPr>
            <w:color w:val="000000"/>
            <w:sz w:val="20"/>
            <w:szCs w:val="20"/>
          </w:rPr>
          <w:delText xml:space="preserve">                                </w:delText>
        </w:r>
        <w:r w:rsidDel="00076F43">
          <w:rPr>
            <w:color w:val="0000FF"/>
            <w:sz w:val="20"/>
            <w:szCs w:val="20"/>
          </w:rPr>
          <w:delText>var</w:delText>
        </w:r>
        <w:r w:rsidDel="00076F43">
          <w:rPr>
            <w:color w:val="000000"/>
            <w:sz w:val="20"/>
            <w:szCs w:val="20"/>
          </w:rPr>
          <w:delText xml:space="preserve"> data = </w:delText>
        </w:r>
        <w:r w:rsidDel="00076F43">
          <w:rPr>
            <w:color w:val="0000FF"/>
            <w:sz w:val="20"/>
            <w:szCs w:val="20"/>
          </w:rPr>
          <w:delText>new</w:delText>
        </w:r>
        <w:r w:rsidDel="00076F43">
          <w:rPr>
            <w:color w:val="000000"/>
            <w:sz w:val="20"/>
            <w:szCs w:val="20"/>
          </w:rPr>
          <w:delText xml:space="preserve"> </w:delText>
        </w:r>
        <w:r w:rsidDel="00076F43">
          <w:rPr>
            <w:color w:val="0000FF"/>
            <w:sz w:val="20"/>
            <w:szCs w:val="20"/>
          </w:rPr>
          <w:delText>byte</w:delText>
        </w:r>
        <w:r w:rsidDel="00076F43">
          <w:rPr>
            <w:color w:val="000000"/>
            <w:sz w:val="20"/>
            <w:szCs w:val="20"/>
          </w:rPr>
          <w:delText>[dataToRead];</w:delText>
        </w:r>
      </w:del>
    </w:p>
    <w:p w14:paraId="421F318F" w14:textId="6F7EF119" w:rsidR="00942C25" w:rsidDel="00076F43" w:rsidRDefault="009C5CA0" w:rsidP="00243106">
      <w:pPr>
        <w:spacing w:after="0" w:line="240" w:lineRule="auto"/>
        <w:rPr>
          <w:del w:id="3625" w:author="Ravindra Akella" w:date="2019-11-24T21:26:00Z"/>
          <w:color w:val="000000"/>
          <w:sz w:val="20"/>
          <w:szCs w:val="20"/>
        </w:rPr>
        <w:pPrChange w:id="3626" w:author="Ravindra Akella" w:date="2019-11-24T21:55:00Z">
          <w:pPr>
            <w:spacing w:after="0" w:line="240" w:lineRule="auto"/>
          </w:pPr>
        </w:pPrChange>
      </w:pPr>
      <w:del w:id="3627" w:author="Ravindra Akella" w:date="2019-11-24T21:26:00Z">
        <w:r w:rsidDel="00076F43">
          <w:rPr>
            <w:color w:val="000000"/>
            <w:sz w:val="20"/>
            <w:szCs w:val="20"/>
          </w:rPr>
          <w:delText xml:space="preserve">                                buffer.ToList().CopyTo(0, data, 0, dataToRead);</w:delText>
        </w:r>
      </w:del>
    </w:p>
    <w:p w14:paraId="41BD1889" w14:textId="7B67BD8F" w:rsidR="00942C25" w:rsidDel="00076F43" w:rsidRDefault="009C5CA0" w:rsidP="00243106">
      <w:pPr>
        <w:spacing w:after="0" w:line="240" w:lineRule="auto"/>
        <w:rPr>
          <w:del w:id="3628" w:author="Ravindra Akella" w:date="2019-11-24T21:26:00Z"/>
          <w:color w:val="000000"/>
          <w:sz w:val="20"/>
          <w:szCs w:val="20"/>
        </w:rPr>
        <w:pPrChange w:id="3629" w:author="Ravindra Akella" w:date="2019-11-24T21:55:00Z">
          <w:pPr>
            <w:spacing w:after="0" w:line="240" w:lineRule="auto"/>
          </w:pPr>
        </w:pPrChange>
      </w:pPr>
      <w:del w:id="3630" w:author="Ravindra Akella" w:date="2019-11-24T21:26:00Z">
        <w:r w:rsidDel="00076F43">
          <w:rPr>
            <w:color w:val="000000"/>
            <w:sz w:val="20"/>
            <w:szCs w:val="20"/>
          </w:rPr>
          <w:delText xml:space="preserve">                                bytes += dataToRead;</w:delText>
        </w:r>
      </w:del>
    </w:p>
    <w:p w14:paraId="0E631497" w14:textId="114FF426" w:rsidR="00942C25" w:rsidDel="00076F43" w:rsidRDefault="009C5CA0" w:rsidP="00243106">
      <w:pPr>
        <w:spacing w:after="0" w:line="240" w:lineRule="auto"/>
        <w:rPr>
          <w:del w:id="3631" w:author="Ravindra Akella" w:date="2019-11-24T21:26:00Z"/>
          <w:color w:val="000000"/>
          <w:sz w:val="20"/>
          <w:szCs w:val="20"/>
        </w:rPr>
        <w:pPrChange w:id="3632" w:author="Ravindra Akella" w:date="2019-11-24T21:55:00Z">
          <w:pPr>
            <w:spacing w:after="0" w:line="240" w:lineRule="auto"/>
          </w:pPr>
        </w:pPrChange>
      </w:pPr>
      <w:del w:id="3633" w:author="Ravindra Akella" w:date="2019-11-24T21:26:00Z">
        <w:r w:rsidDel="00076F43">
          <w:rPr>
            <w:color w:val="000000"/>
            <w:sz w:val="20"/>
            <w:szCs w:val="20"/>
          </w:rPr>
          <w:delText xml:space="preserve">                                </w:delText>
        </w:r>
        <w:r w:rsidDel="00076F43">
          <w:rPr>
            <w:color w:val="0000FF"/>
            <w:sz w:val="20"/>
            <w:szCs w:val="20"/>
          </w:rPr>
          <w:delText>if</w:delText>
        </w:r>
        <w:r w:rsidDel="00076F43">
          <w:rPr>
            <w:color w:val="000000"/>
            <w:sz w:val="20"/>
            <w:szCs w:val="20"/>
          </w:rPr>
          <w:delText xml:space="preserve"> (progress != </w:delText>
        </w:r>
        <w:r w:rsidDel="00076F43">
          <w:rPr>
            <w:color w:val="0000FF"/>
            <w:sz w:val="20"/>
            <w:szCs w:val="20"/>
          </w:rPr>
          <w:delText>null</w:delText>
        </w:r>
        <w:r w:rsidDel="00076F43">
          <w:rPr>
            <w:color w:val="000000"/>
            <w:sz w:val="20"/>
            <w:szCs w:val="20"/>
          </w:rPr>
          <w:delText xml:space="preserve">) </w:delText>
        </w:r>
        <w:r w:rsidDel="00076F43">
          <w:rPr>
            <w:color w:val="008000"/>
            <w:sz w:val="20"/>
            <w:szCs w:val="20"/>
          </w:rPr>
          <w:delText>//For calling methods that do no want to report progress</w:delText>
        </w:r>
      </w:del>
    </w:p>
    <w:p w14:paraId="0A19B003" w14:textId="59696167" w:rsidR="00942C25" w:rsidDel="00076F43" w:rsidRDefault="009C5CA0" w:rsidP="00243106">
      <w:pPr>
        <w:spacing w:after="0" w:line="240" w:lineRule="auto"/>
        <w:rPr>
          <w:del w:id="3634" w:author="Ravindra Akella" w:date="2019-11-24T21:26:00Z"/>
          <w:color w:val="000000"/>
          <w:sz w:val="20"/>
          <w:szCs w:val="20"/>
        </w:rPr>
        <w:pPrChange w:id="3635" w:author="Ravindra Akella" w:date="2019-11-24T21:55:00Z">
          <w:pPr>
            <w:spacing w:after="0" w:line="240" w:lineRule="auto"/>
            <w:ind w:left="720" w:firstLine="720"/>
          </w:pPr>
        </w:pPrChange>
      </w:pPr>
      <w:del w:id="3636" w:author="Ravindra Akella" w:date="2019-11-24T21:26:00Z">
        <w:r w:rsidDel="00076F43">
          <w:rPr>
            <w:rFonts w:ascii="Consolas" w:eastAsia="Consolas" w:hAnsi="Consolas" w:cs="Consolas"/>
            <w:color w:val="000000"/>
            <w:sz w:val="19"/>
            <w:szCs w:val="19"/>
          </w:rPr>
          <w:delText>{</w:delText>
        </w:r>
      </w:del>
    </w:p>
    <w:p w14:paraId="16821DB0" w14:textId="71317B93" w:rsidR="00942C25" w:rsidDel="00076F43" w:rsidRDefault="009C5CA0" w:rsidP="00243106">
      <w:pPr>
        <w:spacing w:after="0" w:line="240" w:lineRule="auto"/>
        <w:rPr>
          <w:del w:id="3637" w:author="Ravindra Akella" w:date="2019-11-24T21:26:00Z"/>
          <w:color w:val="000000"/>
          <w:sz w:val="20"/>
          <w:szCs w:val="20"/>
        </w:rPr>
        <w:pPrChange w:id="3638" w:author="Ravindra Akella" w:date="2019-11-24T21:55:00Z">
          <w:pPr>
            <w:spacing w:after="0" w:line="240" w:lineRule="auto"/>
            <w:ind w:left="720"/>
          </w:pPr>
        </w:pPrChange>
      </w:pPr>
      <w:del w:id="3639" w:author="Ravindra Akella" w:date="2019-11-24T21:26:00Z">
        <w:r w:rsidDel="00076F43">
          <w:rPr>
            <w:color w:val="000000"/>
            <w:sz w:val="20"/>
            <w:szCs w:val="20"/>
          </w:rPr>
          <w:delText xml:space="preserve">                                </w:delText>
        </w:r>
        <w:r w:rsidDel="00076F43">
          <w:rPr>
            <w:color w:val="0000FF"/>
            <w:sz w:val="20"/>
            <w:szCs w:val="20"/>
          </w:rPr>
          <w:delText>if</w:delText>
        </w:r>
        <w:r w:rsidDel="00076F43">
          <w:rPr>
            <w:color w:val="000000"/>
            <w:sz w:val="20"/>
            <w:szCs w:val="20"/>
          </w:rPr>
          <w:delText xml:space="preserve"> (((bytes * 100)/ totalLength ) % 5 == 0) </w:delText>
        </w:r>
        <w:r w:rsidDel="00076F43">
          <w:rPr>
            <w:color w:val="008000"/>
            <w:sz w:val="20"/>
            <w:szCs w:val="20"/>
          </w:rPr>
          <w:delText>//reporting progress for every 5%</w:delText>
        </w:r>
      </w:del>
    </w:p>
    <w:p w14:paraId="18B99E10" w14:textId="0769D2BA" w:rsidR="00942C25" w:rsidDel="00076F43" w:rsidRDefault="009C5CA0" w:rsidP="00243106">
      <w:pPr>
        <w:spacing w:after="0" w:line="240" w:lineRule="auto"/>
        <w:rPr>
          <w:del w:id="3640" w:author="Ravindra Akella" w:date="2019-11-24T21:26:00Z"/>
          <w:color w:val="000000"/>
          <w:sz w:val="20"/>
          <w:szCs w:val="20"/>
        </w:rPr>
        <w:pPrChange w:id="3641" w:author="Ravindra Akella" w:date="2019-11-24T21:55:00Z">
          <w:pPr>
            <w:spacing w:after="0" w:line="240" w:lineRule="auto"/>
            <w:ind w:left="720"/>
          </w:pPr>
        </w:pPrChange>
      </w:pPr>
      <w:del w:id="3642" w:author="Ravindra Akella" w:date="2019-11-24T21:26:00Z">
        <w:r w:rsidDel="00076F43">
          <w:rPr>
            <w:color w:val="000000"/>
            <w:sz w:val="20"/>
            <w:szCs w:val="20"/>
          </w:rPr>
          <w:delText xml:space="preserve">                                {                                    </w:delText>
        </w:r>
      </w:del>
    </w:p>
    <w:p w14:paraId="23F19D56" w14:textId="7023D6AD" w:rsidR="00942C25" w:rsidDel="00076F43" w:rsidRDefault="009C5CA0" w:rsidP="00243106">
      <w:pPr>
        <w:spacing w:after="0" w:line="240" w:lineRule="auto"/>
        <w:rPr>
          <w:del w:id="3643" w:author="Ravindra Akella" w:date="2019-11-24T21:26:00Z"/>
          <w:color w:val="000000"/>
          <w:sz w:val="20"/>
          <w:szCs w:val="20"/>
        </w:rPr>
        <w:pPrChange w:id="3644" w:author="Ravindra Akella" w:date="2019-11-24T21:55:00Z">
          <w:pPr>
            <w:spacing w:after="0" w:line="240" w:lineRule="auto"/>
            <w:ind w:left="720"/>
          </w:pPr>
        </w:pPrChange>
      </w:pPr>
      <w:del w:id="3645" w:author="Ravindra Akella" w:date="2019-11-24T21:26:00Z">
        <w:r w:rsidDel="00076F43">
          <w:rPr>
            <w:rFonts w:ascii="Consolas" w:eastAsia="Consolas" w:hAnsi="Consolas" w:cs="Consolas"/>
            <w:color w:val="000000"/>
            <w:sz w:val="19"/>
            <w:szCs w:val="19"/>
          </w:rPr>
          <w:delText xml:space="preserve">                </w:delText>
        </w:r>
        <w:r w:rsidDel="00076F43">
          <w:rPr>
            <w:color w:val="000000"/>
            <w:sz w:val="20"/>
            <w:szCs w:val="20"/>
          </w:rPr>
          <w:delText>progress.Report(new ProgreesReport()</w:delText>
        </w:r>
      </w:del>
    </w:p>
    <w:p w14:paraId="072DB7B3" w14:textId="693FF1F4" w:rsidR="00942C25" w:rsidDel="00076F43" w:rsidRDefault="009C5CA0" w:rsidP="00243106">
      <w:pPr>
        <w:spacing w:after="0" w:line="240" w:lineRule="auto"/>
        <w:rPr>
          <w:del w:id="3646" w:author="Ravindra Akella" w:date="2019-11-24T21:26:00Z"/>
          <w:color w:val="000000"/>
          <w:sz w:val="20"/>
          <w:szCs w:val="20"/>
        </w:rPr>
        <w:pPrChange w:id="3647" w:author="Ravindra Akella" w:date="2019-11-24T21:55:00Z">
          <w:pPr>
            <w:spacing w:after="0" w:line="240" w:lineRule="auto"/>
            <w:ind w:left="720"/>
          </w:pPr>
        </w:pPrChange>
      </w:pPr>
      <w:del w:id="3648" w:author="Ravindra Akella" w:date="2019-11-24T21:26:00Z">
        <w:r w:rsidDel="00076F43">
          <w:rPr>
            <w:color w:val="000000"/>
            <w:sz w:val="20"/>
            <w:szCs w:val="20"/>
          </w:rPr>
          <w:delText xml:space="preserve">                                    {</w:delText>
        </w:r>
      </w:del>
    </w:p>
    <w:p w14:paraId="7FECFE21" w14:textId="1B946DE4" w:rsidR="00942C25" w:rsidDel="00076F43" w:rsidRDefault="009C5CA0" w:rsidP="00243106">
      <w:pPr>
        <w:spacing w:after="0" w:line="240" w:lineRule="auto"/>
        <w:rPr>
          <w:del w:id="3649" w:author="Ravindra Akella" w:date="2019-11-24T21:26:00Z"/>
          <w:color w:val="000000"/>
          <w:sz w:val="20"/>
          <w:szCs w:val="20"/>
        </w:rPr>
        <w:pPrChange w:id="3650" w:author="Ravindra Akella" w:date="2019-11-24T21:55:00Z">
          <w:pPr>
            <w:spacing w:after="0" w:line="240" w:lineRule="auto"/>
            <w:ind w:left="720"/>
          </w:pPr>
        </w:pPrChange>
      </w:pPr>
      <w:del w:id="3651" w:author="Ravindra Akella" w:date="2019-11-24T21:26:00Z">
        <w:r w:rsidDel="00076F43">
          <w:rPr>
            <w:color w:val="000000"/>
            <w:sz w:val="20"/>
            <w:szCs w:val="20"/>
          </w:rPr>
          <w:delText xml:space="preserve">                                        progressPercentage = (bytes * 1d) / (totalLength * 1d) * 100,</w:delText>
        </w:r>
      </w:del>
    </w:p>
    <w:p w14:paraId="41DE295B" w14:textId="3308732B" w:rsidR="00942C25" w:rsidDel="00076F43" w:rsidRDefault="009C5CA0" w:rsidP="00243106">
      <w:pPr>
        <w:spacing w:after="0" w:line="240" w:lineRule="auto"/>
        <w:rPr>
          <w:del w:id="3652" w:author="Ravindra Akella" w:date="2019-11-24T21:26:00Z"/>
          <w:color w:val="000000"/>
          <w:sz w:val="20"/>
          <w:szCs w:val="20"/>
        </w:rPr>
        <w:pPrChange w:id="3653" w:author="Ravindra Akella" w:date="2019-11-24T21:55:00Z">
          <w:pPr>
            <w:spacing w:after="0" w:line="240" w:lineRule="auto"/>
            <w:ind w:left="720"/>
          </w:pPr>
        </w:pPrChange>
      </w:pPr>
      <w:del w:id="3654" w:author="Ravindra Akella" w:date="2019-11-24T21:26:00Z">
        <w:r w:rsidDel="00076F43">
          <w:rPr>
            <w:color w:val="000000"/>
            <w:sz w:val="20"/>
            <w:szCs w:val="20"/>
          </w:rPr>
          <w:delText xml:space="preserve">                                        bytesToRead = bytes,</w:delText>
        </w:r>
      </w:del>
    </w:p>
    <w:p w14:paraId="02E55B28" w14:textId="676AB457" w:rsidR="00942C25" w:rsidDel="00076F43" w:rsidRDefault="009C5CA0" w:rsidP="00243106">
      <w:pPr>
        <w:spacing w:after="0" w:line="240" w:lineRule="auto"/>
        <w:rPr>
          <w:del w:id="3655" w:author="Ravindra Akella" w:date="2019-11-24T21:26:00Z"/>
          <w:color w:val="000000"/>
          <w:sz w:val="20"/>
          <w:szCs w:val="20"/>
        </w:rPr>
        <w:pPrChange w:id="3656" w:author="Ravindra Akella" w:date="2019-11-24T21:55:00Z">
          <w:pPr>
            <w:spacing w:after="0" w:line="240" w:lineRule="auto"/>
            <w:ind w:left="720"/>
          </w:pPr>
        </w:pPrChange>
      </w:pPr>
      <w:del w:id="3657" w:author="Ravindra Akella" w:date="2019-11-24T21:26:00Z">
        <w:r w:rsidDel="00076F43">
          <w:rPr>
            <w:color w:val="000000"/>
            <w:sz w:val="20"/>
            <w:szCs w:val="20"/>
          </w:rPr>
          <w:delText xml:space="preserve">                                        totalBytes = totalLength,</w:delText>
        </w:r>
      </w:del>
    </w:p>
    <w:p w14:paraId="33E6D1DE" w14:textId="5181A7BD" w:rsidR="00942C25" w:rsidDel="00076F43" w:rsidRDefault="009C5CA0" w:rsidP="00243106">
      <w:pPr>
        <w:spacing w:after="0" w:line="240" w:lineRule="auto"/>
        <w:rPr>
          <w:del w:id="3658" w:author="Ravindra Akella" w:date="2019-11-24T21:26:00Z"/>
          <w:color w:val="000000"/>
          <w:sz w:val="20"/>
          <w:szCs w:val="20"/>
        </w:rPr>
        <w:pPrChange w:id="3659" w:author="Ravindra Akella" w:date="2019-11-24T21:55:00Z">
          <w:pPr>
            <w:spacing w:after="0" w:line="240" w:lineRule="auto"/>
            <w:ind w:left="720"/>
          </w:pPr>
        </w:pPrChange>
      </w:pPr>
      <w:del w:id="3660" w:author="Ravindra Akella" w:date="2019-11-24T21:26:00Z">
        <w:r w:rsidDel="00076F43">
          <w:rPr>
            <w:color w:val="000000"/>
            <w:sz w:val="20"/>
            <w:szCs w:val="20"/>
          </w:rPr>
          <w:delText xml:space="preserve">                                        elapsedTime = ticker.ElapsedMilliseconds</w:delText>
        </w:r>
      </w:del>
    </w:p>
    <w:p w14:paraId="390DFE4E" w14:textId="02BC051F" w:rsidR="00942C25" w:rsidDel="00076F43" w:rsidRDefault="009C5CA0" w:rsidP="00243106">
      <w:pPr>
        <w:spacing w:after="0" w:line="240" w:lineRule="auto"/>
        <w:rPr>
          <w:del w:id="3661" w:author="Ravindra Akella" w:date="2019-11-24T21:26:00Z"/>
          <w:color w:val="000000"/>
          <w:sz w:val="20"/>
          <w:szCs w:val="20"/>
        </w:rPr>
        <w:pPrChange w:id="3662" w:author="Ravindra Akella" w:date="2019-11-24T21:55:00Z">
          <w:pPr>
            <w:spacing w:after="0" w:line="240" w:lineRule="auto"/>
            <w:ind w:left="720"/>
          </w:pPr>
        </w:pPrChange>
      </w:pPr>
      <w:del w:id="3663" w:author="Ravindra Akella" w:date="2019-11-24T21:26:00Z">
        <w:r w:rsidDel="00076F43">
          <w:rPr>
            <w:color w:val="000000"/>
            <w:sz w:val="20"/>
            <w:szCs w:val="20"/>
          </w:rPr>
          <w:delText xml:space="preserve">                                    });</w:delText>
        </w:r>
      </w:del>
    </w:p>
    <w:p w14:paraId="68E1B9D8" w14:textId="3577D695" w:rsidR="00942C25" w:rsidDel="00076F43" w:rsidRDefault="009C5CA0" w:rsidP="00243106">
      <w:pPr>
        <w:spacing w:after="0" w:line="240" w:lineRule="auto"/>
        <w:rPr>
          <w:del w:id="3664" w:author="Ravindra Akella" w:date="2019-11-24T21:26:00Z"/>
          <w:color w:val="000000"/>
          <w:sz w:val="20"/>
          <w:szCs w:val="20"/>
        </w:rPr>
        <w:pPrChange w:id="3665" w:author="Ravindra Akella" w:date="2019-11-24T21:55:00Z">
          <w:pPr>
            <w:spacing w:after="0" w:line="240" w:lineRule="auto"/>
            <w:ind w:left="720"/>
          </w:pPr>
        </w:pPrChange>
      </w:pPr>
      <w:del w:id="3666" w:author="Ravindra Akella" w:date="2019-11-24T21:26:00Z">
        <w:r w:rsidDel="00076F43">
          <w:rPr>
            <w:color w:val="000000"/>
            <w:sz w:val="20"/>
            <w:szCs w:val="20"/>
          </w:rPr>
          <w:delText xml:space="preserve">                                }</w:delText>
        </w:r>
      </w:del>
    </w:p>
    <w:p w14:paraId="36A3868F" w14:textId="4DCD6BFC" w:rsidR="00942C25" w:rsidDel="00076F43" w:rsidRDefault="009C5CA0" w:rsidP="00243106">
      <w:pPr>
        <w:spacing w:after="0" w:line="240" w:lineRule="auto"/>
        <w:rPr>
          <w:del w:id="3667" w:author="Ravindra Akella" w:date="2019-11-24T21:26:00Z"/>
          <w:color w:val="000000"/>
          <w:sz w:val="20"/>
          <w:szCs w:val="20"/>
        </w:rPr>
        <w:pPrChange w:id="3668" w:author="Ravindra Akella" w:date="2019-11-24T21:55:00Z">
          <w:pPr>
            <w:spacing w:after="0" w:line="240" w:lineRule="auto"/>
            <w:ind w:left="720"/>
          </w:pPr>
        </w:pPrChange>
      </w:pPr>
      <w:del w:id="3669" w:author="Ravindra Akella" w:date="2019-11-24T21:26:00Z">
        <w:r w:rsidDel="00076F43">
          <w:rPr>
            <w:color w:val="000000"/>
            <w:sz w:val="20"/>
            <w:szCs w:val="20"/>
          </w:rPr>
          <w:tab/>
          <w:delText>}</w:delText>
        </w:r>
      </w:del>
    </w:p>
    <w:p w14:paraId="3A6DF5CA" w14:textId="1E616BE2" w:rsidR="00942C25" w:rsidDel="00076F43" w:rsidRDefault="009C5CA0" w:rsidP="00763F0E">
      <w:pPr>
        <w:spacing w:after="0" w:line="240" w:lineRule="auto"/>
        <w:rPr>
          <w:del w:id="3670" w:author="Ravindra Akella" w:date="2019-11-24T21:26:00Z"/>
          <w:color w:val="000000"/>
          <w:sz w:val="20"/>
          <w:szCs w:val="20"/>
        </w:rPr>
      </w:pPr>
      <w:del w:id="3671" w:author="Ravindra Akella" w:date="2019-11-24T21:26:00Z">
        <w:r w:rsidDel="00076F43">
          <w:rPr>
            <w:color w:val="000000"/>
            <w:sz w:val="20"/>
            <w:szCs w:val="20"/>
          </w:rPr>
          <w:delText xml:space="preserve">                            }</w:delText>
        </w:r>
      </w:del>
    </w:p>
    <w:p w14:paraId="277B180E" w14:textId="048A9BD7" w:rsidR="00942C25" w:rsidDel="00076F43" w:rsidRDefault="009C5CA0" w:rsidP="00763F0E">
      <w:pPr>
        <w:spacing w:after="0" w:line="240" w:lineRule="auto"/>
        <w:rPr>
          <w:del w:id="3672" w:author="Ravindra Akella" w:date="2019-11-24T21:26:00Z"/>
          <w:color w:val="000000"/>
          <w:sz w:val="20"/>
          <w:szCs w:val="20"/>
        </w:rPr>
      </w:pPr>
      <w:del w:id="3673" w:author="Ravindra Akella" w:date="2019-11-24T21:26:00Z">
        <w:r w:rsidDel="00076F43">
          <w:rPr>
            <w:color w:val="000000"/>
            <w:sz w:val="20"/>
            <w:szCs w:val="20"/>
          </w:rPr>
          <w:delText xml:space="preserve">                        }</w:delText>
        </w:r>
      </w:del>
    </w:p>
    <w:p w14:paraId="3856AA7A" w14:textId="30540F65" w:rsidR="00942C25" w:rsidDel="00076F43" w:rsidRDefault="009C5CA0" w:rsidP="00763F0E">
      <w:pPr>
        <w:spacing w:after="0" w:line="240" w:lineRule="auto"/>
        <w:rPr>
          <w:del w:id="3674" w:author="Ravindra Akella" w:date="2019-11-24T21:26:00Z"/>
          <w:color w:val="000000"/>
          <w:sz w:val="20"/>
          <w:szCs w:val="20"/>
        </w:rPr>
      </w:pPr>
      <w:del w:id="3675" w:author="Ravindra Akella" w:date="2019-11-24T21:26:00Z">
        <w:r w:rsidDel="00076F43">
          <w:rPr>
            <w:color w:val="000000"/>
            <w:sz w:val="20"/>
            <w:szCs w:val="20"/>
          </w:rPr>
          <w:delText xml:space="preserve">                    }</w:delText>
        </w:r>
      </w:del>
    </w:p>
    <w:p w14:paraId="6FD6D88B" w14:textId="4DCF25B1" w:rsidR="00942C25" w:rsidDel="00076F43" w:rsidRDefault="009C5CA0" w:rsidP="00763F0E">
      <w:pPr>
        <w:spacing w:after="0" w:line="240" w:lineRule="auto"/>
        <w:rPr>
          <w:del w:id="3676" w:author="Ravindra Akella" w:date="2019-11-24T21:26:00Z"/>
          <w:color w:val="000000"/>
          <w:sz w:val="20"/>
          <w:szCs w:val="20"/>
        </w:rPr>
      </w:pPr>
      <w:del w:id="3677" w:author="Ravindra Akella" w:date="2019-11-24T21:26:00Z">
        <w:r w:rsidDel="00076F43">
          <w:rPr>
            <w:color w:val="000000"/>
            <w:sz w:val="20"/>
            <w:szCs w:val="20"/>
          </w:rPr>
          <w:delText xml:space="preserve">                }</w:delText>
        </w:r>
      </w:del>
    </w:p>
    <w:p w14:paraId="203E3E9D" w14:textId="6FA999DD" w:rsidR="00942C25" w:rsidDel="00076F43" w:rsidRDefault="009C5CA0" w:rsidP="00763F0E">
      <w:pPr>
        <w:spacing w:after="0" w:line="240" w:lineRule="auto"/>
        <w:rPr>
          <w:del w:id="3678" w:author="Ravindra Akella" w:date="2019-11-24T21:26:00Z"/>
          <w:color w:val="000000"/>
          <w:sz w:val="20"/>
          <w:szCs w:val="20"/>
        </w:rPr>
      </w:pPr>
      <w:del w:id="3679" w:author="Ravindra Akella" w:date="2019-11-24T21:26:00Z">
        <w:r w:rsidDel="00076F43">
          <w:rPr>
            <w:color w:val="000000"/>
            <w:sz w:val="20"/>
            <w:szCs w:val="20"/>
          </w:rPr>
          <w:delText xml:space="preserve">            }</w:delText>
        </w:r>
      </w:del>
    </w:p>
    <w:p w14:paraId="0EF4D917" w14:textId="632825A5" w:rsidR="00942C25" w:rsidDel="00243106" w:rsidRDefault="009C5CA0" w:rsidP="00EB4A6E">
      <w:pPr>
        <w:spacing w:after="0" w:line="240" w:lineRule="auto"/>
        <w:rPr>
          <w:del w:id="3680" w:author="Ravindra Akella" w:date="2019-11-24T21:55:00Z"/>
          <w:color w:val="000000"/>
          <w:sz w:val="20"/>
          <w:szCs w:val="20"/>
        </w:rPr>
      </w:pPr>
      <w:del w:id="3681" w:author="Ravindra Akella" w:date="2019-11-24T21:26:00Z">
        <w:r w:rsidDel="00076F43">
          <w:rPr>
            <w:color w:val="000000"/>
            <w:sz w:val="20"/>
            <w:szCs w:val="20"/>
          </w:rPr>
          <w:delText xml:space="preserve">        }</w:delText>
        </w:r>
      </w:del>
    </w:p>
    <w:p w14:paraId="623908D7" w14:textId="163906CE" w:rsidR="00942C25" w:rsidDel="00243106" w:rsidRDefault="00942C25" w:rsidP="00C80F39">
      <w:pPr>
        <w:spacing w:after="0" w:line="240" w:lineRule="auto"/>
        <w:rPr>
          <w:del w:id="3682" w:author="Ravindra Akella" w:date="2019-11-24T21:55:00Z"/>
          <w:color w:val="000000"/>
          <w:sz w:val="20"/>
          <w:szCs w:val="20"/>
        </w:rPr>
      </w:pPr>
    </w:p>
    <w:p w14:paraId="411516DE" w14:textId="24C6DAD7" w:rsidR="00942C25" w:rsidDel="00ED154B" w:rsidRDefault="009C5CA0" w:rsidP="00C80F39">
      <w:pPr>
        <w:spacing w:after="0" w:line="240" w:lineRule="auto"/>
        <w:rPr>
          <w:del w:id="3683" w:author="Ravindra Akella" w:date="2019-11-24T21:54:00Z"/>
          <w:color w:val="000000"/>
          <w:sz w:val="20"/>
          <w:szCs w:val="20"/>
        </w:rPr>
      </w:pPr>
      <w:del w:id="3684" w:author="Ravindra Akella" w:date="2019-11-24T21:55:00Z">
        <w:r w:rsidDel="00243106">
          <w:rPr>
            <w:color w:val="000000"/>
            <w:sz w:val="20"/>
            <w:szCs w:val="20"/>
          </w:rPr>
          <w:delText xml:space="preserve">        </w:delText>
        </w:r>
      </w:del>
      <w:customXmlDelRangeStart w:id="3685" w:author="Ravindra Akella" w:date="2019-11-24T21:54:00Z"/>
      <w:sdt>
        <w:sdtPr>
          <w:tag w:val="goog_rdk_34"/>
          <w:id w:val="-1036660965"/>
        </w:sdtPr>
        <w:sdtContent>
          <w:customXmlDelRangeEnd w:id="3685"/>
          <w:commentRangeStart w:id="3686"/>
          <w:commentRangeStart w:id="3687"/>
          <w:customXmlDelRangeStart w:id="3688" w:author="Ravindra Akella" w:date="2019-11-24T21:54:00Z"/>
        </w:sdtContent>
      </w:sdt>
      <w:customXmlDelRangeEnd w:id="3688"/>
      <w:del w:id="3689" w:author="Ravindra Akella" w:date="2019-11-24T21:54:00Z">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&lt;summary&gt;</w:delText>
        </w:r>
        <w:commentRangeEnd w:id="3686"/>
        <w:r w:rsidDel="00ED154B">
          <w:rPr>
            <w:rStyle w:val="CommentReference"/>
          </w:rPr>
          <w:commentReference w:id="3686"/>
        </w:r>
      </w:del>
      <w:commentRangeEnd w:id="3687"/>
      <w:r w:rsidR="00763F0E">
        <w:rPr>
          <w:rStyle w:val="CommentReference"/>
        </w:rPr>
        <w:commentReference w:id="3687"/>
      </w:r>
    </w:p>
    <w:p w14:paraId="18C977B4" w14:textId="6DE1FF4A" w:rsidR="00942C25" w:rsidDel="00ED154B" w:rsidRDefault="009C5CA0" w:rsidP="00E81FCF">
      <w:pPr>
        <w:spacing w:after="0" w:line="240" w:lineRule="auto"/>
        <w:rPr>
          <w:del w:id="3690" w:author="Ravindra Akella" w:date="2019-11-24T21:54:00Z"/>
          <w:color w:val="000000"/>
          <w:sz w:val="20"/>
          <w:szCs w:val="20"/>
        </w:rPr>
      </w:pPr>
      <w:del w:id="3691"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Button click</w:delText>
        </w:r>
      </w:del>
    </w:p>
    <w:p w14:paraId="0401F3EF" w14:textId="58E4E3AA" w:rsidR="00942C25" w:rsidDel="00ED154B" w:rsidRDefault="009C5CA0" w:rsidP="00581951">
      <w:pPr>
        <w:spacing w:after="0" w:line="240" w:lineRule="auto"/>
        <w:rPr>
          <w:del w:id="3692" w:author="Ravindra Akella" w:date="2019-11-24T21:54:00Z"/>
          <w:color w:val="000000"/>
          <w:sz w:val="20"/>
          <w:szCs w:val="20"/>
        </w:rPr>
      </w:pPr>
      <w:del w:id="3693"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&lt;/summary&gt;</w:delText>
        </w:r>
      </w:del>
    </w:p>
    <w:p w14:paraId="59F7CC7F" w14:textId="6A2EE3E3" w:rsidR="00942C25" w:rsidDel="00ED154B" w:rsidRDefault="009C5CA0" w:rsidP="00C27AE2">
      <w:pPr>
        <w:spacing w:after="0" w:line="240" w:lineRule="auto"/>
        <w:rPr>
          <w:del w:id="3694" w:author="Ravindra Akella" w:date="2019-11-24T21:54:00Z"/>
          <w:color w:val="000000"/>
          <w:sz w:val="20"/>
          <w:szCs w:val="20"/>
        </w:rPr>
      </w:pPr>
      <w:del w:id="3695"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&lt;param name="</w:delText>
        </w:r>
        <w:r w:rsidDel="00ED154B">
          <w:rPr>
            <w:color w:val="000000"/>
            <w:sz w:val="20"/>
            <w:szCs w:val="20"/>
          </w:rPr>
          <w:delText>sender</w:delText>
        </w:r>
        <w:r w:rsidDel="00ED154B">
          <w:rPr>
            <w:color w:val="808080"/>
            <w:sz w:val="20"/>
            <w:szCs w:val="20"/>
          </w:rPr>
          <w:delText>"&gt;&lt;/param&gt;</w:delText>
        </w:r>
      </w:del>
    </w:p>
    <w:p w14:paraId="126D1894" w14:textId="25C46505" w:rsidR="00942C25" w:rsidDel="00243106" w:rsidRDefault="009C5CA0" w:rsidP="00561DA9">
      <w:pPr>
        <w:spacing w:after="0" w:line="240" w:lineRule="auto"/>
        <w:rPr>
          <w:del w:id="3696" w:author="Ravindra Akella" w:date="2019-11-24T21:55:00Z"/>
          <w:color w:val="000000"/>
          <w:sz w:val="20"/>
          <w:szCs w:val="20"/>
        </w:rPr>
      </w:pPr>
      <w:del w:id="3697"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&lt;param name="</w:delText>
        </w:r>
        <w:r w:rsidDel="00ED154B">
          <w:rPr>
            <w:color w:val="000000"/>
            <w:sz w:val="20"/>
            <w:szCs w:val="20"/>
          </w:rPr>
          <w:delText>e</w:delText>
        </w:r>
        <w:r w:rsidDel="00ED154B">
          <w:rPr>
            <w:color w:val="808080"/>
            <w:sz w:val="20"/>
            <w:szCs w:val="20"/>
          </w:rPr>
          <w:delText>"&gt;&lt;/param&gt;</w:delText>
        </w:r>
      </w:del>
    </w:p>
    <w:p w14:paraId="7E54A394" w14:textId="7A643094" w:rsidR="00942C25" w:rsidDel="00243106" w:rsidRDefault="009C5CA0" w:rsidP="00561DA9">
      <w:pPr>
        <w:spacing w:after="0" w:line="240" w:lineRule="auto"/>
        <w:rPr>
          <w:moveFrom w:id="3698" w:author="Ravindra Akella" w:date="2019-11-24T21:56:00Z"/>
          <w:color w:val="000000"/>
          <w:sz w:val="20"/>
          <w:szCs w:val="20"/>
        </w:rPr>
      </w:pPr>
      <w:del w:id="3699" w:author="Ravindra Akella" w:date="2019-11-24T21:55:00Z">
        <w:r w:rsidDel="00243106">
          <w:rPr>
            <w:color w:val="000000"/>
            <w:sz w:val="20"/>
            <w:szCs w:val="20"/>
          </w:rPr>
          <w:delText xml:space="preserve">        </w:delText>
        </w:r>
      </w:del>
      <w:moveFromRangeStart w:id="3700" w:author="Ravindra Akella" w:date="2019-11-24T21:56:00Z" w:name="move25524981"/>
      <w:moveFrom w:id="3701" w:author="Ravindra Akella" w:date="2019-11-24T21:56:00Z">
        <w:r w:rsidDel="00243106">
          <w:rPr>
            <w:color w:val="0000FF"/>
            <w:sz w:val="20"/>
            <w:szCs w:val="20"/>
          </w:rPr>
          <w:t>private</w:t>
        </w:r>
        <w:r w:rsidDel="00243106">
          <w:rPr>
            <w:color w:val="000000"/>
            <w:sz w:val="20"/>
            <w:szCs w:val="20"/>
          </w:rPr>
          <w:t xml:space="preserve"> </w:t>
        </w:r>
        <w:r w:rsidDel="00243106">
          <w:rPr>
            <w:color w:val="0000FF"/>
            <w:sz w:val="20"/>
            <w:szCs w:val="20"/>
          </w:rPr>
          <w:t>async</w:t>
        </w:r>
        <w:r w:rsidDel="00243106">
          <w:rPr>
            <w:color w:val="000000"/>
            <w:sz w:val="20"/>
            <w:szCs w:val="20"/>
          </w:rPr>
          <w:t xml:space="preserve"> </w:t>
        </w:r>
        <w:r w:rsidDel="00243106">
          <w:rPr>
            <w:color w:val="0000FF"/>
            <w:sz w:val="20"/>
            <w:szCs w:val="20"/>
          </w:rPr>
          <w:t>void</w:t>
        </w:r>
        <w:r w:rsidDel="00243106">
          <w:rPr>
            <w:color w:val="000000"/>
            <w:sz w:val="20"/>
            <w:szCs w:val="20"/>
          </w:rPr>
          <w:t xml:space="preserve"> FileDownload1_Click(</w:t>
        </w:r>
        <w:r w:rsidDel="00243106">
          <w:rPr>
            <w:color w:val="0000FF"/>
            <w:sz w:val="20"/>
            <w:szCs w:val="20"/>
          </w:rPr>
          <w:t>object</w:t>
        </w:r>
        <w:r w:rsidDel="00243106">
          <w:rPr>
            <w:color w:val="000000"/>
            <w:sz w:val="20"/>
            <w:szCs w:val="20"/>
          </w:rPr>
          <w:t xml:space="preserve"> sender, RoutedEventArgs e)</w:t>
        </w:r>
      </w:moveFrom>
    </w:p>
    <w:p w14:paraId="10145F5A" w14:textId="1CABD58D" w:rsidR="00942C25" w:rsidDel="00243106" w:rsidRDefault="009C5CA0" w:rsidP="001107DD">
      <w:pPr>
        <w:spacing w:after="0" w:line="240" w:lineRule="auto"/>
        <w:rPr>
          <w:moveFrom w:id="3702" w:author="Ravindra Akella" w:date="2019-11-24T21:56:00Z"/>
          <w:color w:val="000000"/>
          <w:sz w:val="20"/>
          <w:szCs w:val="20"/>
        </w:rPr>
      </w:pPr>
      <w:moveFrom w:id="3703" w:author="Ravindra Akella" w:date="2019-11-24T21:56:00Z">
        <w:r w:rsidDel="00243106">
          <w:rPr>
            <w:color w:val="000000"/>
            <w:sz w:val="20"/>
            <w:szCs w:val="20"/>
          </w:rPr>
          <w:t xml:space="preserve">        {</w:t>
        </w:r>
      </w:moveFrom>
    </w:p>
    <w:p w14:paraId="789AB976" w14:textId="1A665B72" w:rsidR="00942C25" w:rsidDel="00243106" w:rsidRDefault="009C5CA0" w:rsidP="001107DD">
      <w:pPr>
        <w:spacing w:after="0" w:line="240" w:lineRule="auto"/>
        <w:rPr>
          <w:moveFrom w:id="3704" w:author="Ravindra Akella" w:date="2019-11-24T21:56:00Z"/>
          <w:color w:val="000000"/>
          <w:sz w:val="20"/>
          <w:szCs w:val="20"/>
        </w:rPr>
      </w:pPr>
      <w:moveFrom w:id="3705" w:author="Ravindra Akella" w:date="2019-11-24T21:56:00Z">
        <w:r w:rsidDel="00243106">
          <w:rPr>
            <w:color w:val="000000"/>
            <w:sz w:val="20"/>
            <w:szCs w:val="20"/>
          </w:rPr>
          <w:t xml:space="preserve">            fileDownload1.Content = </w:t>
        </w:r>
        <w:r w:rsidDel="00243106">
          <w:rPr>
            <w:color w:val="A31515"/>
            <w:sz w:val="20"/>
            <w:szCs w:val="20"/>
          </w:rPr>
          <w:t>"Cancel"</w:t>
        </w:r>
        <w:r w:rsidDel="00243106">
          <w:rPr>
            <w:color w:val="000000"/>
            <w:sz w:val="20"/>
            <w:szCs w:val="20"/>
          </w:rPr>
          <w:t>;</w:t>
        </w:r>
      </w:moveFrom>
    </w:p>
    <w:p w14:paraId="62C9E5CB" w14:textId="2A3F7A17" w:rsidR="00942C25" w:rsidDel="00243106" w:rsidRDefault="009C5CA0" w:rsidP="001107DD">
      <w:pPr>
        <w:spacing w:after="0" w:line="240" w:lineRule="auto"/>
        <w:rPr>
          <w:moveFrom w:id="3706" w:author="Ravindra Akella" w:date="2019-11-24T21:56:00Z"/>
          <w:color w:val="000000"/>
          <w:sz w:val="20"/>
          <w:szCs w:val="20"/>
        </w:rPr>
      </w:pPr>
      <w:moveFrom w:id="3707" w:author="Ravindra Akella" w:date="2019-11-24T21:56:00Z">
        <w:r w:rsidDel="00243106">
          <w:rPr>
            <w:color w:val="000000"/>
            <w:sz w:val="20"/>
            <w:szCs w:val="20"/>
          </w:rPr>
          <w:t xml:space="preserve">            taskProgress1.Visibility = Visibility.Visible;</w:t>
        </w:r>
      </w:moveFrom>
    </w:p>
    <w:p w14:paraId="76817562" w14:textId="10348BDA" w:rsidR="00942C25" w:rsidDel="00243106" w:rsidRDefault="009C5CA0" w:rsidP="001107DD">
      <w:pPr>
        <w:spacing w:after="0" w:line="240" w:lineRule="auto"/>
        <w:rPr>
          <w:moveFrom w:id="3708" w:author="Ravindra Akella" w:date="2019-11-24T21:56:00Z"/>
          <w:color w:val="000000"/>
          <w:sz w:val="20"/>
          <w:szCs w:val="20"/>
        </w:rPr>
      </w:pPr>
      <w:moveFrom w:id="3709" w:author="Ravindra Akella" w:date="2019-11-24T21:56:00Z">
        <w:r w:rsidDel="00243106">
          <w:rPr>
            <w:color w:val="000000"/>
            <w:sz w:val="20"/>
            <w:szCs w:val="20"/>
          </w:rPr>
          <w:t xml:space="preserve">            taskProgress1.IsIndeterminate = </w:t>
        </w:r>
        <w:r w:rsidDel="00243106">
          <w:rPr>
            <w:color w:val="0000FF"/>
            <w:sz w:val="20"/>
            <w:szCs w:val="20"/>
          </w:rPr>
          <w:t>false</w:t>
        </w:r>
        <w:r w:rsidDel="00243106">
          <w:rPr>
            <w:color w:val="000000"/>
            <w:sz w:val="20"/>
            <w:szCs w:val="20"/>
          </w:rPr>
          <w:t>;</w:t>
        </w:r>
      </w:moveFrom>
    </w:p>
    <w:p w14:paraId="5F812C3B" w14:textId="35ACBDA1" w:rsidR="00942C25" w:rsidDel="00243106" w:rsidRDefault="009C5CA0" w:rsidP="00103417">
      <w:pPr>
        <w:spacing w:after="0" w:line="240" w:lineRule="auto"/>
        <w:rPr>
          <w:moveFrom w:id="3710" w:author="Ravindra Akella" w:date="2019-11-24T21:56:00Z"/>
          <w:color w:val="000000"/>
          <w:sz w:val="20"/>
          <w:szCs w:val="20"/>
        </w:rPr>
      </w:pPr>
      <w:moveFrom w:id="3711" w:author="Ravindra Akella" w:date="2019-11-24T21:56:00Z">
        <w:r w:rsidDel="00243106">
          <w:rPr>
            <w:color w:val="000000"/>
            <w:sz w:val="20"/>
            <w:szCs w:val="20"/>
          </w:rPr>
          <w:t xml:space="preserve">            taskProgress1.Value = 0;</w:t>
        </w:r>
      </w:moveFrom>
    </w:p>
    <w:p w14:paraId="798AC88B" w14:textId="211BBE3A" w:rsidR="00942C25" w:rsidDel="00243106" w:rsidRDefault="009C5CA0" w:rsidP="00301900">
      <w:pPr>
        <w:spacing w:after="0" w:line="240" w:lineRule="auto"/>
        <w:rPr>
          <w:moveFrom w:id="3712" w:author="Ravindra Akella" w:date="2019-11-24T21:56:00Z"/>
          <w:color w:val="000000"/>
          <w:sz w:val="20"/>
          <w:szCs w:val="20"/>
        </w:rPr>
      </w:pPr>
      <w:moveFrom w:id="3713" w:author="Ravindra Akella" w:date="2019-11-24T21:56:00Z">
        <w:r w:rsidDel="00243106">
          <w:rPr>
            <w:color w:val="000000"/>
            <w:sz w:val="20"/>
            <w:szCs w:val="20"/>
          </w:rPr>
          <w:t xml:space="preserve">            taskProgress1.Maximum = 100;</w:t>
        </w:r>
      </w:moveFrom>
    </w:p>
    <w:p w14:paraId="5C3C7907" w14:textId="0815203A" w:rsidR="00942C25" w:rsidDel="00243106" w:rsidRDefault="009C5CA0" w:rsidP="009D2B64">
      <w:pPr>
        <w:spacing w:after="0" w:line="240" w:lineRule="auto"/>
        <w:rPr>
          <w:moveFrom w:id="3714" w:author="Ravindra Akella" w:date="2019-11-24T21:56:00Z"/>
          <w:color w:val="000000"/>
          <w:sz w:val="20"/>
          <w:szCs w:val="20"/>
        </w:rPr>
      </w:pPr>
      <w:moveFrom w:id="3715" w:author="Ravindra Akella" w:date="2019-11-24T21:56:00Z">
        <w:r w:rsidDel="00243106">
          <w:rPr>
            <w:color w:val="000000"/>
            <w:sz w:val="20"/>
            <w:szCs w:val="20"/>
          </w:rPr>
          <w:t xml:space="preserve">            logs1.Text = </w:t>
        </w:r>
        <w:r w:rsidDel="00243106">
          <w:rPr>
            <w:color w:val="A31515"/>
            <w:sz w:val="20"/>
            <w:szCs w:val="20"/>
          </w:rPr>
          <w:t>""</w:t>
        </w:r>
        <w:r w:rsidDel="00243106">
          <w:rPr>
            <w:color w:val="000000"/>
            <w:sz w:val="20"/>
            <w:szCs w:val="20"/>
          </w:rPr>
          <w:t>;</w:t>
        </w:r>
      </w:moveFrom>
    </w:p>
    <w:p w14:paraId="16FBD730" w14:textId="2D821661" w:rsidR="00942C25" w:rsidDel="00243106" w:rsidRDefault="00942C25" w:rsidP="00C0076E">
      <w:pPr>
        <w:spacing w:after="0" w:line="240" w:lineRule="auto"/>
        <w:rPr>
          <w:moveFrom w:id="3716" w:author="Ravindra Akella" w:date="2019-11-24T21:56:00Z"/>
          <w:color w:val="000000"/>
          <w:sz w:val="20"/>
          <w:szCs w:val="20"/>
        </w:rPr>
      </w:pPr>
    </w:p>
    <w:p w14:paraId="567B1784" w14:textId="5A91983C" w:rsidR="00942C25" w:rsidDel="00243106" w:rsidRDefault="009C5CA0" w:rsidP="00D1288E">
      <w:pPr>
        <w:spacing w:after="0" w:line="240" w:lineRule="auto"/>
        <w:rPr>
          <w:moveFrom w:id="3717" w:author="Ravindra Akella" w:date="2019-11-24T21:56:00Z"/>
          <w:color w:val="000000"/>
          <w:sz w:val="20"/>
          <w:szCs w:val="20"/>
        </w:rPr>
      </w:pPr>
      <w:moveFrom w:id="3718" w:author="Ravindra Akella" w:date="2019-11-24T21:56:00Z">
        <w:r w:rsidDel="00243106">
          <w:rPr>
            <w:color w:val="000000"/>
            <w:sz w:val="20"/>
            <w:szCs w:val="20"/>
          </w:rPr>
          <w:t xml:space="preserve">            </w:t>
        </w:r>
        <w:r w:rsidDel="00243106">
          <w:rPr>
            <w:color w:val="008000"/>
            <w:sz w:val="20"/>
            <w:szCs w:val="20"/>
          </w:rPr>
          <w:t>//On clicking of Search/Cancel checking to cancel operation or perform search</w:t>
        </w:r>
      </w:moveFrom>
    </w:p>
    <w:p w14:paraId="4B41FCF1" w14:textId="79051EE4" w:rsidR="00942C25" w:rsidDel="00243106" w:rsidRDefault="009C5CA0" w:rsidP="00852331">
      <w:pPr>
        <w:spacing w:after="0" w:line="240" w:lineRule="auto"/>
        <w:rPr>
          <w:moveFrom w:id="3719" w:author="Ravindra Akella" w:date="2019-11-24T21:56:00Z"/>
          <w:color w:val="000000"/>
          <w:sz w:val="20"/>
          <w:szCs w:val="20"/>
        </w:rPr>
      </w:pPr>
      <w:moveFrom w:id="3720" w:author="Ravindra Akella" w:date="2019-11-24T21:56:00Z">
        <w:r w:rsidDel="00243106">
          <w:rPr>
            <w:color w:val="000000"/>
            <w:sz w:val="20"/>
            <w:szCs w:val="20"/>
          </w:rPr>
          <w:t xml:space="preserve">            </w:t>
        </w:r>
        <w:r w:rsidDel="00243106">
          <w:rPr>
            <w:color w:val="0000FF"/>
            <w:sz w:val="20"/>
            <w:szCs w:val="20"/>
          </w:rPr>
          <w:t>if</w:t>
        </w:r>
        <w:r w:rsidDel="00243106">
          <w:rPr>
            <w:color w:val="000000"/>
            <w:sz w:val="20"/>
            <w:szCs w:val="20"/>
          </w:rPr>
          <w:t xml:space="preserve"> (cts1 != </w:t>
        </w:r>
        <w:r w:rsidDel="00243106">
          <w:rPr>
            <w:color w:val="0000FF"/>
            <w:sz w:val="20"/>
            <w:szCs w:val="20"/>
          </w:rPr>
          <w:t>null</w:t>
        </w:r>
        <w:r w:rsidDel="00243106">
          <w:rPr>
            <w:color w:val="000000"/>
            <w:sz w:val="20"/>
            <w:szCs w:val="20"/>
          </w:rPr>
          <w:t>)</w:t>
        </w:r>
      </w:moveFrom>
    </w:p>
    <w:p w14:paraId="3D918929" w14:textId="27224FA9" w:rsidR="00942C25" w:rsidDel="00243106" w:rsidRDefault="009C5CA0" w:rsidP="00243106">
      <w:pPr>
        <w:spacing w:after="0" w:line="240" w:lineRule="auto"/>
        <w:rPr>
          <w:moveFrom w:id="3721" w:author="Ravindra Akella" w:date="2019-11-24T21:56:00Z"/>
          <w:color w:val="000000"/>
          <w:sz w:val="20"/>
          <w:szCs w:val="20"/>
        </w:rPr>
        <w:pPrChange w:id="3722" w:author="Ravindra Akella" w:date="2019-11-24T21:55:00Z">
          <w:pPr>
            <w:spacing w:after="0" w:line="240" w:lineRule="auto"/>
          </w:pPr>
        </w:pPrChange>
      </w:pPr>
      <w:moveFrom w:id="3723" w:author="Ravindra Akella" w:date="2019-11-24T21:56:00Z">
        <w:r w:rsidDel="00243106">
          <w:rPr>
            <w:color w:val="000000"/>
            <w:sz w:val="20"/>
            <w:szCs w:val="20"/>
          </w:rPr>
          <w:t xml:space="preserve">            {</w:t>
        </w:r>
      </w:moveFrom>
    </w:p>
    <w:p w14:paraId="1347BB0C" w14:textId="1CAC8B9C" w:rsidR="00942C25" w:rsidDel="00243106" w:rsidRDefault="009C5CA0" w:rsidP="00243106">
      <w:pPr>
        <w:spacing w:after="0" w:line="240" w:lineRule="auto"/>
        <w:rPr>
          <w:moveFrom w:id="3724" w:author="Ravindra Akella" w:date="2019-11-24T21:56:00Z"/>
          <w:color w:val="000000"/>
          <w:sz w:val="20"/>
          <w:szCs w:val="20"/>
        </w:rPr>
        <w:pPrChange w:id="3725" w:author="Ravindra Akella" w:date="2019-11-24T21:55:00Z">
          <w:pPr>
            <w:spacing w:after="0" w:line="240" w:lineRule="auto"/>
          </w:pPr>
        </w:pPrChange>
      </w:pPr>
      <w:moveFrom w:id="3726" w:author="Ravindra Akella" w:date="2019-11-24T21:56:00Z">
        <w:r w:rsidDel="00243106">
          <w:rPr>
            <w:color w:val="000000"/>
            <w:sz w:val="20"/>
            <w:szCs w:val="20"/>
          </w:rPr>
          <w:t xml:space="preserve">                cts1.Cancel();</w:t>
        </w:r>
      </w:moveFrom>
    </w:p>
    <w:p w14:paraId="41DF63F9" w14:textId="3F7E1535" w:rsidR="00942C25" w:rsidDel="00243106" w:rsidRDefault="009C5CA0" w:rsidP="00243106">
      <w:pPr>
        <w:spacing w:after="0" w:line="240" w:lineRule="auto"/>
        <w:rPr>
          <w:moveFrom w:id="3727" w:author="Ravindra Akella" w:date="2019-11-24T21:56:00Z"/>
          <w:color w:val="000000"/>
          <w:sz w:val="20"/>
          <w:szCs w:val="20"/>
        </w:rPr>
        <w:pPrChange w:id="3728" w:author="Ravindra Akella" w:date="2019-11-24T21:55:00Z">
          <w:pPr>
            <w:spacing w:after="0" w:line="240" w:lineRule="auto"/>
          </w:pPr>
        </w:pPrChange>
      </w:pPr>
      <w:moveFrom w:id="3729" w:author="Ravindra Akella" w:date="2019-11-24T21:56:00Z">
        <w:r w:rsidDel="00243106">
          <w:rPr>
            <w:color w:val="000000"/>
            <w:sz w:val="20"/>
            <w:szCs w:val="20"/>
          </w:rPr>
          <w:t xml:space="preserve">                cts1 = </w:t>
        </w:r>
        <w:r w:rsidDel="00243106">
          <w:rPr>
            <w:color w:val="0000FF"/>
            <w:sz w:val="20"/>
            <w:szCs w:val="20"/>
          </w:rPr>
          <w:t>null</w:t>
        </w:r>
        <w:r w:rsidDel="00243106">
          <w:rPr>
            <w:color w:val="000000"/>
            <w:sz w:val="20"/>
            <w:szCs w:val="20"/>
          </w:rPr>
          <w:t>;</w:t>
        </w:r>
      </w:moveFrom>
    </w:p>
    <w:p w14:paraId="320B0C2B" w14:textId="4644B7A5" w:rsidR="00942C25" w:rsidDel="00243106" w:rsidRDefault="009C5CA0" w:rsidP="00243106">
      <w:pPr>
        <w:spacing w:after="0" w:line="240" w:lineRule="auto"/>
        <w:rPr>
          <w:moveFrom w:id="3730" w:author="Ravindra Akella" w:date="2019-11-24T21:56:00Z"/>
          <w:color w:val="000000"/>
          <w:sz w:val="20"/>
          <w:szCs w:val="20"/>
        </w:rPr>
        <w:pPrChange w:id="3731" w:author="Ravindra Akella" w:date="2019-11-24T21:55:00Z">
          <w:pPr>
            <w:spacing w:after="0" w:line="240" w:lineRule="auto"/>
          </w:pPr>
        </w:pPrChange>
      </w:pPr>
      <w:moveFrom w:id="3732" w:author="Ravindra Akella" w:date="2019-11-24T21:56:00Z">
        <w:r w:rsidDel="00243106">
          <w:rPr>
            <w:color w:val="000000"/>
            <w:sz w:val="20"/>
            <w:szCs w:val="20"/>
          </w:rPr>
          <w:t xml:space="preserve">                </w:t>
        </w:r>
        <w:r w:rsidDel="00243106">
          <w:rPr>
            <w:color w:val="0000FF"/>
            <w:sz w:val="20"/>
            <w:szCs w:val="20"/>
          </w:rPr>
          <w:t>return</w:t>
        </w:r>
        <w:r w:rsidDel="00243106">
          <w:rPr>
            <w:color w:val="000000"/>
            <w:sz w:val="20"/>
            <w:szCs w:val="20"/>
          </w:rPr>
          <w:t>;</w:t>
        </w:r>
      </w:moveFrom>
    </w:p>
    <w:p w14:paraId="6CDE96C0" w14:textId="7C167BCC" w:rsidR="00942C25" w:rsidDel="00243106" w:rsidRDefault="009C5CA0" w:rsidP="00243106">
      <w:pPr>
        <w:spacing w:after="0" w:line="240" w:lineRule="auto"/>
        <w:rPr>
          <w:moveFrom w:id="3733" w:author="Ravindra Akella" w:date="2019-11-24T21:56:00Z"/>
          <w:color w:val="000000"/>
          <w:sz w:val="20"/>
          <w:szCs w:val="20"/>
        </w:rPr>
        <w:pPrChange w:id="3734" w:author="Ravindra Akella" w:date="2019-11-24T21:55:00Z">
          <w:pPr>
            <w:spacing w:after="0" w:line="240" w:lineRule="auto"/>
          </w:pPr>
        </w:pPrChange>
      </w:pPr>
      <w:moveFrom w:id="3735" w:author="Ravindra Akella" w:date="2019-11-24T21:56:00Z">
        <w:r w:rsidDel="00243106">
          <w:rPr>
            <w:color w:val="000000"/>
            <w:sz w:val="20"/>
            <w:szCs w:val="20"/>
          </w:rPr>
          <w:t xml:space="preserve">            }</w:t>
        </w:r>
      </w:moveFrom>
    </w:p>
    <w:p w14:paraId="324A2861" w14:textId="05984A15" w:rsidR="00942C25" w:rsidDel="00243106" w:rsidRDefault="00942C25" w:rsidP="00243106">
      <w:pPr>
        <w:spacing w:after="0" w:line="240" w:lineRule="auto"/>
        <w:rPr>
          <w:moveFrom w:id="3736" w:author="Ravindra Akella" w:date="2019-11-24T21:56:00Z"/>
          <w:color w:val="000000"/>
          <w:sz w:val="20"/>
          <w:szCs w:val="20"/>
        </w:rPr>
        <w:pPrChange w:id="3737" w:author="Ravindra Akella" w:date="2019-11-24T21:55:00Z">
          <w:pPr>
            <w:spacing w:after="0" w:line="240" w:lineRule="auto"/>
          </w:pPr>
        </w:pPrChange>
      </w:pPr>
    </w:p>
    <w:p w14:paraId="61FBE8FA" w14:textId="2663C01F" w:rsidR="00942C25" w:rsidDel="00243106" w:rsidRDefault="009C5CA0" w:rsidP="00243106">
      <w:pPr>
        <w:spacing w:after="0" w:line="240" w:lineRule="auto"/>
        <w:rPr>
          <w:moveFrom w:id="3738" w:author="Ravindra Akella" w:date="2019-11-24T21:56:00Z"/>
          <w:color w:val="000000"/>
          <w:sz w:val="20"/>
          <w:szCs w:val="20"/>
        </w:rPr>
        <w:pPrChange w:id="3739" w:author="Ravindra Akella" w:date="2019-11-24T21:55:00Z">
          <w:pPr>
            <w:spacing w:after="0" w:line="240" w:lineRule="auto"/>
          </w:pPr>
        </w:pPrChange>
      </w:pPr>
      <w:moveFrom w:id="3740" w:author="Ravindra Akella" w:date="2019-11-24T21:56:00Z">
        <w:r w:rsidDel="00243106">
          <w:rPr>
            <w:color w:val="000000"/>
            <w:sz w:val="20"/>
            <w:szCs w:val="20"/>
          </w:rPr>
          <w:t xml:space="preserve">            cts1 = </w:t>
        </w:r>
        <w:r w:rsidDel="00243106">
          <w:rPr>
            <w:color w:val="0000FF"/>
            <w:sz w:val="20"/>
            <w:szCs w:val="20"/>
          </w:rPr>
          <w:t>new</w:t>
        </w:r>
        <w:r w:rsidDel="00243106">
          <w:rPr>
            <w:color w:val="000000"/>
            <w:sz w:val="20"/>
            <w:szCs w:val="20"/>
          </w:rPr>
          <w:t xml:space="preserve"> CancellationTokenSource();</w:t>
        </w:r>
      </w:moveFrom>
    </w:p>
    <w:p w14:paraId="1825B390" w14:textId="5BCE3B21" w:rsidR="00942C25" w:rsidDel="00243106" w:rsidRDefault="00942C25" w:rsidP="00243106">
      <w:pPr>
        <w:spacing w:after="0" w:line="240" w:lineRule="auto"/>
        <w:rPr>
          <w:moveFrom w:id="3741" w:author="Ravindra Akella" w:date="2019-11-24T21:56:00Z"/>
          <w:color w:val="000000"/>
          <w:sz w:val="20"/>
          <w:szCs w:val="20"/>
        </w:rPr>
        <w:pPrChange w:id="3742" w:author="Ravindra Akella" w:date="2019-11-24T21:55:00Z">
          <w:pPr>
            <w:spacing w:after="0" w:line="240" w:lineRule="auto"/>
          </w:pPr>
        </w:pPrChange>
      </w:pPr>
    </w:p>
    <w:p w14:paraId="79664EA3" w14:textId="4E222C5C" w:rsidR="00942C25" w:rsidDel="00243106" w:rsidRDefault="009C5CA0" w:rsidP="00243106">
      <w:pPr>
        <w:spacing w:after="0" w:line="240" w:lineRule="auto"/>
        <w:rPr>
          <w:moveFrom w:id="3743" w:author="Ravindra Akella" w:date="2019-11-24T21:56:00Z"/>
          <w:color w:val="000000"/>
          <w:sz w:val="20"/>
          <w:szCs w:val="20"/>
        </w:rPr>
        <w:pPrChange w:id="3744" w:author="Ravindra Akella" w:date="2019-11-24T21:55:00Z">
          <w:pPr>
            <w:spacing w:after="0" w:line="240" w:lineRule="auto"/>
          </w:pPr>
        </w:pPrChange>
      </w:pPr>
      <w:moveFrom w:id="3745" w:author="Ravindra Akella" w:date="2019-11-24T21:56:00Z">
        <w:r w:rsidDel="00243106">
          <w:rPr>
            <w:color w:val="000000"/>
            <w:sz w:val="20"/>
            <w:szCs w:val="20"/>
          </w:rPr>
          <w:t xml:space="preserve">            </w:t>
        </w:r>
        <w:r w:rsidDel="00243106">
          <w:rPr>
            <w:color w:val="008000"/>
            <w:sz w:val="20"/>
            <w:szCs w:val="20"/>
          </w:rPr>
          <w:t>//Progress reporting</w:t>
        </w:r>
      </w:moveFrom>
    </w:p>
    <w:p w14:paraId="64E3AD50" w14:textId="35042D55" w:rsidR="00942C25" w:rsidDel="00243106" w:rsidRDefault="009C5CA0" w:rsidP="00243106">
      <w:pPr>
        <w:spacing w:after="0" w:line="240" w:lineRule="auto"/>
        <w:rPr>
          <w:moveFrom w:id="3746" w:author="Ravindra Akella" w:date="2019-11-24T21:56:00Z"/>
          <w:color w:val="000000"/>
          <w:sz w:val="20"/>
          <w:szCs w:val="20"/>
        </w:rPr>
        <w:pPrChange w:id="3747" w:author="Ravindra Akella" w:date="2019-11-24T21:55:00Z">
          <w:pPr>
            <w:spacing w:after="0" w:line="240" w:lineRule="auto"/>
          </w:pPr>
        </w:pPrChange>
      </w:pPr>
      <w:moveFrom w:id="3748" w:author="Ravindra Akella" w:date="2019-11-24T21:56:00Z">
        <w:r w:rsidDel="00243106">
          <w:rPr>
            <w:color w:val="000000"/>
            <w:sz w:val="20"/>
            <w:szCs w:val="20"/>
          </w:rPr>
          <w:t xml:space="preserve">            </w:t>
        </w:r>
        <w:r w:rsidDel="00243106">
          <w:rPr>
            <w:color w:val="0000FF"/>
            <w:sz w:val="20"/>
            <w:szCs w:val="20"/>
          </w:rPr>
          <w:t>var</w:t>
        </w:r>
        <w:r w:rsidDel="00243106">
          <w:rPr>
            <w:color w:val="000000"/>
            <w:sz w:val="20"/>
            <w:szCs w:val="20"/>
          </w:rPr>
          <w:t xml:space="preserve"> progress = </w:t>
        </w:r>
        <w:r w:rsidDel="00243106">
          <w:rPr>
            <w:color w:val="0000FF"/>
            <w:sz w:val="20"/>
            <w:szCs w:val="20"/>
          </w:rPr>
          <w:t>new</w:t>
        </w:r>
        <w:r w:rsidDel="00243106">
          <w:rPr>
            <w:color w:val="000000"/>
            <w:sz w:val="20"/>
            <w:szCs w:val="20"/>
          </w:rPr>
          <w:t xml:space="preserve"> Progress&lt;ProgreesReport&gt;(percent =&gt;</w:t>
        </w:r>
      </w:moveFrom>
    </w:p>
    <w:p w14:paraId="0D7CB7B3" w14:textId="048C41CF" w:rsidR="00942C25" w:rsidDel="00243106" w:rsidRDefault="009C5CA0" w:rsidP="00243106">
      <w:pPr>
        <w:spacing w:after="0" w:line="240" w:lineRule="auto"/>
        <w:rPr>
          <w:moveFrom w:id="3749" w:author="Ravindra Akella" w:date="2019-11-24T21:56:00Z"/>
          <w:color w:val="000000"/>
          <w:sz w:val="20"/>
          <w:szCs w:val="20"/>
        </w:rPr>
        <w:pPrChange w:id="3750" w:author="Ravindra Akella" w:date="2019-11-24T21:55:00Z">
          <w:pPr>
            <w:spacing w:after="0" w:line="240" w:lineRule="auto"/>
          </w:pPr>
        </w:pPrChange>
      </w:pPr>
      <w:moveFrom w:id="3751" w:author="Ravindra Akella" w:date="2019-11-24T21:56:00Z">
        <w:r w:rsidDel="00243106">
          <w:rPr>
            <w:color w:val="000000"/>
            <w:sz w:val="20"/>
            <w:szCs w:val="20"/>
          </w:rPr>
          <w:t xml:space="preserve">            {</w:t>
        </w:r>
      </w:moveFrom>
    </w:p>
    <w:p w14:paraId="049FF525" w14:textId="31995C26" w:rsidR="00942C25" w:rsidDel="00243106" w:rsidRDefault="009C5CA0" w:rsidP="00243106">
      <w:pPr>
        <w:spacing w:after="0" w:line="240" w:lineRule="auto"/>
        <w:rPr>
          <w:moveFrom w:id="3752" w:author="Ravindra Akella" w:date="2019-11-24T21:56:00Z"/>
          <w:color w:val="000000"/>
          <w:sz w:val="20"/>
          <w:szCs w:val="20"/>
        </w:rPr>
        <w:pPrChange w:id="3753" w:author="Ravindra Akella" w:date="2019-11-24T21:55:00Z">
          <w:pPr>
            <w:spacing w:after="0" w:line="240" w:lineRule="auto"/>
          </w:pPr>
        </w:pPrChange>
      </w:pPr>
      <w:moveFrom w:id="3754" w:author="Ravindra Akella" w:date="2019-11-24T21:56:00Z">
        <w:r w:rsidDel="00243106">
          <w:rPr>
            <w:color w:val="000000"/>
            <w:sz w:val="20"/>
            <w:szCs w:val="20"/>
          </w:rPr>
          <w:t xml:space="preserve">                taskProgress1.Value = percent.progressPercentage;</w:t>
        </w:r>
      </w:moveFrom>
    </w:p>
    <w:p w14:paraId="078C38E1" w14:textId="36096B5B" w:rsidR="00942C25" w:rsidDel="00243106" w:rsidRDefault="009C5CA0" w:rsidP="00243106">
      <w:pPr>
        <w:spacing w:after="0" w:line="240" w:lineRule="auto"/>
        <w:rPr>
          <w:moveFrom w:id="3755" w:author="Ravindra Akella" w:date="2019-11-24T21:56:00Z"/>
          <w:color w:val="000000"/>
          <w:sz w:val="20"/>
          <w:szCs w:val="20"/>
        </w:rPr>
        <w:pPrChange w:id="3756" w:author="Ravindra Akella" w:date="2019-11-24T21:55:00Z">
          <w:pPr>
            <w:spacing w:after="0" w:line="240" w:lineRule="auto"/>
          </w:pPr>
        </w:pPrChange>
      </w:pPr>
      <w:moveFrom w:id="3757" w:author="Ravindra Akella" w:date="2019-11-24T21:56:00Z">
        <w:r w:rsidDel="00243106">
          <w:rPr>
            <w:color w:val="000000"/>
            <w:sz w:val="20"/>
            <w:szCs w:val="20"/>
          </w:rPr>
          <w:t xml:space="preserve">                logs1.Text += </w:t>
        </w:r>
        <w:r w:rsidDel="00243106">
          <w:rPr>
            <w:color w:val="A31515"/>
            <w:sz w:val="20"/>
            <w:szCs w:val="20"/>
          </w:rPr>
          <w:t>$"</w:t>
        </w:r>
        <w:r w:rsidDel="00243106">
          <w:rPr>
            <w:color w:val="000000"/>
            <w:sz w:val="20"/>
            <w:szCs w:val="20"/>
          </w:rPr>
          <w:t>{percent.bytesToRead}</w:t>
        </w:r>
        <w:r w:rsidDel="00243106">
          <w:rPr>
            <w:color w:val="A31515"/>
            <w:sz w:val="20"/>
            <w:szCs w:val="20"/>
          </w:rPr>
          <w:t>/</w:t>
        </w:r>
        <w:r w:rsidDel="00243106">
          <w:rPr>
            <w:color w:val="000000"/>
            <w:sz w:val="20"/>
            <w:szCs w:val="20"/>
          </w:rPr>
          <w:t>{percent.totalBytes}</w:t>
        </w:r>
        <w:r w:rsidDel="00243106">
          <w:rPr>
            <w:color w:val="A31515"/>
            <w:sz w:val="20"/>
            <w:szCs w:val="20"/>
          </w:rPr>
          <w:t xml:space="preserve"> downloaded!!</w:t>
        </w:r>
        <w:r w:rsidDel="00243106">
          <w:rPr>
            <w:color w:val="000000"/>
            <w:sz w:val="20"/>
            <w:szCs w:val="20"/>
          </w:rPr>
          <w:t>{Environment.NewLine}</w:t>
        </w:r>
        <w:r w:rsidDel="00243106">
          <w:rPr>
            <w:color w:val="A31515"/>
            <w:sz w:val="20"/>
            <w:szCs w:val="20"/>
          </w:rPr>
          <w:t>"</w:t>
        </w:r>
        <w:r w:rsidDel="00243106">
          <w:rPr>
            <w:color w:val="000000"/>
            <w:sz w:val="20"/>
            <w:szCs w:val="20"/>
          </w:rPr>
          <w:t>;</w:t>
        </w:r>
      </w:moveFrom>
    </w:p>
    <w:p w14:paraId="296EB834" w14:textId="4C0EAD50" w:rsidR="00942C25" w:rsidDel="00243106" w:rsidRDefault="009C5CA0" w:rsidP="00243106">
      <w:pPr>
        <w:spacing w:after="0" w:line="240" w:lineRule="auto"/>
        <w:rPr>
          <w:moveFrom w:id="3758" w:author="Ravindra Akella" w:date="2019-11-24T21:56:00Z"/>
          <w:color w:val="000000"/>
          <w:sz w:val="20"/>
          <w:szCs w:val="20"/>
        </w:rPr>
        <w:pPrChange w:id="3759" w:author="Ravindra Akella" w:date="2019-11-24T21:55:00Z">
          <w:pPr>
            <w:spacing w:after="0" w:line="240" w:lineRule="auto"/>
          </w:pPr>
        </w:pPrChange>
      </w:pPr>
      <w:moveFrom w:id="3760" w:author="Ravindra Akella" w:date="2019-11-24T21:56:00Z">
        <w:r w:rsidDel="00243106">
          <w:rPr>
            <w:color w:val="000000"/>
            <w:sz w:val="20"/>
            <w:szCs w:val="20"/>
          </w:rPr>
          <w:t xml:space="preserve">                logs1.Text += </w:t>
        </w:r>
        <w:r w:rsidDel="00243106">
          <w:rPr>
            <w:color w:val="A31515"/>
            <w:sz w:val="20"/>
            <w:szCs w:val="20"/>
          </w:rPr>
          <w:t xml:space="preserve">$"Elapsed time - </w:t>
        </w:r>
        <w:r w:rsidDel="00243106">
          <w:rPr>
            <w:color w:val="000000"/>
            <w:sz w:val="20"/>
            <w:szCs w:val="20"/>
          </w:rPr>
          <w:t>{percent.elapsedTime}</w:t>
        </w:r>
        <w:r w:rsidDel="00243106">
          <w:rPr>
            <w:color w:val="A31515"/>
            <w:sz w:val="20"/>
            <w:szCs w:val="20"/>
          </w:rPr>
          <w:t>ms</w:t>
        </w:r>
        <w:r w:rsidDel="00243106">
          <w:rPr>
            <w:color w:val="000000"/>
            <w:sz w:val="20"/>
            <w:szCs w:val="20"/>
          </w:rPr>
          <w:t>{Environment.NewLine}</w:t>
        </w:r>
        <w:r w:rsidDel="00243106">
          <w:rPr>
            <w:color w:val="A31515"/>
            <w:sz w:val="20"/>
            <w:szCs w:val="20"/>
          </w:rPr>
          <w:t>"</w:t>
        </w:r>
        <w:r w:rsidDel="00243106">
          <w:rPr>
            <w:color w:val="000000"/>
            <w:sz w:val="20"/>
            <w:szCs w:val="20"/>
          </w:rPr>
          <w:t>;</w:t>
        </w:r>
      </w:moveFrom>
    </w:p>
    <w:p w14:paraId="179D59AA" w14:textId="4ECF4CAB" w:rsidR="00942C25" w:rsidDel="00243106" w:rsidRDefault="009C5CA0" w:rsidP="00243106">
      <w:pPr>
        <w:spacing w:after="0" w:line="240" w:lineRule="auto"/>
        <w:rPr>
          <w:moveFrom w:id="3761" w:author="Ravindra Akella" w:date="2019-11-24T21:56:00Z"/>
          <w:color w:val="000000"/>
          <w:sz w:val="20"/>
          <w:szCs w:val="20"/>
        </w:rPr>
        <w:pPrChange w:id="3762" w:author="Ravindra Akella" w:date="2019-11-24T21:55:00Z">
          <w:pPr>
            <w:spacing w:after="0" w:line="240" w:lineRule="auto"/>
          </w:pPr>
        </w:pPrChange>
      </w:pPr>
      <w:moveFrom w:id="3763" w:author="Ravindra Akella" w:date="2019-11-24T21:56:00Z">
        <w:r w:rsidDel="00243106">
          <w:rPr>
            <w:color w:val="000000"/>
            <w:sz w:val="20"/>
            <w:szCs w:val="20"/>
          </w:rPr>
          <w:t xml:space="preserve">            });</w:t>
        </w:r>
      </w:moveFrom>
    </w:p>
    <w:p w14:paraId="0A85A022" w14:textId="01BD1D75" w:rsidR="00942C25" w:rsidDel="00243106" w:rsidRDefault="00942C25" w:rsidP="00243106">
      <w:pPr>
        <w:spacing w:after="0" w:line="240" w:lineRule="auto"/>
        <w:rPr>
          <w:moveFrom w:id="3764" w:author="Ravindra Akella" w:date="2019-11-24T21:56:00Z"/>
          <w:color w:val="000000"/>
          <w:sz w:val="20"/>
          <w:szCs w:val="20"/>
        </w:rPr>
        <w:pPrChange w:id="3765" w:author="Ravindra Akella" w:date="2019-11-24T21:55:00Z">
          <w:pPr>
            <w:spacing w:after="0" w:line="240" w:lineRule="auto"/>
          </w:pPr>
        </w:pPrChange>
      </w:pPr>
    </w:p>
    <w:p w14:paraId="435CF5DE" w14:textId="039844B0" w:rsidR="00942C25" w:rsidDel="00243106" w:rsidRDefault="009C5CA0" w:rsidP="00243106">
      <w:pPr>
        <w:spacing w:after="0" w:line="240" w:lineRule="auto"/>
        <w:rPr>
          <w:moveFrom w:id="3766" w:author="Ravindra Akella" w:date="2019-11-24T21:56:00Z"/>
          <w:color w:val="000000"/>
          <w:sz w:val="20"/>
          <w:szCs w:val="20"/>
        </w:rPr>
        <w:pPrChange w:id="3767" w:author="Ravindra Akella" w:date="2019-11-24T21:55:00Z">
          <w:pPr>
            <w:spacing w:after="0" w:line="240" w:lineRule="auto"/>
          </w:pPr>
        </w:pPrChange>
      </w:pPr>
      <w:moveFrom w:id="3768" w:author="Ravindra Akella" w:date="2019-11-24T21:56:00Z">
        <w:r w:rsidDel="00243106">
          <w:rPr>
            <w:color w:val="000000"/>
            <w:sz w:val="20"/>
            <w:szCs w:val="20"/>
          </w:rPr>
          <w:t xml:space="preserve">            </w:t>
        </w:r>
        <w:r w:rsidDel="00243106">
          <w:rPr>
            <w:color w:val="0000FF"/>
            <w:sz w:val="20"/>
            <w:szCs w:val="20"/>
          </w:rPr>
          <w:t>try</w:t>
        </w:r>
      </w:moveFrom>
    </w:p>
    <w:p w14:paraId="6051245B" w14:textId="3F2110D3" w:rsidR="00942C25" w:rsidDel="00243106" w:rsidRDefault="009C5CA0" w:rsidP="00243106">
      <w:pPr>
        <w:spacing w:after="0" w:line="240" w:lineRule="auto"/>
        <w:rPr>
          <w:moveFrom w:id="3769" w:author="Ravindra Akella" w:date="2019-11-24T21:56:00Z"/>
          <w:color w:val="000000"/>
          <w:sz w:val="20"/>
          <w:szCs w:val="20"/>
        </w:rPr>
        <w:pPrChange w:id="3770" w:author="Ravindra Akella" w:date="2019-11-24T21:55:00Z">
          <w:pPr>
            <w:spacing w:after="0" w:line="240" w:lineRule="auto"/>
          </w:pPr>
        </w:pPrChange>
      </w:pPr>
      <w:moveFrom w:id="3771" w:author="Ravindra Akella" w:date="2019-11-24T21:56:00Z">
        <w:r w:rsidDel="00243106">
          <w:rPr>
            <w:color w:val="000000"/>
            <w:sz w:val="20"/>
            <w:szCs w:val="20"/>
          </w:rPr>
          <w:t xml:space="preserve">            {</w:t>
        </w:r>
      </w:moveFrom>
    </w:p>
    <w:p w14:paraId="23ECA7AE" w14:textId="208352F8" w:rsidR="00942C25" w:rsidDel="00243106" w:rsidRDefault="009C5CA0" w:rsidP="00243106">
      <w:pPr>
        <w:spacing w:after="0" w:line="240" w:lineRule="auto"/>
        <w:rPr>
          <w:moveFrom w:id="3772" w:author="Ravindra Akella" w:date="2019-11-24T21:56:00Z"/>
          <w:color w:val="000000"/>
          <w:sz w:val="20"/>
          <w:szCs w:val="20"/>
        </w:rPr>
        <w:pPrChange w:id="3773" w:author="Ravindra Akella" w:date="2019-11-24T21:55:00Z">
          <w:pPr>
            <w:spacing w:after="0" w:line="240" w:lineRule="auto"/>
          </w:pPr>
        </w:pPrChange>
      </w:pPr>
      <w:moveFrom w:id="3774" w:author="Ravindra Akella" w:date="2019-11-24T21:56:00Z">
        <w:r w:rsidDel="00243106">
          <w:rPr>
            <w:color w:val="000000"/>
            <w:sz w:val="20"/>
            <w:szCs w:val="20"/>
          </w:rPr>
          <w:t xml:space="preserve">                </w:t>
        </w:r>
        <w:r w:rsidDel="00243106">
          <w:rPr>
            <w:color w:val="0000FF"/>
            <w:sz w:val="20"/>
            <w:szCs w:val="20"/>
          </w:rPr>
          <w:t>await</w:t>
        </w:r>
        <w:r w:rsidDel="00243106">
          <w:rPr>
            <w:color w:val="000000"/>
            <w:sz w:val="20"/>
            <w:szCs w:val="20"/>
          </w:rPr>
          <w:t xml:space="preserve"> DownloadLargeFilAsync(</w:t>
        </w:r>
        <w:r w:rsidDel="00243106">
          <w:rPr>
            <w:color w:val="A31515"/>
            <w:sz w:val="20"/>
            <w:szCs w:val="20"/>
          </w:rPr>
          <w:t>"https://github.com/Ravindra-a/largefile/archive/master.zip"</w:t>
        </w:r>
        <w:r w:rsidDel="00243106">
          <w:rPr>
            <w:color w:val="000000"/>
            <w:sz w:val="20"/>
            <w:szCs w:val="20"/>
          </w:rPr>
          <w:t xml:space="preserve">, </w:t>
        </w:r>
        <w:r w:rsidDel="00243106">
          <w:rPr>
            <w:color w:val="A31515"/>
            <w:sz w:val="20"/>
            <w:szCs w:val="20"/>
          </w:rPr>
          <w:t>"largefile1.zip"</w:t>
        </w:r>
        <w:r w:rsidDel="00243106">
          <w:rPr>
            <w:color w:val="000000"/>
            <w:sz w:val="20"/>
            <w:szCs w:val="20"/>
          </w:rPr>
          <w:t>, cts1.Token, progress);</w:t>
        </w:r>
      </w:moveFrom>
    </w:p>
    <w:p w14:paraId="48E971E9" w14:textId="66228778" w:rsidR="00942C25" w:rsidDel="00243106" w:rsidRDefault="009C5CA0" w:rsidP="00243106">
      <w:pPr>
        <w:spacing w:after="0" w:line="240" w:lineRule="auto"/>
        <w:rPr>
          <w:moveFrom w:id="3775" w:author="Ravindra Akella" w:date="2019-11-24T21:56:00Z"/>
          <w:color w:val="000000"/>
          <w:sz w:val="20"/>
          <w:szCs w:val="20"/>
        </w:rPr>
        <w:pPrChange w:id="3776" w:author="Ravindra Akella" w:date="2019-11-24T21:55:00Z">
          <w:pPr>
            <w:spacing w:after="0" w:line="240" w:lineRule="auto"/>
          </w:pPr>
        </w:pPrChange>
      </w:pPr>
      <w:moveFrom w:id="3777" w:author="Ravindra Akella" w:date="2019-11-24T21:56:00Z">
        <w:r w:rsidDel="00243106">
          <w:rPr>
            <w:color w:val="000000"/>
            <w:sz w:val="20"/>
            <w:szCs w:val="20"/>
          </w:rPr>
          <w:t xml:space="preserve">                logs1.Text += </w:t>
        </w:r>
        <w:r w:rsidDel="00243106">
          <w:rPr>
            <w:color w:val="A31515"/>
            <w:sz w:val="20"/>
            <w:szCs w:val="20"/>
          </w:rPr>
          <w:t xml:space="preserve">$"File </w:t>
        </w:r>
        <w:r w:rsidDel="00243106">
          <w:rPr>
            <w:color w:val="000000"/>
            <w:sz w:val="20"/>
            <w:szCs w:val="20"/>
          </w:rPr>
          <w:t>{fileName}</w:t>
        </w:r>
        <w:r w:rsidDel="00243106">
          <w:rPr>
            <w:color w:val="A31515"/>
            <w:sz w:val="20"/>
            <w:szCs w:val="20"/>
          </w:rPr>
          <w:t xml:space="preserve"> downloaded successfully!!</w:t>
        </w:r>
        <w:r w:rsidDel="00243106">
          <w:rPr>
            <w:color w:val="000000"/>
            <w:sz w:val="20"/>
            <w:szCs w:val="20"/>
          </w:rPr>
          <w:t>{Environment.NewLine}</w:t>
        </w:r>
        <w:r w:rsidDel="00243106">
          <w:rPr>
            <w:color w:val="A31515"/>
            <w:sz w:val="20"/>
            <w:szCs w:val="20"/>
          </w:rPr>
          <w:t>"</w:t>
        </w:r>
        <w:r w:rsidDel="00243106">
          <w:rPr>
            <w:color w:val="000000"/>
            <w:sz w:val="20"/>
            <w:szCs w:val="20"/>
          </w:rPr>
          <w:t>;</w:t>
        </w:r>
      </w:moveFrom>
    </w:p>
    <w:p w14:paraId="3EC3DE39" w14:textId="762AD524" w:rsidR="00942C25" w:rsidDel="00243106" w:rsidRDefault="009C5CA0" w:rsidP="00243106">
      <w:pPr>
        <w:spacing w:after="0" w:line="240" w:lineRule="auto"/>
        <w:rPr>
          <w:moveFrom w:id="3778" w:author="Ravindra Akella" w:date="2019-11-24T21:56:00Z"/>
          <w:color w:val="000000"/>
          <w:sz w:val="20"/>
          <w:szCs w:val="20"/>
        </w:rPr>
        <w:pPrChange w:id="3779" w:author="Ravindra Akella" w:date="2019-11-24T21:55:00Z">
          <w:pPr>
            <w:spacing w:after="0" w:line="240" w:lineRule="auto"/>
          </w:pPr>
        </w:pPrChange>
      </w:pPr>
      <w:moveFrom w:id="3780" w:author="Ravindra Akella" w:date="2019-11-24T21:56:00Z">
        <w:r w:rsidDel="00243106">
          <w:rPr>
            <w:color w:val="000000"/>
            <w:sz w:val="20"/>
            <w:szCs w:val="20"/>
          </w:rPr>
          <w:t xml:space="preserve">            }</w:t>
        </w:r>
      </w:moveFrom>
    </w:p>
    <w:p w14:paraId="7B30FDBB" w14:textId="6B1FFE18" w:rsidR="00942C25" w:rsidDel="00243106" w:rsidRDefault="009C5CA0" w:rsidP="00243106">
      <w:pPr>
        <w:spacing w:after="0" w:line="240" w:lineRule="auto"/>
        <w:rPr>
          <w:moveFrom w:id="3781" w:author="Ravindra Akella" w:date="2019-11-24T21:56:00Z"/>
          <w:color w:val="000000"/>
          <w:sz w:val="20"/>
          <w:szCs w:val="20"/>
        </w:rPr>
        <w:pPrChange w:id="3782" w:author="Ravindra Akella" w:date="2019-11-24T21:55:00Z">
          <w:pPr>
            <w:spacing w:after="0" w:line="240" w:lineRule="auto"/>
          </w:pPr>
        </w:pPrChange>
      </w:pPr>
      <w:moveFrom w:id="3783" w:author="Ravindra Akella" w:date="2019-11-24T21:56:00Z">
        <w:r w:rsidDel="00243106">
          <w:rPr>
            <w:color w:val="000000"/>
            <w:sz w:val="20"/>
            <w:szCs w:val="20"/>
          </w:rPr>
          <w:t xml:space="preserve">            </w:t>
        </w:r>
        <w:r w:rsidDel="00243106">
          <w:rPr>
            <w:color w:val="0000FF"/>
            <w:sz w:val="20"/>
            <w:szCs w:val="20"/>
          </w:rPr>
          <w:t>catch</w:t>
        </w:r>
        <w:r w:rsidDel="00243106">
          <w:rPr>
            <w:color w:val="000000"/>
            <w:sz w:val="20"/>
            <w:szCs w:val="20"/>
          </w:rPr>
          <w:t xml:space="preserve"> (OperationCanceledException ex)</w:t>
        </w:r>
      </w:moveFrom>
    </w:p>
    <w:p w14:paraId="2182E4A6" w14:textId="207AB75E" w:rsidR="00942C25" w:rsidDel="00243106" w:rsidRDefault="009C5CA0" w:rsidP="00243106">
      <w:pPr>
        <w:spacing w:after="0" w:line="240" w:lineRule="auto"/>
        <w:rPr>
          <w:moveFrom w:id="3784" w:author="Ravindra Akella" w:date="2019-11-24T21:56:00Z"/>
          <w:color w:val="000000"/>
          <w:sz w:val="20"/>
          <w:szCs w:val="20"/>
        </w:rPr>
        <w:pPrChange w:id="3785" w:author="Ravindra Akella" w:date="2019-11-24T21:55:00Z">
          <w:pPr>
            <w:spacing w:after="0" w:line="240" w:lineRule="auto"/>
          </w:pPr>
        </w:pPrChange>
      </w:pPr>
      <w:moveFrom w:id="3786" w:author="Ravindra Akella" w:date="2019-11-24T21:56:00Z">
        <w:r w:rsidDel="00243106">
          <w:rPr>
            <w:color w:val="000000"/>
            <w:sz w:val="20"/>
            <w:szCs w:val="20"/>
          </w:rPr>
          <w:t xml:space="preserve">            {</w:t>
        </w:r>
      </w:moveFrom>
    </w:p>
    <w:p w14:paraId="358A7591" w14:textId="11F94AFA" w:rsidR="00942C25" w:rsidDel="00243106" w:rsidRDefault="009C5CA0" w:rsidP="00243106">
      <w:pPr>
        <w:spacing w:after="0" w:line="240" w:lineRule="auto"/>
        <w:rPr>
          <w:moveFrom w:id="3787" w:author="Ravindra Akella" w:date="2019-11-24T21:56:00Z"/>
          <w:color w:val="000000"/>
          <w:sz w:val="20"/>
          <w:szCs w:val="20"/>
        </w:rPr>
        <w:pPrChange w:id="3788" w:author="Ravindra Akella" w:date="2019-11-24T21:55:00Z">
          <w:pPr>
            <w:spacing w:after="0" w:line="240" w:lineRule="auto"/>
          </w:pPr>
        </w:pPrChange>
      </w:pPr>
      <w:moveFrom w:id="3789" w:author="Ravindra Akella" w:date="2019-11-24T21:56:00Z">
        <w:r w:rsidDel="00243106">
          <w:rPr>
            <w:color w:val="000000"/>
            <w:sz w:val="20"/>
            <w:szCs w:val="20"/>
          </w:rPr>
          <w:t xml:space="preserve">                logs1.Text = ex.Message;</w:t>
        </w:r>
      </w:moveFrom>
    </w:p>
    <w:p w14:paraId="1BCD1D89" w14:textId="497927BB" w:rsidR="00942C25" w:rsidDel="00243106" w:rsidRDefault="009C5CA0" w:rsidP="00243106">
      <w:pPr>
        <w:spacing w:after="0" w:line="240" w:lineRule="auto"/>
        <w:rPr>
          <w:moveFrom w:id="3790" w:author="Ravindra Akella" w:date="2019-11-24T21:56:00Z"/>
          <w:color w:val="000000"/>
          <w:sz w:val="20"/>
          <w:szCs w:val="20"/>
        </w:rPr>
        <w:pPrChange w:id="3791" w:author="Ravindra Akella" w:date="2019-11-24T21:55:00Z">
          <w:pPr>
            <w:spacing w:after="0" w:line="240" w:lineRule="auto"/>
          </w:pPr>
        </w:pPrChange>
      </w:pPr>
      <w:moveFrom w:id="3792" w:author="Ravindra Akella" w:date="2019-11-24T21:56:00Z">
        <w:r w:rsidDel="00243106">
          <w:rPr>
            <w:color w:val="000000"/>
            <w:sz w:val="20"/>
            <w:szCs w:val="20"/>
          </w:rPr>
          <w:t xml:space="preserve">            }</w:t>
        </w:r>
      </w:moveFrom>
    </w:p>
    <w:p w14:paraId="26F2CCCA" w14:textId="34A27280" w:rsidR="00942C25" w:rsidDel="00243106" w:rsidRDefault="009C5CA0" w:rsidP="00243106">
      <w:pPr>
        <w:spacing w:after="0" w:line="240" w:lineRule="auto"/>
        <w:rPr>
          <w:moveFrom w:id="3793" w:author="Ravindra Akella" w:date="2019-11-24T21:56:00Z"/>
          <w:color w:val="000000"/>
          <w:sz w:val="20"/>
          <w:szCs w:val="20"/>
        </w:rPr>
        <w:pPrChange w:id="3794" w:author="Ravindra Akella" w:date="2019-11-24T21:55:00Z">
          <w:pPr>
            <w:spacing w:after="0" w:line="240" w:lineRule="auto"/>
          </w:pPr>
        </w:pPrChange>
      </w:pPr>
      <w:moveFrom w:id="3795" w:author="Ravindra Akella" w:date="2019-11-24T21:56:00Z">
        <w:r w:rsidDel="00243106">
          <w:rPr>
            <w:color w:val="000000"/>
            <w:sz w:val="20"/>
            <w:szCs w:val="20"/>
          </w:rPr>
          <w:t xml:space="preserve">            </w:t>
        </w:r>
        <w:r w:rsidDel="00243106">
          <w:rPr>
            <w:color w:val="0000FF"/>
            <w:sz w:val="20"/>
            <w:szCs w:val="20"/>
          </w:rPr>
          <w:t>catch</w:t>
        </w:r>
        <w:r w:rsidDel="00243106">
          <w:rPr>
            <w:color w:val="000000"/>
            <w:sz w:val="20"/>
            <w:szCs w:val="20"/>
          </w:rPr>
          <w:t xml:space="preserve"> (Exception ex)</w:t>
        </w:r>
      </w:moveFrom>
    </w:p>
    <w:p w14:paraId="4BA727D1" w14:textId="062F4A74" w:rsidR="00942C25" w:rsidDel="00243106" w:rsidRDefault="009C5CA0" w:rsidP="00243106">
      <w:pPr>
        <w:spacing w:after="0" w:line="240" w:lineRule="auto"/>
        <w:rPr>
          <w:moveFrom w:id="3796" w:author="Ravindra Akella" w:date="2019-11-24T21:56:00Z"/>
          <w:color w:val="000000"/>
          <w:sz w:val="20"/>
          <w:szCs w:val="20"/>
        </w:rPr>
        <w:pPrChange w:id="3797" w:author="Ravindra Akella" w:date="2019-11-24T21:55:00Z">
          <w:pPr>
            <w:spacing w:after="0" w:line="240" w:lineRule="auto"/>
          </w:pPr>
        </w:pPrChange>
      </w:pPr>
      <w:moveFrom w:id="3798" w:author="Ravindra Akella" w:date="2019-11-24T21:56:00Z">
        <w:r w:rsidDel="00243106">
          <w:rPr>
            <w:color w:val="000000"/>
            <w:sz w:val="20"/>
            <w:szCs w:val="20"/>
          </w:rPr>
          <w:t xml:space="preserve">            {</w:t>
        </w:r>
      </w:moveFrom>
    </w:p>
    <w:p w14:paraId="66AF4CDF" w14:textId="6896E730" w:rsidR="00942C25" w:rsidDel="00243106" w:rsidRDefault="009C5CA0" w:rsidP="00243106">
      <w:pPr>
        <w:spacing w:after="0" w:line="240" w:lineRule="auto"/>
        <w:rPr>
          <w:moveFrom w:id="3799" w:author="Ravindra Akella" w:date="2019-11-24T21:56:00Z"/>
          <w:color w:val="000000"/>
          <w:sz w:val="20"/>
          <w:szCs w:val="20"/>
        </w:rPr>
        <w:pPrChange w:id="3800" w:author="Ravindra Akella" w:date="2019-11-24T21:55:00Z">
          <w:pPr>
            <w:spacing w:after="0" w:line="240" w:lineRule="auto"/>
          </w:pPr>
        </w:pPrChange>
      </w:pPr>
      <w:moveFrom w:id="3801" w:author="Ravindra Akella" w:date="2019-11-24T21:56:00Z">
        <w:r w:rsidDel="00243106">
          <w:rPr>
            <w:color w:val="000000"/>
            <w:sz w:val="20"/>
            <w:szCs w:val="20"/>
          </w:rPr>
          <w:t xml:space="preserve">                logs1.Text = ex.Message;</w:t>
        </w:r>
      </w:moveFrom>
    </w:p>
    <w:p w14:paraId="6E24FFF2" w14:textId="3930DC91" w:rsidR="00942C25" w:rsidDel="00243106" w:rsidRDefault="009C5CA0" w:rsidP="00243106">
      <w:pPr>
        <w:spacing w:after="0" w:line="240" w:lineRule="auto"/>
        <w:rPr>
          <w:moveFrom w:id="3802" w:author="Ravindra Akella" w:date="2019-11-24T21:56:00Z"/>
          <w:color w:val="000000"/>
          <w:sz w:val="20"/>
          <w:szCs w:val="20"/>
        </w:rPr>
        <w:pPrChange w:id="3803" w:author="Ravindra Akella" w:date="2019-11-24T21:55:00Z">
          <w:pPr>
            <w:spacing w:after="0" w:line="240" w:lineRule="auto"/>
          </w:pPr>
        </w:pPrChange>
      </w:pPr>
      <w:moveFrom w:id="3804" w:author="Ravindra Akella" w:date="2019-11-24T21:56:00Z">
        <w:r w:rsidDel="00243106">
          <w:rPr>
            <w:color w:val="000000"/>
            <w:sz w:val="20"/>
            <w:szCs w:val="20"/>
          </w:rPr>
          <w:t xml:space="preserve">            }</w:t>
        </w:r>
      </w:moveFrom>
    </w:p>
    <w:p w14:paraId="1C7BC733" w14:textId="01014927" w:rsidR="00942C25" w:rsidDel="00243106" w:rsidRDefault="009C5CA0" w:rsidP="00243106">
      <w:pPr>
        <w:spacing w:after="0" w:line="240" w:lineRule="auto"/>
        <w:rPr>
          <w:moveFrom w:id="3805" w:author="Ravindra Akella" w:date="2019-11-24T21:56:00Z"/>
          <w:color w:val="000000"/>
          <w:sz w:val="20"/>
          <w:szCs w:val="20"/>
        </w:rPr>
        <w:pPrChange w:id="3806" w:author="Ravindra Akella" w:date="2019-11-24T21:55:00Z">
          <w:pPr>
            <w:spacing w:after="0" w:line="240" w:lineRule="auto"/>
          </w:pPr>
        </w:pPrChange>
      </w:pPr>
      <w:moveFrom w:id="3807" w:author="Ravindra Akella" w:date="2019-11-24T21:56:00Z">
        <w:r w:rsidDel="00243106">
          <w:rPr>
            <w:color w:val="000000"/>
            <w:sz w:val="20"/>
            <w:szCs w:val="20"/>
          </w:rPr>
          <w:t xml:space="preserve">            </w:t>
        </w:r>
        <w:r w:rsidDel="00243106">
          <w:rPr>
            <w:color w:val="0000FF"/>
            <w:sz w:val="20"/>
            <w:szCs w:val="20"/>
          </w:rPr>
          <w:t>finally</w:t>
        </w:r>
      </w:moveFrom>
    </w:p>
    <w:p w14:paraId="5395B2BD" w14:textId="638E3115" w:rsidR="00942C25" w:rsidDel="00243106" w:rsidRDefault="009C5CA0" w:rsidP="00243106">
      <w:pPr>
        <w:spacing w:after="0" w:line="240" w:lineRule="auto"/>
        <w:rPr>
          <w:moveFrom w:id="3808" w:author="Ravindra Akella" w:date="2019-11-24T21:56:00Z"/>
          <w:color w:val="000000"/>
          <w:sz w:val="20"/>
          <w:szCs w:val="20"/>
        </w:rPr>
        <w:pPrChange w:id="3809" w:author="Ravindra Akella" w:date="2019-11-24T21:55:00Z">
          <w:pPr>
            <w:spacing w:after="0" w:line="240" w:lineRule="auto"/>
          </w:pPr>
        </w:pPrChange>
      </w:pPr>
      <w:moveFrom w:id="3810" w:author="Ravindra Akella" w:date="2019-11-24T21:56:00Z">
        <w:r w:rsidDel="00243106">
          <w:rPr>
            <w:color w:val="000000"/>
            <w:sz w:val="20"/>
            <w:szCs w:val="20"/>
          </w:rPr>
          <w:t xml:space="preserve">            {</w:t>
        </w:r>
      </w:moveFrom>
    </w:p>
    <w:p w14:paraId="30F6D3E1" w14:textId="511669F6" w:rsidR="00942C25" w:rsidDel="00243106" w:rsidRDefault="009C5CA0" w:rsidP="00243106">
      <w:pPr>
        <w:spacing w:after="0" w:line="240" w:lineRule="auto"/>
        <w:rPr>
          <w:moveFrom w:id="3811" w:author="Ravindra Akella" w:date="2019-11-24T21:56:00Z"/>
          <w:color w:val="000000"/>
          <w:sz w:val="20"/>
          <w:szCs w:val="20"/>
        </w:rPr>
        <w:pPrChange w:id="3812" w:author="Ravindra Akella" w:date="2019-11-24T21:55:00Z">
          <w:pPr>
            <w:spacing w:after="0" w:line="240" w:lineRule="auto"/>
          </w:pPr>
        </w:pPrChange>
      </w:pPr>
      <w:moveFrom w:id="3813" w:author="Ravindra Akella" w:date="2019-11-24T21:56:00Z">
        <w:r w:rsidDel="00243106">
          <w:rPr>
            <w:color w:val="000000"/>
            <w:sz w:val="20"/>
            <w:szCs w:val="20"/>
          </w:rPr>
          <w:t xml:space="preserve">                cts1 = </w:t>
        </w:r>
        <w:r w:rsidDel="00243106">
          <w:rPr>
            <w:color w:val="0000FF"/>
            <w:sz w:val="20"/>
            <w:szCs w:val="20"/>
          </w:rPr>
          <w:t>null</w:t>
        </w:r>
        <w:r w:rsidDel="00243106">
          <w:rPr>
            <w:color w:val="000000"/>
            <w:sz w:val="20"/>
            <w:szCs w:val="20"/>
          </w:rPr>
          <w:t>;</w:t>
        </w:r>
      </w:moveFrom>
    </w:p>
    <w:p w14:paraId="082B22B4" w14:textId="6AC7AAC9" w:rsidR="00942C25" w:rsidDel="00243106" w:rsidRDefault="009C5CA0" w:rsidP="00243106">
      <w:pPr>
        <w:spacing w:after="0" w:line="240" w:lineRule="auto"/>
        <w:rPr>
          <w:moveFrom w:id="3814" w:author="Ravindra Akella" w:date="2019-11-24T21:56:00Z"/>
          <w:color w:val="000000"/>
          <w:sz w:val="20"/>
          <w:szCs w:val="20"/>
        </w:rPr>
        <w:pPrChange w:id="3815" w:author="Ravindra Akella" w:date="2019-11-24T21:55:00Z">
          <w:pPr>
            <w:spacing w:after="0" w:line="240" w:lineRule="auto"/>
          </w:pPr>
        </w:pPrChange>
      </w:pPr>
      <w:moveFrom w:id="3816" w:author="Ravindra Akella" w:date="2019-11-24T21:56:00Z">
        <w:r w:rsidDel="00243106">
          <w:rPr>
            <w:color w:val="000000"/>
            <w:sz w:val="20"/>
            <w:szCs w:val="20"/>
          </w:rPr>
          <w:t xml:space="preserve">                taskProgress1.Visibility = Visibility.Hidden;</w:t>
        </w:r>
      </w:moveFrom>
    </w:p>
    <w:p w14:paraId="79DEFD33" w14:textId="1A33EE92" w:rsidR="00942C25" w:rsidDel="00243106" w:rsidRDefault="009C5CA0" w:rsidP="00243106">
      <w:pPr>
        <w:spacing w:after="0" w:line="240" w:lineRule="auto"/>
        <w:rPr>
          <w:moveFrom w:id="3817" w:author="Ravindra Akella" w:date="2019-11-24T21:56:00Z"/>
          <w:color w:val="000000"/>
          <w:sz w:val="20"/>
          <w:szCs w:val="20"/>
        </w:rPr>
        <w:pPrChange w:id="3818" w:author="Ravindra Akella" w:date="2019-11-24T21:55:00Z">
          <w:pPr>
            <w:spacing w:after="0" w:line="240" w:lineRule="auto"/>
          </w:pPr>
        </w:pPrChange>
      </w:pPr>
      <w:moveFrom w:id="3819" w:author="Ravindra Akella" w:date="2019-11-24T21:56:00Z">
        <w:r w:rsidDel="00243106">
          <w:rPr>
            <w:color w:val="000000"/>
            <w:sz w:val="20"/>
            <w:szCs w:val="20"/>
          </w:rPr>
          <w:t xml:space="preserve">                fileDownload1.Content = </w:t>
        </w:r>
        <w:r w:rsidDel="00243106">
          <w:rPr>
            <w:color w:val="A31515"/>
            <w:sz w:val="20"/>
            <w:szCs w:val="20"/>
          </w:rPr>
          <w:t>"File Download"</w:t>
        </w:r>
        <w:r w:rsidDel="00243106">
          <w:rPr>
            <w:color w:val="000000"/>
            <w:sz w:val="20"/>
            <w:szCs w:val="20"/>
          </w:rPr>
          <w:t>;</w:t>
        </w:r>
      </w:moveFrom>
    </w:p>
    <w:p w14:paraId="7AA47500" w14:textId="230F55F7" w:rsidR="00942C25" w:rsidDel="00243106" w:rsidRDefault="009C5CA0" w:rsidP="00243106">
      <w:pPr>
        <w:spacing w:after="0" w:line="240" w:lineRule="auto"/>
        <w:rPr>
          <w:moveFrom w:id="3820" w:author="Ravindra Akella" w:date="2019-11-24T21:56:00Z"/>
          <w:color w:val="000000"/>
          <w:sz w:val="20"/>
          <w:szCs w:val="20"/>
        </w:rPr>
        <w:pPrChange w:id="3821" w:author="Ravindra Akella" w:date="2019-11-24T21:55:00Z">
          <w:pPr>
            <w:spacing w:after="0" w:line="240" w:lineRule="auto"/>
          </w:pPr>
        </w:pPrChange>
      </w:pPr>
      <w:moveFrom w:id="3822" w:author="Ravindra Akella" w:date="2019-11-24T21:56:00Z">
        <w:r w:rsidDel="00243106">
          <w:rPr>
            <w:color w:val="000000"/>
            <w:sz w:val="20"/>
            <w:szCs w:val="20"/>
          </w:rPr>
          <w:t xml:space="preserve">                totalTimeTaken1.Content = </w:t>
        </w:r>
        <w:r w:rsidDel="00243106">
          <w:rPr>
            <w:color w:val="A31515"/>
            <w:sz w:val="20"/>
            <w:szCs w:val="20"/>
          </w:rPr>
          <w:t>"Download largefile1.zip completed"</w:t>
        </w:r>
        <w:r w:rsidDel="00243106">
          <w:rPr>
            <w:color w:val="000000"/>
            <w:sz w:val="20"/>
            <w:szCs w:val="20"/>
          </w:rPr>
          <w:t>;</w:t>
        </w:r>
      </w:moveFrom>
    </w:p>
    <w:p w14:paraId="12297B5C" w14:textId="218ED5A0" w:rsidR="00942C25" w:rsidDel="00243106" w:rsidRDefault="009C5CA0" w:rsidP="00243106">
      <w:pPr>
        <w:spacing w:after="0" w:line="240" w:lineRule="auto"/>
        <w:rPr>
          <w:moveFrom w:id="3823" w:author="Ravindra Akella" w:date="2019-11-24T21:56:00Z"/>
          <w:color w:val="000000"/>
          <w:sz w:val="20"/>
          <w:szCs w:val="20"/>
        </w:rPr>
        <w:pPrChange w:id="3824" w:author="Ravindra Akella" w:date="2019-11-24T21:55:00Z">
          <w:pPr>
            <w:spacing w:after="0" w:line="240" w:lineRule="auto"/>
          </w:pPr>
        </w:pPrChange>
      </w:pPr>
      <w:moveFrom w:id="3825" w:author="Ravindra Akella" w:date="2019-11-24T21:56:00Z">
        <w:r w:rsidDel="00243106">
          <w:rPr>
            <w:color w:val="000000"/>
            <w:sz w:val="20"/>
            <w:szCs w:val="20"/>
          </w:rPr>
          <w:t xml:space="preserve">            }</w:t>
        </w:r>
      </w:moveFrom>
    </w:p>
    <w:p w14:paraId="5C6E43B9" w14:textId="7FA62500" w:rsidR="00942C25" w:rsidRDefault="009C5CA0" w:rsidP="00243106">
      <w:pPr>
        <w:spacing w:after="0" w:line="240" w:lineRule="auto"/>
        <w:rPr>
          <w:color w:val="000000"/>
          <w:sz w:val="20"/>
          <w:szCs w:val="20"/>
        </w:rPr>
        <w:pPrChange w:id="3826" w:author="Ravindra Akella" w:date="2019-11-24T21:55:00Z">
          <w:pPr>
            <w:spacing w:after="0" w:line="240" w:lineRule="auto"/>
          </w:pPr>
        </w:pPrChange>
      </w:pPr>
      <w:moveFrom w:id="3827" w:author="Ravindra Akella" w:date="2019-11-24T21:56:00Z">
        <w:r w:rsidDel="00243106">
          <w:rPr>
            <w:color w:val="000000"/>
            <w:sz w:val="20"/>
            <w:szCs w:val="20"/>
          </w:rPr>
          <w:t xml:space="preserve">        }</w:t>
        </w:r>
      </w:moveFrom>
      <w:moveFromRangeEnd w:id="3700"/>
    </w:p>
    <w:p w14:paraId="0D28FF1B" w14:textId="1891C9C8" w:rsidR="00942C25" w:rsidDel="003C1679" w:rsidRDefault="009C5CA0">
      <w:pPr>
        <w:spacing w:after="0" w:line="240" w:lineRule="auto"/>
        <w:rPr>
          <w:del w:id="3828" w:author="Ravindra Akella" w:date="2019-11-24T21:21:00Z"/>
          <w:color w:val="000000"/>
          <w:sz w:val="20"/>
          <w:szCs w:val="20"/>
        </w:rPr>
      </w:pPr>
      <w:r>
        <w:rPr>
          <w:color w:val="000000"/>
          <w:sz w:val="20"/>
          <w:szCs w:val="20"/>
        </w:rPr>
        <w:lastRenderedPageBreak/>
        <w:t xml:space="preserve">    }</w:t>
      </w:r>
    </w:p>
    <w:p w14:paraId="78CF5BB0" w14:textId="77777777" w:rsidR="00942C25" w:rsidRDefault="00942C25">
      <w:pPr>
        <w:spacing w:after="0" w:line="240" w:lineRule="auto"/>
        <w:rPr>
          <w:color w:val="000000"/>
          <w:sz w:val="20"/>
          <w:szCs w:val="20"/>
        </w:rPr>
      </w:pPr>
    </w:p>
    <w:p w14:paraId="45FD6792" w14:textId="06F34DB3" w:rsidR="00942C25" w:rsidDel="003C1679" w:rsidRDefault="009C5CA0">
      <w:pPr>
        <w:spacing w:after="0" w:line="240" w:lineRule="auto"/>
        <w:rPr>
          <w:moveFrom w:id="3829" w:author="Ravindra Akella" w:date="2019-11-24T21:22:00Z"/>
          <w:color w:val="000000"/>
          <w:sz w:val="20"/>
          <w:szCs w:val="20"/>
        </w:rPr>
      </w:pPr>
      <w:moveFromRangeStart w:id="3830" w:author="Ravindra Akella" w:date="2019-11-24T21:22:00Z" w:name="move25522942"/>
      <w:moveFrom w:id="3831" w:author="Ravindra Akella" w:date="2019-11-24T21:22:00Z">
        <w:r w:rsidDel="003C1679">
          <w:rPr>
            <w:color w:val="000000"/>
            <w:sz w:val="20"/>
            <w:szCs w:val="20"/>
          </w:rPr>
          <w:t xml:space="preserve">    </w:t>
        </w:r>
        <w:r w:rsidDel="003C1679">
          <w:rPr>
            <w:color w:val="0000FF"/>
            <w:sz w:val="20"/>
            <w:szCs w:val="20"/>
          </w:rPr>
          <w:t>public</w:t>
        </w:r>
        <w:r w:rsidDel="003C1679">
          <w:rPr>
            <w:color w:val="000000"/>
            <w:sz w:val="20"/>
            <w:szCs w:val="20"/>
          </w:rPr>
          <w:t xml:space="preserve"> </w:t>
        </w:r>
        <w:r w:rsidDel="003C1679">
          <w:rPr>
            <w:color w:val="0000FF"/>
            <w:sz w:val="20"/>
            <w:szCs w:val="20"/>
          </w:rPr>
          <w:t>class</w:t>
        </w:r>
        <w:r w:rsidDel="003C1679">
          <w:rPr>
            <w:color w:val="000000"/>
            <w:sz w:val="20"/>
            <w:szCs w:val="20"/>
          </w:rPr>
          <w:t xml:space="preserve"> </w:t>
        </w:r>
        <w:r w:rsidDel="003C1679">
          <w:rPr>
            <w:color w:val="2B91AF"/>
            <w:sz w:val="20"/>
            <w:szCs w:val="20"/>
          </w:rPr>
          <w:t>ProgreesReport</w:t>
        </w:r>
      </w:moveFrom>
    </w:p>
    <w:p w14:paraId="257B36F7" w14:textId="5F03C0BD" w:rsidR="00942C25" w:rsidDel="003C1679" w:rsidRDefault="009C5CA0">
      <w:pPr>
        <w:spacing w:after="0" w:line="240" w:lineRule="auto"/>
        <w:rPr>
          <w:moveFrom w:id="3832" w:author="Ravindra Akella" w:date="2019-11-24T21:22:00Z"/>
          <w:color w:val="000000"/>
          <w:sz w:val="20"/>
          <w:szCs w:val="20"/>
        </w:rPr>
      </w:pPr>
      <w:moveFrom w:id="3833" w:author="Ravindra Akella" w:date="2019-11-24T21:22:00Z">
        <w:r w:rsidDel="003C1679">
          <w:rPr>
            <w:color w:val="000000"/>
            <w:sz w:val="20"/>
            <w:szCs w:val="20"/>
          </w:rPr>
          <w:t xml:space="preserve">    {</w:t>
        </w:r>
      </w:moveFrom>
    </w:p>
    <w:p w14:paraId="02F85CEE" w14:textId="3B705D92" w:rsidR="00942C25" w:rsidDel="003C1679" w:rsidRDefault="009C5CA0">
      <w:pPr>
        <w:spacing w:after="0" w:line="240" w:lineRule="auto"/>
        <w:rPr>
          <w:moveFrom w:id="3834" w:author="Ravindra Akella" w:date="2019-11-24T21:22:00Z"/>
          <w:color w:val="000000"/>
          <w:sz w:val="20"/>
          <w:szCs w:val="20"/>
        </w:rPr>
      </w:pPr>
      <w:moveFrom w:id="3835" w:author="Ravindra Akella" w:date="2019-11-24T21:22:00Z">
        <w:r w:rsidDel="003C1679">
          <w:rPr>
            <w:color w:val="000000"/>
            <w:sz w:val="20"/>
            <w:szCs w:val="20"/>
          </w:rPr>
          <w:t xml:space="preserve">        </w:t>
        </w:r>
        <w:r w:rsidDel="003C1679">
          <w:rPr>
            <w:color w:val="0000FF"/>
            <w:sz w:val="20"/>
            <w:szCs w:val="20"/>
          </w:rPr>
          <w:t>public</w:t>
        </w:r>
        <w:r w:rsidDel="003C1679">
          <w:rPr>
            <w:color w:val="000000"/>
            <w:sz w:val="20"/>
            <w:szCs w:val="20"/>
          </w:rPr>
          <w:t xml:space="preserve"> </w:t>
        </w:r>
        <w:r w:rsidDel="003C1679">
          <w:rPr>
            <w:color w:val="0000FF"/>
            <w:sz w:val="20"/>
            <w:szCs w:val="20"/>
          </w:rPr>
          <w:t>double</w:t>
        </w:r>
        <w:r w:rsidDel="003C1679">
          <w:rPr>
            <w:color w:val="000000"/>
            <w:sz w:val="20"/>
            <w:szCs w:val="20"/>
          </w:rPr>
          <w:t xml:space="preserve"> progressPercentage { </w:t>
        </w:r>
        <w:r w:rsidDel="003C1679">
          <w:rPr>
            <w:color w:val="0000FF"/>
            <w:sz w:val="20"/>
            <w:szCs w:val="20"/>
          </w:rPr>
          <w:t>get</w:t>
        </w:r>
        <w:r w:rsidDel="003C1679">
          <w:rPr>
            <w:color w:val="000000"/>
            <w:sz w:val="20"/>
            <w:szCs w:val="20"/>
          </w:rPr>
          <w:t xml:space="preserve">; </w:t>
        </w:r>
        <w:r w:rsidDel="003C1679">
          <w:rPr>
            <w:color w:val="0000FF"/>
            <w:sz w:val="20"/>
            <w:szCs w:val="20"/>
          </w:rPr>
          <w:t>set</w:t>
        </w:r>
        <w:r w:rsidDel="003C1679">
          <w:rPr>
            <w:color w:val="000000"/>
            <w:sz w:val="20"/>
            <w:szCs w:val="20"/>
          </w:rPr>
          <w:t>; }</w:t>
        </w:r>
      </w:moveFrom>
    </w:p>
    <w:p w14:paraId="0D11B69C" w14:textId="6EBD365C" w:rsidR="00942C25" w:rsidDel="003C1679" w:rsidRDefault="009C5CA0">
      <w:pPr>
        <w:spacing w:after="0" w:line="240" w:lineRule="auto"/>
        <w:rPr>
          <w:moveFrom w:id="3836" w:author="Ravindra Akella" w:date="2019-11-24T21:22:00Z"/>
          <w:color w:val="000000"/>
          <w:sz w:val="20"/>
          <w:szCs w:val="20"/>
        </w:rPr>
      </w:pPr>
      <w:moveFrom w:id="3837" w:author="Ravindra Akella" w:date="2019-11-24T21:22:00Z">
        <w:r w:rsidDel="003C1679">
          <w:rPr>
            <w:color w:val="000000"/>
            <w:sz w:val="20"/>
            <w:szCs w:val="20"/>
          </w:rPr>
          <w:t xml:space="preserve">        </w:t>
        </w:r>
        <w:r w:rsidDel="003C1679">
          <w:rPr>
            <w:color w:val="0000FF"/>
            <w:sz w:val="20"/>
            <w:szCs w:val="20"/>
          </w:rPr>
          <w:t>public</w:t>
        </w:r>
        <w:r w:rsidDel="003C1679">
          <w:rPr>
            <w:color w:val="000000"/>
            <w:sz w:val="20"/>
            <w:szCs w:val="20"/>
          </w:rPr>
          <w:t xml:space="preserve"> </w:t>
        </w:r>
        <w:r w:rsidDel="003C1679">
          <w:rPr>
            <w:color w:val="0000FF"/>
            <w:sz w:val="20"/>
            <w:szCs w:val="20"/>
          </w:rPr>
          <w:t>long</w:t>
        </w:r>
        <w:r w:rsidDel="003C1679">
          <w:rPr>
            <w:color w:val="000000"/>
            <w:sz w:val="20"/>
            <w:szCs w:val="20"/>
          </w:rPr>
          <w:t xml:space="preserve"> totalBytes { </w:t>
        </w:r>
        <w:r w:rsidDel="003C1679">
          <w:rPr>
            <w:color w:val="0000FF"/>
            <w:sz w:val="20"/>
            <w:szCs w:val="20"/>
          </w:rPr>
          <w:t>get</w:t>
        </w:r>
        <w:r w:rsidDel="003C1679">
          <w:rPr>
            <w:color w:val="000000"/>
            <w:sz w:val="20"/>
            <w:szCs w:val="20"/>
          </w:rPr>
          <w:t xml:space="preserve">; </w:t>
        </w:r>
        <w:r w:rsidDel="003C1679">
          <w:rPr>
            <w:color w:val="0000FF"/>
            <w:sz w:val="20"/>
            <w:szCs w:val="20"/>
          </w:rPr>
          <w:t>set</w:t>
        </w:r>
        <w:r w:rsidDel="003C1679">
          <w:rPr>
            <w:color w:val="000000"/>
            <w:sz w:val="20"/>
            <w:szCs w:val="20"/>
          </w:rPr>
          <w:t>; }</w:t>
        </w:r>
      </w:moveFrom>
    </w:p>
    <w:p w14:paraId="7B972F39" w14:textId="3D0E290F" w:rsidR="00942C25" w:rsidDel="003C1679" w:rsidRDefault="009C5CA0">
      <w:pPr>
        <w:spacing w:after="0" w:line="240" w:lineRule="auto"/>
        <w:rPr>
          <w:moveFrom w:id="3838" w:author="Ravindra Akella" w:date="2019-11-24T21:22:00Z"/>
          <w:color w:val="000000"/>
          <w:sz w:val="20"/>
          <w:szCs w:val="20"/>
        </w:rPr>
      </w:pPr>
      <w:moveFrom w:id="3839" w:author="Ravindra Akella" w:date="2019-11-24T21:22:00Z">
        <w:r w:rsidDel="003C1679">
          <w:rPr>
            <w:color w:val="000000"/>
            <w:sz w:val="20"/>
            <w:szCs w:val="20"/>
          </w:rPr>
          <w:t xml:space="preserve">        </w:t>
        </w:r>
        <w:r w:rsidDel="003C1679">
          <w:rPr>
            <w:color w:val="0000FF"/>
            <w:sz w:val="20"/>
            <w:szCs w:val="20"/>
          </w:rPr>
          <w:t>public</w:t>
        </w:r>
        <w:r w:rsidDel="003C1679">
          <w:rPr>
            <w:color w:val="000000"/>
            <w:sz w:val="20"/>
            <w:szCs w:val="20"/>
          </w:rPr>
          <w:t xml:space="preserve"> </w:t>
        </w:r>
        <w:r w:rsidDel="003C1679">
          <w:rPr>
            <w:color w:val="0000FF"/>
            <w:sz w:val="20"/>
            <w:szCs w:val="20"/>
          </w:rPr>
          <w:t>int</w:t>
        </w:r>
        <w:r w:rsidDel="003C1679">
          <w:rPr>
            <w:color w:val="000000"/>
            <w:sz w:val="20"/>
            <w:szCs w:val="20"/>
          </w:rPr>
          <w:t xml:space="preserve"> bytesToRead { </w:t>
        </w:r>
        <w:r w:rsidDel="003C1679">
          <w:rPr>
            <w:color w:val="0000FF"/>
            <w:sz w:val="20"/>
            <w:szCs w:val="20"/>
          </w:rPr>
          <w:t>get</w:t>
        </w:r>
        <w:r w:rsidDel="003C1679">
          <w:rPr>
            <w:color w:val="000000"/>
            <w:sz w:val="20"/>
            <w:szCs w:val="20"/>
          </w:rPr>
          <w:t xml:space="preserve">; </w:t>
        </w:r>
        <w:r w:rsidDel="003C1679">
          <w:rPr>
            <w:color w:val="0000FF"/>
            <w:sz w:val="20"/>
            <w:szCs w:val="20"/>
          </w:rPr>
          <w:t>set</w:t>
        </w:r>
        <w:r w:rsidDel="003C1679">
          <w:rPr>
            <w:color w:val="000000"/>
            <w:sz w:val="20"/>
            <w:szCs w:val="20"/>
          </w:rPr>
          <w:t>; }</w:t>
        </w:r>
      </w:moveFrom>
    </w:p>
    <w:p w14:paraId="71FBA983" w14:textId="26334B0A" w:rsidR="00942C25" w:rsidDel="003C1679" w:rsidRDefault="009C5CA0">
      <w:pPr>
        <w:spacing w:after="0" w:line="240" w:lineRule="auto"/>
        <w:rPr>
          <w:moveFrom w:id="3840" w:author="Ravindra Akella" w:date="2019-11-24T21:22:00Z"/>
          <w:color w:val="000000"/>
          <w:sz w:val="20"/>
          <w:szCs w:val="20"/>
        </w:rPr>
      </w:pPr>
      <w:moveFrom w:id="3841" w:author="Ravindra Akella" w:date="2019-11-24T21:22:00Z">
        <w:r w:rsidDel="003C1679">
          <w:rPr>
            <w:color w:val="000000"/>
            <w:sz w:val="20"/>
            <w:szCs w:val="20"/>
          </w:rPr>
          <w:t xml:space="preserve">        </w:t>
        </w:r>
        <w:r w:rsidDel="003C1679">
          <w:rPr>
            <w:color w:val="0000FF"/>
            <w:sz w:val="20"/>
            <w:szCs w:val="20"/>
          </w:rPr>
          <w:t>public</w:t>
        </w:r>
        <w:r w:rsidDel="003C1679">
          <w:rPr>
            <w:color w:val="000000"/>
            <w:sz w:val="20"/>
            <w:szCs w:val="20"/>
          </w:rPr>
          <w:t xml:space="preserve"> </w:t>
        </w:r>
        <w:r w:rsidDel="003C1679">
          <w:rPr>
            <w:color w:val="0000FF"/>
            <w:sz w:val="20"/>
            <w:szCs w:val="20"/>
          </w:rPr>
          <w:t>long</w:t>
        </w:r>
        <w:r w:rsidDel="003C1679">
          <w:rPr>
            <w:color w:val="000000"/>
            <w:sz w:val="20"/>
            <w:szCs w:val="20"/>
          </w:rPr>
          <w:t xml:space="preserve"> elapsedTime { </w:t>
        </w:r>
        <w:r w:rsidDel="003C1679">
          <w:rPr>
            <w:color w:val="0000FF"/>
            <w:sz w:val="20"/>
            <w:szCs w:val="20"/>
          </w:rPr>
          <w:t>get</w:t>
        </w:r>
        <w:r w:rsidDel="003C1679">
          <w:rPr>
            <w:color w:val="000000"/>
            <w:sz w:val="20"/>
            <w:szCs w:val="20"/>
          </w:rPr>
          <w:t xml:space="preserve">; </w:t>
        </w:r>
        <w:r w:rsidDel="003C1679">
          <w:rPr>
            <w:color w:val="0000FF"/>
            <w:sz w:val="20"/>
            <w:szCs w:val="20"/>
          </w:rPr>
          <w:t>set</w:t>
        </w:r>
        <w:r w:rsidDel="003C1679">
          <w:rPr>
            <w:color w:val="000000"/>
            <w:sz w:val="20"/>
            <w:szCs w:val="20"/>
          </w:rPr>
          <w:t>; }</w:t>
        </w:r>
      </w:moveFrom>
    </w:p>
    <w:p w14:paraId="5EA2F568" w14:textId="60DCFAE3" w:rsidR="00942C25" w:rsidDel="003C1679" w:rsidRDefault="009C5CA0">
      <w:pPr>
        <w:spacing w:after="0" w:line="240" w:lineRule="auto"/>
        <w:rPr>
          <w:moveFrom w:id="3842" w:author="Ravindra Akella" w:date="2019-11-24T21:22:00Z"/>
          <w:color w:val="000000"/>
          <w:sz w:val="20"/>
          <w:szCs w:val="20"/>
        </w:rPr>
      </w:pPr>
      <w:moveFrom w:id="3843" w:author="Ravindra Akella" w:date="2019-11-24T21:22:00Z">
        <w:r w:rsidDel="003C1679">
          <w:rPr>
            <w:color w:val="000000"/>
            <w:sz w:val="20"/>
            <w:szCs w:val="20"/>
          </w:rPr>
          <w:t xml:space="preserve">    }</w:t>
        </w:r>
      </w:moveFrom>
    </w:p>
    <w:moveFromRangeEnd w:id="3830"/>
    <w:p w14:paraId="2CAD897F" w14:textId="77777777" w:rsidR="00942C25" w:rsidRDefault="009C5CA0">
      <w:pPr>
        <w:spacing w:after="0" w:line="240" w:lineRule="auto"/>
        <w:rPr>
          <w:color w:val="000000"/>
          <w:sz w:val="20"/>
          <w:szCs w:val="20"/>
        </w:rPr>
      </w:pPr>
      <w:r>
        <w:rPr>
          <w:color w:val="000000"/>
          <w:sz w:val="20"/>
          <w:szCs w:val="20"/>
        </w:rPr>
        <w:t>}</w:t>
      </w:r>
    </w:p>
    <w:p w14:paraId="1880AA80" w14:textId="70A88DB5" w:rsidR="00942C25" w:rsidRDefault="00942C25">
      <w:pPr>
        <w:rPr>
          <w:ins w:id="3844" w:author="Ravindra Akella" w:date="2019-11-24T21:55:00Z"/>
          <w:rFonts w:ascii="Palatino Linotype" w:eastAsia="Palatino Linotype" w:hAnsi="Palatino Linotype" w:cs="Palatino Linotype"/>
          <w:sz w:val="21"/>
          <w:szCs w:val="21"/>
        </w:rPr>
      </w:pPr>
    </w:p>
    <w:p w14:paraId="0D5140FC" w14:textId="726C0FE0" w:rsidR="00243106" w:rsidRDefault="00243106">
      <w:pPr>
        <w:rPr>
          <w:ins w:id="3845" w:author="Ravindra Akella" w:date="2019-11-24T21:56:00Z"/>
          <w:rFonts w:ascii="Palatino Linotype" w:eastAsia="Palatino Linotype" w:hAnsi="Palatino Linotype" w:cs="Palatino Linotype"/>
          <w:sz w:val="21"/>
          <w:szCs w:val="21"/>
        </w:rPr>
      </w:pPr>
      <w:ins w:id="3846" w:author="Ravindra Akella" w:date="2019-11-24T21:55:00Z">
        <w:r>
          <w:rPr>
            <w:rFonts w:ascii="Palatino Linotype" w:eastAsia="Palatino Linotype" w:hAnsi="Palatino Linotype" w:cs="Palatino Linotype"/>
            <w:sz w:val="21"/>
            <w:szCs w:val="21"/>
          </w:rPr>
          <w:t>We will add similar code to fileDownload1 button click and it will look exactly like the other button but using other set of controls on the screen. The co</w:t>
        </w:r>
      </w:ins>
      <w:ins w:id="3847" w:author="Ravindra Akella" w:date="2019-11-24T21:56:00Z">
        <w:r>
          <w:rPr>
            <w:rFonts w:ascii="Palatino Linotype" w:eastAsia="Palatino Linotype" w:hAnsi="Palatino Linotype" w:cs="Palatino Linotype"/>
            <w:sz w:val="21"/>
            <w:szCs w:val="21"/>
          </w:rPr>
          <w:t>de will look like below</w:t>
        </w:r>
      </w:ins>
    </w:p>
    <w:p w14:paraId="340E2D0C" w14:textId="77777777" w:rsidR="00243106" w:rsidRDefault="00243106" w:rsidP="00243106">
      <w:pPr>
        <w:spacing w:after="0" w:line="240" w:lineRule="auto"/>
        <w:rPr>
          <w:moveTo w:id="3848" w:author="Ravindra Akella" w:date="2019-11-24T21:56:00Z"/>
          <w:color w:val="000000"/>
          <w:sz w:val="20"/>
          <w:szCs w:val="20"/>
        </w:rPr>
      </w:pPr>
      <w:moveToRangeStart w:id="3849" w:author="Ravindra Akella" w:date="2019-11-24T21:56:00Z" w:name="move25524981"/>
      <w:moveTo w:id="3850" w:author="Ravindra Akella" w:date="2019-11-24T21:56:00Z">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FileDownload1_Click(</w:t>
        </w:r>
        <w:r>
          <w:rPr>
            <w:color w:val="0000FF"/>
            <w:sz w:val="20"/>
            <w:szCs w:val="20"/>
          </w:rPr>
          <w:t>object</w:t>
        </w:r>
        <w:r>
          <w:rPr>
            <w:color w:val="000000"/>
            <w:sz w:val="20"/>
            <w:szCs w:val="20"/>
          </w:rPr>
          <w:t xml:space="preserve"> sender, </w:t>
        </w:r>
        <w:proofErr w:type="spellStart"/>
        <w:r>
          <w:rPr>
            <w:color w:val="000000"/>
            <w:sz w:val="20"/>
            <w:szCs w:val="20"/>
          </w:rPr>
          <w:t>RoutedEventArgs</w:t>
        </w:r>
        <w:proofErr w:type="spellEnd"/>
        <w:r>
          <w:rPr>
            <w:color w:val="000000"/>
            <w:sz w:val="20"/>
            <w:szCs w:val="20"/>
          </w:rPr>
          <w:t xml:space="preserve"> e)</w:t>
        </w:r>
      </w:moveTo>
    </w:p>
    <w:p w14:paraId="1EE2F77C" w14:textId="77777777" w:rsidR="00243106" w:rsidRDefault="00243106" w:rsidP="00243106">
      <w:pPr>
        <w:spacing w:after="0" w:line="240" w:lineRule="auto"/>
        <w:rPr>
          <w:moveTo w:id="3851" w:author="Ravindra Akella" w:date="2019-11-24T21:56:00Z"/>
          <w:color w:val="000000"/>
          <w:sz w:val="20"/>
          <w:szCs w:val="20"/>
        </w:rPr>
      </w:pPr>
      <w:moveTo w:id="3852" w:author="Ravindra Akella" w:date="2019-11-24T21:56:00Z">
        <w:r>
          <w:rPr>
            <w:color w:val="000000"/>
            <w:sz w:val="20"/>
            <w:szCs w:val="20"/>
          </w:rPr>
          <w:t xml:space="preserve">        {</w:t>
        </w:r>
      </w:moveTo>
    </w:p>
    <w:p w14:paraId="043D0686" w14:textId="77777777" w:rsidR="00243106" w:rsidRDefault="00243106" w:rsidP="00243106">
      <w:pPr>
        <w:spacing w:after="0" w:line="240" w:lineRule="auto"/>
        <w:rPr>
          <w:moveTo w:id="3853" w:author="Ravindra Akella" w:date="2019-11-24T21:56:00Z"/>
          <w:color w:val="000000"/>
          <w:sz w:val="20"/>
          <w:szCs w:val="20"/>
        </w:rPr>
      </w:pPr>
      <w:moveTo w:id="3854" w:author="Ravindra Akella" w:date="2019-11-24T21:56:00Z">
        <w:r>
          <w:rPr>
            <w:color w:val="000000"/>
            <w:sz w:val="20"/>
            <w:szCs w:val="20"/>
          </w:rPr>
          <w:t xml:space="preserve">            fileDownload1.Content = </w:t>
        </w:r>
        <w:r>
          <w:rPr>
            <w:color w:val="A31515"/>
            <w:sz w:val="20"/>
            <w:szCs w:val="20"/>
          </w:rPr>
          <w:t>"Cancel"</w:t>
        </w:r>
        <w:r>
          <w:rPr>
            <w:color w:val="000000"/>
            <w:sz w:val="20"/>
            <w:szCs w:val="20"/>
          </w:rPr>
          <w:t>;</w:t>
        </w:r>
      </w:moveTo>
    </w:p>
    <w:p w14:paraId="342FF82E" w14:textId="77777777" w:rsidR="00243106" w:rsidRDefault="00243106" w:rsidP="00243106">
      <w:pPr>
        <w:spacing w:after="0" w:line="240" w:lineRule="auto"/>
        <w:rPr>
          <w:moveTo w:id="3855" w:author="Ravindra Akella" w:date="2019-11-24T21:56:00Z"/>
          <w:color w:val="000000"/>
          <w:sz w:val="20"/>
          <w:szCs w:val="20"/>
        </w:rPr>
      </w:pPr>
      <w:moveTo w:id="3856" w:author="Ravindra Akella" w:date="2019-11-24T21:56:00Z">
        <w:r>
          <w:rPr>
            <w:color w:val="000000"/>
            <w:sz w:val="20"/>
            <w:szCs w:val="20"/>
          </w:rPr>
          <w:t xml:space="preserve">            taskProgress1.Visibility = </w:t>
        </w:r>
        <w:proofErr w:type="spellStart"/>
        <w:r>
          <w:rPr>
            <w:color w:val="000000"/>
            <w:sz w:val="20"/>
            <w:szCs w:val="20"/>
          </w:rPr>
          <w:t>Visibility.Visible</w:t>
        </w:r>
        <w:proofErr w:type="spellEnd"/>
        <w:r>
          <w:rPr>
            <w:color w:val="000000"/>
            <w:sz w:val="20"/>
            <w:szCs w:val="20"/>
          </w:rPr>
          <w:t>;</w:t>
        </w:r>
      </w:moveTo>
    </w:p>
    <w:p w14:paraId="2F50CAB6" w14:textId="77777777" w:rsidR="00243106" w:rsidRDefault="00243106" w:rsidP="00243106">
      <w:pPr>
        <w:spacing w:after="0" w:line="240" w:lineRule="auto"/>
        <w:rPr>
          <w:moveTo w:id="3857" w:author="Ravindra Akella" w:date="2019-11-24T21:56:00Z"/>
          <w:color w:val="000000"/>
          <w:sz w:val="20"/>
          <w:szCs w:val="20"/>
        </w:rPr>
      </w:pPr>
      <w:moveTo w:id="3858" w:author="Ravindra Akella" w:date="2019-11-24T21:56:00Z">
        <w:r>
          <w:rPr>
            <w:color w:val="000000"/>
            <w:sz w:val="20"/>
            <w:szCs w:val="20"/>
          </w:rPr>
          <w:t xml:space="preserve">            taskProgress1.IsIndeterminate = </w:t>
        </w:r>
        <w:r>
          <w:rPr>
            <w:color w:val="0000FF"/>
            <w:sz w:val="20"/>
            <w:szCs w:val="20"/>
          </w:rPr>
          <w:t>false</w:t>
        </w:r>
        <w:r>
          <w:rPr>
            <w:color w:val="000000"/>
            <w:sz w:val="20"/>
            <w:szCs w:val="20"/>
          </w:rPr>
          <w:t>;</w:t>
        </w:r>
      </w:moveTo>
    </w:p>
    <w:p w14:paraId="497D8554" w14:textId="77777777" w:rsidR="00243106" w:rsidRDefault="00243106" w:rsidP="00243106">
      <w:pPr>
        <w:spacing w:after="0" w:line="240" w:lineRule="auto"/>
        <w:rPr>
          <w:moveTo w:id="3859" w:author="Ravindra Akella" w:date="2019-11-24T21:56:00Z"/>
          <w:color w:val="000000"/>
          <w:sz w:val="20"/>
          <w:szCs w:val="20"/>
        </w:rPr>
      </w:pPr>
      <w:moveTo w:id="3860" w:author="Ravindra Akella" w:date="2019-11-24T21:56:00Z">
        <w:r>
          <w:rPr>
            <w:color w:val="000000"/>
            <w:sz w:val="20"/>
            <w:szCs w:val="20"/>
          </w:rPr>
          <w:t xml:space="preserve">            taskProgress1.Value = 0;</w:t>
        </w:r>
      </w:moveTo>
    </w:p>
    <w:p w14:paraId="6F70BFDA" w14:textId="77777777" w:rsidR="00243106" w:rsidRDefault="00243106" w:rsidP="00243106">
      <w:pPr>
        <w:spacing w:after="0" w:line="240" w:lineRule="auto"/>
        <w:rPr>
          <w:moveTo w:id="3861" w:author="Ravindra Akella" w:date="2019-11-24T21:56:00Z"/>
          <w:color w:val="000000"/>
          <w:sz w:val="20"/>
          <w:szCs w:val="20"/>
        </w:rPr>
      </w:pPr>
      <w:moveTo w:id="3862" w:author="Ravindra Akella" w:date="2019-11-24T21:56:00Z">
        <w:r>
          <w:rPr>
            <w:color w:val="000000"/>
            <w:sz w:val="20"/>
            <w:szCs w:val="20"/>
          </w:rPr>
          <w:t xml:space="preserve">            taskProgress1.Maximum = 100;</w:t>
        </w:r>
      </w:moveTo>
    </w:p>
    <w:p w14:paraId="537D1451" w14:textId="77777777" w:rsidR="00243106" w:rsidRDefault="00243106" w:rsidP="00243106">
      <w:pPr>
        <w:spacing w:after="0" w:line="240" w:lineRule="auto"/>
        <w:rPr>
          <w:moveTo w:id="3863" w:author="Ravindra Akella" w:date="2019-11-24T21:56:00Z"/>
          <w:color w:val="000000"/>
          <w:sz w:val="20"/>
          <w:szCs w:val="20"/>
        </w:rPr>
      </w:pPr>
      <w:moveTo w:id="3864" w:author="Ravindra Akella" w:date="2019-11-24T21:56:00Z">
        <w:r>
          <w:rPr>
            <w:color w:val="000000"/>
            <w:sz w:val="20"/>
            <w:szCs w:val="20"/>
          </w:rPr>
          <w:t xml:space="preserve">            logs1.Text = </w:t>
        </w:r>
        <w:r>
          <w:rPr>
            <w:color w:val="A31515"/>
            <w:sz w:val="20"/>
            <w:szCs w:val="20"/>
          </w:rPr>
          <w:t>""</w:t>
        </w:r>
        <w:r>
          <w:rPr>
            <w:color w:val="000000"/>
            <w:sz w:val="20"/>
            <w:szCs w:val="20"/>
          </w:rPr>
          <w:t>;</w:t>
        </w:r>
      </w:moveTo>
    </w:p>
    <w:p w14:paraId="008146AA" w14:textId="77777777" w:rsidR="00243106" w:rsidRDefault="00243106" w:rsidP="00243106">
      <w:pPr>
        <w:spacing w:after="0" w:line="240" w:lineRule="auto"/>
        <w:rPr>
          <w:moveTo w:id="3865" w:author="Ravindra Akella" w:date="2019-11-24T21:56:00Z"/>
          <w:color w:val="000000"/>
          <w:sz w:val="20"/>
          <w:szCs w:val="20"/>
        </w:rPr>
      </w:pPr>
    </w:p>
    <w:p w14:paraId="7A80960F" w14:textId="77777777" w:rsidR="00243106" w:rsidRDefault="00243106" w:rsidP="00243106">
      <w:pPr>
        <w:spacing w:after="0" w:line="240" w:lineRule="auto"/>
        <w:rPr>
          <w:moveTo w:id="3866" w:author="Ravindra Akella" w:date="2019-11-24T21:56:00Z"/>
          <w:color w:val="000000"/>
          <w:sz w:val="20"/>
          <w:szCs w:val="20"/>
        </w:rPr>
      </w:pPr>
      <w:moveTo w:id="3867" w:author="Ravindra Akella" w:date="2019-11-24T21:56:00Z">
        <w:r>
          <w:rPr>
            <w:color w:val="000000"/>
            <w:sz w:val="20"/>
            <w:szCs w:val="20"/>
          </w:rPr>
          <w:t xml:space="preserve">            </w:t>
        </w:r>
        <w:r>
          <w:rPr>
            <w:color w:val="008000"/>
            <w:sz w:val="20"/>
            <w:szCs w:val="20"/>
          </w:rPr>
          <w:t>//On clicking of Search/Cancel checking to cancel operation or perform search</w:t>
        </w:r>
      </w:moveTo>
    </w:p>
    <w:p w14:paraId="3209C765" w14:textId="77777777" w:rsidR="00243106" w:rsidRDefault="00243106" w:rsidP="00243106">
      <w:pPr>
        <w:spacing w:after="0" w:line="240" w:lineRule="auto"/>
        <w:rPr>
          <w:moveTo w:id="3868" w:author="Ravindra Akella" w:date="2019-11-24T21:56:00Z"/>
          <w:color w:val="000000"/>
          <w:sz w:val="20"/>
          <w:szCs w:val="20"/>
        </w:rPr>
      </w:pPr>
      <w:moveTo w:id="3869" w:author="Ravindra Akella" w:date="2019-11-24T21:56:00Z">
        <w:r>
          <w:rPr>
            <w:color w:val="000000"/>
            <w:sz w:val="20"/>
            <w:szCs w:val="20"/>
          </w:rPr>
          <w:t xml:space="preserve">            </w:t>
        </w:r>
        <w:r>
          <w:rPr>
            <w:color w:val="0000FF"/>
            <w:sz w:val="20"/>
            <w:szCs w:val="20"/>
          </w:rPr>
          <w:t>if</w:t>
        </w:r>
        <w:r>
          <w:rPr>
            <w:color w:val="000000"/>
            <w:sz w:val="20"/>
            <w:szCs w:val="20"/>
          </w:rPr>
          <w:t xml:space="preserve"> (cts1 != </w:t>
        </w:r>
        <w:r>
          <w:rPr>
            <w:color w:val="0000FF"/>
            <w:sz w:val="20"/>
            <w:szCs w:val="20"/>
          </w:rPr>
          <w:t>null</w:t>
        </w:r>
        <w:r>
          <w:rPr>
            <w:color w:val="000000"/>
            <w:sz w:val="20"/>
            <w:szCs w:val="20"/>
          </w:rPr>
          <w:t>)</w:t>
        </w:r>
      </w:moveTo>
    </w:p>
    <w:p w14:paraId="3C333C24" w14:textId="77777777" w:rsidR="00243106" w:rsidRDefault="00243106" w:rsidP="00243106">
      <w:pPr>
        <w:spacing w:after="0" w:line="240" w:lineRule="auto"/>
        <w:rPr>
          <w:moveTo w:id="3870" w:author="Ravindra Akella" w:date="2019-11-24T21:56:00Z"/>
          <w:color w:val="000000"/>
          <w:sz w:val="20"/>
          <w:szCs w:val="20"/>
        </w:rPr>
      </w:pPr>
      <w:moveTo w:id="3871" w:author="Ravindra Akella" w:date="2019-11-24T21:56:00Z">
        <w:r>
          <w:rPr>
            <w:color w:val="000000"/>
            <w:sz w:val="20"/>
            <w:szCs w:val="20"/>
          </w:rPr>
          <w:t xml:space="preserve">            {</w:t>
        </w:r>
      </w:moveTo>
    </w:p>
    <w:p w14:paraId="149711BD" w14:textId="77777777" w:rsidR="00243106" w:rsidRDefault="00243106" w:rsidP="00243106">
      <w:pPr>
        <w:spacing w:after="0" w:line="240" w:lineRule="auto"/>
        <w:rPr>
          <w:moveTo w:id="3872" w:author="Ravindra Akella" w:date="2019-11-24T21:56:00Z"/>
          <w:color w:val="000000"/>
          <w:sz w:val="20"/>
          <w:szCs w:val="20"/>
        </w:rPr>
      </w:pPr>
      <w:moveTo w:id="3873" w:author="Ravindra Akella" w:date="2019-11-24T21:56:00Z">
        <w:r>
          <w:rPr>
            <w:color w:val="000000"/>
            <w:sz w:val="20"/>
            <w:szCs w:val="20"/>
          </w:rPr>
          <w:t xml:space="preserve">                cts1.Cancel();</w:t>
        </w:r>
      </w:moveTo>
    </w:p>
    <w:p w14:paraId="02903F47" w14:textId="77777777" w:rsidR="00243106" w:rsidRDefault="00243106" w:rsidP="00243106">
      <w:pPr>
        <w:spacing w:after="0" w:line="240" w:lineRule="auto"/>
        <w:rPr>
          <w:moveTo w:id="3874" w:author="Ravindra Akella" w:date="2019-11-24T21:56:00Z"/>
          <w:color w:val="000000"/>
          <w:sz w:val="20"/>
          <w:szCs w:val="20"/>
        </w:rPr>
      </w:pPr>
      <w:moveTo w:id="3875" w:author="Ravindra Akella" w:date="2019-11-24T21:56:00Z">
        <w:r>
          <w:rPr>
            <w:color w:val="000000"/>
            <w:sz w:val="20"/>
            <w:szCs w:val="20"/>
          </w:rPr>
          <w:t xml:space="preserve">                cts1 = </w:t>
        </w:r>
        <w:r>
          <w:rPr>
            <w:color w:val="0000FF"/>
            <w:sz w:val="20"/>
            <w:szCs w:val="20"/>
          </w:rPr>
          <w:t>null</w:t>
        </w:r>
        <w:r>
          <w:rPr>
            <w:color w:val="000000"/>
            <w:sz w:val="20"/>
            <w:szCs w:val="20"/>
          </w:rPr>
          <w:t>;</w:t>
        </w:r>
      </w:moveTo>
    </w:p>
    <w:p w14:paraId="72D8426F" w14:textId="77777777" w:rsidR="00243106" w:rsidRDefault="00243106" w:rsidP="00243106">
      <w:pPr>
        <w:spacing w:after="0" w:line="240" w:lineRule="auto"/>
        <w:rPr>
          <w:moveTo w:id="3876" w:author="Ravindra Akella" w:date="2019-11-24T21:56:00Z"/>
          <w:color w:val="000000"/>
          <w:sz w:val="20"/>
          <w:szCs w:val="20"/>
        </w:rPr>
      </w:pPr>
      <w:moveTo w:id="3877" w:author="Ravindra Akella" w:date="2019-11-24T21:56:00Z">
        <w:r>
          <w:rPr>
            <w:color w:val="000000"/>
            <w:sz w:val="20"/>
            <w:szCs w:val="20"/>
          </w:rPr>
          <w:t xml:space="preserve">                </w:t>
        </w:r>
        <w:r>
          <w:rPr>
            <w:color w:val="0000FF"/>
            <w:sz w:val="20"/>
            <w:szCs w:val="20"/>
          </w:rPr>
          <w:t>return</w:t>
        </w:r>
        <w:r>
          <w:rPr>
            <w:color w:val="000000"/>
            <w:sz w:val="20"/>
            <w:szCs w:val="20"/>
          </w:rPr>
          <w:t>;</w:t>
        </w:r>
      </w:moveTo>
    </w:p>
    <w:p w14:paraId="6D798CA4" w14:textId="77777777" w:rsidR="00243106" w:rsidRDefault="00243106" w:rsidP="00243106">
      <w:pPr>
        <w:spacing w:after="0" w:line="240" w:lineRule="auto"/>
        <w:rPr>
          <w:moveTo w:id="3878" w:author="Ravindra Akella" w:date="2019-11-24T21:56:00Z"/>
          <w:color w:val="000000"/>
          <w:sz w:val="20"/>
          <w:szCs w:val="20"/>
        </w:rPr>
      </w:pPr>
      <w:moveTo w:id="3879" w:author="Ravindra Akella" w:date="2019-11-24T21:56:00Z">
        <w:r>
          <w:rPr>
            <w:color w:val="000000"/>
            <w:sz w:val="20"/>
            <w:szCs w:val="20"/>
          </w:rPr>
          <w:t xml:space="preserve">            }</w:t>
        </w:r>
      </w:moveTo>
    </w:p>
    <w:p w14:paraId="6B156B22" w14:textId="77777777" w:rsidR="00243106" w:rsidRDefault="00243106" w:rsidP="00243106">
      <w:pPr>
        <w:spacing w:after="0" w:line="240" w:lineRule="auto"/>
        <w:rPr>
          <w:moveTo w:id="3880" w:author="Ravindra Akella" w:date="2019-11-24T21:56:00Z"/>
          <w:color w:val="000000"/>
          <w:sz w:val="20"/>
          <w:szCs w:val="20"/>
        </w:rPr>
      </w:pPr>
    </w:p>
    <w:p w14:paraId="2FBBE56C" w14:textId="77777777" w:rsidR="00243106" w:rsidRDefault="00243106" w:rsidP="00243106">
      <w:pPr>
        <w:spacing w:after="0" w:line="240" w:lineRule="auto"/>
        <w:rPr>
          <w:moveTo w:id="3881" w:author="Ravindra Akella" w:date="2019-11-24T21:56:00Z"/>
          <w:color w:val="000000"/>
          <w:sz w:val="20"/>
          <w:szCs w:val="20"/>
        </w:rPr>
      </w:pPr>
      <w:moveTo w:id="3882" w:author="Ravindra Akella" w:date="2019-11-24T21:56:00Z">
        <w:r>
          <w:rPr>
            <w:color w:val="000000"/>
            <w:sz w:val="20"/>
            <w:szCs w:val="20"/>
          </w:rPr>
          <w:t xml:space="preserve">            cts1 = </w:t>
        </w:r>
        <w:r>
          <w:rPr>
            <w:color w:val="0000FF"/>
            <w:sz w:val="20"/>
            <w:szCs w:val="20"/>
          </w:rPr>
          <w:t>new</w:t>
        </w:r>
        <w:r>
          <w:rPr>
            <w:color w:val="000000"/>
            <w:sz w:val="20"/>
            <w:szCs w:val="20"/>
          </w:rPr>
          <w:t xml:space="preserve"> CancellationTokenSource();</w:t>
        </w:r>
      </w:moveTo>
    </w:p>
    <w:p w14:paraId="565D33A1" w14:textId="77777777" w:rsidR="00243106" w:rsidRDefault="00243106" w:rsidP="00243106">
      <w:pPr>
        <w:spacing w:after="0" w:line="240" w:lineRule="auto"/>
        <w:rPr>
          <w:moveTo w:id="3883" w:author="Ravindra Akella" w:date="2019-11-24T21:56:00Z"/>
          <w:color w:val="000000"/>
          <w:sz w:val="20"/>
          <w:szCs w:val="20"/>
        </w:rPr>
      </w:pPr>
    </w:p>
    <w:p w14:paraId="509287B2" w14:textId="77777777" w:rsidR="00243106" w:rsidRDefault="00243106" w:rsidP="00243106">
      <w:pPr>
        <w:spacing w:after="0" w:line="240" w:lineRule="auto"/>
        <w:rPr>
          <w:moveTo w:id="3884" w:author="Ravindra Akella" w:date="2019-11-24T21:56:00Z"/>
          <w:color w:val="000000"/>
          <w:sz w:val="20"/>
          <w:szCs w:val="20"/>
        </w:rPr>
      </w:pPr>
      <w:moveTo w:id="3885" w:author="Ravindra Akella" w:date="2019-11-24T21:56:00Z">
        <w:r>
          <w:rPr>
            <w:color w:val="000000"/>
            <w:sz w:val="20"/>
            <w:szCs w:val="20"/>
          </w:rPr>
          <w:t xml:space="preserve">            </w:t>
        </w:r>
        <w:r>
          <w:rPr>
            <w:color w:val="008000"/>
            <w:sz w:val="20"/>
            <w:szCs w:val="20"/>
          </w:rPr>
          <w:t>//Progress reporting</w:t>
        </w:r>
      </w:moveTo>
    </w:p>
    <w:p w14:paraId="206C9A32" w14:textId="77777777" w:rsidR="00243106" w:rsidRDefault="00243106" w:rsidP="00243106">
      <w:pPr>
        <w:spacing w:after="0" w:line="240" w:lineRule="auto"/>
        <w:rPr>
          <w:moveTo w:id="3886" w:author="Ravindra Akella" w:date="2019-11-24T21:56:00Z"/>
          <w:color w:val="000000"/>
          <w:sz w:val="20"/>
          <w:szCs w:val="20"/>
        </w:rPr>
      </w:pPr>
      <w:moveTo w:id="3887" w:author="Ravindra Akella" w:date="2019-11-24T21:56:00Z">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w:t>
        </w:r>
        <w:proofErr w:type="spellStart"/>
        <w:r>
          <w:rPr>
            <w:color w:val="000000"/>
            <w:sz w:val="20"/>
            <w:szCs w:val="20"/>
          </w:rPr>
          <w:t>ProgreesReport</w:t>
        </w:r>
        <w:proofErr w:type="spellEnd"/>
        <w:r>
          <w:rPr>
            <w:color w:val="000000"/>
            <w:sz w:val="20"/>
            <w:szCs w:val="20"/>
          </w:rPr>
          <w:t>&gt;(percent =&gt;</w:t>
        </w:r>
      </w:moveTo>
    </w:p>
    <w:p w14:paraId="0164448A" w14:textId="77777777" w:rsidR="00243106" w:rsidRDefault="00243106" w:rsidP="00243106">
      <w:pPr>
        <w:spacing w:after="0" w:line="240" w:lineRule="auto"/>
        <w:rPr>
          <w:moveTo w:id="3888" w:author="Ravindra Akella" w:date="2019-11-24T21:56:00Z"/>
          <w:color w:val="000000"/>
          <w:sz w:val="20"/>
          <w:szCs w:val="20"/>
        </w:rPr>
      </w:pPr>
      <w:moveTo w:id="3889" w:author="Ravindra Akella" w:date="2019-11-24T21:56:00Z">
        <w:r>
          <w:rPr>
            <w:color w:val="000000"/>
            <w:sz w:val="20"/>
            <w:szCs w:val="20"/>
          </w:rPr>
          <w:t xml:space="preserve">            {</w:t>
        </w:r>
      </w:moveTo>
    </w:p>
    <w:p w14:paraId="7EA60379" w14:textId="77777777" w:rsidR="00243106" w:rsidRDefault="00243106" w:rsidP="00243106">
      <w:pPr>
        <w:spacing w:after="0" w:line="240" w:lineRule="auto"/>
        <w:rPr>
          <w:moveTo w:id="3890" w:author="Ravindra Akella" w:date="2019-11-24T21:56:00Z"/>
          <w:color w:val="000000"/>
          <w:sz w:val="20"/>
          <w:szCs w:val="20"/>
        </w:rPr>
      </w:pPr>
      <w:moveTo w:id="3891" w:author="Ravindra Akella" w:date="2019-11-24T21:56:00Z">
        <w:r>
          <w:rPr>
            <w:color w:val="000000"/>
            <w:sz w:val="20"/>
            <w:szCs w:val="20"/>
          </w:rPr>
          <w:t xml:space="preserve">                taskProgress1.Value = </w:t>
        </w:r>
        <w:proofErr w:type="spellStart"/>
        <w:r>
          <w:rPr>
            <w:color w:val="000000"/>
            <w:sz w:val="20"/>
            <w:szCs w:val="20"/>
          </w:rPr>
          <w:t>percent.progressPercentage</w:t>
        </w:r>
        <w:proofErr w:type="spellEnd"/>
        <w:r>
          <w:rPr>
            <w:color w:val="000000"/>
            <w:sz w:val="20"/>
            <w:szCs w:val="20"/>
          </w:rPr>
          <w:t>;</w:t>
        </w:r>
      </w:moveTo>
    </w:p>
    <w:p w14:paraId="41E032A4" w14:textId="77777777" w:rsidR="00243106" w:rsidRDefault="00243106" w:rsidP="00243106">
      <w:pPr>
        <w:spacing w:after="0" w:line="240" w:lineRule="auto"/>
        <w:rPr>
          <w:moveTo w:id="3892" w:author="Ravindra Akella" w:date="2019-11-24T21:56:00Z"/>
          <w:color w:val="000000"/>
          <w:sz w:val="20"/>
          <w:szCs w:val="20"/>
        </w:rPr>
      </w:pPr>
      <w:moveTo w:id="3893" w:author="Ravindra Akella" w:date="2019-11-24T21:56:00Z">
        <w:r>
          <w:rPr>
            <w:color w:val="000000"/>
            <w:sz w:val="20"/>
            <w:szCs w:val="20"/>
          </w:rPr>
          <w:t xml:space="preserve">                logs1.Text += </w:t>
        </w:r>
        <w:r>
          <w:rPr>
            <w:color w:val="A31515"/>
            <w:sz w:val="20"/>
            <w:szCs w:val="20"/>
          </w:rPr>
          <w:t>$"</w:t>
        </w:r>
        <w:r>
          <w:rPr>
            <w:color w:val="000000"/>
            <w:sz w:val="20"/>
            <w:szCs w:val="20"/>
          </w:rPr>
          <w:t>{</w:t>
        </w:r>
        <w:proofErr w:type="spellStart"/>
        <w:r>
          <w:rPr>
            <w:color w:val="000000"/>
            <w:sz w:val="20"/>
            <w:szCs w:val="20"/>
          </w:rPr>
          <w:t>percent.bytesToRead</w:t>
        </w:r>
        <w:proofErr w:type="spellEnd"/>
        <w:r>
          <w:rPr>
            <w:color w:val="000000"/>
            <w:sz w:val="20"/>
            <w:szCs w:val="20"/>
          </w:rPr>
          <w:t>}</w:t>
        </w:r>
        <w:r>
          <w:rPr>
            <w:color w:val="A31515"/>
            <w:sz w:val="20"/>
            <w:szCs w:val="20"/>
          </w:rPr>
          <w:t>/</w:t>
        </w:r>
        <w:r>
          <w:rPr>
            <w:color w:val="000000"/>
            <w:sz w:val="20"/>
            <w:szCs w:val="20"/>
          </w:rPr>
          <w:t>{</w:t>
        </w:r>
        <w:proofErr w:type="spellStart"/>
        <w:r>
          <w:rPr>
            <w:color w:val="000000"/>
            <w:sz w:val="20"/>
            <w:szCs w:val="20"/>
          </w:rPr>
          <w:t>percent.totalBytes</w:t>
        </w:r>
        <w:proofErr w:type="spellEnd"/>
        <w:r>
          <w:rPr>
            <w:color w:val="000000"/>
            <w:sz w:val="20"/>
            <w:szCs w:val="20"/>
          </w:rPr>
          <w:t>}</w:t>
        </w:r>
        <w:r>
          <w:rPr>
            <w:color w:val="A31515"/>
            <w:sz w:val="20"/>
            <w:szCs w:val="20"/>
          </w:rPr>
          <w:t xml:space="preserve"> downloaded!!</w:t>
        </w:r>
        <w:r>
          <w:rPr>
            <w:color w:val="000000"/>
            <w:sz w:val="20"/>
            <w:szCs w:val="20"/>
          </w:rPr>
          <w:t>{</w:t>
        </w:r>
        <w:proofErr w:type="spellStart"/>
        <w:r>
          <w:rPr>
            <w:color w:val="000000"/>
            <w:sz w:val="20"/>
            <w:szCs w:val="20"/>
          </w:rPr>
          <w:t>Environment.NewLine</w:t>
        </w:r>
        <w:proofErr w:type="spellEnd"/>
        <w:r>
          <w:rPr>
            <w:color w:val="000000"/>
            <w:sz w:val="20"/>
            <w:szCs w:val="20"/>
          </w:rPr>
          <w:t>}</w:t>
        </w:r>
        <w:r>
          <w:rPr>
            <w:color w:val="A31515"/>
            <w:sz w:val="20"/>
            <w:szCs w:val="20"/>
          </w:rPr>
          <w:t>"</w:t>
        </w:r>
        <w:r>
          <w:rPr>
            <w:color w:val="000000"/>
            <w:sz w:val="20"/>
            <w:szCs w:val="20"/>
          </w:rPr>
          <w:t>;</w:t>
        </w:r>
      </w:moveTo>
    </w:p>
    <w:p w14:paraId="5103A25B" w14:textId="77777777" w:rsidR="00243106" w:rsidRDefault="00243106" w:rsidP="00243106">
      <w:pPr>
        <w:spacing w:after="0" w:line="240" w:lineRule="auto"/>
        <w:rPr>
          <w:moveTo w:id="3894" w:author="Ravindra Akella" w:date="2019-11-24T21:56:00Z"/>
          <w:color w:val="000000"/>
          <w:sz w:val="20"/>
          <w:szCs w:val="20"/>
        </w:rPr>
      </w:pPr>
      <w:moveTo w:id="3895" w:author="Ravindra Akella" w:date="2019-11-24T21:56:00Z">
        <w:r>
          <w:rPr>
            <w:color w:val="000000"/>
            <w:sz w:val="20"/>
            <w:szCs w:val="20"/>
          </w:rPr>
          <w:t xml:space="preserve">                logs1.Text += </w:t>
        </w:r>
        <w:r>
          <w:rPr>
            <w:color w:val="A31515"/>
            <w:sz w:val="20"/>
            <w:szCs w:val="20"/>
          </w:rPr>
          <w:t xml:space="preserve">$"Elapsed time - </w:t>
        </w:r>
        <w:r>
          <w:rPr>
            <w:color w:val="000000"/>
            <w:sz w:val="20"/>
            <w:szCs w:val="20"/>
          </w:rPr>
          <w:t>{</w:t>
        </w:r>
        <w:proofErr w:type="spellStart"/>
        <w:r>
          <w:rPr>
            <w:color w:val="000000"/>
            <w:sz w:val="20"/>
            <w:szCs w:val="20"/>
          </w:rPr>
          <w:t>percent.elapsedTime</w:t>
        </w:r>
        <w:proofErr w:type="spellEnd"/>
        <w:r>
          <w:rPr>
            <w:color w:val="000000"/>
            <w:sz w:val="20"/>
            <w:szCs w:val="20"/>
          </w:rPr>
          <w:t>}</w:t>
        </w:r>
        <w:proofErr w:type="spellStart"/>
        <w:r>
          <w:rPr>
            <w:color w:val="A31515"/>
            <w:sz w:val="20"/>
            <w:szCs w:val="20"/>
          </w:rPr>
          <w:t>ms</w:t>
        </w:r>
        <w:proofErr w:type="spellEnd"/>
        <w:r>
          <w:rPr>
            <w:color w:val="000000"/>
            <w:sz w:val="20"/>
            <w:szCs w:val="20"/>
          </w:rPr>
          <w:t>{</w:t>
        </w:r>
        <w:proofErr w:type="spellStart"/>
        <w:r>
          <w:rPr>
            <w:color w:val="000000"/>
            <w:sz w:val="20"/>
            <w:szCs w:val="20"/>
          </w:rPr>
          <w:t>Environment.NewLine</w:t>
        </w:r>
        <w:proofErr w:type="spellEnd"/>
        <w:r>
          <w:rPr>
            <w:color w:val="000000"/>
            <w:sz w:val="20"/>
            <w:szCs w:val="20"/>
          </w:rPr>
          <w:t>}</w:t>
        </w:r>
        <w:r>
          <w:rPr>
            <w:color w:val="A31515"/>
            <w:sz w:val="20"/>
            <w:szCs w:val="20"/>
          </w:rPr>
          <w:t>"</w:t>
        </w:r>
        <w:r>
          <w:rPr>
            <w:color w:val="000000"/>
            <w:sz w:val="20"/>
            <w:szCs w:val="20"/>
          </w:rPr>
          <w:t>;</w:t>
        </w:r>
      </w:moveTo>
    </w:p>
    <w:p w14:paraId="137862AA" w14:textId="77777777" w:rsidR="00243106" w:rsidRDefault="00243106" w:rsidP="00243106">
      <w:pPr>
        <w:spacing w:after="0" w:line="240" w:lineRule="auto"/>
        <w:rPr>
          <w:moveTo w:id="3896" w:author="Ravindra Akella" w:date="2019-11-24T21:56:00Z"/>
          <w:color w:val="000000"/>
          <w:sz w:val="20"/>
          <w:szCs w:val="20"/>
        </w:rPr>
      </w:pPr>
      <w:moveTo w:id="3897" w:author="Ravindra Akella" w:date="2019-11-24T21:56:00Z">
        <w:r>
          <w:rPr>
            <w:color w:val="000000"/>
            <w:sz w:val="20"/>
            <w:szCs w:val="20"/>
          </w:rPr>
          <w:t xml:space="preserve">            });</w:t>
        </w:r>
      </w:moveTo>
    </w:p>
    <w:p w14:paraId="0C6DD2ED" w14:textId="77777777" w:rsidR="00243106" w:rsidRDefault="00243106" w:rsidP="00243106">
      <w:pPr>
        <w:spacing w:after="0" w:line="240" w:lineRule="auto"/>
        <w:rPr>
          <w:moveTo w:id="3898" w:author="Ravindra Akella" w:date="2019-11-24T21:56:00Z"/>
          <w:color w:val="000000"/>
          <w:sz w:val="20"/>
          <w:szCs w:val="20"/>
        </w:rPr>
      </w:pPr>
    </w:p>
    <w:p w14:paraId="6C41864B" w14:textId="77777777" w:rsidR="00243106" w:rsidRDefault="00243106" w:rsidP="00243106">
      <w:pPr>
        <w:spacing w:after="0" w:line="240" w:lineRule="auto"/>
        <w:rPr>
          <w:moveTo w:id="3899" w:author="Ravindra Akella" w:date="2019-11-24T21:56:00Z"/>
          <w:color w:val="000000"/>
          <w:sz w:val="20"/>
          <w:szCs w:val="20"/>
        </w:rPr>
      </w:pPr>
      <w:moveTo w:id="3900" w:author="Ravindra Akella" w:date="2019-11-24T21:56:00Z">
        <w:r>
          <w:rPr>
            <w:color w:val="000000"/>
            <w:sz w:val="20"/>
            <w:szCs w:val="20"/>
          </w:rPr>
          <w:t xml:space="preserve">            </w:t>
        </w:r>
        <w:r>
          <w:rPr>
            <w:color w:val="0000FF"/>
            <w:sz w:val="20"/>
            <w:szCs w:val="20"/>
          </w:rPr>
          <w:t>try</w:t>
        </w:r>
      </w:moveTo>
    </w:p>
    <w:p w14:paraId="28C9CDEE" w14:textId="77777777" w:rsidR="00243106" w:rsidRDefault="00243106" w:rsidP="00243106">
      <w:pPr>
        <w:spacing w:after="0" w:line="240" w:lineRule="auto"/>
        <w:rPr>
          <w:moveTo w:id="3901" w:author="Ravindra Akella" w:date="2019-11-24T21:56:00Z"/>
          <w:color w:val="000000"/>
          <w:sz w:val="20"/>
          <w:szCs w:val="20"/>
        </w:rPr>
      </w:pPr>
      <w:moveTo w:id="3902" w:author="Ravindra Akella" w:date="2019-11-24T21:56:00Z">
        <w:r>
          <w:rPr>
            <w:color w:val="000000"/>
            <w:sz w:val="20"/>
            <w:szCs w:val="20"/>
          </w:rPr>
          <w:t xml:space="preserve">            {</w:t>
        </w:r>
      </w:moveTo>
    </w:p>
    <w:p w14:paraId="60EDDF7A" w14:textId="77777777" w:rsidR="00243106" w:rsidRDefault="00243106" w:rsidP="00243106">
      <w:pPr>
        <w:spacing w:after="0" w:line="240" w:lineRule="auto"/>
        <w:rPr>
          <w:moveTo w:id="3903" w:author="Ravindra Akella" w:date="2019-11-24T21:56:00Z"/>
          <w:color w:val="000000"/>
          <w:sz w:val="20"/>
          <w:szCs w:val="20"/>
        </w:rPr>
      </w:pPr>
      <w:moveTo w:id="3904" w:author="Ravindra Akella" w:date="2019-11-24T21:56:00Z">
        <w:r>
          <w:rPr>
            <w:color w:val="000000"/>
            <w:sz w:val="20"/>
            <w:szCs w:val="20"/>
          </w:rPr>
          <w:t xml:space="preserve">                </w:t>
        </w:r>
        <w:r>
          <w:rPr>
            <w:color w:val="0000FF"/>
            <w:sz w:val="20"/>
            <w:szCs w:val="20"/>
          </w:rPr>
          <w:t>await</w:t>
        </w:r>
        <w:r>
          <w:rPr>
            <w:color w:val="000000"/>
            <w:sz w:val="20"/>
            <w:szCs w:val="20"/>
          </w:rPr>
          <w:t xml:space="preserve"> DownloadLargeFilAsync(</w:t>
        </w:r>
        <w:r>
          <w:rPr>
            <w:color w:val="A31515"/>
            <w:sz w:val="20"/>
            <w:szCs w:val="20"/>
          </w:rPr>
          <w:t>"https://github.com/Ravindra-a/largefile/archive/master.zip"</w:t>
        </w:r>
        <w:r>
          <w:rPr>
            <w:color w:val="000000"/>
            <w:sz w:val="20"/>
            <w:szCs w:val="20"/>
          </w:rPr>
          <w:t xml:space="preserve">, </w:t>
        </w:r>
        <w:r>
          <w:rPr>
            <w:color w:val="A31515"/>
            <w:sz w:val="20"/>
            <w:szCs w:val="20"/>
          </w:rPr>
          <w:t>"largefile1.zip"</w:t>
        </w:r>
        <w:r>
          <w:rPr>
            <w:color w:val="000000"/>
            <w:sz w:val="20"/>
            <w:szCs w:val="20"/>
          </w:rPr>
          <w:t>, cts1.Token, progress);</w:t>
        </w:r>
      </w:moveTo>
    </w:p>
    <w:p w14:paraId="20A3381E" w14:textId="77777777" w:rsidR="00243106" w:rsidRDefault="00243106" w:rsidP="00243106">
      <w:pPr>
        <w:spacing w:after="0" w:line="240" w:lineRule="auto"/>
        <w:rPr>
          <w:moveTo w:id="3905" w:author="Ravindra Akella" w:date="2019-11-24T21:56:00Z"/>
          <w:color w:val="000000"/>
          <w:sz w:val="20"/>
          <w:szCs w:val="20"/>
        </w:rPr>
      </w:pPr>
      <w:moveTo w:id="3906" w:author="Ravindra Akella" w:date="2019-11-24T21:56:00Z">
        <w:r>
          <w:rPr>
            <w:color w:val="000000"/>
            <w:sz w:val="20"/>
            <w:szCs w:val="20"/>
          </w:rPr>
          <w:t xml:space="preserve">                logs1.Text += </w:t>
        </w:r>
        <w:r>
          <w:rPr>
            <w:color w:val="A31515"/>
            <w:sz w:val="20"/>
            <w:szCs w:val="20"/>
          </w:rPr>
          <w:t xml:space="preserve">$"File </w:t>
        </w:r>
        <w:r>
          <w:rPr>
            <w:color w:val="000000"/>
            <w:sz w:val="20"/>
            <w:szCs w:val="20"/>
          </w:rPr>
          <w:t>{</w:t>
        </w:r>
        <w:proofErr w:type="spellStart"/>
        <w:r>
          <w:rPr>
            <w:color w:val="000000"/>
            <w:sz w:val="20"/>
            <w:szCs w:val="20"/>
          </w:rPr>
          <w:t>fileName</w:t>
        </w:r>
        <w:proofErr w:type="spellEnd"/>
        <w:r>
          <w:rPr>
            <w:color w:val="000000"/>
            <w:sz w:val="20"/>
            <w:szCs w:val="20"/>
          </w:rPr>
          <w:t>}</w:t>
        </w:r>
        <w:r>
          <w:rPr>
            <w:color w:val="A31515"/>
            <w:sz w:val="20"/>
            <w:szCs w:val="20"/>
          </w:rPr>
          <w:t xml:space="preserve"> downloaded successfully!!</w:t>
        </w:r>
        <w:r>
          <w:rPr>
            <w:color w:val="000000"/>
            <w:sz w:val="20"/>
            <w:szCs w:val="20"/>
          </w:rPr>
          <w:t>{</w:t>
        </w:r>
        <w:proofErr w:type="spellStart"/>
        <w:r>
          <w:rPr>
            <w:color w:val="000000"/>
            <w:sz w:val="20"/>
            <w:szCs w:val="20"/>
          </w:rPr>
          <w:t>Environment.NewLine</w:t>
        </w:r>
        <w:proofErr w:type="spellEnd"/>
        <w:r>
          <w:rPr>
            <w:color w:val="000000"/>
            <w:sz w:val="20"/>
            <w:szCs w:val="20"/>
          </w:rPr>
          <w:t>}</w:t>
        </w:r>
        <w:r>
          <w:rPr>
            <w:color w:val="A31515"/>
            <w:sz w:val="20"/>
            <w:szCs w:val="20"/>
          </w:rPr>
          <w:t>"</w:t>
        </w:r>
        <w:r>
          <w:rPr>
            <w:color w:val="000000"/>
            <w:sz w:val="20"/>
            <w:szCs w:val="20"/>
          </w:rPr>
          <w:t>;</w:t>
        </w:r>
      </w:moveTo>
    </w:p>
    <w:p w14:paraId="30ACA6D9" w14:textId="77777777" w:rsidR="00243106" w:rsidRDefault="00243106" w:rsidP="00243106">
      <w:pPr>
        <w:spacing w:after="0" w:line="240" w:lineRule="auto"/>
        <w:rPr>
          <w:moveTo w:id="3907" w:author="Ravindra Akella" w:date="2019-11-24T21:56:00Z"/>
          <w:color w:val="000000"/>
          <w:sz w:val="20"/>
          <w:szCs w:val="20"/>
        </w:rPr>
      </w:pPr>
      <w:moveTo w:id="3908" w:author="Ravindra Akella" w:date="2019-11-24T21:56:00Z">
        <w:r>
          <w:rPr>
            <w:color w:val="000000"/>
            <w:sz w:val="20"/>
            <w:szCs w:val="20"/>
          </w:rPr>
          <w:t xml:space="preserve">            }</w:t>
        </w:r>
      </w:moveTo>
    </w:p>
    <w:p w14:paraId="6A89A567" w14:textId="77777777" w:rsidR="00243106" w:rsidRDefault="00243106" w:rsidP="00243106">
      <w:pPr>
        <w:spacing w:after="0" w:line="240" w:lineRule="auto"/>
        <w:rPr>
          <w:moveTo w:id="3909" w:author="Ravindra Akella" w:date="2019-11-24T21:56:00Z"/>
          <w:color w:val="000000"/>
          <w:sz w:val="20"/>
          <w:szCs w:val="20"/>
        </w:rPr>
      </w:pPr>
      <w:moveTo w:id="3910" w:author="Ravindra Akella" w:date="2019-11-24T21:56:00Z">
        <w:r>
          <w:rPr>
            <w:color w:val="000000"/>
            <w:sz w:val="20"/>
            <w:szCs w:val="20"/>
          </w:rPr>
          <w:t xml:space="preserve">            </w:t>
        </w:r>
        <w:r>
          <w:rPr>
            <w:color w:val="0000FF"/>
            <w:sz w:val="20"/>
            <w:szCs w:val="20"/>
          </w:rPr>
          <w:t>catch</w:t>
        </w:r>
        <w:r>
          <w:rPr>
            <w:color w:val="000000"/>
            <w:sz w:val="20"/>
            <w:szCs w:val="20"/>
          </w:rPr>
          <w:t xml:space="preserve"> (OperationCanceledException ex)</w:t>
        </w:r>
      </w:moveTo>
    </w:p>
    <w:p w14:paraId="3D9B40B4" w14:textId="77777777" w:rsidR="00243106" w:rsidRDefault="00243106" w:rsidP="00243106">
      <w:pPr>
        <w:spacing w:after="0" w:line="240" w:lineRule="auto"/>
        <w:rPr>
          <w:moveTo w:id="3911" w:author="Ravindra Akella" w:date="2019-11-24T21:56:00Z"/>
          <w:color w:val="000000"/>
          <w:sz w:val="20"/>
          <w:szCs w:val="20"/>
        </w:rPr>
      </w:pPr>
      <w:moveTo w:id="3912" w:author="Ravindra Akella" w:date="2019-11-24T21:56:00Z">
        <w:r>
          <w:rPr>
            <w:color w:val="000000"/>
            <w:sz w:val="20"/>
            <w:szCs w:val="20"/>
          </w:rPr>
          <w:t xml:space="preserve">            {</w:t>
        </w:r>
      </w:moveTo>
    </w:p>
    <w:p w14:paraId="080DFC88" w14:textId="77777777" w:rsidR="00243106" w:rsidRDefault="00243106" w:rsidP="00243106">
      <w:pPr>
        <w:spacing w:after="0" w:line="240" w:lineRule="auto"/>
        <w:rPr>
          <w:moveTo w:id="3913" w:author="Ravindra Akella" w:date="2019-11-24T21:56:00Z"/>
          <w:color w:val="000000"/>
          <w:sz w:val="20"/>
          <w:szCs w:val="20"/>
        </w:rPr>
      </w:pPr>
      <w:moveTo w:id="3914" w:author="Ravindra Akella" w:date="2019-11-24T21:56:00Z">
        <w:r>
          <w:rPr>
            <w:color w:val="000000"/>
            <w:sz w:val="20"/>
            <w:szCs w:val="20"/>
          </w:rPr>
          <w:t xml:space="preserve">                logs1.Text = </w:t>
        </w:r>
        <w:proofErr w:type="spellStart"/>
        <w:r>
          <w:rPr>
            <w:color w:val="000000"/>
            <w:sz w:val="20"/>
            <w:szCs w:val="20"/>
          </w:rPr>
          <w:t>ex.Message</w:t>
        </w:r>
        <w:proofErr w:type="spellEnd"/>
        <w:r>
          <w:rPr>
            <w:color w:val="000000"/>
            <w:sz w:val="20"/>
            <w:szCs w:val="20"/>
          </w:rPr>
          <w:t>;</w:t>
        </w:r>
      </w:moveTo>
    </w:p>
    <w:p w14:paraId="1B9D974B" w14:textId="77777777" w:rsidR="00243106" w:rsidRDefault="00243106" w:rsidP="00243106">
      <w:pPr>
        <w:spacing w:after="0" w:line="240" w:lineRule="auto"/>
        <w:rPr>
          <w:moveTo w:id="3915" w:author="Ravindra Akella" w:date="2019-11-24T21:56:00Z"/>
          <w:color w:val="000000"/>
          <w:sz w:val="20"/>
          <w:szCs w:val="20"/>
        </w:rPr>
      </w:pPr>
      <w:moveTo w:id="3916" w:author="Ravindra Akella" w:date="2019-11-24T21:56:00Z">
        <w:r>
          <w:rPr>
            <w:color w:val="000000"/>
            <w:sz w:val="20"/>
            <w:szCs w:val="20"/>
          </w:rPr>
          <w:t xml:space="preserve">            }</w:t>
        </w:r>
      </w:moveTo>
    </w:p>
    <w:p w14:paraId="07C1E055" w14:textId="77777777" w:rsidR="00243106" w:rsidRDefault="00243106" w:rsidP="00243106">
      <w:pPr>
        <w:spacing w:after="0" w:line="240" w:lineRule="auto"/>
        <w:rPr>
          <w:moveTo w:id="3917" w:author="Ravindra Akella" w:date="2019-11-24T21:56:00Z"/>
          <w:color w:val="000000"/>
          <w:sz w:val="20"/>
          <w:szCs w:val="20"/>
        </w:rPr>
      </w:pPr>
      <w:moveTo w:id="3918" w:author="Ravindra Akella" w:date="2019-11-24T21:56:00Z">
        <w:r>
          <w:rPr>
            <w:color w:val="000000"/>
            <w:sz w:val="20"/>
            <w:szCs w:val="20"/>
          </w:rPr>
          <w:t xml:space="preserve">            </w:t>
        </w:r>
        <w:r>
          <w:rPr>
            <w:color w:val="0000FF"/>
            <w:sz w:val="20"/>
            <w:szCs w:val="20"/>
          </w:rPr>
          <w:t>catch</w:t>
        </w:r>
        <w:r>
          <w:rPr>
            <w:color w:val="000000"/>
            <w:sz w:val="20"/>
            <w:szCs w:val="20"/>
          </w:rPr>
          <w:t xml:space="preserve"> (Exception ex)</w:t>
        </w:r>
      </w:moveTo>
    </w:p>
    <w:p w14:paraId="33C7C651" w14:textId="77777777" w:rsidR="00243106" w:rsidRDefault="00243106" w:rsidP="00243106">
      <w:pPr>
        <w:spacing w:after="0" w:line="240" w:lineRule="auto"/>
        <w:rPr>
          <w:moveTo w:id="3919" w:author="Ravindra Akella" w:date="2019-11-24T21:56:00Z"/>
          <w:color w:val="000000"/>
          <w:sz w:val="20"/>
          <w:szCs w:val="20"/>
        </w:rPr>
      </w:pPr>
      <w:moveTo w:id="3920" w:author="Ravindra Akella" w:date="2019-11-24T21:56:00Z">
        <w:r>
          <w:rPr>
            <w:color w:val="000000"/>
            <w:sz w:val="20"/>
            <w:szCs w:val="20"/>
          </w:rPr>
          <w:t xml:space="preserve">            {</w:t>
        </w:r>
      </w:moveTo>
    </w:p>
    <w:p w14:paraId="120FD610" w14:textId="77777777" w:rsidR="00243106" w:rsidRDefault="00243106" w:rsidP="00243106">
      <w:pPr>
        <w:spacing w:after="0" w:line="240" w:lineRule="auto"/>
        <w:rPr>
          <w:moveTo w:id="3921" w:author="Ravindra Akella" w:date="2019-11-24T21:56:00Z"/>
          <w:color w:val="000000"/>
          <w:sz w:val="20"/>
          <w:szCs w:val="20"/>
        </w:rPr>
      </w:pPr>
      <w:moveTo w:id="3922" w:author="Ravindra Akella" w:date="2019-11-24T21:56:00Z">
        <w:r>
          <w:rPr>
            <w:color w:val="000000"/>
            <w:sz w:val="20"/>
            <w:szCs w:val="20"/>
          </w:rPr>
          <w:t xml:space="preserve">                logs1.Text = </w:t>
        </w:r>
        <w:proofErr w:type="spellStart"/>
        <w:r>
          <w:rPr>
            <w:color w:val="000000"/>
            <w:sz w:val="20"/>
            <w:szCs w:val="20"/>
          </w:rPr>
          <w:t>ex.Message</w:t>
        </w:r>
        <w:proofErr w:type="spellEnd"/>
        <w:r>
          <w:rPr>
            <w:color w:val="000000"/>
            <w:sz w:val="20"/>
            <w:szCs w:val="20"/>
          </w:rPr>
          <w:t>;</w:t>
        </w:r>
      </w:moveTo>
    </w:p>
    <w:p w14:paraId="0493E5FA" w14:textId="77777777" w:rsidR="00243106" w:rsidRDefault="00243106" w:rsidP="00243106">
      <w:pPr>
        <w:spacing w:after="0" w:line="240" w:lineRule="auto"/>
        <w:rPr>
          <w:moveTo w:id="3923" w:author="Ravindra Akella" w:date="2019-11-24T21:56:00Z"/>
          <w:color w:val="000000"/>
          <w:sz w:val="20"/>
          <w:szCs w:val="20"/>
        </w:rPr>
      </w:pPr>
      <w:moveTo w:id="3924" w:author="Ravindra Akella" w:date="2019-11-24T21:56:00Z">
        <w:r>
          <w:rPr>
            <w:color w:val="000000"/>
            <w:sz w:val="20"/>
            <w:szCs w:val="20"/>
          </w:rPr>
          <w:t xml:space="preserve">            }</w:t>
        </w:r>
      </w:moveTo>
    </w:p>
    <w:p w14:paraId="38EA6A35" w14:textId="77777777" w:rsidR="00243106" w:rsidRDefault="00243106" w:rsidP="00243106">
      <w:pPr>
        <w:spacing w:after="0" w:line="240" w:lineRule="auto"/>
        <w:rPr>
          <w:moveTo w:id="3925" w:author="Ravindra Akella" w:date="2019-11-24T21:56:00Z"/>
          <w:color w:val="000000"/>
          <w:sz w:val="20"/>
          <w:szCs w:val="20"/>
        </w:rPr>
      </w:pPr>
      <w:moveTo w:id="3926" w:author="Ravindra Akella" w:date="2019-11-24T21:56:00Z">
        <w:r>
          <w:rPr>
            <w:color w:val="000000"/>
            <w:sz w:val="20"/>
            <w:szCs w:val="20"/>
          </w:rPr>
          <w:t xml:space="preserve">            </w:t>
        </w:r>
        <w:r>
          <w:rPr>
            <w:color w:val="0000FF"/>
            <w:sz w:val="20"/>
            <w:szCs w:val="20"/>
          </w:rPr>
          <w:t>finally</w:t>
        </w:r>
      </w:moveTo>
    </w:p>
    <w:p w14:paraId="13F94A8C" w14:textId="77777777" w:rsidR="00243106" w:rsidRDefault="00243106" w:rsidP="00243106">
      <w:pPr>
        <w:spacing w:after="0" w:line="240" w:lineRule="auto"/>
        <w:rPr>
          <w:moveTo w:id="3927" w:author="Ravindra Akella" w:date="2019-11-24T21:56:00Z"/>
          <w:color w:val="000000"/>
          <w:sz w:val="20"/>
          <w:szCs w:val="20"/>
        </w:rPr>
      </w:pPr>
      <w:moveTo w:id="3928" w:author="Ravindra Akella" w:date="2019-11-24T21:56:00Z">
        <w:r>
          <w:rPr>
            <w:color w:val="000000"/>
            <w:sz w:val="20"/>
            <w:szCs w:val="20"/>
          </w:rPr>
          <w:t xml:space="preserve">            {</w:t>
        </w:r>
      </w:moveTo>
    </w:p>
    <w:p w14:paraId="5DADA7C9" w14:textId="77777777" w:rsidR="00243106" w:rsidRDefault="00243106" w:rsidP="00243106">
      <w:pPr>
        <w:spacing w:after="0" w:line="240" w:lineRule="auto"/>
        <w:rPr>
          <w:moveTo w:id="3929" w:author="Ravindra Akella" w:date="2019-11-24T21:56:00Z"/>
          <w:color w:val="000000"/>
          <w:sz w:val="20"/>
          <w:szCs w:val="20"/>
        </w:rPr>
      </w:pPr>
      <w:moveTo w:id="3930" w:author="Ravindra Akella" w:date="2019-11-24T21:56:00Z">
        <w:r>
          <w:rPr>
            <w:color w:val="000000"/>
            <w:sz w:val="20"/>
            <w:szCs w:val="20"/>
          </w:rPr>
          <w:t xml:space="preserve">                cts1 = </w:t>
        </w:r>
        <w:r>
          <w:rPr>
            <w:color w:val="0000FF"/>
            <w:sz w:val="20"/>
            <w:szCs w:val="20"/>
          </w:rPr>
          <w:t>null</w:t>
        </w:r>
        <w:r>
          <w:rPr>
            <w:color w:val="000000"/>
            <w:sz w:val="20"/>
            <w:szCs w:val="20"/>
          </w:rPr>
          <w:t>;</w:t>
        </w:r>
      </w:moveTo>
    </w:p>
    <w:p w14:paraId="6A0ABC6F" w14:textId="77777777" w:rsidR="00243106" w:rsidRDefault="00243106" w:rsidP="00243106">
      <w:pPr>
        <w:spacing w:after="0" w:line="240" w:lineRule="auto"/>
        <w:rPr>
          <w:moveTo w:id="3931" w:author="Ravindra Akella" w:date="2019-11-24T21:56:00Z"/>
          <w:color w:val="000000"/>
          <w:sz w:val="20"/>
          <w:szCs w:val="20"/>
        </w:rPr>
      </w:pPr>
      <w:moveTo w:id="3932" w:author="Ravindra Akella" w:date="2019-11-24T21:56:00Z">
        <w:r>
          <w:rPr>
            <w:color w:val="000000"/>
            <w:sz w:val="20"/>
            <w:szCs w:val="20"/>
          </w:rPr>
          <w:t xml:space="preserve">                taskProgress1.Visibility = </w:t>
        </w:r>
        <w:proofErr w:type="spellStart"/>
        <w:r>
          <w:rPr>
            <w:color w:val="000000"/>
            <w:sz w:val="20"/>
            <w:szCs w:val="20"/>
          </w:rPr>
          <w:t>Visibility.Hidden</w:t>
        </w:r>
        <w:proofErr w:type="spellEnd"/>
        <w:r>
          <w:rPr>
            <w:color w:val="000000"/>
            <w:sz w:val="20"/>
            <w:szCs w:val="20"/>
          </w:rPr>
          <w:t>;</w:t>
        </w:r>
      </w:moveTo>
    </w:p>
    <w:p w14:paraId="38EBD62D" w14:textId="77777777" w:rsidR="00243106" w:rsidRDefault="00243106" w:rsidP="00243106">
      <w:pPr>
        <w:spacing w:after="0" w:line="240" w:lineRule="auto"/>
        <w:rPr>
          <w:moveTo w:id="3933" w:author="Ravindra Akella" w:date="2019-11-24T21:56:00Z"/>
          <w:color w:val="000000"/>
          <w:sz w:val="20"/>
          <w:szCs w:val="20"/>
        </w:rPr>
      </w:pPr>
      <w:moveTo w:id="3934" w:author="Ravindra Akella" w:date="2019-11-24T21:56:00Z">
        <w:r>
          <w:rPr>
            <w:color w:val="000000"/>
            <w:sz w:val="20"/>
            <w:szCs w:val="20"/>
          </w:rPr>
          <w:t xml:space="preserve">                fileDownload1.Content = </w:t>
        </w:r>
        <w:r>
          <w:rPr>
            <w:color w:val="A31515"/>
            <w:sz w:val="20"/>
            <w:szCs w:val="20"/>
          </w:rPr>
          <w:t>"File Download"</w:t>
        </w:r>
        <w:r>
          <w:rPr>
            <w:color w:val="000000"/>
            <w:sz w:val="20"/>
            <w:szCs w:val="20"/>
          </w:rPr>
          <w:t>;</w:t>
        </w:r>
      </w:moveTo>
    </w:p>
    <w:p w14:paraId="4A844CBF" w14:textId="77777777" w:rsidR="00243106" w:rsidRDefault="00243106" w:rsidP="00243106">
      <w:pPr>
        <w:spacing w:after="0" w:line="240" w:lineRule="auto"/>
        <w:rPr>
          <w:moveTo w:id="3935" w:author="Ravindra Akella" w:date="2019-11-24T21:56:00Z"/>
          <w:color w:val="000000"/>
          <w:sz w:val="20"/>
          <w:szCs w:val="20"/>
        </w:rPr>
      </w:pPr>
      <w:moveTo w:id="3936" w:author="Ravindra Akella" w:date="2019-11-24T21:56:00Z">
        <w:r>
          <w:rPr>
            <w:color w:val="000000"/>
            <w:sz w:val="20"/>
            <w:szCs w:val="20"/>
          </w:rPr>
          <w:lastRenderedPageBreak/>
          <w:t xml:space="preserve">                totalTimeTaken1.Content = </w:t>
        </w:r>
        <w:r>
          <w:rPr>
            <w:color w:val="A31515"/>
            <w:sz w:val="20"/>
            <w:szCs w:val="20"/>
          </w:rPr>
          <w:t>"Download largefile1.zip completed"</w:t>
        </w:r>
        <w:r>
          <w:rPr>
            <w:color w:val="000000"/>
            <w:sz w:val="20"/>
            <w:szCs w:val="20"/>
          </w:rPr>
          <w:t>;</w:t>
        </w:r>
      </w:moveTo>
    </w:p>
    <w:p w14:paraId="50811167" w14:textId="77777777" w:rsidR="00243106" w:rsidRDefault="00243106" w:rsidP="00243106">
      <w:pPr>
        <w:spacing w:after="0" w:line="240" w:lineRule="auto"/>
        <w:rPr>
          <w:moveTo w:id="3937" w:author="Ravindra Akella" w:date="2019-11-24T21:56:00Z"/>
          <w:color w:val="000000"/>
          <w:sz w:val="20"/>
          <w:szCs w:val="20"/>
        </w:rPr>
      </w:pPr>
      <w:moveTo w:id="3938" w:author="Ravindra Akella" w:date="2019-11-24T21:56:00Z">
        <w:r>
          <w:rPr>
            <w:color w:val="000000"/>
            <w:sz w:val="20"/>
            <w:szCs w:val="20"/>
          </w:rPr>
          <w:t xml:space="preserve">            }</w:t>
        </w:r>
      </w:moveTo>
    </w:p>
    <w:p w14:paraId="02858A58" w14:textId="77777777" w:rsidR="00243106" w:rsidRDefault="00243106" w:rsidP="00243106">
      <w:pPr>
        <w:spacing w:after="0" w:line="240" w:lineRule="auto"/>
        <w:rPr>
          <w:moveTo w:id="3939" w:author="Ravindra Akella" w:date="2019-11-24T21:56:00Z"/>
          <w:color w:val="000000"/>
          <w:sz w:val="20"/>
          <w:szCs w:val="20"/>
        </w:rPr>
      </w:pPr>
      <w:moveTo w:id="3940" w:author="Ravindra Akella" w:date="2019-11-24T21:56:00Z">
        <w:r>
          <w:rPr>
            <w:color w:val="000000"/>
            <w:sz w:val="20"/>
            <w:szCs w:val="20"/>
          </w:rPr>
          <w:t xml:space="preserve">        }</w:t>
        </w:r>
      </w:moveTo>
    </w:p>
    <w:moveToRangeEnd w:id="3849"/>
    <w:p w14:paraId="36AA0853" w14:textId="77777777" w:rsidR="00243106" w:rsidRDefault="00243106">
      <w:pPr>
        <w:rPr>
          <w:rFonts w:ascii="Palatino Linotype" w:eastAsia="Palatino Linotype" w:hAnsi="Palatino Linotype" w:cs="Palatino Linotype"/>
          <w:sz w:val="21"/>
          <w:szCs w:val="21"/>
        </w:rPr>
      </w:pPr>
    </w:p>
    <w:p w14:paraId="0E2BCAFB" w14:textId="731E330A" w:rsidR="00CC2FB3" w:rsidRDefault="00CC2FB3">
      <w:pPr>
        <w:rPr>
          <w:ins w:id="3941" w:author="Ravindra Akella" w:date="2019-11-24T21:56:00Z"/>
          <w:rFonts w:ascii="Palatino Linotype" w:eastAsia="Palatino Linotype" w:hAnsi="Palatino Linotype" w:cs="Palatino Linotype"/>
          <w:sz w:val="21"/>
          <w:szCs w:val="21"/>
        </w:rPr>
      </w:pPr>
      <w:ins w:id="3942" w:author="Ravindra Akella" w:date="2019-11-24T21:56:00Z">
        <w:r>
          <w:rPr>
            <w:rFonts w:ascii="Palatino Linotype" w:eastAsia="Palatino Linotype" w:hAnsi="Palatino Linotype" w:cs="Palatino Linotype"/>
            <w:sz w:val="21"/>
            <w:szCs w:val="21"/>
          </w:rPr>
          <w:t>Once we run this code and click on buttons fileDownload and fileDownload1 WPF app will look like below</w:t>
        </w:r>
      </w:ins>
      <w:ins w:id="3943" w:author="Ravindra Akella" w:date="2019-11-24T21:57:00Z">
        <w:r w:rsidR="00137CE5">
          <w:rPr>
            <w:rFonts w:ascii="Palatino Linotype" w:eastAsia="Palatino Linotype" w:hAnsi="Palatino Linotype" w:cs="Palatino Linotype"/>
            <w:sz w:val="21"/>
            <w:szCs w:val="21"/>
          </w:rPr>
          <w:t xml:space="preserve"> where we see download progress in progress bar and text box will display </w:t>
        </w:r>
      </w:ins>
      <w:ins w:id="3944" w:author="Ravindra Akella" w:date="2019-11-24T21:58:00Z">
        <w:r w:rsidR="00137CE5">
          <w:rPr>
            <w:rFonts w:ascii="Palatino Linotype" w:eastAsia="Palatino Linotype" w:hAnsi="Palatino Linotype" w:cs="Palatino Linotype"/>
            <w:sz w:val="21"/>
            <w:szCs w:val="21"/>
          </w:rPr>
          <w:t>bytes downloaded to total bytes.</w:t>
        </w:r>
        <w:r w:rsidR="009B3E46">
          <w:rPr>
            <w:rFonts w:ascii="Palatino Linotype" w:eastAsia="Palatino Linotype" w:hAnsi="Palatino Linotype" w:cs="Palatino Linotype"/>
            <w:sz w:val="21"/>
            <w:szCs w:val="21"/>
          </w:rPr>
          <w:t xml:space="preserve"> Once download is complete </w:t>
        </w:r>
      </w:ins>
      <w:ins w:id="3945" w:author="Ravindra Akella" w:date="2019-11-24T22:00:00Z">
        <w:r w:rsidR="009B3E46">
          <w:rPr>
            <w:rFonts w:ascii="Palatino Linotype" w:eastAsia="Palatino Linotype" w:hAnsi="Palatino Linotype" w:cs="Palatino Linotype"/>
            <w:sz w:val="21"/>
            <w:szCs w:val="21"/>
          </w:rPr>
          <w:t>ther</w:t>
        </w:r>
      </w:ins>
      <w:ins w:id="3946" w:author="Ravindra Akella" w:date="2019-11-24T22:01:00Z">
        <w:r w:rsidR="009B3E46">
          <w:rPr>
            <w:rFonts w:ascii="Palatino Linotype" w:eastAsia="Palatino Linotype" w:hAnsi="Palatino Linotype" w:cs="Palatino Linotype"/>
            <w:sz w:val="21"/>
            <w:szCs w:val="21"/>
          </w:rPr>
          <w:t>e will be a message on UI confirming on completed Download and then if you navigate to Temp folder there will be a file with name largefile.zip</w:t>
        </w:r>
      </w:ins>
    </w:p>
    <w:p w14:paraId="7CD58FDD" w14:textId="77777777" w:rsidR="00CC2FB3" w:rsidRDefault="00CC2FB3" w:rsidP="00CC2FB3">
      <w:pPr>
        <w:rPr>
          <w:ins w:id="3947" w:author="Ravindra Akella" w:date="2019-11-24T21:56:00Z"/>
          <w:rFonts w:ascii="Palatino Linotype" w:eastAsia="Palatino Linotype" w:hAnsi="Palatino Linotype" w:cs="Palatino Linotype"/>
          <w:sz w:val="21"/>
          <w:szCs w:val="21"/>
        </w:rPr>
      </w:pPr>
      <w:ins w:id="3948" w:author="Ravindra Akella" w:date="2019-11-24T21:56:00Z">
        <w:r>
          <w:rPr>
            <w:rFonts w:ascii="Palatino Linotype" w:eastAsia="Palatino Linotype" w:hAnsi="Palatino Linotype" w:cs="Palatino Linotype"/>
            <w:noProof/>
            <w:sz w:val="21"/>
            <w:szCs w:val="21"/>
          </w:rPr>
          <w:drawing>
            <wp:inline distT="0" distB="0" distL="0" distR="0" wp14:anchorId="33FC09EB" wp14:editId="79CB757B">
              <wp:extent cx="5934075" cy="2371725"/>
              <wp:effectExtent l="19050" t="19050" r="28575" b="28575"/>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34075" cy="2371725"/>
                      </a:xfrm>
                      <a:prstGeom prst="rect">
                        <a:avLst/>
                      </a:prstGeom>
                      <a:ln>
                        <a:solidFill>
                          <a:schemeClr val="accent1"/>
                        </a:solidFill>
                      </a:ln>
                    </pic:spPr>
                  </pic:pic>
                </a:graphicData>
              </a:graphic>
            </wp:inline>
          </w:drawing>
        </w:r>
      </w:ins>
    </w:p>
    <w:p w14:paraId="27FD1ADB" w14:textId="77777777" w:rsidR="00CC2FB3" w:rsidRDefault="00CC2FB3" w:rsidP="00CC2FB3">
      <w:pPr>
        <w:rPr>
          <w:ins w:id="3949" w:author="Ravindra Akella" w:date="2019-11-24T21:56:00Z"/>
          <w:rFonts w:ascii="Palatino Linotype" w:eastAsia="Palatino Linotype" w:hAnsi="Palatino Linotype" w:cs="Palatino Linotype"/>
          <w:b/>
          <w:sz w:val="20"/>
          <w:szCs w:val="20"/>
        </w:rPr>
      </w:pPr>
      <w:customXmlInsRangeStart w:id="3950" w:author="Ravindra Akella" w:date="2019-11-24T21:56:00Z"/>
      <w:sdt>
        <w:sdtPr>
          <w:tag w:val="goog_rdk_33"/>
          <w:id w:val="8568964"/>
        </w:sdtPr>
        <w:sdtContent>
          <w:customXmlInsRangeEnd w:id="3950"/>
          <w:customXmlInsRangeStart w:id="3951" w:author="Ravindra Akella" w:date="2019-11-24T21:56:00Z"/>
        </w:sdtContent>
      </w:sdt>
      <w:customXmlInsRangeEnd w:id="3951"/>
      <w:ins w:id="3952" w:author="Ravindra Akella" w:date="2019-11-24T21:56:00Z">
        <w:r>
          <w:rPr>
            <w:rFonts w:ascii="Palatino Linotype" w:eastAsia="Palatino Linotype" w:hAnsi="Palatino Linotype" w:cs="Palatino Linotype"/>
            <w:b/>
            <w:sz w:val="20"/>
            <w:szCs w:val="20"/>
          </w:rPr>
          <w:t>Figure 6.11 – Fine download WPF application, reporting progress</w:t>
        </w:r>
      </w:ins>
    </w:p>
    <w:p w14:paraId="1B19B06B" w14:textId="3AA2AF4C"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As you can see in the example this works well in tandem with cancellation it is recommended to implement cancellation along with progress to provide seamless experience for end users. Here we saw on how easily we are able to build an application using Task based async pattern that gives a better user experience by reporting on progress using Progress&lt;T&gt;, IProgress&lt;T&gt;. These principles can further be used to build much more real-world complex applications.</w:t>
      </w:r>
    </w:p>
    <w:p w14:paraId="4391AA06" w14:textId="21DCDC6A" w:rsidR="00942C25" w:rsidDel="006F130A" w:rsidRDefault="009C5CA0">
      <w:pPr>
        <w:rPr>
          <w:del w:id="3953" w:author="Ravindra Akella" w:date="2019-11-24T22:04: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Note – IProgress&lt;T&gt; is not exclusive for asynchronous methods, it can be very well used in synchronous methods.</w:t>
      </w:r>
    </w:p>
    <w:p w14:paraId="46348803" w14:textId="566D02D0" w:rsidR="00942C25" w:rsidRDefault="009C5CA0">
      <w:pPr>
        <w:rPr>
          <w:rFonts w:ascii="Palatino Linotype" w:eastAsia="Palatino Linotype" w:hAnsi="Palatino Linotype" w:cs="Palatino Linotype"/>
          <w:sz w:val="21"/>
          <w:szCs w:val="21"/>
        </w:rPr>
      </w:pPr>
      <w:del w:id="3954" w:author="Ravindra Akella" w:date="2019-11-23T19:53:00Z">
        <w:r w:rsidDel="00FF1424">
          <w:rPr>
            <w:rFonts w:ascii="Palatino Linotype" w:eastAsia="Palatino Linotype" w:hAnsi="Palatino Linotype" w:cs="Palatino Linotype"/>
            <w:sz w:val="21"/>
            <w:szCs w:val="21"/>
          </w:rPr>
          <w:delText>Todo  – Sample to pause and resume</w:delText>
        </w:r>
      </w:del>
    </w:p>
    <w:p w14:paraId="6852C124" w14:textId="34D168DA" w:rsidR="00942C25" w:rsidRDefault="00CD4B2E">
      <w:pPr>
        <w:rPr>
          <w:ins w:id="3955" w:author="Ravindra Akella" w:date="2019-11-23T15:41:00Z"/>
          <w:rFonts w:ascii="Palatino Linotype" w:eastAsia="Palatino Linotype" w:hAnsi="Palatino Linotype" w:cs="Palatino Linotype"/>
          <w:b/>
          <w:sz w:val="36"/>
          <w:szCs w:val="36"/>
        </w:rPr>
      </w:pPr>
      <w:sdt>
        <w:sdtPr>
          <w:tag w:val="goog_rdk_0"/>
          <w:id w:val="-1819258497"/>
        </w:sdtPr>
        <w:sdtContent>
          <w:commentRangeStart w:id="3956"/>
          <w:commentRangeStart w:id="3957"/>
        </w:sdtContent>
      </w:sdt>
      <w:r w:rsidR="009C5CA0">
        <w:rPr>
          <w:rFonts w:ascii="Palatino Linotype" w:eastAsia="Palatino Linotype" w:hAnsi="Palatino Linotype" w:cs="Palatino Linotype"/>
          <w:b/>
          <w:sz w:val="36"/>
          <w:szCs w:val="36"/>
        </w:rPr>
        <w:t>Other Asynchronous Patterns</w:t>
      </w:r>
      <w:commentRangeEnd w:id="3956"/>
      <w:r w:rsidR="009C5CA0">
        <w:rPr>
          <w:rStyle w:val="CommentReference"/>
        </w:rPr>
        <w:commentReference w:id="3956"/>
      </w:r>
      <w:commentRangeEnd w:id="3957"/>
      <w:r w:rsidR="0079224E">
        <w:rPr>
          <w:rStyle w:val="CommentReference"/>
        </w:rPr>
        <w:commentReference w:id="3957"/>
      </w:r>
    </w:p>
    <w:p w14:paraId="60B0397A" w14:textId="75A4E806" w:rsidR="0079224E" w:rsidRPr="0079224E" w:rsidRDefault="0079224E">
      <w:pPr>
        <w:rPr>
          <w:rFonts w:ascii="Palatino Linotype" w:eastAsia="Palatino Linotype" w:hAnsi="Palatino Linotype" w:cs="Palatino Linotype"/>
          <w:bCs/>
          <w:rPrChange w:id="3958" w:author="Ravindra Akella" w:date="2019-11-23T15:41:00Z">
            <w:rPr>
              <w:rFonts w:ascii="Palatino Linotype" w:eastAsia="Palatino Linotype" w:hAnsi="Palatino Linotype" w:cs="Palatino Linotype"/>
              <w:b/>
              <w:sz w:val="36"/>
              <w:szCs w:val="36"/>
            </w:rPr>
          </w:rPrChange>
        </w:rPr>
      </w:pPr>
      <w:ins w:id="3959" w:author="Ravindra Akella" w:date="2019-11-23T15:41:00Z">
        <w:r>
          <w:rPr>
            <w:rFonts w:ascii="Palatino Linotype" w:eastAsia="Palatino Linotype" w:hAnsi="Palatino Linotype" w:cs="Palatino Linotype"/>
            <w:bCs/>
          </w:rPr>
          <w:t>Till now we have seen on how to implement asynchronous pattern using aysnc/await, however asynchronous methods existin</w:t>
        </w:r>
      </w:ins>
      <w:ins w:id="3960" w:author="Ravindra Akella" w:date="2019-11-23T15:43:00Z">
        <w:r w:rsidR="00A209CF">
          <w:rPr>
            <w:rFonts w:ascii="Palatino Linotype" w:eastAsia="Palatino Linotype" w:hAnsi="Palatino Linotype" w:cs="Palatino Linotype"/>
            <w:bCs/>
          </w:rPr>
          <w:t>g</w:t>
        </w:r>
      </w:ins>
      <w:ins w:id="3961" w:author="Ravindra Akella" w:date="2019-11-23T15:41:00Z">
        <w:r>
          <w:rPr>
            <w:rFonts w:ascii="Palatino Linotype" w:eastAsia="Palatino Linotype" w:hAnsi="Palatino Linotype" w:cs="Palatino Linotype"/>
            <w:bCs/>
          </w:rPr>
          <w:t xml:space="preserve"> </w:t>
        </w:r>
      </w:ins>
      <w:ins w:id="3962" w:author="Ravindra Akella" w:date="2019-11-23T15:42:00Z">
        <w:r>
          <w:rPr>
            <w:rFonts w:ascii="Palatino Linotype" w:eastAsia="Palatino Linotype" w:hAnsi="Palatino Linotype" w:cs="Palatino Linotype"/>
            <w:bCs/>
          </w:rPr>
          <w:t>even before async/await. In the next section patterns on how asynchronous methods were implement before async/await and how to build wrappers on top of them so that they can consumed using async/await in any modern ap</w:t>
        </w:r>
      </w:ins>
      <w:ins w:id="3963" w:author="Ravindra Akella" w:date="2019-11-23T15:43:00Z">
        <w:r>
          <w:rPr>
            <w:rFonts w:ascii="Palatino Linotype" w:eastAsia="Palatino Linotype" w:hAnsi="Palatino Linotype" w:cs="Palatino Linotype"/>
            <w:bCs/>
          </w:rPr>
          <w:t>plication.</w:t>
        </w:r>
      </w:ins>
    </w:p>
    <w:p w14:paraId="2FCEE826" w14:textId="77777777"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Asynchronous Programming Model (APM)</w:t>
      </w:r>
    </w:p>
    <w:p w14:paraId="2FACD717"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Asynchronous Programming Model (APM) also known as IAsyncresult pattern is one of the legacy patterns using which asynchronous operations can be implemented. This pattern expects </w:t>
      </w:r>
      <w:r>
        <w:rPr>
          <w:rFonts w:ascii="Palatino Linotype" w:eastAsia="Palatino Linotype" w:hAnsi="Palatino Linotype" w:cs="Palatino Linotype"/>
          <w:sz w:val="21"/>
          <w:szCs w:val="21"/>
        </w:rPr>
        <w:lastRenderedPageBreak/>
        <w:t>asynchronous operation to be split into 2 methods one starting with Begin and another starting with End, something like BeginRead and EndRead and an optional callback method.</w:t>
      </w:r>
    </w:p>
    <w:p w14:paraId="14C46CAB" w14:textId="77777777" w:rsidR="00942C25" w:rsidRDefault="009C5CA0">
      <w:pPr>
        <w:numPr>
          <w:ilvl w:val="0"/>
          <w:numId w:val="6"/>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Begin method is used to start asynchronous operation where return type of </w:t>
      </w:r>
      <w:r>
        <w:rPr>
          <w:rFonts w:ascii="Palatino Linotype" w:eastAsia="Palatino Linotype" w:hAnsi="Palatino Linotype" w:cs="Palatino Linotype"/>
          <w:sz w:val="21"/>
          <w:szCs w:val="21"/>
        </w:rPr>
        <w:t>such an operation</w:t>
      </w:r>
      <w:r>
        <w:rPr>
          <w:rFonts w:ascii="Palatino Linotype" w:eastAsia="Palatino Linotype" w:hAnsi="Palatino Linotype" w:cs="Palatino Linotype"/>
          <w:color w:val="000000"/>
          <w:sz w:val="21"/>
          <w:szCs w:val="21"/>
        </w:rPr>
        <w:t xml:space="preserve"> should be of type IAsyncresult. </w:t>
      </w:r>
    </w:p>
    <w:p w14:paraId="4E899165" w14:textId="77777777" w:rsidR="00942C25" w:rsidRDefault="009C5CA0">
      <w:pPr>
        <w:numPr>
          <w:ilvl w:val="0"/>
          <w:numId w:val="6"/>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End method takes a parameter of type IAsyncresult i.e. output of Begin method. This used to indicate completion of async operation and to retrieve result/output of asynchronous operation</w:t>
      </w:r>
    </w:p>
    <w:p w14:paraId="0E9BAF27" w14:textId="77777777" w:rsidR="00942C25" w:rsidRDefault="009C5CA0">
      <w:pPr>
        <w:numPr>
          <w:ilvl w:val="0"/>
          <w:numId w:val="6"/>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An optional callback is passed which gets triggered on completion of begin operation, typically this is used to call End method</w:t>
      </w:r>
    </w:p>
    <w:p w14:paraId="059B2E62"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Taking example of a typical TAP method from framework Stream class</w:t>
      </w:r>
    </w:p>
    <w:p w14:paraId="2D4F1675" w14:textId="77777777" w:rsidR="00942C25" w:rsidRDefault="009C5CA0">
      <w:pPr>
        <w:rPr>
          <w:color w:val="000000"/>
          <w:sz w:val="20"/>
          <w:szCs w:val="20"/>
        </w:rPr>
      </w:pPr>
      <w:r>
        <w:rPr>
          <w:color w:val="0000FF"/>
          <w:sz w:val="20"/>
          <w:szCs w:val="20"/>
        </w:rPr>
        <w:t>public</w:t>
      </w:r>
      <w:r>
        <w:rPr>
          <w:color w:val="000000"/>
          <w:sz w:val="20"/>
          <w:szCs w:val="20"/>
        </w:rPr>
        <w:t xml:space="preserve"> Task WriteAsync(</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w:t>
      </w:r>
    </w:p>
    <w:p w14:paraId="4E1D4A77" w14:textId="77777777" w:rsidR="00942C25" w:rsidRPr="00693401" w:rsidRDefault="009C5CA0">
      <w:pPr>
        <w:rPr>
          <w:rFonts w:ascii="Palatino Linotype" w:eastAsia="Palatino Linotype" w:hAnsi="Palatino Linotype" w:cs="Palatino Linotype"/>
          <w:sz w:val="21"/>
          <w:szCs w:val="21"/>
          <w:rPrChange w:id="3964" w:author="Ravindra Akella" w:date="2019-11-28T11:33:00Z">
            <w:rPr>
              <w:rFonts w:ascii="Consolas" w:eastAsia="Consolas" w:hAnsi="Consolas" w:cs="Consolas"/>
              <w:color w:val="000000"/>
              <w:sz w:val="19"/>
              <w:szCs w:val="19"/>
            </w:rPr>
          </w:rPrChange>
        </w:rPr>
      </w:pPr>
      <w:r w:rsidRPr="00693401">
        <w:rPr>
          <w:rFonts w:ascii="Palatino Linotype" w:eastAsia="Palatino Linotype" w:hAnsi="Palatino Linotype" w:cs="Palatino Linotype"/>
          <w:sz w:val="21"/>
          <w:szCs w:val="21"/>
          <w:rPrChange w:id="3965" w:author="Ravindra Akella" w:date="2019-11-28T11:33:00Z">
            <w:rPr>
              <w:rFonts w:ascii="Consolas" w:eastAsia="Consolas" w:hAnsi="Consolas" w:cs="Consolas"/>
              <w:color w:val="000000"/>
              <w:sz w:val="19"/>
              <w:szCs w:val="19"/>
            </w:rPr>
          </w:rPrChange>
        </w:rPr>
        <w:t>Corresponding APM methods look like below</w:t>
      </w:r>
    </w:p>
    <w:p w14:paraId="54BE8767" w14:textId="77777777" w:rsidR="00942C25" w:rsidRDefault="009C5CA0">
      <w:pPr>
        <w:rPr>
          <w:color w:val="000000"/>
          <w:sz w:val="20"/>
          <w:szCs w:val="20"/>
        </w:rPr>
      </w:pPr>
      <w:r>
        <w:rPr>
          <w:color w:val="0000FF"/>
          <w:sz w:val="20"/>
          <w:szCs w:val="20"/>
        </w:rPr>
        <w:t>public</w:t>
      </w:r>
      <w:r>
        <w:rPr>
          <w:color w:val="000000"/>
          <w:sz w:val="20"/>
          <w:szCs w:val="20"/>
        </w:rPr>
        <w:t xml:space="preserve"> </w:t>
      </w:r>
      <w:r>
        <w:rPr>
          <w:color w:val="0000FF"/>
          <w:sz w:val="20"/>
          <w:szCs w:val="20"/>
        </w:rPr>
        <w:t>virtual</w:t>
      </w:r>
      <w:r>
        <w:rPr>
          <w:color w:val="000000"/>
          <w:sz w:val="20"/>
          <w:szCs w:val="20"/>
        </w:rPr>
        <w:t xml:space="preserve"> IAsyncResult </w:t>
      </w:r>
      <w:proofErr w:type="spellStart"/>
      <w:r>
        <w:rPr>
          <w:color w:val="000000"/>
          <w:sz w:val="20"/>
          <w:szCs w:val="20"/>
        </w:rPr>
        <w:t>BeginWrite</w:t>
      </w:r>
      <w:proofErr w:type="spellEnd"/>
      <w:r>
        <w:rPr>
          <w:color w:val="000000"/>
          <w:sz w:val="20"/>
          <w:szCs w:val="20"/>
        </w:rPr>
        <w:t>(</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 AsyncCallback callback, </w:t>
      </w:r>
      <w:r>
        <w:rPr>
          <w:color w:val="0000FF"/>
          <w:sz w:val="20"/>
          <w:szCs w:val="20"/>
        </w:rPr>
        <w:t>object</w:t>
      </w:r>
      <w:r>
        <w:rPr>
          <w:color w:val="000000"/>
          <w:sz w:val="20"/>
          <w:szCs w:val="20"/>
        </w:rPr>
        <w:t xml:space="preserve"> state)</w:t>
      </w:r>
    </w:p>
    <w:p w14:paraId="2C5D61E5" w14:textId="77777777" w:rsidR="00942C25" w:rsidRDefault="009C5CA0">
      <w:pPr>
        <w:rPr>
          <w:color w:val="000000"/>
          <w:sz w:val="20"/>
          <w:szCs w:val="20"/>
        </w:rPr>
      </w:pPr>
      <w:r>
        <w:rPr>
          <w:color w:val="0000FF"/>
          <w:sz w:val="20"/>
          <w:szCs w:val="20"/>
        </w:rPr>
        <w:t>public</w:t>
      </w:r>
      <w:r>
        <w:rPr>
          <w:color w:val="000000"/>
          <w:sz w:val="20"/>
          <w:szCs w:val="20"/>
        </w:rPr>
        <w:t xml:space="preserve"> </w:t>
      </w:r>
      <w:r>
        <w:rPr>
          <w:color w:val="0000FF"/>
          <w:sz w:val="20"/>
          <w:szCs w:val="20"/>
        </w:rPr>
        <w:t>virtual</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EndWrite</w:t>
      </w:r>
      <w:proofErr w:type="spellEnd"/>
      <w:r>
        <w:rPr>
          <w:color w:val="000000"/>
          <w:sz w:val="20"/>
          <w:szCs w:val="20"/>
        </w:rPr>
        <w:t xml:space="preserve">(IAsyncResult </w:t>
      </w:r>
      <w:proofErr w:type="spellStart"/>
      <w:r>
        <w:rPr>
          <w:color w:val="000000"/>
          <w:sz w:val="20"/>
          <w:szCs w:val="20"/>
        </w:rPr>
        <w:t>asyncResult</w:t>
      </w:r>
      <w:proofErr w:type="spellEnd"/>
      <w:r>
        <w:rPr>
          <w:color w:val="000000"/>
          <w:sz w:val="20"/>
          <w:szCs w:val="20"/>
        </w:rPr>
        <w:t>)</w:t>
      </w:r>
    </w:p>
    <w:p w14:paraId="1581621D"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So, a simple file read asynchronous operation representing a file read will look like below</w:t>
      </w:r>
    </w:p>
    <w:p w14:paraId="1F9DB6CC"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FF"/>
          <w:sz w:val="20"/>
          <w:szCs w:val="20"/>
        </w:rPr>
        <w:t>class</w:t>
      </w:r>
      <w:r>
        <w:rPr>
          <w:color w:val="000000"/>
          <w:sz w:val="20"/>
          <w:szCs w:val="20"/>
        </w:rPr>
        <w:t xml:space="preserve"> </w:t>
      </w:r>
      <w:r>
        <w:rPr>
          <w:color w:val="2B91AF"/>
          <w:sz w:val="20"/>
          <w:szCs w:val="20"/>
        </w:rPr>
        <w:t>Program</w:t>
      </w:r>
    </w:p>
    <w:p w14:paraId="007A75CC" w14:textId="77777777" w:rsidR="00942C25" w:rsidRDefault="009C5CA0">
      <w:pPr>
        <w:spacing w:after="0" w:line="240" w:lineRule="auto"/>
        <w:rPr>
          <w:color w:val="000000"/>
          <w:sz w:val="20"/>
          <w:szCs w:val="20"/>
        </w:rPr>
      </w:pPr>
      <w:r>
        <w:rPr>
          <w:color w:val="000000"/>
          <w:sz w:val="20"/>
          <w:szCs w:val="20"/>
        </w:rPr>
        <w:t xml:space="preserve">    {</w:t>
      </w:r>
    </w:p>
    <w:p w14:paraId="7505C3B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14:paraId="7932FF1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34708A58"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    </w:t>
      </w:r>
    </w:p>
    <w:p w14:paraId="5C7810FB" w14:textId="77777777"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14:paraId="0530642C"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watch.Start</w:t>
      </w:r>
      <w:proofErr w:type="spellEnd"/>
      <w:r>
        <w:rPr>
          <w:color w:val="000000"/>
          <w:sz w:val="20"/>
          <w:szCs w:val="20"/>
        </w:rPr>
        <w:t>();</w:t>
      </w:r>
    </w:p>
    <w:p w14:paraId="2C7FB08C" w14:textId="77777777" w:rsidR="00942C25" w:rsidRDefault="009C5CA0">
      <w:pPr>
        <w:spacing w:after="0" w:line="24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xml:space="preserve">, </w:t>
      </w:r>
      <w:proofErr w:type="spellStart"/>
      <w:r>
        <w:rPr>
          <w:color w:val="000000"/>
          <w:sz w:val="20"/>
          <w:szCs w:val="20"/>
        </w:rPr>
        <w:t>FileMode.Open</w:t>
      </w:r>
      <w:proofErr w:type="spellEnd"/>
      <w:r>
        <w:rPr>
          <w:color w:val="000000"/>
          <w:sz w:val="20"/>
          <w:szCs w:val="20"/>
        </w:rPr>
        <w:t xml:space="preserve">, </w:t>
      </w:r>
      <w:proofErr w:type="spellStart"/>
      <w:r>
        <w:rPr>
          <w:color w:val="000000"/>
          <w:sz w:val="20"/>
          <w:szCs w:val="20"/>
        </w:rPr>
        <w:t>FileAccess.Read</w:t>
      </w:r>
      <w:proofErr w:type="spellEnd"/>
      <w:r>
        <w:rPr>
          <w:color w:val="000000"/>
          <w:sz w:val="20"/>
          <w:szCs w:val="20"/>
        </w:rPr>
        <w:t xml:space="preserve">, </w:t>
      </w:r>
      <w:proofErr w:type="spellStart"/>
      <w:r>
        <w:rPr>
          <w:color w:val="000000"/>
          <w:sz w:val="20"/>
          <w:szCs w:val="20"/>
        </w:rPr>
        <w:t>FileShare.Read</w:t>
      </w:r>
      <w:proofErr w:type="spellEnd"/>
      <w:r>
        <w:rPr>
          <w:color w:val="000000"/>
          <w:sz w:val="20"/>
          <w:szCs w:val="20"/>
        </w:rPr>
        <w:t xml:space="preserve">, </w:t>
      </w:r>
      <w:proofErr w:type="spellStart"/>
      <w:r>
        <w:rPr>
          <w:color w:val="000000"/>
          <w:sz w:val="20"/>
          <w:szCs w:val="20"/>
        </w:rPr>
        <w:t>bytes.Length</w:t>
      </w:r>
      <w:proofErr w:type="spellEnd"/>
      <w:r>
        <w:rPr>
          <w:color w:val="000000"/>
          <w:sz w:val="20"/>
          <w:szCs w:val="20"/>
        </w:rPr>
        <w:t xml:space="preserve">, </w:t>
      </w:r>
      <w:proofErr w:type="spellStart"/>
      <w:r>
        <w:rPr>
          <w:color w:val="000000"/>
          <w:sz w:val="20"/>
          <w:szCs w:val="20"/>
        </w:rPr>
        <w:t>FileOptions.Asynchronous</w:t>
      </w:r>
      <w:proofErr w:type="spellEnd"/>
      <w:r>
        <w:rPr>
          <w:color w:val="000000"/>
          <w:sz w:val="20"/>
          <w:szCs w:val="20"/>
        </w:rPr>
        <w:t>);</w:t>
      </w:r>
    </w:p>
    <w:p w14:paraId="39A4A60E"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$"Begin reading file, Elapsed time - </w:t>
      </w:r>
      <w:r>
        <w:rPr>
          <w:color w:val="000000"/>
          <w:sz w:val="20"/>
          <w:szCs w:val="20"/>
        </w:rPr>
        <w:t>{</w:t>
      </w:r>
      <w:proofErr w:type="spellStart"/>
      <w:r>
        <w:rPr>
          <w:color w:val="000000"/>
          <w:sz w:val="20"/>
          <w:szCs w:val="20"/>
        </w:rPr>
        <w:t>watch.ElapsedMilliseconds</w:t>
      </w:r>
      <w:proofErr w:type="spellEnd"/>
      <w:r>
        <w:rPr>
          <w:color w:val="000000"/>
          <w:sz w:val="20"/>
          <w:szCs w:val="20"/>
        </w:rPr>
        <w:t>}</w:t>
      </w:r>
      <w:r>
        <w:rPr>
          <w:color w:val="A31515"/>
          <w:sz w:val="20"/>
          <w:szCs w:val="20"/>
        </w:rPr>
        <w:t>"</w:t>
      </w:r>
      <w:r>
        <w:rPr>
          <w:color w:val="000000"/>
          <w:sz w:val="20"/>
          <w:szCs w:val="20"/>
        </w:rPr>
        <w:t>);</w:t>
      </w:r>
    </w:p>
    <w:p w14:paraId="7C832D97" w14:textId="77777777" w:rsidR="00942C25" w:rsidRDefault="009C5CA0">
      <w:pPr>
        <w:spacing w:after="0" w:line="240" w:lineRule="auto"/>
        <w:rPr>
          <w:color w:val="000000"/>
          <w:sz w:val="20"/>
          <w:szCs w:val="20"/>
        </w:rPr>
      </w:pPr>
      <w:r>
        <w:rPr>
          <w:color w:val="000000"/>
          <w:sz w:val="20"/>
          <w:szCs w:val="20"/>
        </w:rPr>
        <w:t xml:space="preserve">            IAsyncResult result = </w:t>
      </w:r>
      <w:proofErr w:type="spellStart"/>
      <w:r>
        <w:rPr>
          <w:color w:val="000000"/>
          <w:sz w:val="20"/>
          <w:szCs w:val="20"/>
        </w:rPr>
        <w:t>fs.BeginRead</w:t>
      </w:r>
      <w:proofErr w:type="spellEnd"/>
      <w:r>
        <w:rPr>
          <w:color w:val="000000"/>
          <w:sz w:val="20"/>
          <w:szCs w:val="20"/>
        </w:rPr>
        <w:t xml:space="preserve">(bytes, 0, </w:t>
      </w:r>
      <w:proofErr w:type="spellStart"/>
      <w:r>
        <w:rPr>
          <w:color w:val="000000"/>
          <w:sz w:val="20"/>
          <w:szCs w:val="20"/>
        </w:rPr>
        <w:t>bytes.Length</w:t>
      </w:r>
      <w:proofErr w:type="spellEnd"/>
      <w:r>
        <w:rPr>
          <w:color w:val="000000"/>
          <w:sz w:val="20"/>
          <w:szCs w:val="20"/>
        </w:rPr>
        <w:t xml:space="preserve">, </w:t>
      </w:r>
      <w:r>
        <w:rPr>
          <w:color w:val="0000FF"/>
          <w:sz w:val="20"/>
          <w:szCs w:val="20"/>
        </w:rPr>
        <w:t>null</w:t>
      </w:r>
      <w:r>
        <w:rPr>
          <w:color w:val="000000"/>
          <w:sz w:val="20"/>
          <w:szCs w:val="20"/>
        </w:rPr>
        <w:t xml:space="preserve">, </w:t>
      </w:r>
      <w:r>
        <w:rPr>
          <w:color w:val="0000FF"/>
          <w:sz w:val="20"/>
          <w:szCs w:val="20"/>
        </w:rPr>
        <w:t>null</w:t>
      </w:r>
      <w:r>
        <w:rPr>
          <w:color w:val="000000"/>
          <w:sz w:val="20"/>
          <w:szCs w:val="20"/>
        </w:rPr>
        <w:t>);</w:t>
      </w:r>
    </w:p>
    <w:p w14:paraId="4F78F72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w:t>
      </w:r>
      <w:proofErr w:type="spellStart"/>
      <w:r>
        <w:rPr>
          <w:color w:val="000000"/>
          <w:sz w:val="20"/>
          <w:szCs w:val="20"/>
        </w:rPr>
        <w:t>result.IsCompleted</w:t>
      </w:r>
      <w:proofErr w:type="spellEnd"/>
      <w:r>
        <w:rPr>
          <w:color w:val="000000"/>
          <w:sz w:val="20"/>
          <w:szCs w:val="20"/>
        </w:rPr>
        <w:t xml:space="preserve">) </w:t>
      </w:r>
      <w:r>
        <w:rPr>
          <w:color w:val="008000"/>
          <w:sz w:val="20"/>
          <w:szCs w:val="20"/>
        </w:rPr>
        <w:t>// Proceeding with doing some other operation while file is being read</w:t>
      </w:r>
    </w:p>
    <w:p w14:paraId="6EADC82A" w14:textId="77777777" w:rsidR="00942C25" w:rsidRDefault="009C5CA0">
      <w:pPr>
        <w:spacing w:after="0" w:line="240" w:lineRule="auto"/>
        <w:rPr>
          <w:color w:val="000000"/>
          <w:sz w:val="20"/>
          <w:szCs w:val="20"/>
        </w:rPr>
      </w:pPr>
      <w:r>
        <w:rPr>
          <w:color w:val="000000"/>
          <w:sz w:val="20"/>
          <w:szCs w:val="20"/>
        </w:rPr>
        <w:t xml:space="preserve">            {</w:t>
      </w:r>
    </w:p>
    <w:p w14:paraId="1BE4D3EB"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reading file, Elapsed time - </w:t>
      </w:r>
      <w:r>
        <w:rPr>
          <w:color w:val="000000"/>
          <w:sz w:val="20"/>
          <w:szCs w:val="20"/>
        </w:rPr>
        <w:t>{</w:t>
      </w:r>
      <w:proofErr w:type="spellStart"/>
      <w:r>
        <w:rPr>
          <w:color w:val="000000"/>
          <w:sz w:val="20"/>
          <w:szCs w:val="20"/>
        </w:rPr>
        <w:t>watch.ElapsedMilliseconds</w:t>
      </w:r>
      <w:proofErr w:type="spellEnd"/>
      <w:r>
        <w:rPr>
          <w:color w:val="000000"/>
          <w:sz w:val="20"/>
          <w:szCs w:val="20"/>
        </w:rPr>
        <w:t>}</w:t>
      </w:r>
      <w:r>
        <w:rPr>
          <w:color w:val="A31515"/>
          <w:sz w:val="20"/>
          <w:szCs w:val="20"/>
        </w:rPr>
        <w:t>"</w:t>
      </w:r>
      <w:r>
        <w:rPr>
          <w:color w:val="000000"/>
          <w:sz w:val="20"/>
          <w:szCs w:val="20"/>
        </w:rPr>
        <w:t>);</w:t>
      </w:r>
    </w:p>
    <w:p w14:paraId="34A29E23" w14:textId="77777777" w:rsidR="00942C25" w:rsidRDefault="009C5CA0">
      <w:pPr>
        <w:spacing w:after="0" w:line="240" w:lineRule="auto"/>
        <w:rPr>
          <w:color w:val="000000"/>
          <w:sz w:val="20"/>
          <w:szCs w:val="20"/>
        </w:rPr>
      </w:pPr>
      <w:r>
        <w:rPr>
          <w:color w:val="000000"/>
          <w:sz w:val="20"/>
          <w:szCs w:val="20"/>
        </w:rPr>
        <w:t xml:space="preserve">            }</w:t>
      </w:r>
    </w:p>
    <w:p w14:paraId="5D996E4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w:t>
      </w:r>
      <w:proofErr w:type="spellStart"/>
      <w:r>
        <w:rPr>
          <w:color w:val="000000"/>
          <w:sz w:val="20"/>
          <w:szCs w:val="20"/>
        </w:rPr>
        <w:t>numBytesRead</w:t>
      </w:r>
      <w:proofErr w:type="spellEnd"/>
      <w:r>
        <w:rPr>
          <w:color w:val="000000"/>
          <w:sz w:val="20"/>
          <w:szCs w:val="20"/>
        </w:rPr>
        <w:t xml:space="preserve"> = </w:t>
      </w:r>
      <w:proofErr w:type="spellStart"/>
      <w:r>
        <w:rPr>
          <w:color w:val="000000"/>
          <w:sz w:val="20"/>
          <w:szCs w:val="20"/>
        </w:rPr>
        <w:t>fs.EndRead</w:t>
      </w:r>
      <w:proofErr w:type="spellEnd"/>
      <w:r>
        <w:rPr>
          <w:color w:val="000000"/>
          <w:sz w:val="20"/>
          <w:szCs w:val="20"/>
        </w:rPr>
        <w:t>(result);</w:t>
      </w:r>
    </w:p>
    <w:p w14:paraId="62291B52"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$"End reading file, Number of bytes - </w:t>
      </w:r>
      <w:r>
        <w:rPr>
          <w:color w:val="000000"/>
          <w:sz w:val="20"/>
          <w:szCs w:val="20"/>
        </w:rPr>
        <w:t>{</w:t>
      </w:r>
      <w:proofErr w:type="spellStart"/>
      <w:r>
        <w:rPr>
          <w:color w:val="000000"/>
          <w:sz w:val="20"/>
          <w:szCs w:val="20"/>
        </w:rPr>
        <w:t>numBytesRead</w:t>
      </w:r>
      <w:proofErr w:type="spellEnd"/>
      <w:r>
        <w:rPr>
          <w:color w:val="000000"/>
          <w:sz w:val="20"/>
          <w:szCs w:val="20"/>
        </w:rPr>
        <w:t>}</w:t>
      </w:r>
      <w:r>
        <w:rPr>
          <w:color w:val="A31515"/>
          <w:sz w:val="20"/>
          <w:szCs w:val="20"/>
        </w:rPr>
        <w:t xml:space="preserve">, Elapsed time - </w:t>
      </w:r>
      <w:r>
        <w:rPr>
          <w:color w:val="000000"/>
          <w:sz w:val="20"/>
          <w:szCs w:val="20"/>
        </w:rPr>
        <w:t>{</w:t>
      </w:r>
      <w:proofErr w:type="spellStart"/>
      <w:r>
        <w:rPr>
          <w:color w:val="000000"/>
          <w:sz w:val="20"/>
          <w:szCs w:val="20"/>
        </w:rPr>
        <w:t>watch.ElapsedMilliseconds</w:t>
      </w:r>
      <w:proofErr w:type="spellEnd"/>
      <w:r>
        <w:rPr>
          <w:color w:val="000000"/>
          <w:sz w:val="20"/>
          <w:szCs w:val="20"/>
        </w:rPr>
        <w:t>}</w:t>
      </w:r>
      <w:r>
        <w:rPr>
          <w:color w:val="A31515"/>
          <w:sz w:val="20"/>
          <w:szCs w:val="20"/>
        </w:rPr>
        <w:t>"</w:t>
      </w:r>
      <w:r>
        <w:rPr>
          <w:color w:val="000000"/>
          <w:sz w:val="20"/>
          <w:szCs w:val="20"/>
        </w:rPr>
        <w:t>);</w:t>
      </w:r>
    </w:p>
    <w:p w14:paraId="5E09FE17"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fs.Close</w:t>
      </w:r>
      <w:proofErr w:type="spellEnd"/>
      <w:r>
        <w:rPr>
          <w:color w:val="000000"/>
          <w:sz w:val="20"/>
          <w:szCs w:val="20"/>
        </w:rPr>
        <w:t>();</w:t>
      </w:r>
    </w:p>
    <w:p w14:paraId="4065A860"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watch.Stop</w:t>
      </w:r>
      <w:proofErr w:type="spellEnd"/>
      <w:r>
        <w:rPr>
          <w:color w:val="000000"/>
          <w:sz w:val="20"/>
          <w:szCs w:val="20"/>
        </w:rPr>
        <w:t>();</w:t>
      </w:r>
    </w:p>
    <w:p w14:paraId="16F9338F"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$"File contents - </w:t>
      </w:r>
      <w:r>
        <w:rPr>
          <w:color w:val="000000"/>
          <w:sz w:val="20"/>
          <w:szCs w:val="20"/>
        </w:rPr>
        <w:t>{</w:t>
      </w:r>
      <w:proofErr w:type="spellStart"/>
      <w:r>
        <w:rPr>
          <w:color w:val="000000"/>
          <w:sz w:val="20"/>
          <w:szCs w:val="20"/>
        </w:rPr>
        <w:t>Encoding.Default.GetString</w:t>
      </w:r>
      <w:proofErr w:type="spellEnd"/>
      <w:r>
        <w:rPr>
          <w:color w:val="000000"/>
          <w:sz w:val="20"/>
          <w:szCs w:val="20"/>
        </w:rPr>
        <w:t>(bytes)}</w:t>
      </w:r>
      <w:r>
        <w:rPr>
          <w:color w:val="A31515"/>
          <w:sz w:val="20"/>
          <w:szCs w:val="20"/>
        </w:rPr>
        <w:t>"</w:t>
      </w:r>
      <w:r>
        <w:rPr>
          <w:color w:val="000000"/>
          <w:sz w:val="20"/>
          <w:szCs w:val="20"/>
        </w:rPr>
        <w:t>);</w:t>
      </w:r>
    </w:p>
    <w:p w14:paraId="713BAFC4"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Console.ReadKey</w:t>
      </w:r>
      <w:proofErr w:type="spellEnd"/>
      <w:r>
        <w:rPr>
          <w:color w:val="000000"/>
          <w:sz w:val="20"/>
          <w:szCs w:val="20"/>
        </w:rPr>
        <w:t>();</w:t>
      </w:r>
    </w:p>
    <w:p w14:paraId="19D2E299" w14:textId="77777777" w:rsidR="00942C25" w:rsidRDefault="009C5CA0">
      <w:pPr>
        <w:spacing w:after="0" w:line="240" w:lineRule="auto"/>
        <w:rPr>
          <w:color w:val="000000"/>
          <w:sz w:val="20"/>
          <w:szCs w:val="20"/>
        </w:rPr>
      </w:pPr>
      <w:r>
        <w:rPr>
          <w:color w:val="000000"/>
          <w:sz w:val="20"/>
          <w:szCs w:val="20"/>
        </w:rPr>
        <w:t xml:space="preserve">        }</w:t>
      </w:r>
    </w:p>
    <w:p w14:paraId="4A4BCCBE" w14:textId="15748239" w:rsidR="00942C25" w:rsidRDefault="009C5CA0">
      <w:pPr>
        <w:spacing w:after="0" w:line="240" w:lineRule="auto"/>
        <w:rPr>
          <w:ins w:id="3966" w:author="Ravindra Akella" w:date="2019-11-26T09:24:00Z"/>
          <w:color w:val="000000"/>
          <w:sz w:val="20"/>
          <w:szCs w:val="20"/>
        </w:rPr>
      </w:pPr>
      <w:r>
        <w:rPr>
          <w:color w:val="000000"/>
          <w:sz w:val="20"/>
          <w:szCs w:val="20"/>
        </w:rPr>
        <w:t xml:space="preserve">    }</w:t>
      </w:r>
      <w:commentRangeStart w:id="3967"/>
      <w:commentRangeStart w:id="3968"/>
      <w:commentRangeEnd w:id="3967"/>
      <w:r>
        <w:rPr>
          <w:rStyle w:val="CommentReference"/>
        </w:rPr>
        <w:commentReference w:id="3967"/>
      </w:r>
      <w:commentRangeEnd w:id="3968"/>
      <w:r w:rsidR="008F0ECC">
        <w:rPr>
          <w:rStyle w:val="CommentReference"/>
        </w:rPr>
        <w:commentReference w:id="3968"/>
      </w:r>
    </w:p>
    <w:p w14:paraId="10AC652B" w14:textId="77777777" w:rsidR="008F0ECC" w:rsidRDefault="008F0ECC">
      <w:pPr>
        <w:spacing w:after="0" w:line="240" w:lineRule="auto"/>
        <w:rPr>
          <w:ins w:id="3969" w:author="Ravindra Akella" w:date="2019-11-26T09:24:00Z"/>
          <w:color w:val="000000"/>
          <w:sz w:val="20"/>
          <w:szCs w:val="20"/>
        </w:rPr>
      </w:pPr>
    </w:p>
    <w:p w14:paraId="31B487C5" w14:textId="0ADAD0B3" w:rsidR="008F0ECC" w:rsidRPr="008F0ECC" w:rsidRDefault="008F0ECC" w:rsidP="008F0ECC">
      <w:pPr>
        <w:rPr>
          <w:rFonts w:ascii="Palatino Linotype" w:eastAsia="Palatino Linotype" w:hAnsi="Palatino Linotype" w:cs="Palatino Linotype"/>
          <w:color w:val="000000"/>
          <w:sz w:val="21"/>
          <w:szCs w:val="21"/>
          <w:rPrChange w:id="3970" w:author="Ravindra Akella" w:date="2019-11-26T09:24:00Z">
            <w:rPr>
              <w:color w:val="000000"/>
              <w:sz w:val="20"/>
              <w:szCs w:val="20"/>
            </w:rPr>
          </w:rPrChange>
        </w:rPr>
        <w:pPrChange w:id="3971" w:author="Ravindra Akella" w:date="2019-11-26T09:24:00Z">
          <w:pPr>
            <w:spacing w:after="0" w:line="240" w:lineRule="auto"/>
          </w:pPr>
        </w:pPrChange>
      </w:pPr>
      <w:ins w:id="3972" w:author="Ravindra Akella" w:date="2019-11-26T09:24:00Z">
        <w:r w:rsidRPr="008F0ECC">
          <w:rPr>
            <w:rFonts w:ascii="Palatino Linotype" w:eastAsia="Palatino Linotype" w:hAnsi="Palatino Linotype" w:cs="Palatino Linotype"/>
            <w:color w:val="000000"/>
            <w:sz w:val="21"/>
            <w:szCs w:val="21"/>
            <w:rPrChange w:id="3973" w:author="Ravindra Akella" w:date="2019-11-26T09:24:00Z">
              <w:rPr>
                <w:color w:val="000000"/>
                <w:sz w:val="20"/>
                <w:szCs w:val="20"/>
              </w:rPr>
            </w:rPrChange>
          </w:rPr>
          <w:t>Once we run this code it will give output as shown in Figure 6.12</w:t>
        </w:r>
      </w:ins>
    </w:p>
    <w:p w14:paraId="187F1CDA" w14:textId="77777777" w:rsidR="00942C25" w:rsidRDefault="00942C25">
      <w:pPr>
        <w:spacing w:after="0" w:line="240" w:lineRule="auto"/>
        <w:rPr>
          <w:rFonts w:ascii="Consolas" w:eastAsia="Consolas" w:hAnsi="Consolas" w:cs="Consolas"/>
          <w:color w:val="000000"/>
          <w:sz w:val="19"/>
          <w:szCs w:val="19"/>
        </w:rPr>
      </w:pPr>
    </w:p>
    <w:p w14:paraId="5F828ABF" w14:textId="77777777" w:rsidR="00942C25" w:rsidRDefault="009C5CA0">
      <w:pPr>
        <w:spacing w:after="0" w:line="240" w:lineRule="auto"/>
        <w:rPr>
          <w:sz w:val="20"/>
          <w:szCs w:val="20"/>
        </w:rPr>
      </w:pPr>
      <w:r>
        <w:rPr>
          <w:noProof/>
        </w:rPr>
        <w:lastRenderedPageBreak/>
        <w:drawing>
          <wp:inline distT="0" distB="0" distL="0" distR="0" wp14:anchorId="2A08CB59" wp14:editId="38FC1C0E">
            <wp:extent cx="5943600" cy="2076450"/>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943600" cy="2076450"/>
                    </a:xfrm>
                    <a:prstGeom prst="rect">
                      <a:avLst/>
                    </a:prstGeom>
                    <a:ln/>
                  </pic:spPr>
                </pic:pic>
              </a:graphicData>
            </a:graphic>
          </wp:inline>
        </w:drawing>
      </w:r>
    </w:p>
    <w:p w14:paraId="2E119A07" w14:textId="2A2B84EC" w:rsidR="00942C25" w:rsidRDefault="00CD4B2E">
      <w:pPr>
        <w:rPr>
          <w:rFonts w:ascii="Palatino Linotype" w:eastAsia="Palatino Linotype" w:hAnsi="Palatino Linotype" w:cs="Palatino Linotype"/>
          <w:b/>
          <w:sz w:val="20"/>
          <w:szCs w:val="20"/>
        </w:rPr>
      </w:pPr>
      <w:sdt>
        <w:sdtPr>
          <w:tag w:val="goog_rdk_41"/>
          <w:id w:val="-392421823"/>
        </w:sdtPr>
        <w:sdtContent/>
      </w:sdt>
      <w:r w:rsidR="009C5CA0">
        <w:rPr>
          <w:rFonts w:ascii="Palatino Linotype" w:eastAsia="Palatino Linotype" w:hAnsi="Palatino Linotype" w:cs="Palatino Linotype"/>
          <w:b/>
          <w:sz w:val="20"/>
          <w:szCs w:val="20"/>
        </w:rPr>
        <w:t>Fig</w:t>
      </w:r>
      <w:ins w:id="3974" w:author="Ravindra Akella" w:date="2019-11-23T19:56:00Z">
        <w:r w:rsidR="000E0232">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3975" w:author="Ravindra Akella" w:date="2019-11-23T19:59:00Z">
        <w:r w:rsidR="009C5CA0" w:rsidDel="00220DB5">
          <w:rPr>
            <w:rFonts w:ascii="Palatino Linotype" w:eastAsia="Palatino Linotype" w:hAnsi="Palatino Linotype" w:cs="Palatino Linotype"/>
            <w:b/>
            <w:sz w:val="20"/>
            <w:szCs w:val="20"/>
          </w:rPr>
          <w:delText>8</w:delText>
        </w:r>
      </w:del>
      <w:ins w:id="3976" w:author="Ravindra Akella" w:date="2019-11-23T19:59:00Z">
        <w:r w:rsidR="00220DB5">
          <w:rPr>
            <w:rFonts w:ascii="Palatino Linotype" w:eastAsia="Palatino Linotype" w:hAnsi="Palatino Linotype" w:cs="Palatino Linotype"/>
            <w:b/>
            <w:sz w:val="20"/>
            <w:szCs w:val="20"/>
          </w:rPr>
          <w:t>12</w:t>
        </w:r>
      </w:ins>
      <w:r w:rsidR="009C5CA0">
        <w:rPr>
          <w:rFonts w:ascii="Palatino Linotype" w:eastAsia="Palatino Linotype" w:hAnsi="Palatino Linotype" w:cs="Palatino Linotype"/>
          <w:b/>
          <w:sz w:val="20"/>
          <w:szCs w:val="20"/>
        </w:rPr>
        <w:t xml:space="preserve"> – Output of file read using APM pattern</w:t>
      </w:r>
    </w:p>
    <w:p w14:paraId="71D39090" w14:textId="36DA1D8A" w:rsidR="00942C25" w:rsidRDefault="008F0ECC">
      <w:pPr>
        <w:rPr>
          <w:rFonts w:ascii="Palatino Linotype" w:eastAsia="Palatino Linotype" w:hAnsi="Palatino Linotype" w:cs="Palatino Linotype"/>
          <w:sz w:val="21"/>
          <w:szCs w:val="21"/>
        </w:rPr>
      </w:pPr>
      <w:ins w:id="3977" w:author="Ravindra Akella" w:date="2019-11-26T09:25:00Z">
        <w:r>
          <w:rPr>
            <w:rFonts w:ascii="Palatino Linotype" w:eastAsia="Palatino Linotype" w:hAnsi="Palatino Linotype" w:cs="Palatino Linotype"/>
            <w:sz w:val="21"/>
            <w:szCs w:val="21"/>
          </w:rPr>
          <w:t xml:space="preserve">Now changing </w:t>
        </w:r>
      </w:ins>
      <w:del w:id="3978" w:author="Ravindra Akella" w:date="2019-11-26T09:25:00Z">
        <w:r w:rsidR="009C5CA0" w:rsidDel="008F0ECC">
          <w:rPr>
            <w:rFonts w:ascii="Palatino Linotype" w:eastAsia="Palatino Linotype" w:hAnsi="Palatino Linotype" w:cs="Palatino Linotype"/>
            <w:sz w:val="21"/>
            <w:szCs w:val="21"/>
          </w:rPr>
          <w:delText>A</w:delText>
        </w:r>
      </w:del>
      <w:ins w:id="3979" w:author="Ravindra Akella" w:date="2019-11-26T09:25:00Z">
        <w:r>
          <w:rPr>
            <w:rFonts w:ascii="Palatino Linotype" w:eastAsia="Palatino Linotype" w:hAnsi="Palatino Linotype" w:cs="Palatino Linotype"/>
            <w:sz w:val="21"/>
            <w:szCs w:val="21"/>
          </w:rPr>
          <w:t>a</w:t>
        </w:r>
      </w:ins>
      <w:r w:rsidR="009C5CA0">
        <w:rPr>
          <w:rFonts w:ascii="Palatino Linotype" w:eastAsia="Palatino Linotype" w:hAnsi="Palatino Linotype" w:cs="Palatino Linotype"/>
          <w:sz w:val="21"/>
          <w:szCs w:val="21"/>
        </w:rPr>
        <w:t xml:space="preserve">bove operation synchronously </w:t>
      </w:r>
      <w:ins w:id="3980" w:author="Ravindra Akella" w:date="2019-11-26T09:25:00Z">
        <w:r>
          <w:rPr>
            <w:rFonts w:ascii="Palatino Linotype" w:eastAsia="Palatino Linotype" w:hAnsi="Palatino Linotype" w:cs="Palatino Linotype"/>
            <w:sz w:val="21"/>
            <w:szCs w:val="21"/>
          </w:rPr>
          <w:t xml:space="preserve">using code shown below - </w:t>
        </w:r>
      </w:ins>
    </w:p>
    <w:p w14:paraId="5C5DC90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w:t>
      </w:r>
      <w:proofErr w:type="spellStart"/>
      <w:r>
        <w:rPr>
          <w:color w:val="000000"/>
          <w:sz w:val="20"/>
          <w:szCs w:val="20"/>
        </w:rPr>
        <w:t>numBytesRead</w:t>
      </w:r>
      <w:proofErr w:type="spellEnd"/>
      <w:r>
        <w:rPr>
          <w:color w:val="000000"/>
          <w:sz w:val="20"/>
          <w:szCs w:val="20"/>
        </w:rPr>
        <w:t xml:space="preserve"> = </w:t>
      </w:r>
      <w:proofErr w:type="spellStart"/>
      <w:r>
        <w:rPr>
          <w:color w:val="000000"/>
          <w:sz w:val="20"/>
          <w:szCs w:val="20"/>
        </w:rPr>
        <w:t>fs.Read</w:t>
      </w:r>
      <w:proofErr w:type="spellEnd"/>
      <w:r>
        <w:rPr>
          <w:color w:val="000000"/>
          <w:sz w:val="20"/>
          <w:szCs w:val="20"/>
        </w:rPr>
        <w:t xml:space="preserve">(bytes, 0, </w:t>
      </w:r>
      <w:proofErr w:type="spellStart"/>
      <w:r>
        <w:rPr>
          <w:color w:val="000000"/>
          <w:sz w:val="20"/>
          <w:szCs w:val="20"/>
        </w:rPr>
        <w:t>bytes.Length</w:t>
      </w:r>
      <w:proofErr w:type="spellEnd"/>
      <w:r>
        <w:rPr>
          <w:color w:val="000000"/>
          <w:sz w:val="20"/>
          <w:szCs w:val="20"/>
        </w:rPr>
        <w:t>);</w:t>
      </w:r>
    </w:p>
    <w:p w14:paraId="14F57D17"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reading file, Elapsed time - </w:t>
      </w:r>
      <w:r>
        <w:rPr>
          <w:color w:val="000000"/>
          <w:sz w:val="20"/>
          <w:szCs w:val="20"/>
        </w:rPr>
        <w:t>{</w:t>
      </w:r>
      <w:proofErr w:type="spellStart"/>
      <w:r>
        <w:rPr>
          <w:color w:val="000000"/>
          <w:sz w:val="20"/>
          <w:szCs w:val="20"/>
        </w:rPr>
        <w:t>watch.ElapsedMilliseconds</w:t>
      </w:r>
      <w:proofErr w:type="spellEnd"/>
      <w:r>
        <w:rPr>
          <w:color w:val="000000"/>
          <w:sz w:val="20"/>
          <w:szCs w:val="20"/>
        </w:rPr>
        <w:t>}</w:t>
      </w:r>
      <w:r>
        <w:rPr>
          <w:color w:val="A31515"/>
          <w:sz w:val="20"/>
          <w:szCs w:val="20"/>
        </w:rPr>
        <w:t>"</w:t>
      </w:r>
      <w:r>
        <w:rPr>
          <w:color w:val="000000"/>
          <w:sz w:val="20"/>
          <w:szCs w:val="20"/>
        </w:rPr>
        <w:t>);</w:t>
      </w:r>
    </w:p>
    <w:p w14:paraId="28CC9EA5" w14:textId="307F7F6E" w:rsidR="00942C25" w:rsidRDefault="009C5CA0">
      <w:pPr>
        <w:rPr>
          <w:ins w:id="3981" w:author="Ravindra Akella" w:date="2019-11-26T09:25:00Z"/>
          <w:color w:val="000000"/>
          <w:sz w:val="20"/>
          <w:szCs w:val="20"/>
        </w:rPr>
      </w:pPr>
      <w:r>
        <w:rPr>
          <w:color w:val="000000"/>
          <w:sz w:val="20"/>
          <w:szCs w:val="20"/>
        </w:rPr>
        <w:t xml:space="preserve">            Console.WriteLine(</w:t>
      </w:r>
      <w:r>
        <w:rPr>
          <w:color w:val="A31515"/>
          <w:sz w:val="20"/>
          <w:szCs w:val="20"/>
        </w:rPr>
        <w:t xml:space="preserve">$"End reading file, Number of bytes - </w:t>
      </w:r>
      <w:r>
        <w:rPr>
          <w:color w:val="000000"/>
          <w:sz w:val="20"/>
          <w:szCs w:val="20"/>
        </w:rPr>
        <w:t>{</w:t>
      </w:r>
      <w:proofErr w:type="spellStart"/>
      <w:r>
        <w:rPr>
          <w:color w:val="000000"/>
          <w:sz w:val="20"/>
          <w:szCs w:val="20"/>
        </w:rPr>
        <w:t>numBytesRead</w:t>
      </w:r>
      <w:proofErr w:type="spellEnd"/>
      <w:r>
        <w:rPr>
          <w:color w:val="000000"/>
          <w:sz w:val="20"/>
          <w:szCs w:val="20"/>
        </w:rPr>
        <w:t>}</w:t>
      </w:r>
      <w:r>
        <w:rPr>
          <w:color w:val="A31515"/>
          <w:sz w:val="20"/>
          <w:szCs w:val="20"/>
        </w:rPr>
        <w:t xml:space="preserve">, Elapsed time - </w:t>
      </w:r>
      <w:r>
        <w:rPr>
          <w:color w:val="000000"/>
          <w:sz w:val="20"/>
          <w:szCs w:val="20"/>
        </w:rPr>
        <w:t>{</w:t>
      </w:r>
      <w:proofErr w:type="spellStart"/>
      <w:r>
        <w:rPr>
          <w:color w:val="000000"/>
          <w:sz w:val="20"/>
          <w:szCs w:val="20"/>
        </w:rPr>
        <w:t>watch.ElapsedMilliseconds</w:t>
      </w:r>
      <w:proofErr w:type="spellEnd"/>
      <w:r>
        <w:rPr>
          <w:color w:val="000000"/>
          <w:sz w:val="20"/>
          <w:szCs w:val="20"/>
        </w:rPr>
        <w:t>}</w:t>
      </w:r>
      <w:r>
        <w:rPr>
          <w:color w:val="A31515"/>
          <w:sz w:val="20"/>
          <w:szCs w:val="20"/>
        </w:rPr>
        <w:t>"</w:t>
      </w:r>
      <w:r>
        <w:rPr>
          <w:color w:val="000000"/>
          <w:sz w:val="20"/>
          <w:szCs w:val="20"/>
        </w:rPr>
        <w:t>);</w:t>
      </w:r>
      <w:commentRangeStart w:id="3982"/>
      <w:commentRangeStart w:id="3983"/>
      <w:commentRangeEnd w:id="3982"/>
      <w:r>
        <w:rPr>
          <w:rStyle w:val="CommentReference"/>
        </w:rPr>
        <w:commentReference w:id="3982"/>
      </w:r>
      <w:commentRangeEnd w:id="3983"/>
      <w:r w:rsidR="008F0ECC">
        <w:rPr>
          <w:rStyle w:val="CommentReference"/>
        </w:rPr>
        <w:commentReference w:id="3983"/>
      </w:r>
    </w:p>
    <w:p w14:paraId="26486C37" w14:textId="4E8BD8E7" w:rsidR="008F0ECC" w:rsidRDefault="008F0ECC">
      <w:pPr>
        <w:rPr>
          <w:b/>
          <w:sz w:val="20"/>
          <w:szCs w:val="20"/>
        </w:rPr>
      </w:pPr>
      <w:ins w:id="3984" w:author="Ravindra Akella" w:date="2019-11-26T09:25:00Z">
        <w:r w:rsidRPr="002A4E75">
          <w:rPr>
            <w:rFonts w:ascii="Palatino Linotype" w:eastAsia="Palatino Linotype" w:hAnsi="Palatino Linotype" w:cs="Palatino Linotype"/>
            <w:color w:val="000000"/>
            <w:sz w:val="21"/>
            <w:szCs w:val="21"/>
          </w:rPr>
          <w:t>Once we run this code it will give output as shown in Figure 6.1</w:t>
        </w:r>
        <w:r>
          <w:rPr>
            <w:rFonts w:ascii="Palatino Linotype" w:eastAsia="Palatino Linotype" w:hAnsi="Palatino Linotype" w:cs="Palatino Linotype"/>
            <w:color w:val="000000"/>
            <w:sz w:val="21"/>
            <w:szCs w:val="21"/>
          </w:rPr>
          <w:t>3</w:t>
        </w:r>
      </w:ins>
    </w:p>
    <w:p w14:paraId="01D83A0C" w14:textId="77777777"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noProof/>
          <w:sz w:val="20"/>
          <w:szCs w:val="20"/>
        </w:rPr>
        <w:drawing>
          <wp:inline distT="0" distB="0" distL="0" distR="0" wp14:anchorId="309C1624" wp14:editId="423866F3">
            <wp:extent cx="5943600" cy="952500"/>
            <wp:effectExtent l="0" t="0" r="0" b="0"/>
            <wp:docPr id="3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943600" cy="952500"/>
                    </a:xfrm>
                    <a:prstGeom prst="rect">
                      <a:avLst/>
                    </a:prstGeom>
                    <a:ln/>
                  </pic:spPr>
                </pic:pic>
              </a:graphicData>
            </a:graphic>
          </wp:inline>
        </w:drawing>
      </w:r>
    </w:p>
    <w:p w14:paraId="5F37888B" w14:textId="101DA9F4" w:rsidR="00942C25" w:rsidRDefault="00CD4B2E">
      <w:pPr>
        <w:rPr>
          <w:rFonts w:ascii="Palatino Linotype" w:eastAsia="Palatino Linotype" w:hAnsi="Palatino Linotype" w:cs="Palatino Linotype"/>
          <w:b/>
          <w:sz w:val="20"/>
          <w:szCs w:val="20"/>
        </w:rPr>
      </w:pPr>
      <w:sdt>
        <w:sdtPr>
          <w:tag w:val="goog_rdk_50"/>
          <w:id w:val="-520395937"/>
        </w:sdtPr>
        <w:sdtContent/>
      </w:sdt>
      <w:r w:rsidR="009C5CA0">
        <w:rPr>
          <w:rFonts w:ascii="Palatino Linotype" w:eastAsia="Palatino Linotype" w:hAnsi="Palatino Linotype" w:cs="Palatino Linotype"/>
          <w:b/>
          <w:sz w:val="20"/>
          <w:szCs w:val="20"/>
        </w:rPr>
        <w:t>Fig</w:t>
      </w:r>
      <w:ins w:id="3985" w:author="Ravindra Akella" w:date="2019-11-23T19:56:00Z">
        <w:r w:rsidR="009D7D95">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3986" w:author="Ravindra Akella" w:date="2019-11-23T19:59:00Z">
        <w:r w:rsidR="009C5CA0" w:rsidDel="00B77F87">
          <w:rPr>
            <w:rFonts w:ascii="Palatino Linotype" w:eastAsia="Palatino Linotype" w:hAnsi="Palatino Linotype" w:cs="Palatino Linotype"/>
            <w:b/>
            <w:sz w:val="20"/>
            <w:szCs w:val="20"/>
          </w:rPr>
          <w:delText>9</w:delText>
        </w:r>
      </w:del>
      <w:ins w:id="3987" w:author="Ravindra Akella" w:date="2019-11-23T19:59:00Z">
        <w:r w:rsidR="00B77F87">
          <w:rPr>
            <w:rFonts w:ascii="Palatino Linotype" w:eastAsia="Palatino Linotype" w:hAnsi="Palatino Linotype" w:cs="Palatino Linotype"/>
            <w:b/>
            <w:sz w:val="20"/>
            <w:szCs w:val="20"/>
          </w:rPr>
          <w:t>13</w:t>
        </w:r>
      </w:ins>
      <w:r w:rsidR="009C5CA0">
        <w:rPr>
          <w:rFonts w:ascii="Palatino Linotype" w:eastAsia="Palatino Linotype" w:hAnsi="Palatino Linotype" w:cs="Palatino Linotype"/>
          <w:b/>
          <w:sz w:val="20"/>
          <w:szCs w:val="20"/>
        </w:rPr>
        <w:t xml:space="preserve"> – Output of file reading synchronously</w:t>
      </w:r>
    </w:p>
    <w:p w14:paraId="420FE3EF" w14:textId="431D699E"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Here we can clearly see</w:t>
      </w:r>
      <w:ins w:id="3988" w:author="Ravindra Akella" w:date="2019-11-26T09:35:00Z">
        <w:r w:rsidR="00BA5700">
          <w:rPr>
            <w:rFonts w:ascii="Palatino Linotype" w:eastAsia="Palatino Linotype" w:hAnsi="Palatino Linotype" w:cs="Palatino Linotype"/>
            <w:sz w:val="21"/>
            <w:szCs w:val="21"/>
          </w:rPr>
          <w:t xml:space="preserve"> (based on the elapsed time)</w:t>
        </w:r>
      </w:ins>
      <w:r>
        <w:rPr>
          <w:rFonts w:ascii="Palatino Linotype" w:eastAsia="Palatino Linotype" w:hAnsi="Palatino Linotype" w:cs="Palatino Linotype"/>
          <w:sz w:val="21"/>
          <w:szCs w:val="21"/>
        </w:rPr>
        <w:t xml:space="preserve"> that in Fig</w:t>
      </w:r>
      <w:ins w:id="3989" w:author="Ravindra Akella" w:date="2019-11-23T20:00:00Z">
        <w:r w:rsidR="00E909B4">
          <w:rPr>
            <w:rFonts w:ascii="Palatino Linotype" w:eastAsia="Palatino Linotype" w:hAnsi="Palatino Linotype" w:cs="Palatino Linotype"/>
            <w:sz w:val="21"/>
            <w:szCs w:val="21"/>
          </w:rPr>
          <w:t>ure</w:t>
        </w:r>
      </w:ins>
      <w:r>
        <w:rPr>
          <w:rFonts w:ascii="Palatino Linotype" w:eastAsia="Palatino Linotype" w:hAnsi="Palatino Linotype" w:cs="Palatino Linotype"/>
          <w:sz w:val="21"/>
          <w:szCs w:val="21"/>
        </w:rPr>
        <w:t xml:space="preserve"> 6.</w:t>
      </w:r>
      <w:del w:id="3990" w:author="Ravindra Akella" w:date="2019-11-23T20:00:00Z">
        <w:r w:rsidDel="00E909B4">
          <w:rPr>
            <w:rFonts w:ascii="Palatino Linotype" w:eastAsia="Palatino Linotype" w:hAnsi="Palatino Linotype" w:cs="Palatino Linotype"/>
            <w:sz w:val="21"/>
            <w:szCs w:val="21"/>
          </w:rPr>
          <w:delText>8</w:delText>
        </w:r>
      </w:del>
      <w:ins w:id="3991" w:author="Ravindra Akella" w:date="2019-11-23T20:00:00Z">
        <w:r w:rsidR="00E909B4">
          <w:rPr>
            <w:rFonts w:ascii="Palatino Linotype" w:eastAsia="Palatino Linotype" w:hAnsi="Palatino Linotype" w:cs="Palatino Linotype"/>
            <w:sz w:val="21"/>
            <w:szCs w:val="21"/>
          </w:rPr>
          <w:t>13</w:t>
        </w:r>
      </w:ins>
      <w:r>
        <w:rPr>
          <w:rFonts w:ascii="Palatino Linotype" w:eastAsia="Palatino Linotype" w:hAnsi="Palatino Linotype" w:cs="Palatino Linotype"/>
          <w:sz w:val="21"/>
          <w:szCs w:val="21"/>
        </w:rPr>
        <w:t xml:space="preserve"> line with message “Do Something else..” is executed only after read operation is completed because there we are reading file synchronously however, with APM (Fig 6.</w:t>
      </w:r>
      <w:del w:id="3992" w:author="Ravindra Akella" w:date="2019-11-23T20:01:00Z">
        <w:r w:rsidDel="00A62975">
          <w:rPr>
            <w:rFonts w:ascii="Palatino Linotype" w:eastAsia="Palatino Linotype" w:hAnsi="Palatino Linotype" w:cs="Palatino Linotype"/>
            <w:sz w:val="21"/>
            <w:szCs w:val="21"/>
          </w:rPr>
          <w:delText>8</w:delText>
        </w:r>
      </w:del>
      <w:ins w:id="3993" w:author="Ravindra Akella" w:date="2019-11-23T20:01:00Z">
        <w:r w:rsidR="00A62975">
          <w:rPr>
            <w:rFonts w:ascii="Palatino Linotype" w:eastAsia="Palatino Linotype" w:hAnsi="Palatino Linotype" w:cs="Palatino Linotype"/>
            <w:sz w:val="21"/>
            <w:szCs w:val="21"/>
          </w:rPr>
          <w:t>12</w:t>
        </w:r>
      </w:ins>
      <w:r>
        <w:rPr>
          <w:rFonts w:ascii="Palatino Linotype" w:eastAsia="Palatino Linotype" w:hAnsi="Palatino Linotype" w:cs="Palatino Linotype"/>
          <w:sz w:val="21"/>
          <w:szCs w:val="21"/>
        </w:rPr>
        <w:t xml:space="preserve">)s way we can parallelly do something else while file is being red. </w:t>
      </w:r>
    </w:p>
    <w:p w14:paraId="76A82315" w14:textId="4AA937AF" w:rsidR="00942C25" w:rsidRDefault="009C5CA0">
      <w:pPr>
        <w:rPr>
          <w:ins w:id="3994" w:author="Ravindra Akella" w:date="2019-11-26T09:31:00Z"/>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However, calling EndRead immediately after BeginRead won’t be a realistic scenario that’s where Begin method of APM need to support optional callback operation which gets called once asynchronous operation is completed. </w:t>
      </w:r>
    </w:p>
    <w:p w14:paraId="58CA12D5" w14:textId="319E1D90" w:rsidR="00382407" w:rsidRDefault="0010576A">
      <w:pPr>
        <w:rPr>
          <w:ins w:id="3995" w:author="Ravindra Akella" w:date="2019-11-26T09:31:00Z"/>
          <w:rFonts w:ascii="Palatino Linotype" w:eastAsia="Palatino Linotype" w:hAnsi="Palatino Linotype" w:cs="Palatino Linotype"/>
          <w:color w:val="000000"/>
          <w:sz w:val="21"/>
          <w:szCs w:val="21"/>
        </w:rPr>
      </w:pPr>
      <w:ins w:id="3996" w:author="Ravindra Akella" w:date="2019-11-26T09:33:00Z">
        <w:r>
          <w:rPr>
            <w:rFonts w:ascii="Palatino Linotype" w:eastAsia="Palatino Linotype" w:hAnsi="Palatino Linotype" w:cs="Palatino Linotype"/>
            <w:color w:val="000000"/>
            <w:sz w:val="21"/>
            <w:szCs w:val="21"/>
          </w:rPr>
          <w:t>So,</w:t>
        </w:r>
      </w:ins>
      <w:ins w:id="3997" w:author="Ravindra Akella" w:date="2019-11-26T09:31:00Z">
        <w:r w:rsidR="00382407">
          <w:rPr>
            <w:rFonts w:ascii="Palatino Linotype" w:eastAsia="Palatino Linotype" w:hAnsi="Palatino Linotype" w:cs="Palatino Linotype"/>
            <w:color w:val="000000"/>
            <w:sz w:val="21"/>
            <w:szCs w:val="21"/>
          </w:rPr>
          <w:t xml:space="preserve"> let’s add a callback method as shown below to the console application</w:t>
        </w:r>
      </w:ins>
    </w:p>
    <w:p w14:paraId="2FB1FB93" w14:textId="77777777" w:rsidR="00382407" w:rsidRDefault="00382407" w:rsidP="00382407">
      <w:pPr>
        <w:spacing w:after="0" w:line="240" w:lineRule="auto"/>
        <w:rPr>
          <w:ins w:id="3998" w:author="Ravindra Akella" w:date="2019-11-26T09:31:00Z"/>
          <w:color w:val="000000"/>
          <w:sz w:val="20"/>
          <w:szCs w:val="20"/>
        </w:rPr>
      </w:pPr>
      <w:ins w:id="3999" w:author="Ravindra Akella" w:date="2019-11-26T09:31:00Z">
        <w:r>
          <w:rPr>
            <w:color w:val="000000"/>
            <w:sz w:val="20"/>
            <w:szCs w:val="20"/>
          </w:rPr>
          <w:t xml:space="preserve">        </w:t>
        </w:r>
        <w:r>
          <w:rPr>
            <w:color w:val="808080"/>
            <w:sz w:val="20"/>
            <w:szCs w:val="20"/>
          </w:rPr>
          <w:t>///</w:t>
        </w:r>
        <w:r>
          <w:rPr>
            <w:color w:val="008000"/>
            <w:sz w:val="20"/>
            <w:szCs w:val="20"/>
          </w:rPr>
          <w:t xml:space="preserve"> Callback method</w:t>
        </w:r>
      </w:ins>
    </w:p>
    <w:p w14:paraId="5A0D01C7" w14:textId="77777777" w:rsidR="00382407" w:rsidRDefault="00382407" w:rsidP="00382407">
      <w:pPr>
        <w:spacing w:after="0" w:line="240" w:lineRule="auto"/>
        <w:rPr>
          <w:ins w:id="4000" w:author="Ravindra Akella" w:date="2019-11-26T09:31:00Z"/>
          <w:color w:val="000000"/>
          <w:sz w:val="20"/>
          <w:szCs w:val="20"/>
        </w:rPr>
      </w:pPr>
      <w:ins w:id="4001" w:author="Ravindra Akella" w:date="2019-11-26T09:31:00Z">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EndRead(IAsyncResult </w:t>
        </w:r>
        <w:proofErr w:type="spellStart"/>
        <w:r>
          <w:rPr>
            <w:color w:val="000000"/>
            <w:sz w:val="20"/>
            <w:szCs w:val="20"/>
          </w:rPr>
          <w:t>asyncResult</w:t>
        </w:r>
        <w:proofErr w:type="spellEnd"/>
        <w:r>
          <w:rPr>
            <w:color w:val="000000"/>
            <w:sz w:val="20"/>
            <w:szCs w:val="20"/>
          </w:rPr>
          <w:t>)</w:t>
        </w:r>
      </w:ins>
    </w:p>
    <w:p w14:paraId="400A2528" w14:textId="77777777" w:rsidR="00382407" w:rsidRDefault="00382407" w:rsidP="00382407">
      <w:pPr>
        <w:spacing w:after="0" w:line="240" w:lineRule="auto"/>
        <w:rPr>
          <w:ins w:id="4002" w:author="Ravindra Akella" w:date="2019-11-26T09:31:00Z"/>
          <w:color w:val="000000"/>
          <w:sz w:val="20"/>
          <w:szCs w:val="20"/>
        </w:rPr>
      </w:pPr>
      <w:ins w:id="4003" w:author="Ravindra Akella" w:date="2019-11-26T09:31:00Z">
        <w:r>
          <w:rPr>
            <w:color w:val="000000"/>
            <w:sz w:val="20"/>
            <w:szCs w:val="20"/>
          </w:rPr>
          <w:t xml:space="preserve">        {</w:t>
        </w:r>
      </w:ins>
    </w:p>
    <w:p w14:paraId="60403EA7" w14:textId="77777777" w:rsidR="00382407" w:rsidRDefault="00382407" w:rsidP="00382407">
      <w:pPr>
        <w:spacing w:after="0" w:line="240" w:lineRule="auto"/>
        <w:rPr>
          <w:ins w:id="4004" w:author="Ravindra Akella" w:date="2019-11-26T09:31:00Z"/>
          <w:color w:val="000000"/>
          <w:sz w:val="20"/>
          <w:szCs w:val="20"/>
        </w:rPr>
      </w:pPr>
      <w:ins w:id="4005" w:author="Ravindra Akella" w:date="2019-11-26T09:31:00Z">
        <w:r>
          <w:rPr>
            <w:color w:val="000000"/>
            <w:sz w:val="20"/>
            <w:szCs w:val="20"/>
          </w:rPr>
          <w:t xml:space="preserve">            Console.WriteLine(</w:t>
        </w:r>
        <w:r>
          <w:rPr>
            <w:color w:val="A31515"/>
            <w:sz w:val="20"/>
            <w:szCs w:val="20"/>
          </w:rPr>
          <w:t xml:space="preserve">$" Managed Thread Id in </w:t>
        </w:r>
        <w:proofErr w:type="spellStart"/>
        <w:r>
          <w:rPr>
            <w:color w:val="A31515"/>
            <w:sz w:val="20"/>
            <w:szCs w:val="20"/>
          </w:rPr>
          <w:t>endread</w:t>
        </w:r>
        <w:proofErr w:type="spellEnd"/>
        <w:r>
          <w:rPr>
            <w:color w:val="A31515"/>
            <w:sz w:val="20"/>
            <w:szCs w:val="20"/>
          </w:rPr>
          <w:t xml:space="preserve"> is : </w:t>
        </w:r>
        <w:r>
          <w:rPr>
            <w:color w:val="000000"/>
            <w:sz w:val="20"/>
            <w:szCs w:val="20"/>
          </w:rPr>
          <w:t>{</w:t>
        </w:r>
        <w:proofErr w:type="spellStart"/>
        <w:r>
          <w:rPr>
            <w:color w:val="000000"/>
            <w:sz w:val="20"/>
            <w:szCs w:val="20"/>
          </w:rPr>
          <w:t>Thread.CurrentThread.ManagedThreadId</w:t>
        </w:r>
        <w:proofErr w:type="spellEnd"/>
        <w:r>
          <w:rPr>
            <w:color w:val="000000"/>
            <w:sz w:val="20"/>
            <w:szCs w:val="20"/>
          </w:rPr>
          <w:t>}</w:t>
        </w:r>
        <w:r>
          <w:rPr>
            <w:color w:val="A31515"/>
            <w:sz w:val="20"/>
            <w:szCs w:val="20"/>
          </w:rPr>
          <w:t>"</w:t>
        </w:r>
        <w:r>
          <w:rPr>
            <w:color w:val="000000"/>
            <w:sz w:val="20"/>
            <w:szCs w:val="20"/>
          </w:rPr>
          <w:t xml:space="preserve">); </w:t>
        </w:r>
        <w:r>
          <w:rPr>
            <w:color w:val="008000"/>
            <w:sz w:val="20"/>
            <w:szCs w:val="20"/>
          </w:rPr>
          <w:t>//// The managed thread identifier.</w:t>
        </w:r>
      </w:ins>
    </w:p>
    <w:p w14:paraId="1BB085AE" w14:textId="77777777" w:rsidR="00382407" w:rsidRDefault="00382407" w:rsidP="00382407">
      <w:pPr>
        <w:spacing w:after="0" w:line="240" w:lineRule="auto"/>
        <w:rPr>
          <w:ins w:id="4006" w:author="Ravindra Akella" w:date="2019-11-26T09:31:00Z"/>
          <w:color w:val="000000"/>
          <w:sz w:val="20"/>
          <w:szCs w:val="20"/>
        </w:rPr>
      </w:pPr>
      <w:ins w:id="4007" w:author="Ravindra Akella" w:date="2019-11-26T09:31:00Z">
        <w:r>
          <w:rPr>
            <w:color w:val="000000"/>
            <w:sz w:val="20"/>
            <w:szCs w:val="20"/>
          </w:rPr>
          <w:t xml:space="preserve">            FileStream fs = (FileStream) </w:t>
        </w:r>
        <w:proofErr w:type="spellStart"/>
        <w:r>
          <w:rPr>
            <w:color w:val="000000"/>
            <w:sz w:val="20"/>
            <w:szCs w:val="20"/>
          </w:rPr>
          <w:t>asyncResult.AsyncState</w:t>
        </w:r>
        <w:proofErr w:type="spellEnd"/>
        <w:r>
          <w:rPr>
            <w:color w:val="000000"/>
            <w:sz w:val="20"/>
            <w:szCs w:val="20"/>
          </w:rPr>
          <w:t>;</w:t>
        </w:r>
      </w:ins>
    </w:p>
    <w:p w14:paraId="5E052519" w14:textId="77777777" w:rsidR="00382407" w:rsidRDefault="00382407" w:rsidP="00382407">
      <w:pPr>
        <w:spacing w:after="0" w:line="240" w:lineRule="auto"/>
        <w:rPr>
          <w:ins w:id="4008" w:author="Ravindra Akella" w:date="2019-11-26T09:31:00Z"/>
          <w:color w:val="000000"/>
          <w:sz w:val="20"/>
          <w:szCs w:val="20"/>
        </w:rPr>
      </w:pPr>
      <w:ins w:id="4009" w:author="Ravindra Akella" w:date="2019-11-26T09:31:00Z">
        <w:r>
          <w:rPr>
            <w:color w:val="000000"/>
            <w:sz w:val="20"/>
            <w:szCs w:val="20"/>
          </w:rPr>
          <w:t xml:space="preserve">            Int32 </w:t>
        </w:r>
        <w:proofErr w:type="spellStart"/>
        <w:r>
          <w:rPr>
            <w:color w:val="000000"/>
            <w:sz w:val="20"/>
            <w:szCs w:val="20"/>
          </w:rPr>
          <w:t>numBytesRead</w:t>
        </w:r>
        <w:proofErr w:type="spellEnd"/>
        <w:r>
          <w:rPr>
            <w:color w:val="000000"/>
            <w:sz w:val="20"/>
            <w:szCs w:val="20"/>
          </w:rPr>
          <w:t xml:space="preserve"> = </w:t>
        </w:r>
        <w:proofErr w:type="spellStart"/>
        <w:r>
          <w:rPr>
            <w:color w:val="000000"/>
            <w:sz w:val="20"/>
            <w:szCs w:val="20"/>
          </w:rPr>
          <w:t>fs.EndRead</w:t>
        </w:r>
        <w:proofErr w:type="spellEnd"/>
        <w:r>
          <w:rPr>
            <w:color w:val="000000"/>
            <w:sz w:val="20"/>
            <w:szCs w:val="20"/>
          </w:rPr>
          <w:t>(</w:t>
        </w:r>
        <w:proofErr w:type="spellStart"/>
        <w:r>
          <w:rPr>
            <w:color w:val="000000"/>
            <w:sz w:val="20"/>
            <w:szCs w:val="20"/>
          </w:rPr>
          <w:t>asyncResult</w:t>
        </w:r>
        <w:proofErr w:type="spellEnd"/>
        <w:r>
          <w:rPr>
            <w:color w:val="000000"/>
            <w:sz w:val="20"/>
            <w:szCs w:val="20"/>
          </w:rPr>
          <w:t>);</w:t>
        </w:r>
      </w:ins>
    </w:p>
    <w:p w14:paraId="066D1577" w14:textId="77777777" w:rsidR="00382407" w:rsidRDefault="00382407" w:rsidP="00382407">
      <w:pPr>
        <w:spacing w:after="0" w:line="240" w:lineRule="auto"/>
        <w:rPr>
          <w:ins w:id="4010" w:author="Ravindra Akella" w:date="2019-11-26T09:31:00Z"/>
          <w:color w:val="000000"/>
          <w:sz w:val="20"/>
          <w:szCs w:val="20"/>
        </w:rPr>
      </w:pPr>
      <w:ins w:id="4011" w:author="Ravindra Akella" w:date="2019-11-26T09:31:00Z">
        <w:r>
          <w:rPr>
            <w:color w:val="000000"/>
            <w:sz w:val="20"/>
            <w:szCs w:val="20"/>
          </w:rPr>
          <w:lastRenderedPageBreak/>
          <w:t xml:space="preserve">            Console.WriteLine(</w:t>
        </w:r>
        <w:r>
          <w:rPr>
            <w:color w:val="A31515"/>
            <w:sz w:val="20"/>
            <w:szCs w:val="20"/>
          </w:rPr>
          <w:t xml:space="preserve">$" Number of bytes - </w:t>
        </w:r>
        <w:r>
          <w:rPr>
            <w:color w:val="000000"/>
            <w:sz w:val="20"/>
            <w:szCs w:val="20"/>
          </w:rPr>
          <w:t>{</w:t>
        </w:r>
        <w:proofErr w:type="spellStart"/>
        <w:r>
          <w:rPr>
            <w:color w:val="000000"/>
            <w:sz w:val="20"/>
            <w:szCs w:val="20"/>
          </w:rPr>
          <w:t>numBytesRead</w:t>
        </w:r>
        <w:proofErr w:type="spellEnd"/>
        <w:r>
          <w:rPr>
            <w:color w:val="000000"/>
            <w:sz w:val="20"/>
            <w:szCs w:val="20"/>
          </w:rPr>
          <w:t>}</w:t>
        </w:r>
        <w:r>
          <w:rPr>
            <w:color w:val="A31515"/>
            <w:sz w:val="20"/>
            <w:szCs w:val="20"/>
          </w:rPr>
          <w:t>"</w:t>
        </w:r>
        <w:r>
          <w:rPr>
            <w:color w:val="000000"/>
            <w:sz w:val="20"/>
            <w:szCs w:val="20"/>
          </w:rPr>
          <w:t>);</w:t>
        </w:r>
      </w:ins>
    </w:p>
    <w:p w14:paraId="21DD207E" w14:textId="77777777" w:rsidR="00382407" w:rsidRDefault="00382407" w:rsidP="00382407">
      <w:pPr>
        <w:spacing w:after="0" w:line="240" w:lineRule="auto"/>
        <w:rPr>
          <w:ins w:id="4012" w:author="Ravindra Akella" w:date="2019-11-26T09:31:00Z"/>
          <w:color w:val="000000"/>
          <w:sz w:val="20"/>
          <w:szCs w:val="20"/>
        </w:rPr>
      </w:pPr>
      <w:ins w:id="4013" w:author="Ravindra Akella" w:date="2019-11-26T09:31:00Z">
        <w:r>
          <w:rPr>
            <w:color w:val="000000"/>
            <w:sz w:val="20"/>
            <w:szCs w:val="20"/>
          </w:rPr>
          <w:t xml:space="preserve">            Console.WriteLine(Encoding.UTF8.GetString(bytes));</w:t>
        </w:r>
      </w:ins>
    </w:p>
    <w:p w14:paraId="3B344655" w14:textId="77777777" w:rsidR="00382407" w:rsidRDefault="00382407" w:rsidP="00382407">
      <w:pPr>
        <w:spacing w:after="0" w:line="240" w:lineRule="auto"/>
        <w:rPr>
          <w:ins w:id="4014" w:author="Ravindra Akella" w:date="2019-11-26T09:31:00Z"/>
          <w:color w:val="000000"/>
          <w:sz w:val="20"/>
          <w:szCs w:val="20"/>
        </w:rPr>
      </w:pPr>
      <w:ins w:id="4015" w:author="Ravindra Akella" w:date="2019-11-26T09:31:00Z">
        <w:r>
          <w:rPr>
            <w:color w:val="000000"/>
            <w:sz w:val="20"/>
            <w:szCs w:val="20"/>
          </w:rPr>
          <w:t xml:space="preserve">            </w:t>
        </w:r>
        <w:proofErr w:type="spellStart"/>
        <w:r>
          <w:rPr>
            <w:color w:val="000000"/>
            <w:sz w:val="20"/>
            <w:szCs w:val="20"/>
          </w:rPr>
          <w:t>fs.Close</w:t>
        </w:r>
        <w:proofErr w:type="spellEnd"/>
        <w:r>
          <w:rPr>
            <w:color w:val="000000"/>
            <w:sz w:val="20"/>
            <w:szCs w:val="20"/>
          </w:rPr>
          <w:t>();</w:t>
        </w:r>
      </w:ins>
    </w:p>
    <w:p w14:paraId="60A18681" w14:textId="0D18C77A" w:rsidR="00382407" w:rsidRDefault="00382407" w:rsidP="00940A47">
      <w:pPr>
        <w:spacing w:after="0" w:line="240" w:lineRule="auto"/>
        <w:rPr>
          <w:ins w:id="4016" w:author="Ravindra Akella" w:date="2019-11-26T09:35:00Z"/>
          <w:color w:val="000000"/>
          <w:sz w:val="20"/>
          <w:szCs w:val="20"/>
        </w:rPr>
      </w:pPr>
      <w:ins w:id="4017" w:author="Ravindra Akella" w:date="2019-11-26T09:31:00Z">
        <w:r>
          <w:rPr>
            <w:color w:val="000000"/>
            <w:sz w:val="20"/>
            <w:szCs w:val="20"/>
          </w:rPr>
          <w:t xml:space="preserve">        }</w:t>
        </w:r>
      </w:ins>
    </w:p>
    <w:p w14:paraId="0AA94500" w14:textId="77777777" w:rsidR="00BF7FDD" w:rsidRDefault="00BF7FDD" w:rsidP="00940A47">
      <w:pPr>
        <w:spacing w:after="0" w:line="240" w:lineRule="auto"/>
        <w:rPr>
          <w:rFonts w:ascii="Palatino Linotype" w:eastAsia="Palatino Linotype" w:hAnsi="Palatino Linotype" w:cs="Palatino Linotype"/>
          <w:color w:val="000000"/>
          <w:sz w:val="21"/>
          <w:szCs w:val="21"/>
        </w:rPr>
        <w:pPrChange w:id="4018" w:author="Ravindra Akella" w:date="2019-11-26T09:35:00Z">
          <w:pPr/>
        </w:pPrChange>
      </w:pPr>
    </w:p>
    <w:p w14:paraId="2B56E5F9" w14:textId="4FC2B871" w:rsidR="00942C25" w:rsidDel="004B3C4A" w:rsidRDefault="00E25A72">
      <w:pPr>
        <w:spacing w:after="0" w:line="240" w:lineRule="auto"/>
        <w:rPr>
          <w:del w:id="4019" w:author="Ravindra Akella" w:date="2019-11-24T22:14:00Z"/>
          <w:rFonts w:ascii="Palatino Linotype" w:eastAsia="Palatino Linotype" w:hAnsi="Palatino Linotype" w:cs="Palatino Linotype"/>
          <w:color w:val="000000"/>
          <w:sz w:val="21"/>
          <w:szCs w:val="21"/>
        </w:rPr>
      </w:pPr>
      <w:ins w:id="4020" w:author="Ravindra Akella" w:date="2019-11-26T09:31:00Z">
        <w:r>
          <w:rPr>
            <w:rFonts w:ascii="Palatino Linotype" w:eastAsia="Palatino Linotype" w:hAnsi="Palatino Linotype" w:cs="Palatino Linotype"/>
            <w:color w:val="000000"/>
            <w:sz w:val="21"/>
            <w:szCs w:val="21"/>
          </w:rPr>
          <w:t xml:space="preserve">Now </w:t>
        </w:r>
      </w:ins>
      <w:del w:id="4021" w:author="Ravindra Akella" w:date="2019-11-26T09:31:00Z">
        <w:r w:rsidR="009C5CA0" w:rsidDel="00E25A72">
          <w:rPr>
            <w:rFonts w:ascii="Palatino Linotype" w:eastAsia="Palatino Linotype" w:hAnsi="Palatino Linotype" w:cs="Palatino Linotype"/>
            <w:color w:val="000000"/>
            <w:sz w:val="21"/>
            <w:szCs w:val="21"/>
          </w:rPr>
          <w:delText>C</w:delText>
        </w:r>
      </w:del>
      <w:ins w:id="4022" w:author="Ravindra Akella" w:date="2019-11-26T09:31:00Z">
        <w:r>
          <w:rPr>
            <w:rFonts w:ascii="Palatino Linotype" w:eastAsia="Palatino Linotype" w:hAnsi="Palatino Linotype" w:cs="Palatino Linotype"/>
            <w:color w:val="000000"/>
            <w:sz w:val="21"/>
            <w:szCs w:val="21"/>
          </w:rPr>
          <w:t>c</w:t>
        </w:r>
      </w:ins>
      <w:r w:rsidR="009C5CA0">
        <w:rPr>
          <w:rFonts w:ascii="Palatino Linotype" w:eastAsia="Palatino Linotype" w:hAnsi="Palatino Linotype" w:cs="Palatino Linotype"/>
          <w:color w:val="000000"/>
          <w:sz w:val="21"/>
          <w:szCs w:val="21"/>
        </w:rPr>
        <w:t xml:space="preserve">hanging </w:t>
      </w:r>
      <w:del w:id="4023" w:author="Ravindra Akella" w:date="2019-11-26T09:31:00Z">
        <w:r w:rsidR="009C5CA0" w:rsidDel="00E25A72">
          <w:rPr>
            <w:rFonts w:ascii="Palatino Linotype" w:eastAsia="Palatino Linotype" w:hAnsi="Palatino Linotype" w:cs="Palatino Linotype"/>
            <w:color w:val="000000"/>
            <w:sz w:val="21"/>
            <w:szCs w:val="21"/>
          </w:rPr>
          <w:delText xml:space="preserve">same example above with a callback </w:delText>
        </w:r>
      </w:del>
      <w:ins w:id="4024" w:author="Ravindra Akella" w:date="2019-11-26T09:31:00Z">
        <w:r>
          <w:rPr>
            <w:rFonts w:ascii="Palatino Linotype" w:eastAsia="Palatino Linotype" w:hAnsi="Palatino Linotype" w:cs="Palatino Linotype"/>
            <w:color w:val="000000"/>
            <w:sz w:val="21"/>
            <w:szCs w:val="21"/>
          </w:rPr>
          <w:t xml:space="preserve">main method </w:t>
        </w:r>
      </w:ins>
      <w:del w:id="4025" w:author="Ravindra Akella" w:date="2019-11-26T09:31:00Z">
        <w:r w:rsidR="009C5CA0" w:rsidDel="00E25A72">
          <w:rPr>
            <w:rFonts w:ascii="Palatino Linotype" w:eastAsia="Palatino Linotype" w:hAnsi="Palatino Linotype" w:cs="Palatino Linotype"/>
            <w:color w:val="000000"/>
            <w:sz w:val="21"/>
            <w:szCs w:val="21"/>
          </w:rPr>
          <w:delText xml:space="preserve">would look like </w:delText>
        </w:r>
      </w:del>
      <w:ins w:id="4026" w:author="Ravindra Akella" w:date="2019-11-26T09:31:00Z">
        <w:r>
          <w:rPr>
            <w:rFonts w:ascii="Palatino Linotype" w:eastAsia="Palatino Linotype" w:hAnsi="Palatino Linotype" w:cs="Palatino Linotype"/>
            <w:color w:val="000000"/>
            <w:sz w:val="21"/>
            <w:szCs w:val="21"/>
          </w:rPr>
          <w:t xml:space="preserve">as shown </w:t>
        </w:r>
      </w:ins>
      <w:r w:rsidR="009C5CA0">
        <w:rPr>
          <w:rFonts w:ascii="Palatino Linotype" w:eastAsia="Palatino Linotype" w:hAnsi="Palatino Linotype" w:cs="Palatino Linotype"/>
          <w:color w:val="000000"/>
          <w:sz w:val="21"/>
          <w:szCs w:val="21"/>
        </w:rPr>
        <w:t>below, additionally here we can see that the callback operation is performed on a different thread as intended.</w:t>
      </w:r>
    </w:p>
    <w:p w14:paraId="3FC15959" w14:textId="5FF27B20" w:rsidR="00942C25" w:rsidDel="001107DD" w:rsidRDefault="009C5CA0" w:rsidP="001107DD">
      <w:pPr>
        <w:rPr>
          <w:del w:id="4027" w:author="Ravindra Akella" w:date="2019-11-24T22:14:00Z"/>
          <w:color w:val="000000"/>
          <w:sz w:val="20"/>
          <w:szCs w:val="20"/>
        </w:rPr>
        <w:pPrChange w:id="4028" w:author="Ravindra Akella" w:date="2019-11-24T22:14:00Z">
          <w:pPr>
            <w:spacing w:after="0" w:line="240" w:lineRule="auto"/>
          </w:pPr>
        </w:pPrChange>
      </w:pPr>
      <w:del w:id="4029" w:author="Ravindra Akella" w:date="2019-11-24T22:14:00Z">
        <w:r w:rsidDel="001107DD">
          <w:rPr>
            <w:color w:val="000000"/>
            <w:sz w:val="20"/>
            <w:szCs w:val="20"/>
          </w:rPr>
          <w:delText xml:space="preserve">    </w:delText>
        </w:r>
      </w:del>
    </w:p>
    <w:p w14:paraId="778D87A4" w14:textId="746A5AC1" w:rsidR="00942C25" w:rsidDel="001107DD" w:rsidRDefault="00942C25">
      <w:pPr>
        <w:spacing w:after="0" w:line="240" w:lineRule="auto"/>
        <w:rPr>
          <w:del w:id="4030" w:author="Ravindra Akella" w:date="2019-11-24T22:14:00Z"/>
          <w:color w:val="0000FF"/>
          <w:sz w:val="20"/>
          <w:szCs w:val="20"/>
        </w:rPr>
      </w:pPr>
    </w:p>
    <w:p w14:paraId="0B999664" w14:textId="2F28A00A" w:rsidR="00942C25" w:rsidDel="001107DD" w:rsidRDefault="00942C25" w:rsidP="001107DD">
      <w:pPr>
        <w:rPr>
          <w:del w:id="4031" w:author="Ravindra Akella" w:date="2019-11-24T22:14:00Z"/>
          <w:color w:val="0000FF"/>
          <w:sz w:val="20"/>
          <w:szCs w:val="20"/>
        </w:rPr>
        <w:pPrChange w:id="4032" w:author="Ravindra Akella" w:date="2019-11-24T22:14:00Z">
          <w:pPr>
            <w:spacing w:after="0" w:line="240" w:lineRule="auto"/>
          </w:pPr>
        </w:pPrChange>
      </w:pPr>
    </w:p>
    <w:p w14:paraId="1E2B3EE4" w14:textId="44907846" w:rsidR="00942C25" w:rsidDel="001107DD" w:rsidRDefault="00942C25">
      <w:pPr>
        <w:spacing w:after="0" w:line="240" w:lineRule="auto"/>
        <w:rPr>
          <w:del w:id="4033" w:author="Ravindra Akella" w:date="2019-11-24T22:14:00Z"/>
          <w:color w:val="0000FF"/>
          <w:sz w:val="20"/>
          <w:szCs w:val="20"/>
        </w:rPr>
      </w:pPr>
    </w:p>
    <w:p w14:paraId="7C186C05" w14:textId="7562EAB2" w:rsidR="00942C25" w:rsidDel="001107DD" w:rsidRDefault="00942C25">
      <w:pPr>
        <w:spacing w:after="0" w:line="240" w:lineRule="auto"/>
        <w:rPr>
          <w:del w:id="4034" w:author="Ravindra Akella" w:date="2019-11-24T22:14:00Z"/>
          <w:color w:val="0000FF"/>
          <w:sz w:val="20"/>
          <w:szCs w:val="20"/>
        </w:rPr>
      </w:pPr>
    </w:p>
    <w:p w14:paraId="4FF4E8B0" w14:textId="1AC8D4E3" w:rsidR="00942C25" w:rsidRDefault="00942C25">
      <w:pPr>
        <w:spacing w:after="0" w:line="240" w:lineRule="auto"/>
        <w:rPr>
          <w:ins w:id="4035" w:author="Ravindra Akella" w:date="2019-11-26T09:35:00Z"/>
          <w:color w:val="0000FF"/>
          <w:sz w:val="20"/>
          <w:szCs w:val="20"/>
        </w:rPr>
      </w:pPr>
    </w:p>
    <w:p w14:paraId="259BD1AC" w14:textId="77777777" w:rsidR="00BF7FDD" w:rsidRDefault="00BF7FDD">
      <w:pPr>
        <w:spacing w:after="0" w:line="240" w:lineRule="auto"/>
        <w:rPr>
          <w:color w:val="0000FF"/>
          <w:sz w:val="20"/>
          <w:szCs w:val="20"/>
        </w:rPr>
      </w:pPr>
    </w:p>
    <w:p w14:paraId="018F7EEF" w14:textId="77777777" w:rsidR="00942C25" w:rsidRDefault="00CD4B2E">
      <w:pPr>
        <w:spacing w:after="0" w:line="240" w:lineRule="auto"/>
        <w:rPr>
          <w:color w:val="000000"/>
          <w:sz w:val="20"/>
          <w:szCs w:val="20"/>
        </w:rPr>
      </w:pPr>
      <w:sdt>
        <w:sdtPr>
          <w:tag w:val="goog_rdk_10"/>
          <w:id w:val="-234244948"/>
        </w:sdtPr>
        <w:sdtContent>
          <w:commentRangeStart w:id="4036"/>
          <w:commentRangeStart w:id="4037"/>
        </w:sdtContent>
      </w:sdt>
      <w:r w:rsidR="009C5CA0">
        <w:rPr>
          <w:color w:val="0000FF"/>
          <w:sz w:val="20"/>
          <w:szCs w:val="20"/>
        </w:rPr>
        <w:t>class</w:t>
      </w:r>
      <w:r w:rsidR="009C5CA0">
        <w:rPr>
          <w:color w:val="000000"/>
          <w:sz w:val="20"/>
          <w:szCs w:val="20"/>
        </w:rPr>
        <w:t xml:space="preserve"> </w:t>
      </w:r>
      <w:r w:rsidR="009C5CA0">
        <w:rPr>
          <w:color w:val="2B91AF"/>
          <w:sz w:val="20"/>
          <w:szCs w:val="20"/>
        </w:rPr>
        <w:t>Program</w:t>
      </w:r>
      <w:commentRangeEnd w:id="4036"/>
      <w:r w:rsidR="009C5CA0">
        <w:rPr>
          <w:rStyle w:val="CommentReference"/>
        </w:rPr>
        <w:commentReference w:id="4036"/>
      </w:r>
      <w:commentRangeEnd w:id="4037"/>
      <w:r w:rsidR="00E25A72">
        <w:rPr>
          <w:rStyle w:val="CommentReference"/>
        </w:rPr>
        <w:commentReference w:id="4037"/>
      </w:r>
    </w:p>
    <w:p w14:paraId="6DF1E718" w14:textId="77777777" w:rsidR="00942C25" w:rsidRDefault="009C5CA0">
      <w:pPr>
        <w:spacing w:after="0" w:line="240" w:lineRule="auto"/>
        <w:rPr>
          <w:color w:val="000000"/>
          <w:sz w:val="20"/>
          <w:szCs w:val="20"/>
        </w:rPr>
      </w:pPr>
      <w:r>
        <w:rPr>
          <w:color w:val="000000"/>
          <w:sz w:val="20"/>
          <w:szCs w:val="20"/>
        </w:rPr>
        <w:t xml:space="preserve">    {</w:t>
      </w:r>
    </w:p>
    <w:p w14:paraId="743B6CD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14:paraId="26CB6E5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6553D6CA" w14:textId="77777777" w:rsidR="00942C25" w:rsidRDefault="009C5CA0">
      <w:pPr>
        <w:spacing w:after="0" w:line="240" w:lineRule="auto"/>
        <w:rPr>
          <w:color w:val="000000"/>
          <w:sz w:val="20"/>
          <w:szCs w:val="20"/>
        </w:rPr>
      </w:pPr>
      <w:r>
        <w:rPr>
          <w:color w:val="000000"/>
          <w:sz w:val="20"/>
          <w:szCs w:val="20"/>
        </w:rPr>
        <w:t xml:space="preserve">        {</w:t>
      </w:r>
    </w:p>
    <w:p w14:paraId="5C63FA84"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Managed Thread Id in Main is : </w:t>
      </w:r>
      <w:r>
        <w:rPr>
          <w:color w:val="000000"/>
          <w:sz w:val="20"/>
          <w:szCs w:val="20"/>
        </w:rPr>
        <w:t>{</w:t>
      </w:r>
      <w:proofErr w:type="spellStart"/>
      <w:r>
        <w:rPr>
          <w:color w:val="000000"/>
          <w:sz w:val="20"/>
          <w:szCs w:val="20"/>
        </w:rPr>
        <w:t>Thread.CurrentThread.ManagedThreadId</w:t>
      </w:r>
      <w:proofErr w:type="spellEnd"/>
      <w:r>
        <w:rPr>
          <w:color w:val="000000"/>
          <w:sz w:val="20"/>
          <w:szCs w:val="20"/>
        </w:rPr>
        <w:t>}</w:t>
      </w:r>
      <w:r>
        <w:rPr>
          <w:color w:val="A31515"/>
          <w:sz w:val="20"/>
          <w:szCs w:val="20"/>
        </w:rPr>
        <w:t>"</w:t>
      </w:r>
      <w:r>
        <w:rPr>
          <w:color w:val="000000"/>
          <w:sz w:val="20"/>
          <w:szCs w:val="20"/>
        </w:rPr>
        <w:t xml:space="preserve">); </w:t>
      </w:r>
      <w:r>
        <w:rPr>
          <w:color w:val="008000"/>
          <w:sz w:val="20"/>
          <w:szCs w:val="20"/>
        </w:rPr>
        <w:t xml:space="preserve">//// The managed thread identifier.            </w:t>
      </w:r>
    </w:p>
    <w:p w14:paraId="028E92D1" w14:textId="77777777"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14:paraId="32A30EE1"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watch.Start</w:t>
      </w:r>
      <w:proofErr w:type="spellEnd"/>
      <w:r>
        <w:rPr>
          <w:color w:val="000000"/>
          <w:sz w:val="20"/>
          <w:szCs w:val="20"/>
        </w:rPr>
        <w:t>();</w:t>
      </w:r>
    </w:p>
    <w:p w14:paraId="347E9500" w14:textId="77777777" w:rsidR="00942C25" w:rsidRDefault="009C5CA0">
      <w:pPr>
        <w:spacing w:after="0" w:line="24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xml:space="preserve">, </w:t>
      </w:r>
      <w:proofErr w:type="spellStart"/>
      <w:r>
        <w:rPr>
          <w:color w:val="000000"/>
          <w:sz w:val="20"/>
          <w:szCs w:val="20"/>
        </w:rPr>
        <w:t>FileMode.Open</w:t>
      </w:r>
      <w:proofErr w:type="spellEnd"/>
      <w:r>
        <w:rPr>
          <w:color w:val="000000"/>
          <w:sz w:val="20"/>
          <w:szCs w:val="20"/>
        </w:rPr>
        <w:t xml:space="preserve">, </w:t>
      </w:r>
      <w:proofErr w:type="spellStart"/>
      <w:r>
        <w:rPr>
          <w:color w:val="000000"/>
          <w:sz w:val="20"/>
          <w:szCs w:val="20"/>
        </w:rPr>
        <w:t>FileAccess.Read</w:t>
      </w:r>
      <w:proofErr w:type="spellEnd"/>
      <w:r>
        <w:rPr>
          <w:color w:val="000000"/>
          <w:sz w:val="20"/>
          <w:szCs w:val="20"/>
        </w:rPr>
        <w:t xml:space="preserve">, </w:t>
      </w:r>
      <w:proofErr w:type="spellStart"/>
      <w:r>
        <w:rPr>
          <w:color w:val="000000"/>
          <w:sz w:val="20"/>
          <w:szCs w:val="20"/>
        </w:rPr>
        <w:t>FileShare.Read</w:t>
      </w:r>
      <w:proofErr w:type="spellEnd"/>
      <w:r>
        <w:rPr>
          <w:color w:val="000000"/>
          <w:sz w:val="20"/>
          <w:szCs w:val="20"/>
        </w:rPr>
        <w:t xml:space="preserve">, </w:t>
      </w:r>
      <w:proofErr w:type="spellStart"/>
      <w:r>
        <w:rPr>
          <w:color w:val="000000"/>
          <w:sz w:val="20"/>
          <w:szCs w:val="20"/>
        </w:rPr>
        <w:t>bytes.Length</w:t>
      </w:r>
      <w:proofErr w:type="spellEnd"/>
      <w:r>
        <w:rPr>
          <w:color w:val="000000"/>
          <w:sz w:val="20"/>
          <w:szCs w:val="20"/>
        </w:rPr>
        <w:t xml:space="preserve">, </w:t>
      </w:r>
      <w:proofErr w:type="spellStart"/>
      <w:r>
        <w:rPr>
          <w:color w:val="000000"/>
          <w:sz w:val="20"/>
          <w:szCs w:val="20"/>
        </w:rPr>
        <w:t>FileOptions.Asynchronous</w:t>
      </w:r>
      <w:proofErr w:type="spellEnd"/>
      <w:r>
        <w:rPr>
          <w:color w:val="000000"/>
          <w:sz w:val="20"/>
          <w:szCs w:val="20"/>
        </w:rPr>
        <w:t>);</w:t>
      </w:r>
    </w:p>
    <w:p w14:paraId="7726E183"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Begin reading file, Elapsed time - </w:t>
      </w:r>
      <w:r>
        <w:rPr>
          <w:color w:val="000000"/>
          <w:sz w:val="20"/>
          <w:szCs w:val="20"/>
        </w:rPr>
        <w:t>{</w:t>
      </w:r>
      <w:proofErr w:type="spellStart"/>
      <w:r>
        <w:rPr>
          <w:color w:val="000000"/>
          <w:sz w:val="20"/>
          <w:szCs w:val="20"/>
        </w:rPr>
        <w:t>watch.ElapsedMilliseconds</w:t>
      </w:r>
      <w:proofErr w:type="spellEnd"/>
      <w:r>
        <w:rPr>
          <w:color w:val="000000"/>
          <w:sz w:val="20"/>
          <w:szCs w:val="20"/>
        </w:rPr>
        <w:t>}</w:t>
      </w:r>
      <w:r>
        <w:rPr>
          <w:color w:val="A31515"/>
          <w:sz w:val="20"/>
          <w:szCs w:val="20"/>
        </w:rPr>
        <w:t>"</w:t>
      </w:r>
      <w:r>
        <w:rPr>
          <w:color w:val="000000"/>
          <w:sz w:val="20"/>
          <w:szCs w:val="20"/>
        </w:rPr>
        <w:t>);</w:t>
      </w:r>
    </w:p>
    <w:p w14:paraId="29A6477E" w14:textId="77777777" w:rsidR="00942C25" w:rsidRDefault="009C5CA0">
      <w:pPr>
        <w:spacing w:after="0" w:line="240" w:lineRule="auto"/>
        <w:rPr>
          <w:color w:val="000000"/>
          <w:sz w:val="20"/>
          <w:szCs w:val="20"/>
        </w:rPr>
      </w:pPr>
      <w:r>
        <w:rPr>
          <w:color w:val="000000"/>
          <w:sz w:val="20"/>
          <w:szCs w:val="20"/>
        </w:rPr>
        <w:t xml:space="preserve">            </w:t>
      </w:r>
    </w:p>
    <w:p w14:paraId="6B116BA3" w14:textId="77777777" w:rsidR="00942C25" w:rsidRDefault="00942C25">
      <w:pPr>
        <w:spacing w:after="0" w:line="240" w:lineRule="auto"/>
        <w:rPr>
          <w:color w:val="000000"/>
          <w:sz w:val="20"/>
          <w:szCs w:val="20"/>
        </w:rPr>
      </w:pPr>
    </w:p>
    <w:p w14:paraId="165B3544"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fs.BeginRead</w:t>
      </w:r>
      <w:proofErr w:type="spellEnd"/>
      <w:r>
        <w:rPr>
          <w:color w:val="000000"/>
          <w:sz w:val="20"/>
          <w:szCs w:val="20"/>
        </w:rPr>
        <w:t xml:space="preserve">(bytes, 0, </w:t>
      </w:r>
      <w:proofErr w:type="spellStart"/>
      <w:r>
        <w:rPr>
          <w:color w:val="000000"/>
          <w:sz w:val="20"/>
          <w:szCs w:val="20"/>
        </w:rPr>
        <w:t>bytes.Length</w:t>
      </w:r>
      <w:proofErr w:type="spellEnd"/>
      <w:r>
        <w:rPr>
          <w:color w:val="000000"/>
          <w:sz w:val="20"/>
          <w:szCs w:val="20"/>
        </w:rPr>
        <w:t>, EndRead, fs);</w:t>
      </w:r>
    </w:p>
    <w:p w14:paraId="44173EA8"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Do something else in main method while reading file, Elapsed time - </w:t>
      </w:r>
      <w:r>
        <w:rPr>
          <w:color w:val="000000"/>
          <w:sz w:val="20"/>
          <w:szCs w:val="20"/>
        </w:rPr>
        <w:t>{</w:t>
      </w:r>
      <w:proofErr w:type="spellStart"/>
      <w:r>
        <w:rPr>
          <w:color w:val="000000"/>
          <w:sz w:val="20"/>
          <w:szCs w:val="20"/>
        </w:rPr>
        <w:t>watch.ElapsedMilliseconds</w:t>
      </w:r>
      <w:proofErr w:type="spellEnd"/>
      <w:r>
        <w:rPr>
          <w:color w:val="000000"/>
          <w:sz w:val="20"/>
          <w:szCs w:val="20"/>
        </w:rPr>
        <w:t>}</w:t>
      </w:r>
      <w:r>
        <w:rPr>
          <w:color w:val="A31515"/>
          <w:sz w:val="20"/>
          <w:szCs w:val="20"/>
        </w:rPr>
        <w:t>"</w:t>
      </w:r>
      <w:r>
        <w:rPr>
          <w:color w:val="000000"/>
          <w:sz w:val="20"/>
          <w:szCs w:val="20"/>
        </w:rPr>
        <w:t>);</w:t>
      </w:r>
    </w:p>
    <w:p w14:paraId="4ACB7B69"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watch.Stop</w:t>
      </w:r>
      <w:proofErr w:type="spellEnd"/>
      <w:r>
        <w:rPr>
          <w:color w:val="000000"/>
          <w:sz w:val="20"/>
          <w:szCs w:val="20"/>
        </w:rPr>
        <w:t>();</w:t>
      </w:r>
    </w:p>
    <w:p w14:paraId="7B4A56D0"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Console.ReadKey</w:t>
      </w:r>
      <w:proofErr w:type="spellEnd"/>
      <w:r>
        <w:rPr>
          <w:color w:val="000000"/>
          <w:sz w:val="20"/>
          <w:szCs w:val="20"/>
        </w:rPr>
        <w:t>();</w:t>
      </w:r>
    </w:p>
    <w:p w14:paraId="6DF16A70" w14:textId="4330985C" w:rsidR="00942C25" w:rsidDel="00151998" w:rsidRDefault="009C5CA0">
      <w:pPr>
        <w:spacing w:after="0" w:line="240" w:lineRule="auto"/>
        <w:rPr>
          <w:del w:id="4038" w:author="Ravindra Akella" w:date="2019-11-26T09:30:00Z"/>
          <w:color w:val="000000"/>
          <w:sz w:val="20"/>
          <w:szCs w:val="20"/>
        </w:rPr>
      </w:pPr>
      <w:r>
        <w:rPr>
          <w:color w:val="000000"/>
          <w:sz w:val="20"/>
          <w:szCs w:val="20"/>
        </w:rPr>
        <w:t xml:space="preserve">        }</w:t>
      </w:r>
    </w:p>
    <w:p w14:paraId="618D34B6" w14:textId="77777777" w:rsidR="00942C25" w:rsidRDefault="00942C25">
      <w:pPr>
        <w:spacing w:after="0" w:line="240" w:lineRule="auto"/>
        <w:rPr>
          <w:color w:val="000000"/>
          <w:sz w:val="20"/>
          <w:szCs w:val="20"/>
        </w:rPr>
      </w:pPr>
    </w:p>
    <w:p w14:paraId="012C04DC" w14:textId="5436C589" w:rsidR="00942C25" w:rsidDel="00805A3B" w:rsidRDefault="009C5CA0">
      <w:pPr>
        <w:spacing w:after="0" w:line="240" w:lineRule="auto"/>
        <w:rPr>
          <w:del w:id="4039" w:author="Ravindra Akella" w:date="2019-11-26T09:29:00Z"/>
          <w:color w:val="000000"/>
          <w:sz w:val="20"/>
          <w:szCs w:val="20"/>
        </w:rPr>
      </w:pPr>
      <w:del w:id="4040" w:author="Ravindra Akella" w:date="2019-11-26T09:29:00Z">
        <w:r w:rsidDel="00805A3B">
          <w:rPr>
            <w:color w:val="000000"/>
            <w:sz w:val="20"/>
            <w:szCs w:val="20"/>
          </w:rPr>
          <w:delText xml:space="preserve">        </w:delText>
        </w:r>
        <w:r w:rsidDel="00805A3B">
          <w:rPr>
            <w:color w:val="808080"/>
            <w:sz w:val="20"/>
            <w:szCs w:val="20"/>
          </w:rPr>
          <w:delText>///</w:delText>
        </w:r>
        <w:r w:rsidDel="00805A3B">
          <w:rPr>
            <w:color w:val="008000"/>
            <w:sz w:val="20"/>
            <w:szCs w:val="20"/>
          </w:rPr>
          <w:delText xml:space="preserve"> </w:delText>
        </w:r>
        <w:r w:rsidDel="00805A3B">
          <w:rPr>
            <w:color w:val="808080"/>
            <w:sz w:val="20"/>
            <w:szCs w:val="20"/>
          </w:rPr>
          <w:delText>&lt;summary&gt;</w:delText>
        </w:r>
      </w:del>
    </w:p>
    <w:p w14:paraId="10C31E21" w14:textId="3E56A404" w:rsidR="00942C25" w:rsidDel="00151998" w:rsidRDefault="009C5CA0">
      <w:pPr>
        <w:spacing w:after="0" w:line="240" w:lineRule="auto"/>
        <w:rPr>
          <w:del w:id="4041" w:author="Ravindra Akella" w:date="2019-11-26T09:30:00Z"/>
          <w:color w:val="000000"/>
          <w:sz w:val="20"/>
          <w:szCs w:val="20"/>
        </w:rPr>
      </w:pPr>
      <w:del w:id="4042" w:author="Ravindra Akella" w:date="2019-11-26T09:30:00Z">
        <w:r w:rsidDel="00151998">
          <w:rPr>
            <w:color w:val="000000"/>
            <w:sz w:val="20"/>
            <w:szCs w:val="20"/>
          </w:rPr>
          <w:delText xml:space="preserve">        </w:delText>
        </w:r>
        <w:r w:rsidDel="00151998">
          <w:rPr>
            <w:color w:val="808080"/>
            <w:sz w:val="20"/>
            <w:szCs w:val="20"/>
          </w:rPr>
          <w:delText>///</w:delText>
        </w:r>
        <w:r w:rsidDel="00151998">
          <w:rPr>
            <w:color w:val="008000"/>
            <w:sz w:val="20"/>
            <w:szCs w:val="20"/>
          </w:rPr>
          <w:delText xml:space="preserve"> Callback method</w:delText>
        </w:r>
      </w:del>
    </w:p>
    <w:p w14:paraId="28677FEE" w14:textId="6C4FE47A" w:rsidR="00942C25" w:rsidDel="00805A3B" w:rsidRDefault="009C5CA0">
      <w:pPr>
        <w:spacing w:after="0" w:line="240" w:lineRule="auto"/>
        <w:rPr>
          <w:del w:id="4043" w:author="Ravindra Akella" w:date="2019-11-26T09:29:00Z"/>
          <w:color w:val="000000"/>
          <w:sz w:val="20"/>
          <w:szCs w:val="20"/>
        </w:rPr>
      </w:pPr>
      <w:del w:id="4044" w:author="Ravindra Akella" w:date="2019-11-26T09:29:00Z">
        <w:r w:rsidDel="00805A3B">
          <w:rPr>
            <w:color w:val="000000"/>
            <w:sz w:val="20"/>
            <w:szCs w:val="20"/>
          </w:rPr>
          <w:delText xml:space="preserve">        </w:delText>
        </w:r>
        <w:r w:rsidDel="00805A3B">
          <w:rPr>
            <w:color w:val="808080"/>
            <w:sz w:val="20"/>
            <w:szCs w:val="20"/>
          </w:rPr>
          <w:delText>///</w:delText>
        </w:r>
        <w:r w:rsidDel="00805A3B">
          <w:rPr>
            <w:color w:val="008000"/>
            <w:sz w:val="20"/>
            <w:szCs w:val="20"/>
          </w:rPr>
          <w:delText xml:space="preserve"> </w:delText>
        </w:r>
        <w:r w:rsidDel="00805A3B">
          <w:rPr>
            <w:color w:val="808080"/>
            <w:sz w:val="20"/>
            <w:szCs w:val="20"/>
          </w:rPr>
          <w:delText>&lt;/summary&gt;</w:delText>
        </w:r>
      </w:del>
    </w:p>
    <w:p w14:paraId="25A38552" w14:textId="2D11B822" w:rsidR="00942C25" w:rsidDel="00805A3B" w:rsidRDefault="009C5CA0">
      <w:pPr>
        <w:spacing w:after="0" w:line="240" w:lineRule="auto"/>
        <w:rPr>
          <w:del w:id="4045" w:author="Ravindra Akella" w:date="2019-11-26T09:29:00Z"/>
          <w:color w:val="000000"/>
          <w:sz w:val="20"/>
          <w:szCs w:val="20"/>
        </w:rPr>
      </w:pPr>
      <w:del w:id="4046" w:author="Ravindra Akella" w:date="2019-11-26T09:29:00Z">
        <w:r w:rsidDel="00805A3B">
          <w:rPr>
            <w:color w:val="000000"/>
            <w:sz w:val="20"/>
            <w:szCs w:val="20"/>
          </w:rPr>
          <w:delText xml:space="preserve">        </w:delText>
        </w:r>
        <w:r w:rsidDel="00805A3B">
          <w:rPr>
            <w:color w:val="808080"/>
            <w:sz w:val="20"/>
            <w:szCs w:val="20"/>
          </w:rPr>
          <w:delText>///</w:delText>
        </w:r>
        <w:r w:rsidDel="00805A3B">
          <w:rPr>
            <w:color w:val="008000"/>
            <w:sz w:val="20"/>
            <w:szCs w:val="20"/>
          </w:rPr>
          <w:delText xml:space="preserve"> </w:delText>
        </w:r>
        <w:r w:rsidDel="00805A3B">
          <w:rPr>
            <w:color w:val="808080"/>
            <w:sz w:val="20"/>
            <w:szCs w:val="20"/>
          </w:rPr>
          <w:delText>&lt;param name="</w:delText>
        </w:r>
        <w:r w:rsidDel="00805A3B">
          <w:rPr>
            <w:color w:val="000000"/>
            <w:sz w:val="20"/>
            <w:szCs w:val="20"/>
          </w:rPr>
          <w:delText xml:space="preserve"> asyncResult</w:delText>
        </w:r>
        <w:r w:rsidDel="00805A3B">
          <w:rPr>
            <w:color w:val="808080"/>
            <w:sz w:val="20"/>
            <w:szCs w:val="20"/>
          </w:rPr>
          <w:delText xml:space="preserve"> "&gt;&lt;/param&gt;</w:delText>
        </w:r>
      </w:del>
    </w:p>
    <w:p w14:paraId="0D3E714C" w14:textId="1A142E1A" w:rsidR="00942C25" w:rsidDel="00151998" w:rsidRDefault="009C5CA0">
      <w:pPr>
        <w:spacing w:after="0" w:line="240" w:lineRule="auto"/>
        <w:rPr>
          <w:del w:id="4047" w:author="Ravindra Akella" w:date="2019-11-26T09:30:00Z"/>
          <w:color w:val="000000"/>
          <w:sz w:val="20"/>
          <w:szCs w:val="20"/>
        </w:rPr>
      </w:pPr>
      <w:del w:id="4048" w:author="Ravindra Akella" w:date="2019-11-26T09:30:00Z">
        <w:r w:rsidDel="00151998">
          <w:rPr>
            <w:color w:val="000000"/>
            <w:sz w:val="20"/>
            <w:szCs w:val="20"/>
          </w:rPr>
          <w:delText xml:space="preserve">        </w:delText>
        </w:r>
        <w:r w:rsidDel="00151998">
          <w:rPr>
            <w:color w:val="0000FF"/>
            <w:sz w:val="20"/>
            <w:szCs w:val="20"/>
          </w:rPr>
          <w:delText>private</w:delText>
        </w:r>
        <w:r w:rsidDel="00151998">
          <w:rPr>
            <w:color w:val="000000"/>
            <w:sz w:val="20"/>
            <w:szCs w:val="20"/>
          </w:rPr>
          <w:delText xml:space="preserve"> </w:delText>
        </w:r>
        <w:r w:rsidDel="00151998">
          <w:rPr>
            <w:color w:val="0000FF"/>
            <w:sz w:val="20"/>
            <w:szCs w:val="20"/>
          </w:rPr>
          <w:delText>static</w:delText>
        </w:r>
        <w:r w:rsidDel="00151998">
          <w:rPr>
            <w:color w:val="000000"/>
            <w:sz w:val="20"/>
            <w:szCs w:val="20"/>
          </w:rPr>
          <w:delText xml:space="preserve"> </w:delText>
        </w:r>
        <w:r w:rsidDel="00151998">
          <w:rPr>
            <w:color w:val="0000FF"/>
            <w:sz w:val="20"/>
            <w:szCs w:val="20"/>
          </w:rPr>
          <w:delText>void</w:delText>
        </w:r>
        <w:r w:rsidDel="00151998">
          <w:rPr>
            <w:color w:val="000000"/>
            <w:sz w:val="20"/>
            <w:szCs w:val="20"/>
          </w:rPr>
          <w:delText xml:space="preserve"> EndRead(IAsyncResult asyncResult)</w:delText>
        </w:r>
      </w:del>
    </w:p>
    <w:p w14:paraId="2F8D2BEB" w14:textId="1CCB74E9" w:rsidR="00942C25" w:rsidDel="00151998" w:rsidRDefault="009C5CA0">
      <w:pPr>
        <w:spacing w:after="0" w:line="240" w:lineRule="auto"/>
        <w:rPr>
          <w:del w:id="4049" w:author="Ravindra Akella" w:date="2019-11-26T09:30:00Z"/>
          <w:color w:val="000000"/>
          <w:sz w:val="20"/>
          <w:szCs w:val="20"/>
        </w:rPr>
      </w:pPr>
      <w:del w:id="4050" w:author="Ravindra Akella" w:date="2019-11-26T09:30:00Z">
        <w:r w:rsidDel="00151998">
          <w:rPr>
            <w:color w:val="000000"/>
            <w:sz w:val="20"/>
            <w:szCs w:val="20"/>
          </w:rPr>
          <w:delText xml:space="preserve">        {</w:delText>
        </w:r>
      </w:del>
    </w:p>
    <w:p w14:paraId="55DA9426" w14:textId="1A65C584" w:rsidR="00942C25" w:rsidDel="00151998" w:rsidRDefault="009C5CA0">
      <w:pPr>
        <w:spacing w:after="0" w:line="240" w:lineRule="auto"/>
        <w:rPr>
          <w:del w:id="4051" w:author="Ravindra Akella" w:date="2019-11-26T09:30:00Z"/>
          <w:color w:val="000000"/>
          <w:sz w:val="20"/>
          <w:szCs w:val="20"/>
        </w:rPr>
      </w:pPr>
      <w:del w:id="4052" w:author="Ravindra Akella" w:date="2019-11-26T09:30:00Z">
        <w:r w:rsidDel="00151998">
          <w:rPr>
            <w:color w:val="000000"/>
            <w:sz w:val="20"/>
            <w:szCs w:val="20"/>
          </w:rPr>
          <w:delText xml:space="preserve">            Console.WriteLine(</w:delText>
        </w:r>
        <w:r w:rsidDel="00151998">
          <w:rPr>
            <w:color w:val="A31515"/>
            <w:sz w:val="20"/>
            <w:szCs w:val="20"/>
          </w:rPr>
          <w:delText xml:space="preserve">$" Managed Thread Id in endread is : </w:delText>
        </w:r>
        <w:r w:rsidDel="00151998">
          <w:rPr>
            <w:color w:val="000000"/>
            <w:sz w:val="20"/>
            <w:szCs w:val="20"/>
          </w:rPr>
          <w:delText>{Thread.CurrentThread.ManagedThreadId}</w:delText>
        </w:r>
        <w:r w:rsidDel="00151998">
          <w:rPr>
            <w:color w:val="A31515"/>
            <w:sz w:val="20"/>
            <w:szCs w:val="20"/>
          </w:rPr>
          <w:delText>"</w:delText>
        </w:r>
        <w:r w:rsidDel="00151998">
          <w:rPr>
            <w:color w:val="000000"/>
            <w:sz w:val="20"/>
            <w:szCs w:val="20"/>
          </w:rPr>
          <w:delText xml:space="preserve">); </w:delText>
        </w:r>
        <w:r w:rsidDel="00151998">
          <w:rPr>
            <w:color w:val="008000"/>
            <w:sz w:val="20"/>
            <w:szCs w:val="20"/>
          </w:rPr>
          <w:delText>//// The managed thread identifier.</w:delText>
        </w:r>
      </w:del>
    </w:p>
    <w:p w14:paraId="3D7259B9" w14:textId="2078FEA4" w:rsidR="00942C25" w:rsidDel="00151998" w:rsidRDefault="009C5CA0">
      <w:pPr>
        <w:spacing w:after="0" w:line="240" w:lineRule="auto"/>
        <w:rPr>
          <w:del w:id="4053" w:author="Ravindra Akella" w:date="2019-11-26T09:30:00Z"/>
          <w:color w:val="000000"/>
          <w:sz w:val="20"/>
          <w:szCs w:val="20"/>
        </w:rPr>
      </w:pPr>
      <w:del w:id="4054" w:author="Ravindra Akella" w:date="2019-11-26T09:30:00Z">
        <w:r w:rsidDel="00151998">
          <w:rPr>
            <w:color w:val="000000"/>
            <w:sz w:val="20"/>
            <w:szCs w:val="20"/>
          </w:rPr>
          <w:delText xml:space="preserve">            FileStream fs = (FileStream) asyncResult.AsyncState;</w:delText>
        </w:r>
      </w:del>
    </w:p>
    <w:p w14:paraId="66E8DD2E" w14:textId="4ECB75E3" w:rsidR="00942C25" w:rsidDel="00151998" w:rsidRDefault="009C5CA0">
      <w:pPr>
        <w:spacing w:after="0" w:line="240" w:lineRule="auto"/>
        <w:rPr>
          <w:del w:id="4055" w:author="Ravindra Akella" w:date="2019-11-26T09:30:00Z"/>
          <w:color w:val="000000"/>
          <w:sz w:val="20"/>
          <w:szCs w:val="20"/>
        </w:rPr>
      </w:pPr>
      <w:del w:id="4056" w:author="Ravindra Akella" w:date="2019-11-26T09:30:00Z">
        <w:r w:rsidDel="00151998">
          <w:rPr>
            <w:color w:val="000000"/>
            <w:sz w:val="20"/>
            <w:szCs w:val="20"/>
          </w:rPr>
          <w:delText xml:space="preserve">            Int32 numBytesRead = fs.EndRead(asyncResult);</w:delText>
        </w:r>
      </w:del>
    </w:p>
    <w:p w14:paraId="0E7A18C9" w14:textId="038E796C" w:rsidR="00942C25" w:rsidDel="00151998" w:rsidRDefault="009C5CA0">
      <w:pPr>
        <w:spacing w:after="0" w:line="240" w:lineRule="auto"/>
        <w:rPr>
          <w:del w:id="4057" w:author="Ravindra Akella" w:date="2019-11-26T09:30:00Z"/>
          <w:color w:val="000000"/>
          <w:sz w:val="20"/>
          <w:szCs w:val="20"/>
        </w:rPr>
      </w:pPr>
      <w:del w:id="4058" w:author="Ravindra Akella" w:date="2019-11-26T09:30:00Z">
        <w:r w:rsidDel="00151998">
          <w:rPr>
            <w:color w:val="000000"/>
            <w:sz w:val="20"/>
            <w:szCs w:val="20"/>
          </w:rPr>
          <w:delText xml:space="preserve">            Console.WriteLine(</w:delText>
        </w:r>
        <w:r w:rsidDel="00151998">
          <w:rPr>
            <w:color w:val="A31515"/>
            <w:sz w:val="20"/>
            <w:szCs w:val="20"/>
          </w:rPr>
          <w:delText xml:space="preserve">$" Number of bytes - </w:delText>
        </w:r>
        <w:r w:rsidDel="00151998">
          <w:rPr>
            <w:color w:val="000000"/>
            <w:sz w:val="20"/>
            <w:szCs w:val="20"/>
          </w:rPr>
          <w:delText>{numBytesRead}</w:delText>
        </w:r>
        <w:r w:rsidDel="00151998">
          <w:rPr>
            <w:color w:val="A31515"/>
            <w:sz w:val="20"/>
            <w:szCs w:val="20"/>
          </w:rPr>
          <w:delText>"</w:delText>
        </w:r>
        <w:r w:rsidDel="00151998">
          <w:rPr>
            <w:color w:val="000000"/>
            <w:sz w:val="20"/>
            <w:szCs w:val="20"/>
          </w:rPr>
          <w:delText>);</w:delText>
        </w:r>
      </w:del>
    </w:p>
    <w:p w14:paraId="7D15A025" w14:textId="01EDD591" w:rsidR="00942C25" w:rsidDel="00151998" w:rsidRDefault="009C5CA0">
      <w:pPr>
        <w:spacing w:after="0" w:line="240" w:lineRule="auto"/>
        <w:rPr>
          <w:del w:id="4059" w:author="Ravindra Akella" w:date="2019-11-26T09:30:00Z"/>
          <w:color w:val="000000"/>
          <w:sz w:val="20"/>
          <w:szCs w:val="20"/>
        </w:rPr>
      </w:pPr>
      <w:del w:id="4060" w:author="Ravindra Akella" w:date="2019-11-26T09:30:00Z">
        <w:r w:rsidDel="00151998">
          <w:rPr>
            <w:color w:val="000000"/>
            <w:sz w:val="20"/>
            <w:szCs w:val="20"/>
          </w:rPr>
          <w:delText xml:space="preserve">            Console.WriteLine(Encoding.UTF8.GetString(bytes));</w:delText>
        </w:r>
      </w:del>
    </w:p>
    <w:p w14:paraId="41ADB66F" w14:textId="163C6FFC" w:rsidR="00942C25" w:rsidDel="00151998" w:rsidRDefault="009C5CA0">
      <w:pPr>
        <w:spacing w:after="0" w:line="240" w:lineRule="auto"/>
        <w:rPr>
          <w:del w:id="4061" w:author="Ravindra Akella" w:date="2019-11-26T09:30:00Z"/>
          <w:color w:val="000000"/>
          <w:sz w:val="20"/>
          <w:szCs w:val="20"/>
        </w:rPr>
      </w:pPr>
      <w:del w:id="4062" w:author="Ravindra Akella" w:date="2019-11-26T09:30:00Z">
        <w:r w:rsidDel="00151998">
          <w:rPr>
            <w:color w:val="000000"/>
            <w:sz w:val="20"/>
            <w:szCs w:val="20"/>
          </w:rPr>
          <w:delText xml:space="preserve">            fs.Close();</w:delText>
        </w:r>
      </w:del>
    </w:p>
    <w:p w14:paraId="403C9811" w14:textId="613ED9A6" w:rsidR="00942C25" w:rsidDel="00151998" w:rsidRDefault="009C5CA0">
      <w:pPr>
        <w:spacing w:after="0" w:line="240" w:lineRule="auto"/>
        <w:rPr>
          <w:del w:id="4063" w:author="Ravindra Akella" w:date="2019-11-26T09:30:00Z"/>
          <w:color w:val="000000"/>
          <w:sz w:val="20"/>
          <w:szCs w:val="20"/>
        </w:rPr>
      </w:pPr>
      <w:del w:id="4064" w:author="Ravindra Akella" w:date="2019-11-26T09:30:00Z">
        <w:r w:rsidDel="00151998">
          <w:rPr>
            <w:color w:val="000000"/>
            <w:sz w:val="20"/>
            <w:szCs w:val="20"/>
          </w:rPr>
          <w:delText xml:space="preserve">        }</w:delText>
        </w:r>
      </w:del>
    </w:p>
    <w:p w14:paraId="6FA2928C" w14:textId="72C07A3B" w:rsidR="00942C25" w:rsidRDefault="009C5CA0">
      <w:pPr>
        <w:rPr>
          <w:ins w:id="4065" w:author="Ravindra Akella" w:date="2019-11-26T09:26:00Z"/>
          <w:color w:val="000000"/>
          <w:sz w:val="20"/>
          <w:szCs w:val="20"/>
        </w:rPr>
      </w:pPr>
      <w:r>
        <w:rPr>
          <w:color w:val="000000"/>
          <w:sz w:val="20"/>
          <w:szCs w:val="20"/>
        </w:rPr>
        <w:t xml:space="preserve">    }</w:t>
      </w:r>
      <w:commentRangeStart w:id="4066"/>
      <w:commentRangeStart w:id="4067"/>
      <w:commentRangeEnd w:id="4066"/>
      <w:r>
        <w:rPr>
          <w:rStyle w:val="CommentReference"/>
        </w:rPr>
        <w:commentReference w:id="4066"/>
      </w:r>
      <w:commentRangeEnd w:id="4067"/>
      <w:r w:rsidR="009D2B64">
        <w:rPr>
          <w:rStyle w:val="CommentReference"/>
        </w:rPr>
        <w:commentReference w:id="4067"/>
      </w:r>
    </w:p>
    <w:p w14:paraId="5D1E1FE5" w14:textId="1F0CEA53" w:rsidR="009D2B64" w:rsidRDefault="0084037F">
      <w:pPr>
        <w:rPr>
          <w:color w:val="000000"/>
          <w:sz w:val="20"/>
          <w:szCs w:val="20"/>
        </w:rPr>
      </w:pPr>
      <w:ins w:id="4068" w:author="Ravindra Akella" w:date="2019-11-26T09:33:00Z">
        <w:r>
          <w:rPr>
            <w:rFonts w:ascii="Palatino Linotype" w:eastAsia="Palatino Linotype" w:hAnsi="Palatino Linotype" w:cs="Palatino Linotype"/>
            <w:color w:val="000000"/>
            <w:sz w:val="21"/>
            <w:szCs w:val="21"/>
          </w:rPr>
          <w:t>Here we are passing c</w:t>
        </w:r>
      </w:ins>
      <w:ins w:id="4069" w:author="Ravindra Akella" w:date="2019-11-26T09:34:00Z">
        <w:r>
          <w:rPr>
            <w:rFonts w:ascii="Palatino Linotype" w:eastAsia="Palatino Linotype" w:hAnsi="Palatino Linotype" w:cs="Palatino Linotype"/>
            <w:color w:val="000000"/>
            <w:sz w:val="21"/>
            <w:szCs w:val="21"/>
          </w:rPr>
          <w:t xml:space="preserve">allback to </w:t>
        </w:r>
        <w:r w:rsidRPr="0084037F">
          <w:rPr>
            <w:rFonts w:ascii="Palatino Linotype" w:eastAsia="Palatino Linotype" w:hAnsi="Palatino Linotype" w:cs="Palatino Linotype"/>
            <w:color w:val="000000"/>
            <w:sz w:val="21"/>
            <w:szCs w:val="21"/>
            <w:rPrChange w:id="4070" w:author="Ravindra Akella" w:date="2019-11-26T09:34:00Z">
              <w:rPr>
                <w:color w:val="000000"/>
                <w:sz w:val="20"/>
                <w:szCs w:val="20"/>
              </w:rPr>
            </w:rPrChange>
          </w:rPr>
          <w:t>BeginRead</w:t>
        </w:r>
        <w:r>
          <w:rPr>
            <w:rFonts w:ascii="Palatino Linotype" w:eastAsia="Palatino Linotype" w:hAnsi="Palatino Linotype" w:cs="Palatino Linotype"/>
            <w:color w:val="000000"/>
            <w:sz w:val="21"/>
            <w:szCs w:val="21"/>
          </w:rPr>
          <w:t xml:space="preserve"> which takes care of parallelly reading the file.</w:t>
        </w:r>
        <w:r w:rsidRPr="002A4E75">
          <w:rPr>
            <w:rFonts w:ascii="Palatino Linotype" w:eastAsia="Palatino Linotype" w:hAnsi="Palatino Linotype" w:cs="Palatino Linotype"/>
            <w:color w:val="000000"/>
            <w:sz w:val="21"/>
            <w:szCs w:val="21"/>
          </w:rPr>
          <w:t xml:space="preserve"> </w:t>
        </w:r>
      </w:ins>
      <w:ins w:id="4071" w:author="Ravindra Akella" w:date="2019-11-26T09:26:00Z">
        <w:r w:rsidR="009D2B64" w:rsidRPr="002A4E75">
          <w:rPr>
            <w:rFonts w:ascii="Palatino Linotype" w:eastAsia="Palatino Linotype" w:hAnsi="Palatino Linotype" w:cs="Palatino Linotype"/>
            <w:color w:val="000000"/>
            <w:sz w:val="21"/>
            <w:szCs w:val="21"/>
          </w:rPr>
          <w:t>Once we run this code it will give output as shown in Figure 6.1</w:t>
        </w:r>
        <w:r w:rsidR="009D2B64">
          <w:rPr>
            <w:rFonts w:ascii="Palatino Linotype" w:eastAsia="Palatino Linotype" w:hAnsi="Palatino Linotype" w:cs="Palatino Linotype"/>
            <w:color w:val="000000"/>
            <w:sz w:val="21"/>
            <w:szCs w:val="21"/>
          </w:rPr>
          <w:t>4</w:t>
        </w:r>
      </w:ins>
    </w:p>
    <w:p w14:paraId="1C1248D2" w14:textId="77777777" w:rsidR="00942C25" w:rsidRDefault="009C5CA0">
      <w:pPr>
        <w:rPr>
          <w:rFonts w:ascii="Palatino Linotype" w:eastAsia="Palatino Linotype" w:hAnsi="Palatino Linotype" w:cs="Palatino Linotype"/>
          <w:b/>
          <w:sz w:val="20"/>
          <w:szCs w:val="20"/>
        </w:rPr>
      </w:pPr>
      <w:r>
        <w:rPr>
          <w:noProof/>
        </w:rPr>
        <w:drawing>
          <wp:inline distT="0" distB="0" distL="0" distR="0" wp14:anchorId="113BE5C3" wp14:editId="44125648">
            <wp:extent cx="5941695" cy="1733550"/>
            <wp:effectExtent l="0" t="0" r="1905"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5945281" cy="1734596"/>
                    </a:xfrm>
                    <a:prstGeom prst="rect">
                      <a:avLst/>
                    </a:prstGeom>
                    <a:ln/>
                  </pic:spPr>
                </pic:pic>
              </a:graphicData>
            </a:graphic>
          </wp:inline>
        </w:drawing>
      </w:r>
    </w:p>
    <w:p w14:paraId="04806288" w14:textId="0C07FB02" w:rsidR="00942C25" w:rsidRDefault="00CD4B2E">
      <w:pPr>
        <w:rPr>
          <w:rFonts w:ascii="Palatino Linotype" w:eastAsia="Palatino Linotype" w:hAnsi="Palatino Linotype" w:cs="Palatino Linotype"/>
          <w:b/>
          <w:sz w:val="20"/>
          <w:szCs w:val="20"/>
        </w:rPr>
      </w:pPr>
      <w:sdt>
        <w:sdtPr>
          <w:tag w:val="goog_rdk_36"/>
          <w:id w:val="-1734305870"/>
        </w:sdtPr>
        <w:sdtContent/>
      </w:sdt>
      <w:r w:rsidR="009C5CA0">
        <w:rPr>
          <w:rFonts w:ascii="Palatino Linotype" w:eastAsia="Palatino Linotype" w:hAnsi="Palatino Linotype" w:cs="Palatino Linotype"/>
          <w:b/>
          <w:sz w:val="20"/>
          <w:szCs w:val="20"/>
        </w:rPr>
        <w:t>Fig</w:t>
      </w:r>
      <w:ins w:id="4072" w:author="Ravindra Akella" w:date="2019-11-23T19:56:00Z">
        <w:r w:rsidR="00C832D5">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4073" w:author="Ravindra Akella" w:date="2019-11-23T20:01:00Z">
        <w:r w:rsidR="009C5CA0" w:rsidDel="00D5253B">
          <w:rPr>
            <w:rFonts w:ascii="Palatino Linotype" w:eastAsia="Palatino Linotype" w:hAnsi="Palatino Linotype" w:cs="Palatino Linotype"/>
            <w:b/>
            <w:sz w:val="20"/>
            <w:szCs w:val="20"/>
          </w:rPr>
          <w:delText>0</w:delText>
        </w:r>
      </w:del>
      <w:ins w:id="4074" w:author="Ravindra Akella" w:date="2019-11-23T20:01:00Z">
        <w:r w:rsidR="00D5253B">
          <w:rPr>
            <w:rFonts w:ascii="Palatino Linotype" w:eastAsia="Palatino Linotype" w:hAnsi="Palatino Linotype" w:cs="Palatino Linotype"/>
            <w:b/>
            <w:sz w:val="20"/>
            <w:szCs w:val="20"/>
          </w:rPr>
          <w:t>4</w:t>
        </w:r>
      </w:ins>
      <w:r w:rsidR="009C5CA0">
        <w:rPr>
          <w:rFonts w:ascii="Palatino Linotype" w:eastAsia="Palatino Linotype" w:hAnsi="Palatino Linotype" w:cs="Palatino Linotype"/>
          <w:b/>
          <w:sz w:val="20"/>
          <w:szCs w:val="20"/>
        </w:rPr>
        <w:t xml:space="preserve"> – Output of file read using APM pattern with callback</w:t>
      </w:r>
    </w:p>
    <w:p w14:paraId="7265B65F" w14:textId="08D24B60"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75" w:author="Ravindra Akella" w:date="2019-11-26T09:36:00Z"/>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However, </w:t>
      </w:r>
      <w:r>
        <w:rPr>
          <w:rFonts w:ascii="Palatino Linotype" w:eastAsia="Palatino Linotype" w:hAnsi="Palatino Linotype" w:cs="Palatino Linotype"/>
          <w:sz w:val="21"/>
          <w:szCs w:val="21"/>
        </w:rPr>
        <w:t>with the introduction</w:t>
      </w:r>
      <w:r>
        <w:rPr>
          <w:rFonts w:ascii="Palatino Linotype" w:eastAsia="Palatino Linotype" w:hAnsi="Palatino Linotype" w:cs="Palatino Linotype"/>
          <w:color w:val="000000"/>
          <w:sz w:val="21"/>
          <w:szCs w:val="21"/>
        </w:rPr>
        <w:t xml:space="preserve"> of TAP, APM is no longer </w:t>
      </w:r>
      <w:r>
        <w:rPr>
          <w:rFonts w:ascii="Palatino Linotype" w:eastAsia="Palatino Linotype" w:hAnsi="Palatino Linotype" w:cs="Palatino Linotype"/>
          <w:sz w:val="21"/>
          <w:szCs w:val="21"/>
        </w:rPr>
        <w:t>recommended, so</w:t>
      </w:r>
      <w:r>
        <w:rPr>
          <w:rFonts w:ascii="Palatino Linotype" w:eastAsia="Palatino Linotype" w:hAnsi="Palatino Linotype" w:cs="Palatino Linotype"/>
          <w:color w:val="000000"/>
          <w:sz w:val="21"/>
          <w:szCs w:val="21"/>
        </w:rPr>
        <w:t xml:space="preserve"> it is good to know about APM but not recommended to use it. </w:t>
      </w:r>
    </w:p>
    <w:p w14:paraId="06A26637" w14:textId="77777777" w:rsidR="00615AC6" w:rsidRDefault="00615AC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43124968"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2F96EE07" w14:textId="77777777" w:rsidR="00942C25" w:rsidRDefault="009C5CA0">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lastRenderedPageBreak/>
        <w:t>APM to TAP wrapper</w:t>
      </w:r>
    </w:p>
    <w:p w14:paraId="4C3654D0"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One use case where this can help is if there is a legac</w:t>
      </w:r>
      <w:bookmarkStart w:id="4076" w:name="_GoBack"/>
      <w:bookmarkEnd w:id="4076"/>
      <w:r>
        <w:rPr>
          <w:rFonts w:ascii="Palatino Linotype" w:eastAsia="Palatino Linotype" w:hAnsi="Palatino Linotype" w:cs="Palatino Linotype"/>
          <w:color w:val="000000"/>
          <w:sz w:val="21"/>
          <w:szCs w:val="21"/>
        </w:rPr>
        <w:t xml:space="preserve">y/third party library which supports async operation using APM methods (BeginOperation/ EndOperation) , it is good to have understanding of APM so as to build a wrapper that can be used to expose APM operations as TAP operations. </w:t>
      </w:r>
    </w:p>
    <w:p w14:paraId="5B609A55"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This can be implemented by using Task.Factory.FromAsync method which takes Begin and End method as input and return a Task. For example, to read a file TAP  wrapper method around it’s APM methods would look like below code</w:t>
      </w:r>
    </w:p>
    <w:p w14:paraId="240DA8DD"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3B13F509" w14:textId="77777777" w:rsidR="00942C25" w:rsidRDefault="009C5CA0">
      <w:pPr>
        <w:spacing w:after="0" w:line="240" w:lineRule="auto"/>
        <w:rPr>
          <w:color w:val="000000"/>
          <w:sz w:val="20"/>
          <w:szCs w:val="20"/>
        </w:rPr>
      </w:pPr>
      <w:r>
        <w:rPr>
          <w:color w:val="0000FF"/>
          <w:sz w:val="20"/>
          <w:szCs w:val="20"/>
        </w:rPr>
        <w:t xml:space="preserve">       </w:t>
      </w:r>
      <w:r>
        <w:rPr>
          <w:color w:val="000000"/>
          <w:sz w:val="20"/>
          <w:szCs w:val="20"/>
        </w:rPr>
        <w:t>Task&lt;</w:t>
      </w:r>
      <w:r>
        <w:rPr>
          <w:color w:val="0000FF"/>
          <w:sz w:val="20"/>
          <w:szCs w:val="20"/>
        </w:rPr>
        <w:t>int</w:t>
      </w:r>
      <w:r>
        <w:rPr>
          <w:color w:val="000000"/>
          <w:sz w:val="20"/>
          <w:szCs w:val="20"/>
        </w:rPr>
        <w:t xml:space="preserve">&gt; </w:t>
      </w:r>
      <w:proofErr w:type="spellStart"/>
      <w:r>
        <w:rPr>
          <w:color w:val="000000"/>
          <w:sz w:val="20"/>
          <w:szCs w:val="20"/>
        </w:rPr>
        <w:t>ReadAsyncAPMWrapper</w:t>
      </w:r>
      <w:proofErr w:type="spellEnd"/>
      <w:r>
        <w:rPr>
          <w:color w:val="000000"/>
          <w:sz w:val="20"/>
          <w:szCs w:val="20"/>
        </w:rPr>
        <w:t xml:space="preserve">(FileStream fs, </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w:t>
      </w:r>
    </w:p>
    <w:p w14:paraId="07AC3071" w14:textId="77777777" w:rsidR="00942C25" w:rsidRDefault="009C5CA0">
      <w:pPr>
        <w:spacing w:after="0" w:line="240" w:lineRule="auto"/>
        <w:rPr>
          <w:color w:val="000000"/>
          <w:sz w:val="20"/>
          <w:szCs w:val="20"/>
        </w:rPr>
      </w:pPr>
      <w:r>
        <w:rPr>
          <w:color w:val="000000"/>
          <w:sz w:val="20"/>
          <w:szCs w:val="20"/>
        </w:rPr>
        <w:t xml:space="preserve">        {</w:t>
      </w:r>
    </w:p>
    <w:p w14:paraId="73CB0E2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Task&lt;</w:t>
      </w:r>
      <w:r>
        <w:rPr>
          <w:color w:val="0000FF"/>
          <w:sz w:val="20"/>
          <w:szCs w:val="20"/>
        </w:rPr>
        <w:t>int</w:t>
      </w:r>
      <w:r>
        <w:rPr>
          <w:color w:val="000000"/>
          <w:sz w:val="20"/>
          <w:szCs w:val="20"/>
        </w:rPr>
        <w:t>&gt;.</w:t>
      </w:r>
      <w:proofErr w:type="spellStart"/>
      <w:r>
        <w:rPr>
          <w:color w:val="000000"/>
          <w:sz w:val="20"/>
          <w:szCs w:val="20"/>
        </w:rPr>
        <w:t>Factory.FromAsync</w:t>
      </w:r>
      <w:proofErr w:type="spellEnd"/>
      <w:r>
        <w:rPr>
          <w:color w:val="000000"/>
          <w:sz w:val="20"/>
          <w:szCs w:val="20"/>
        </w:rPr>
        <w:t>(</w:t>
      </w:r>
      <w:proofErr w:type="spellStart"/>
      <w:r>
        <w:rPr>
          <w:color w:val="000000"/>
          <w:sz w:val="20"/>
          <w:szCs w:val="20"/>
        </w:rPr>
        <w:t>fs.BeginRead</w:t>
      </w:r>
      <w:proofErr w:type="spellEnd"/>
      <w:r>
        <w:rPr>
          <w:color w:val="000000"/>
          <w:sz w:val="20"/>
          <w:szCs w:val="20"/>
        </w:rPr>
        <w:t xml:space="preserve">, </w:t>
      </w:r>
      <w:proofErr w:type="spellStart"/>
      <w:r>
        <w:rPr>
          <w:color w:val="000000"/>
          <w:sz w:val="20"/>
          <w:szCs w:val="20"/>
        </w:rPr>
        <w:t>fs.EndRead</w:t>
      </w:r>
      <w:proofErr w:type="spellEnd"/>
      <w:r>
        <w:rPr>
          <w:color w:val="000000"/>
          <w:sz w:val="20"/>
          <w:szCs w:val="20"/>
        </w:rPr>
        <w:t xml:space="preserve">, buffer, offset, count, </w:t>
      </w:r>
      <w:r>
        <w:rPr>
          <w:color w:val="0000FF"/>
          <w:sz w:val="20"/>
          <w:szCs w:val="20"/>
        </w:rPr>
        <w:t>null</w:t>
      </w:r>
      <w:r>
        <w:rPr>
          <w:color w:val="000000"/>
          <w:sz w:val="20"/>
          <w:szCs w:val="20"/>
        </w:rPr>
        <w:t>);</w:t>
      </w:r>
    </w:p>
    <w:p w14:paraId="4FEBDE37"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26B8C637"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1998E47B"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This method can be called just like any other TAP method with await keyword. Something like</w:t>
      </w:r>
    </w:p>
    <w:p w14:paraId="1981F483"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298E176A"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xml:space="preserve">, </w:t>
      </w:r>
      <w:proofErr w:type="spellStart"/>
      <w:r>
        <w:rPr>
          <w:color w:val="000000"/>
          <w:sz w:val="20"/>
          <w:szCs w:val="20"/>
        </w:rPr>
        <w:t>FileMode.Open</w:t>
      </w:r>
      <w:proofErr w:type="spellEnd"/>
      <w:r>
        <w:rPr>
          <w:color w:val="000000"/>
          <w:sz w:val="20"/>
          <w:szCs w:val="20"/>
        </w:rPr>
        <w:t xml:space="preserve">, </w:t>
      </w:r>
      <w:proofErr w:type="spellStart"/>
      <w:r>
        <w:rPr>
          <w:color w:val="000000"/>
          <w:sz w:val="20"/>
          <w:szCs w:val="20"/>
        </w:rPr>
        <w:t>FileAccess.Read</w:t>
      </w:r>
      <w:proofErr w:type="spellEnd"/>
      <w:r>
        <w:rPr>
          <w:color w:val="000000"/>
          <w:sz w:val="20"/>
          <w:szCs w:val="20"/>
        </w:rPr>
        <w:t xml:space="preserve">, </w:t>
      </w:r>
      <w:proofErr w:type="spellStart"/>
      <w:r>
        <w:rPr>
          <w:color w:val="000000"/>
          <w:sz w:val="20"/>
          <w:szCs w:val="20"/>
        </w:rPr>
        <w:t>FileShare.Read</w:t>
      </w:r>
      <w:proofErr w:type="spellEnd"/>
      <w:r>
        <w:rPr>
          <w:color w:val="000000"/>
          <w:sz w:val="20"/>
          <w:szCs w:val="20"/>
        </w:rPr>
        <w:t xml:space="preserve">, </w:t>
      </w:r>
      <w:proofErr w:type="spellStart"/>
      <w:r>
        <w:rPr>
          <w:color w:val="000000"/>
          <w:sz w:val="20"/>
          <w:szCs w:val="20"/>
        </w:rPr>
        <w:t>bytes.Length</w:t>
      </w:r>
      <w:proofErr w:type="spellEnd"/>
      <w:r>
        <w:rPr>
          <w:color w:val="000000"/>
          <w:sz w:val="20"/>
          <w:szCs w:val="20"/>
        </w:rPr>
        <w:t xml:space="preserve">, </w:t>
      </w:r>
      <w:proofErr w:type="spellStart"/>
      <w:r>
        <w:rPr>
          <w:color w:val="000000"/>
          <w:sz w:val="20"/>
          <w:szCs w:val="20"/>
        </w:rPr>
        <w:t>FileOptions.Asynchronous</w:t>
      </w:r>
      <w:proofErr w:type="spellEnd"/>
      <w:r>
        <w:rPr>
          <w:color w:val="000000"/>
          <w:sz w:val="20"/>
          <w:szCs w:val="20"/>
        </w:rPr>
        <w:t>);</w:t>
      </w:r>
    </w:p>
    <w:p w14:paraId="4B24FE78"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roofErr w:type="spellStart"/>
      <w:r>
        <w:rPr>
          <w:color w:val="000000"/>
          <w:sz w:val="20"/>
          <w:szCs w:val="20"/>
        </w:rPr>
        <w:t>numBytesRead</w:t>
      </w:r>
      <w:proofErr w:type="spellEnd"/>
      <w:r>
        <w:rPr>
          <w:color w:val="000000"/>
          <w:sz w:val="20"/>
          <w:szCs w:val="20"/>
        </w:rPr>
        <w:t xml:space="preserve"> = </w:t>
      </w:r>
      <w:r>
        <w:rPr>
          <w:color w:val="0000FF"/>
          <w:sz w:val="20"/>
          <w:szCs w:val="20"/>
        </w:rPr>
        <w:t>await</w:t>
      </w:r>
      <w:r>
        <w:rPr>
          <w:color w:val="000000"/>
          <w:sz w:val="20"/>
          <w:szCs w:val="20"/>
        </w:rPr>
        <w:t xml:space="preserve"> </w:t>
      </w:r>
      <w:proofErr w:type="spellStart"/>
      <w:r>
        <w:rPr>
          <w:color w:val="000000"/>
          <w:sz w:val="20"/>
          <w:szCs w:val="20"/>
        </w:rPr>
        <w:t>ReadAsyncAPMWrapper</w:t>
      </w:r>
      <w:proofErr w:type="spellEnd"/>
      <w:r>
        <w:rPr>
          <w:color w:val="000000"/>
          <w:sz w:val="20"/>
          <w:szCs w:val="20"/>
        </w:rPr>
        <w:t xml:space="preserve">(fs, bytes, 0, </w:t>
      </w:r>
      <w:proofErr w:type="spellStart"/>
      <w:r>
        <w:rPr>
          <w:color w:val="000000"/>
          <w:sz w:val="20"/>
          <w:szCs w:val="20"/>
        </w:rPr>
        <w:t>bytes.Length</w:t>
      </w:r>
      <w:proofErr w:type="spellEnd"/>
      <w:r>
        <w:rPr>
          <w:color w:val="000000"/>
          <w:sz w:val="20"/>
          <w:szCs w:val="20"/>
        </w:rPr>
        <w:t xml:space="preserve">, </w:t>
      </w:r>
      <w:proofErr w:type="spellStart"/>
      <w:r>
        <w:rPr>
          <w:color w:val="000000"/>
          <w:sz w:val="20"/>
          <w:szCs w:val="20"/>
        </w:rPr>
        <w:t>cts.Token</w:t>
      </w:r>
      <w:proofErr w:type="spellEnd"/>
      <w:r>
        <w:rPr>
          <w:color w:val="000000"/>
          <w:sz w:val="20"/>
          <w:szCs w:val="20"/>
        </w:rPr>
        <w:t>);</w:t>
      </w:r>
    </w:p>
    <w:p w14:paraId="65432DF0"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5D46430D"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However, there are limitations with this implementation in </w:t>
      </w:r>
      <w:r>
        <w:rPr>
          <w:rFonts w:ascii="Palatino Linotype" w:eastAsia="Palatino Linotype" w:hAnsi="Palatino Linotype" w:cs="Palatino Linotype"/>
          <w:sz w:val="21"/>
          <w:szCs w:val="21"/>
        </w:rPr>
        <w:t>terms</w:t>
      </w:r>
      <w:r>
        <w:rPr>
          <w:rFonts w:ascii="Palatino Linotype" w:eastAsia="Palatino Linotype" w:hAnsi="Palatino Linotype" w:cs="Palatino Linotype"/>
          <w:color w:val="000000"/>
          <w:sz w:val="21"/>
          <w:szCs w:val="21"/>
        </w:rPr>
        <w:t xml:space="preserve"> of things like cancellation token and better exception handling, logging. So, considering the same example above we will use  BeginRead and EndRead of FileStream class and build a TAP wrapper on top of it by wrapping around APM methods in a Task and using TaskCompletionSource to signal completion or cancellation. The following code demonstrates how to implement a more sophisticated TAP wrapper over APM operations.</w:t>
      </w:r>
    </w:p>
    <w:p w14:paraId="6B873505"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3D09DED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14:paraId="3EB72989" w14:textId="77777777" w:rsidR="00942C25" w:rsidRDefault="009C5CA0">
      <w:pPr>
        <w:spacing w:after="0" w:line="240" w:lineRule="auto"/>
        <w:rPr>
          <w:color w:val="000000"/>
          <w:sz w:val="20"/>
          <w:szCs w:val="20"/>
        </w:rPr>
      </w:pPr>
      <w:r>
        <w:rPr>
          <w:color w:val="000000"/>
          <w:sz w:val="20"/>
          <w:szCs w:val="20"/>
        </w:rPr>
        <w:t xml:space="preserve">    {</w:t>
      </w:r>
    </w:p>
    <w:p w14:paraId="13C14C8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14:paraId="79A1B62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CancellationTokenSource </w:t>
      </w:r>
      <w:proofErr w:type="spellStart"/>
      <w:r>
        <w:rPr>
          <w:color w:val="000000"/>
          <w:sz w:val="20"/>
          <w:szCs w:val="20"/>
        </w:rPr>
        <w:t>cts</w:t>
      </w:r>
      <w:proofErr w:type="spellEnd"/>
      <w:r>
        <w:rPr>
          <w:color w:val="000000"/>
          <w:sz w:val="20"/>
          <w:szCs w:val="20"/>
        </w:rPr>
        <w:t xml:space="preserve"> = </w:t>
      </w:r>
      <w:r>
        <w:rPr>
          <w:color w:val="0000FF"/>
          <w:sz w:val="20"/>
          <w:szCs w:val="20"/>
        </w:rPr>
        <w:t>new</w:t>
      </w:r>
      <w:r>
        <w:rPr>
          <w:color w:val="000000"/>
          <w:sz w:val="20"/>
          <w:szCs w:val="20"/>
        </w:rPr>
        <w:t xml:space="preserve"> CancellationTokenSource();</w:t>
      </w:r>
    </w:p>
    <w:p w14:paraId="4BD4D6B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14:paraId="3F3E3CAA" w14:textId="77777777" w:rsidR="00942C25" w:rsidRDefault="009C5CA0">
      <w:pPr>
        <w:spacing w:after="0" w:line="240" w:lineRule="auto"/>
        <w:rPr>
          <w:color w:val="000000"/>
          <w:sz w:val="20"/>
          <w:szCs w:val="20"/>
        </w:rPr>
      </w:pPr>
      <w:r>
        <w:rPr>
          <w:color w:val="000000"/>
          <w:sz w:val="20"/>
          <w:szCs w:val="20"/>
        </w:rPr>
        <w:t xml:space="preserve">        {</w:t>
      </w:r>
    </w:p>
    <w:p w14:paraId="51AA2E35"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$"Managed Thread Id in Main is : </w:t>
      </w:r>
      <w:r>
        <w:rPr>
          <w:color w:val="000000"/>
          <w:sz w:val="20"/>
          <w:szCs w:val="20"/>
        </w:rPr>
        <w:t>{</w:t>
      </w:r>
      <w:proofErr w:type="spellStart"/>
      <w:r>
        <w:rPr>
          <w:color w:val="000000"/>
          <w:sz w:val="20"/>
          <w:szCs w:val="20"/>
        </w:rPr>
        <w:t>Thread.CurrentThread.ManagedThreadId</w:t>
      </w:r>
      <w:proofErr w:type="spellEnd"/>
      <w:r>
        <w:rPr>
          <w:color w:val="000000"/>
          <w:sz w:val="20"/>
          <w:szCs w:val="20"/>
        </w:rPr>
        <w:t>}</w:t>
      </w:r>
      <w:r>
        <w:rPr>
          <w:color w:val="A31515"/>
          <w:sz w:val="20"/>
          <w:szCs w:val="20"/>
        </w:rPr>
        <w:t>"</w:t>
      </w:r>
      <w:r>
        <w:rPr>
          <w:color w:val="000000"/>
          <w:sz w:val="20"/>
          <w:szCs w:val="20"/>
        </w:rPr>
        <w:t xml:space="preserve">); </w:t>
      </w:r>
      <w:r>
        <w:rPr>
          <w:color w:val="008000"/>
          <w:sz w:val="20"/>
          <w:szCs w:val="20"/>
        </w:rPr>
        <w:t xml:space="preserve">//// The managed thread identifier.            </w:t>
      </w:r>
    </w:p>
    <w:p w14:paraId="08BB890A" w14:textId="77777777"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14:paraId="1D84F9AF"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watch.Start</w:t>
      </w:r>
      <w:proofErr w:type="spellEnd"/>
      <w:r>
        <w:rPr>
          <w:color w:val="000000"/>
          <w:sz w:val="20"/>
          <w:szCs w:val="20"/>
        </w:rPr>
        <w:t>();</w:t>
      </w:r>
    </w:p>
    <w:p w14:paraId="116B7922" w14:textId="77777777" w:rsidR="00942C25" w:rsidRDefault="009C5CA0">
      <w:pPr>
        <w:spacing w:after="0" w:line="24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xml:space="preserve">, </w:t>
      </w:r>
      <w:proofErr w:type="spellStart"/>
      <w:r>
        <w:rPr>
          <w:color w:val="000000"/>
          <w:sz w:val="20"/>
          <w:szCs w:val="20"/>
        </w:rPr>
        <w:t>FileMode.Open</w:t>
      </w:r>
      <w:proofErr w:type="spellEnd"/>
      <w:r>
        <w:rPr>
          <w:color w:val="000000"/>
          <w:sz w:val="20"/>
          <w:szCs w:val="20"/>
        </w:rPr>
        <w:t xml:space="preserve">, </w:t>
      </w:r>
      <w:proofErr w:type="spellStart"/>
      <w:r>
        <w:rPr>
          <w:color w:val="000000"/>
          <w:sz w:val="20"/>
          <w:szCs w:val="20"/>
        </w:rPr>
        <w:t>FileAccess.Read</w:t>
      </w:r>
      <w:proofErr w:type="spellEnd"/>
      <w:r>
        <w:rPr>
          <w:color w:val="000000"/>
          <w:sz w:val="20"/>
          <w:szCs w:val="20"/>
        </w:rPr>
        <w:t xml:space="preserve">, </w:t>
      </w:r>
      <w:proofErr w:type="spellStart"/>
      <w:r>
        <w:rPr>
          <w:color w:val="000000"/>
          <w:sz w:val="20"/>
          <w:szCs w:val="20"/>
        </w:rPr>
        <w:t>FileShare.Read</w:t>
      </w:r>
      <w:proofErr w:type="spellEnd"/>
      <w:r>
        <w:rPr>
          <w:color w:val="000000"/>
          <w:sz w:val="20"/>
          <w:szCs w:val="20"/>
        </w:rPr>
        <w:t xml:space="preserve">, </w:t>
      </w:r>
      <w:proofErr w:type="spellStart"/>
      <w:r>
        <w:rPr>
          <w:color w:val="000000"/>
          <w:sz w:val="20"/>
          <w:szCs w:val="20"/>
        </w:rPr>
        <w:t>bytes.Length</w:t>
      </w:r>
      <w:proofErr w:type="spellEnd"/>
      <w:r>
        <w:rPr>
          <w:color w:val="000000"/>
          <w:sz w:val="20"/>
          <w:szCs w:val="20"/>
        </w:rPr>
        <w:t xml:space="preserve">, </w:t>
      </w:r>
      <w:proofErr w:type="spellStart"/>
      <w:r>
        <w:rPr>
          <w:color w:val="000000"/>
          <w:sz w:val="20"/>
          <w:szCs w:val="20"/>
        </w:rPr>
        <w:t>FileOptions.Asynchronous</w:t>
      </w:r>
      <w:proofErr w:type="spellEnd"/>
      <w:r>
        <w:rPr>
          <w:color w:val="000000"/>
          <w:sz w:val="20"/>
          <w:szCs w:val="20"/>
        </w:rPr>
        <w:t>);</w:t>
      </w:r>
    </w:p>
    <w:p w14:paraId="6312B68F"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Console.Write</w:t>
      </w:r>
      <w:proofErr w:type="spellEnd"/>
      <w:r>
        <w:rPr>
          <w:color w:val="000000"/>
          <w:sz w:val="20"/>
          <w:szCs w:val="20"/>
        </w:rPr>
        <w:t>(</w:t>
      </w:r>
      <w:r>
        <w:rPr>
          <w:color w:val="A31515"/>
          <w:sz w:val="20"/>
          <w:szCs w:val="20"/>
        </w:rPr>
        <w:t>"Enter wait time in seconds before cancelling operation "</w:t>
      </w:r>
      <w:r>
        <w:rPr>
          <w:color w:val="000000"/>
          <w:sz w:val="20"/>
          <w:szCs w:val="20"/>
        </w:rPr>
        <w:t>);</w:t>
      </w:r>
    </w:p>
    <w:p w14:paraId="5FF2886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w:t>
      </w:r>
      <w:proofErr w:type="spellStart"/>
      <w:r>
        <w:rPr>
          <w:color w:val="000000"/>
          <w:sz w:val="20"/>
          <w:szCs w:val="20"/>
        </w:rPr>
        <w:t>waitTime</w:t>
      </w:r>
      <w:proofErr w:type="spellEnd"/>
      <w:r>
        <w:rPr>
          <w:color w:val="000000"/>
          <w:sz w:val="20"/>
          <w:szCs w:val="20"/>
        </w:rPr>
        <w:t xml:space="preserve"> = Convert.ToInt32(Console.ReadLine());</w:t>
      </w:r>
    </w:p>
    <w:p w14:paraId="7667CC4E"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cts.CancelAfter</w:t>
      </w:r>
      <w:proofErr w:type="spellEnd"/>
      <w:r>
        <w:rPr>
          <w:color w:val="000000"/>
          <w:sz w:val="20"/>
          <w:szCs w:val="20"/>
        </w:rPr>
        <w:t>(</w:t>
      </w:r>
      <w:proofErr w:type="spellStart"/>
      <w:r>
        <w:rPr>
          <w:color w:val="000000"/>
          <w:sz w:val="20"/>
          <w:szCs w:val="20"/>
        </w:rPr>
        <w:t>waitTime</w:t>
      </w:r>
      <w:proofErr w:type="spellEnd"/>
      <w:r>
        <w:rPr>
          <w:color w:val="000000"/>
          <w:sz w:val="20"/>
          <w:szCs w:val="20"/>
        </w:rPr>
        <w:t xml:space="preserve"> * 1000);</w:t>
      </w:r>
    </w:p>
    <w:p w14:paraId="0715B3F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w:t>
      </w:r>
      <w:proofErr w:type="spellStart"/>
      <w:r>
        <w:rPr>
          <w:color w:val="000000"/>
          <w:sz w:val="20"/>
          <w:szCs w:val="20"/>
        </w:rPr>
        <w:t>numBytesRead</w:t>
      </w:r>
      <w:proofErr w:type="spellEnd"/>
      <w:r>
        <w:rPr>
          <w:color w:val="000000"/>
          <w:sz w:val="20"/>
          <w:szCs w:val="20"/>
        </w:rPr>
        <w:t xml:space="preserve"> = 0;</w:t>
      </w:r>
    </w:p>
    <w:p w14:paraId="66A5C64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00B53AF6" w14:textId="77777777" w:rsidR="00942C25" w:rsidRDefault="009C5CA0">
      <w:pPr>
        <w:spacing w:after="0" w:line="240" w:lineRule="auto"/>
        <w:rPr>
          <w:color w:val="000000"/>
          <w:sz w:val="20"/>
          <w:szCs w:val="20"/>
        </w:rPr>
      </w:pPr>
      <w:r>
        <w:rPr>
          <w:color w:val="000000"/>
          <w:sz w:val="20"/>
          <w:szCs w:val="20"/>
        </w:rPr>
        <w:t xml:space="preserve">            {</w:t>
      </w:r>
    </w:p>
    <w:p w14:paraId="43A3B1AE"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numBytesRead</w:t>
      </w:r>
      <w:proofErr w:type="spellEnd"/>
      <w:r>
        <w:rPr>
          <w:color w:val="000000"/>
          <w:sz w:val="20"/>
          <w:szCs w:val="20"/>
        </w:rPr>
        <w:t xml:space="preserve"> = </w:t>
      </w:r>
      <w:r>
        <w:rPr>
          <w:color w:val="0000FF"/>
          <w:sz w:val="20"/>
          <w:szCs w:val="20"/>
        </w:rPr>
        <w:t>await</w:t>
      </w:r>
      <w:r>
        <w:rPr>
          <w:color w:val="000000"/>
          <w:sz w:val="20"/>
          <w:szCs w:val="20"/>
        </w:rPr>
        <w:t xml:space="preserve"> </w:t>
      </w:r>
      <w:proofErr w:type="spellStart"/>
      <w:r>
        <w:rPr>
          <w:color w:val="000000"/>
          <w:sz w:val="20"/>
          <w:szCs w:val="20"/>
        </w:rPr>
        <w:t>ReadAsyncAPMWrapper</w:t>
      </w:r>
      <w:proofErr w:type="spellEnd"/>
      <w:r>
        <w:rPr>
          <w:color w:val="000000"/>
          <w:sz w:val="20"/>
          <w:szCs w:val="20"/>
        </w:rPr>
        <w:t xml:space="preserve">(fs, bytes, 0, </w:t>
      </w:r>
      <w:proofErr w:type="spellStart"/>
      <w:r>
        <w:rPr>
          <w:color w:val="000000"/>
          <w:sz w:val="20"/>
          <w:szCs w:val="20"/>
        </w:rPr>
        <w:t>bytes.Length</w:t>
      </w:r>
      <w:proofErr w:type="spellEnd"/>
      <w:r>
        <w:rPr>
          <w:color w:val="000000"/>
          <w:sz w:val="20"/>
          <w:szCs w:val="20"/>
        </w:rPr>
        <w:t xml:space="preserve">, </w:t>
      </w:r>
      <w:proofErr w:type="spellStart"/>
      <w:r>
        <w:rPr>
          <w:color w:val="000000"/>
          <w:sz w:val="20"/>
          <w:szCs w:val="20"/>
        </w:rPr>
        <w:t>cts.Token</w:t>
      </w:r>
      <w:proofErr w:type="spellEnd"/>
      <w:r>
        <w:rPr>
          <w:color w:val="000000"/>
          <w:sz w:val="20"/>
          <w:szCs w:val="20"/>
        </w:rPr>
        <w:t>);</w:t>
      </w:r>
    </w:p>
    <w:p w14:paraId="79E43088"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"Operation completed"</w:t>
      </w:r>
      <w:r>
        <w:rPr>
          <w:color w:val="000000"/>
          <w:sz w:val="20"/>
          <w:szCs w:val="20"/>
        </w:rPr>
        <w:t>);</w:t>
      </w:r>
    </w:p>
    <w:p w14:paraId="4226D248" w14:textId="77777777" w:rsidR="00942C25" w:rsidRDefault="009C5CA0">
      <w:pPr>
        <w:spacing w:after="0" w:line="240" w:lineRule="auto"/>
        <w:rPr>
          <w:color w:val="000000"/>
          <w:sz w:val="20"/>
          <w:szCs w:val="20"/>
        </w:rPr>
      </w:pPr>
      <w:r>
        <w:rPr>
          <w:color w:val="000000"/>
          <w:sz w:val="20"/>
          <w:szCs w:val="20"/>
        </w:rPr>
        <w:t xml:space="preserve">            }</w:t>
      </w:r>
    </w:p>
    <w:p w14:paraId="665DFE2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14:paraId="3EED0560" w14:textId="77777777" w:rsidR="00942C25" w:rsidRDefault="009C5CA0">
      <w:pPr>
        <w:spacing w:after="0" w:line="240" w:lineRule="auto"/>
        <w:rPr>
          <w:color w:val="000000"/>
          <w:sz w:val="20"/>
          <w:szCs w:val="20"/>
        </w:rPr>
      </w:pPr>
      <w:r>
        <w:rPr>
          <w:color w:val="000000"/>
          <w:sz w:val="20"/>
          <w:szCs w:val="20"/>
        </w:rPr>
        <w:t xml:space="preserve">            {</w:t>
      </w:r>
    </w:p>
    <w:p w14:paraId="25F40579" w14:textId="77777777" w:rsidR="00942C25" w:rsidRDefault="009C5CA0">
      <w:pPr>
        <w:spacing w:after="0" w:line="240" w:lineRule="auto"/>
        <w:rPr>
          <w:color w:val="000000"/>
          <w:sz w:val="20"/>
          <w:szCs w:val="20"/>
        </w:rPr>
      </w:pPr>
      <w:r>
        <w:rPr>
          <w:color w:val="000000"/>
          <w:sz w:val="20"/>
          <w:szCs w:val="20"/>
        </w:rPr>
        <w:lastRenderedPageBreak/>
        <w:t xml:space="preserve">                Console.WriteLine(</w:t>
      </w:r>
      <w:r>
        <w:rPr>
          <w:color w:val="A31515"/>
          <w:sz w:val="20"/>
          <w:szCs w:val="20"/>
        </w:rPr>
        <w:t xml:space="preserve">$"Operation cancelled - </w:t>
      </w:r>
      <w:r>
        <w:rPr>
          <w:color w:val="000000"/>
          <w:sz w:val="20"/>
          <w:szCs w:val="20"/>
        </w:rPr>
        <w:t>{</w:t>
      </w:r>
      <w:proofErr w:type="spellStart"/>
      <w:r>
        <w:rPr>
          <w:color w:val="000000"/>
          <w:sz w:val="20"/>
          <w:szCs w:val="20"/>
        </w:rPr>
        <w:t>ex.Message</w:t>
      </w:r>
      <w:proofErr w:type="spellEnd"/>
      <w:r>
        <w:rPr>
          <w:color w:val="000000"/>
          <w:sz w:val="20"/>
          <w:szCs w:val="20"/>
        </w:rPr>
        <w:t>}</w:t>
      </w:r>
      <w:r>
        <w:rPr>
          <w:color w:val="A31515"/>
          <w:sz w:val="20"/>
          <w:szCs w:val="20"/>
        </w:rPr>
        <w:t>"</w:t>
      </w:r>
      <w:r>
        <w:rPr>
          <w:color w:val="000000"/>
          <w:sz w:val="20"/>
          <w:szCs w:val="20"/>
        </w:rPr>
        <w:t>);</w:t>
      </w:r>
    </w:p>
    <w:p w14:paraId="1D82C561" w14:textId="77777777" w:rsidR="00942C25" w:rsidRDefault="009C5CA0">
      <w:pPr>
        <w:spacing w:after="0" w:line="240" w:lineRule="auto"/>
        <w:rPr>
          <w:color w:val="000000"/>
          <w:sz w:val="20"/>
          <w:szCs w:val="20"/>
        </w:rPr>
      </w:pPr>
      <w:r>
        <w:rPr>
          <w:color w:val="000000"/>
          <w:sz w:val="20"/>
          <w:szCs w:val="20"/>
        </w:rPr>
        <w:t xml:space="preserve">            }</w:t>
      </w:r>
    </w:p>
    <w:p w14:paraId="3CDAEC9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35B301DF" w14:textId="77777777" w:rsidR="00942C25" w:rsidRDefault="009C5CA0">
      <w:pPr>
        <w:spacing w:after="0" w:line="240" w:lineRule="auto"/>
        <w:rPr>
          <w:color w:val="000000"/>
          <w:sz w:val="20"/>
          <w:szCs w:val="20"/>
        </w:rPr>
      </w:pPr>
      <w:r>
        <w:rPr>
          <w:color w:val="000000"/>
          <w:sz w:val="20"/>
          <w:szCs w:val="20"/>
        </w:rPr>
        <w:t xml:space="preserve">            {</w:t>
      </w:r>
    </w:p>
    <w:p w14:paraId="2F5B9783"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w:t>
      </w:r>
      <w:proofErr w:type="spellEnd"/>
      <w:r>
        <w:rPr>
          <w:color w:val="000000"/>
          <w:sz w:val="20"/>
          <w:szCs w:val="20"/>
        </w:rPr>
        <w:t xml:space="preserve"> = </w:t>
      </w:r>
      <w:r>
        <w:rPr>
          <w:color w:val="0000FF"/>
          <w:sz w:val="20"/>
          <w:szCs w:val="20"/>
        </w:rPr>
        <w:t>null</w:t>
      </w:r>
      <w:r>
        <w:rPr>
          <w:color w:val="000000"/>
          <w:sz w:val="20"/>
          <w:szCs w:val="20"/>
        </w:rPr>
        <w:t>;</w:t>
      </w:r>
    </w:p>
    <w:p w14:paraId="67D04BB6"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fs.Close</w:t>
      </w:r>
      <w:proofErr w:type="spellEnd"/>
      <w:r>
        <w:rPr>
          <w:color w:val="000000"/>
          <w:sz w:val="20"/>
          <w:szCs w:val="20"/>
        </w:rPr>
        <w:t>();</w:t>
      </w:r>
    </w:p>
    <w:p w14:paraId="3CF57E20"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$"Number of bytes - </w:t>
      </w:r>
      <w:r>
        <w:rPr>
          <w:color w:val="000000"/>
          <w:sz w:val="20"/>
          <w:szCs w:val="20"/>
        </w:rPr>
        <w:t>{</w:t>
      </w:r>
      <w:proofErr w:type="spellStart"/>
      <w:r>
        <w:rPr>
          <w:color w:val="000000"/>
          <w:sz w:val="20"/>
          <w:szCs w:val="20"/>
        </w:rPr>
        <w:t>numBytesRead</w:t>
      </w:r>
      <w:proofErr w:type="spellEnd"/>
      <w:r>
        <w:rPr>
          <w:color w:val="000000"/>
          <w:sz w:val="20"/>
          <w:szCs w:val="20"/>
        </w:rPr>
        <w:t>}</w:t>
      </w:r>
      <w:r>
        <w:rPr>
          <w:color w:val="A31515"/>
          <w:sz w:val="20"/>
          <w:szCs w:val="20"/>
        </w:rPr>
        <w:t>"</w:t>
      </w:r>
      <w:r>
        <w:rPr>
          <w:color w:val="000000"/>
          <w:sz w:val="20"/>
          <w:szCs w:val="20"/>
        </w:rPr>
        <w:t>);</w:t>
      </w:r>
    </w:p>
    <w:p w14:paraId="30F478E1" w14:textId="77777777" w:rsidR="00942C25" w:rsidRDefault="009C5CA0">
      <w:pPr>
        <w:spacing w:after="0" w:line="240" w:lineRule="auto"/>
        <w:rPr>
          <w:color w:val="000000"/>
          <w:sz w:val="20"/>
          <w:szCs w:val="20"/>
        </w:rPr>
      </w:pPr>
      <w:r>
        <w:rPr>
          <w:color w:val="000000"/>
          <w:sz w:val="20"/>
          <w:szCs w:val="20"/>
        </w:rPr>
        <w:t xml:space="preserve">            }</w:t>
      </w:r>
    </w:p>
    <w:p w14:paraId="2DCE0EC1"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Console.ReadKey</w:t>
      </w:r>
      <w:proofErr w:type="spellEnd"/>
      <w:r>
        <w:rPr>
          <w:color w:val="000000"/>
          <w:sz w:val="20"/>
          <w:szCs w:val="20"/>
        </w:rPr>
        <w:t>();</w:t>
      </w:r>
    </w:p>
    <w:p w14:paraId="5518D2BC" w14:textId="77777777" w:rsidR="00942C25" w:rsidRDefault="009C5CA0">
      <w:pPr>
        <w:spacing w:after="0" w:line="240" w:lineRule="auto"/>
        <w:rPr>
          <w:color w:val="000000"/>
          <w:sz w:val="20"/>
          <w:szCs w:val="20"/>
        </w:rPr>
      </w:pPr>
      <w:r>
        <w:rPr>
          <w:color w:val="000000"/>
          <w:sz w:val="20"/>
          <w:szCs w:val="20"/>
        </w:rPr>
        <w:t xml:space="preserve">        }</w:t>
      </w:r>
    </w:p>
    <w:p w14:paraId="34596138" w14:textId="77777777" w:rsidR="00942C25" w:rsidRDefault="00942C25">
      <w:pPr>
        <w:spacing w:after="0" w:line="240" w:lineRule="auto"/>
        <w:rPr>
          <w:color w:val="000000"/>
          <w:sz w:val="20"/>
          <w:szCs w:val="20"/>
        </w:rPr>
      </w:pPr>
    </w:p>
    <w:p w14:paraId="63F382E6" w14:textId="53D7B987" w:rsidR="00942C25" w:rsidDel="0036774A" w:rsidRDefault="009C5CA0">
      <w:pPr>
        <w:spacing w:after="0" w:line="240" w:lineRule="auto"/>
        <w:rPr>
          <w:del w:id="4077" w:author="Ravindra Akella" w:date="2019-11-26T09:36:00Z"/>
          <w:color w:val="000000"/>
          <w:sz w:val="20"/>
          <w:szCs w:val="20"/>
        </w:rPr>
      </w:pPr>
      <w:del w:id="4078"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&lt;summary&gt;</w:delText>
        </w:r>
      </w:del>
    </w:p>
    <w:p w14:paraId="0FF19E6E" w14:textId="4C08149D" w:rsidR="00942C25" w:rsidDel="0036774A" w:rsidRDefault="009C5CA0">
      <w:pPr>
        <w:spacing w:after="0" w:line="240" w:lineRule="auto"/>
        <w:rPr>
          <w:del w:id="4079" w:author="Ravindra Akella" w:date="2019-11-26T09:36:00Z"/>
          <w:color w:val="000000"/>
          <w:sz w:val="20"/>
          <w:szCs w:val="20"/>
        </w:rPr>
      </w:pPr>
      <w:r>
        <w:rPr>
          <w:color w:val="000000"/>
          <w:sz w:val="20"/>
          <w:szCs w:val="20"/>
        </w:rPr>
        <w:t xml:space="preserve">        </w:t>
      </w:r>
      <w:r>
        <w:rPr>
          <w:color w:val="808080"/>
          <w:sz w:val="20"/>
          <w:szCs w:val="20"/>
        </w:rPr>
        <w:t>///</w:t>
      </w:r>
      <w:r>
        <w:rPr>
          <w:color w:val="008000"/>
          <w:sz w:val="20"/>
          <w:szCs w:val="20"/>
        </w:rPr>
        <w:t xml:space="preserve"> TAP Wrapper over BeginRead and EndRead of FileStream</w:t>
      </w:r>
    </w:p>
    <w:p w14:paraId="43579284" w14:textId="20EEB548" w:rsidR="00942C25" w:rsidDel="0036774A" w:rsidRDefault="009C5CA0" w:rsidP="00852331">
      <w:pPr>
        <w:spacing w:after="0" w:line="240" w:lineRule="auto"/>
        <w:rPr>
          <w:del w:id="4080" w:author="Ravindra Akella" w:date="2019-11-26T09:36:00Z"/>
          <w:color w:val="000000"/>
          <w:sz w:val="20"/>
          <w:szCs w:val="20"/>
        </w:rPr>
      </w:pPr>
      <w:r>
        <w:rPr>
          <w:color w:val="000000"/>
          <w:sz w:val="20"/>
          <w:szCs w:val="20"/>
        </w:rPr>
        <w:t xml:space="preserve">       </w:t>
      </w:r>
      <w:del w:id="4081"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&lt;/summary&gt;</w:delText>
        </w:r>
      </w:del>
    </w:p>
    <w:p w14:paraId="119CA068" w14:textId="6F52F111" w:rsidR="00942C25" w:rsidDel="0036774A" w:rsidRDefault="009C5CA0" w:rsidP="0036774A">
      <w:pPr>
        <w:spacing w:after="0" w:line="240" w:lineRule="auto"/>
        <w:rPr>
          <w:del w:id="4082" w:author="Ravindra Akella" w:date="2019-11-26T09:36:00Z"/>
          <w:color w:val="000000"/>
          <w:sz w:val="20"/>
          <w:szCs w:val="20"/>
        </w:rPr>
        <w:pPrChange w:id="4083" w:author="Ravindra Akella" w:date="2019-11-26T09:36:00Z">
          <w:pPr>
            <w:spacing w:after="0" w:line="240" w:lineRule="auto"/>
          </w:pPr>
        </w:pPrChange>
      </w:pPr>
      <w:del w:id="4084"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&lt;param name="</w:delText>
        </w:r>
        <w:r w:rsidDel="0036774A">
          <w:rPr>
            <w:color w:val="000000"/>
            <w:sz w:val="20"/>
            <w:szCs w:val="20"/>
          </w:rPr>
          <w:delText>fs</w:delText>
        </w:r>
        <w:r w:rsidDel="0036774A">
          <w:rPr>
            <w:color w:val="808080"/>
            <w:sz w:val="20"/>
            <w:szCs w:val="20"/>
          </w:rPr>
          <w:delText>"&gt;&lt;/param&gt;</w:delText>
        </w:r>
      </w:del>
    </w:p>
    <w:p w14:paraId="40C27013" w14:textId="424AF8E5" w:rsidR="00942C25" w:rsidDel="0036774A" w:rsidRDefault="009C5CA0" w:rsidP="0036774A">
      <w:pPr>
        <w:spacing w:after="0" w:line="240" w:lineRule="auto"/>
        <w:rPr>
          <w:del w:id="4085" w:author="Ravindra Akella" w:date="2019-11-26T09:36:00Z"/>
          <w:color w:val="000000"/>
          <w:sz w:val="20"/>
          <w:szCs w:val="20"/>
        </w:rPr>
        <w:pPrChange w:id="4086" w:author="Ravindra Akella" w:date="2019-11-26T09:36:00Z">
          <w:pPr>
            <w:spacing w:after="0" w:line="240" w:lineRule="auto"/>
          </w:pPr>
        </w:pPrChange>
      </w:pPr>
      <w:del w:id="4087"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&lt;param name="</w:delText>
        </w:r>
        <w:r w:rsidDel="0036774A">
          <w:rPr>
            <w:color w:val="000000"/>
            <w:sz w:val="20"/>
            <w:szCs w:val="20"/>
          </w:rPr>
          <w:delText>buffer</w:delText>
        </w:r>
        <w:r w:rsidDel="0036774A">
          <w:rPr>
            <w:color w:val="808080"/>
            <w:sz w:val="20"/>
            <w:szCs w:val="20"/>
          </w:rPr>
          <w:delText>"&gt;&lt;/param&gt;</w:delText>
        </w:r>
      </w:del>
    </w:p>
    <w:p w14:paraId="7E526EE0" w14:textId="58EE415B" w:rsidR="00942C25" w:rsidDel="0036774A" w:rsidRDefault="009C5CA0" w:rsidP="0036774A">
      <w:pPr>
        <w:spacing w:after="0" w:line="240" w:lineRule="auto"/>
        <w:rPr>
          <w:del w:id="4088" w:author="Ravindra Akella" w:date="2019-11-26T09:36:00Z"/>
          <w:color w:val="000000"/>
          <w:sz w:val="20"/>
          <w:szCs w:val="20"/>
        </w:rPr>
        <w:pPrChange w:id="4089" w:author="Ravindra Akella" w:date="2019-11-26T09:36:00Z">
          <w:pPr>
            <w:spacing w:after="0" w:line="240" w:lineRule="auto"/>
          </w:pPr>
        </w:pPrChange>
      </w:pPr>
      <w:del w:id="4090"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&lt;param name="</w:delText>
        </w:r>
        <w:r w:rsidDel="0036774A">
          <w:rPr>
            <w:color w:val="000000"/>
            <w:sz w:val="20"/>
            <w:szCs w:val="20"/>
          </w:rPr>
          <w:delText>offset</w:delText>
        </w:r>
        <w:r w:rsidDel="0036774A">
          <w:rPr>
            <w:color w:val="808080"/>
            <w:sz w:val="20"/>
            <w:szCs w:val="20"/>
          </w:rPr>
          <w:delText>"&gt;&lt;/param&gt;</w:delText>
        </w:r>
      </w:del>
    </w:p>
    <w:p w14:paraId="3B748FBF" w14:textId="155461FC" w:rsidR="00942C25" w:rsidDel="0036774A" w:rsidRDefault="009C5CA0" w:rsidP="0036774A">
      <w:pPr>
        <w:spacing w:after="0" w:line="240" w:lineRule="auto"/>
        <w:rPr>
          <w:del w:id="4091" w:author="Ravindra Akella" w:date="2019-11-26T09:36:00Z"/>
          <w:color w:val="000000"/>
          <w:sz w:val="20"/>
          <w:szCs w:val="20"/>
        </w:rPr>
        <w:pPrChange w:id="4092" w:author="Ravindra Akella" w:date="2019-11-26T09:36:00Z">
          <w:pPr>
            <w:spacing w:after="0" w:line="240" w:lineRule="auto"/>
          </w:pPr>
        </w:pPrChange>
      </w:pPr>
      <w:del w:id="4093"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&lt;param name="</w:delText>
        </w:r>
        <w:r w:rsidDel="0036774A">
          <w:rPr>
            <w:color w:val="000000"/>
            <w:sz w:val="20"/>
            <w:szCs w:val="20"/>
          </w:rPr>
          <w:delText>count</w:delText>
        </w:r>
        <w:r w:rsidDel="0036774A">
          <w:rPr>
            <w:color w:val="808080"/>
            <w:sz w:val="20"/>
            <w:szCs w:val="20"/>
          </w:rPr>
          <w:delText>"&gt;&lt;/param&gt;</w:delText>
        </w:r>
      </w:del>
    </w:p>
    <w:p w14:paraId="01BB5C58" w14:textId="7C29B2CA" w:rsidR="00942C25" w:rsidDel="0036774A" w:rsidRDefault="009C5CA0" w:rsidP="0036774A">
      <w:pPr>
        <w:spacing w:after="0" w:line="240" w:lineRule="auto"/>
        <w:rPr>
          <w:del w:id="4094" w:author="Ravindra Akella" w:date="2019-11-26T09:36:00Z"/>
          <w:color w:val="000000"/>
          <w:sz w:val="20"/>
          <w:szCs w:val="20"/>
        </w:rPr>
        <w:pPrChange w:id="4095" w:author="Ravindra Akella" w:date="2019-11-26T09:36:00Z">
          <w:pPr>
            <w:spacing w:after="0" w:line="240" w:lineRule="auto"/>
          </w:pPr>
        </w:pPrChange>
      </w:pPr>
      <w:del w:id="4096"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&lt;param name="</w:delText>
        </w:r>
        <w:r w:rsidDel="0036774A">
          <w:rPr>
            <w:color w:val="000000"/>
            <w:sz w:val="20"/>
            <w:szCs w:val="20"/>
          </w:rPr>
          <w:delText>token</w:delText>
        </w:r>
        <w:r w:rsidDel="0036774A">
          <w:rPr>
            <w:color w:val="808080"/>
            <w:sz w:val="20"/>
            <w:szCs w:val="20"/>
          </w:rPr>
          <w:delText>"&gt;&lt;/param&gt;</w:delText>
        </w:r>
      </w:del>
    </w:p>
    <w:p w14:paraId="0BD25A2A" w14:textId="5F72A3F0" w:rsidR="00942C25" w:rsidRDefault="009C5CA0" w:rsidP="0036774A">
      <w:pPr>
        <w:spacing w:after="0" w:line="240" w:lineRule="auto"/>
        <w:rPr>
          <w:color w:val="000000"/>
          <w:sz w:val="20"/>
          <w:szCs w:val="20"/>
        </w:rPr>
        <w:pPrChange w:id="4097" w:author="Ravindra Akella" w:date="2019-11-26T09:36:00Z">
          <w:pPr>
            <w:spacing w:after="0" w:line="240" w:lineRule="auto"/>
          </w:pPr>
        </w:pPrChange>
      </w:pPr>
      <w:del w:id="4098"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&lt;returns&gt;&lt;/returns&gt;</w:delText>
        </w:r>
      </w:del>
    </w:p>
    <w:p w14:paraId="1FD9A79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Task&lt;</w:t>
      </w:r>
      <w:r>
        <w:rPr>
          <w:color w:val="0000FF"/>
          <w:sz w:val="20"/>
          <w:szCs w:val="20"/>
        </w:rPr>
        <w:t>int</w:t>
      </w:r>
      <w:r>
        <w:rPr>
          <w:color w:val="000000"/>
          <w:sz w:val="20"/>
          <w:szCs w:val="20"/>
        </w:rPr>
        <w:t xml:space="preserve">&gt; </w:t>
      </w:r>
      <w:proofErr w:type="spellStart"/>
      <w:r>
        <w:rPr>
          <w:color w:val="000000"/>
          <w:sz w:val="20"/>
          <w:szCs w:val="20"/>
        </w:rPr>
        <w:t>ReadAsyncAPMWrapper</w:t>
      </w:r>
      <w:proofErr w:type="spellEnd"/>
      <w:r>
        <w:rPr>
          <w:color w:val="000000"/>
          <w:sz w:val="20"/>
          <w:szCs w:val="20"/>
        </w:rPr>
        <w:t xml:space="preserve">(FileStream fs, </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 </w:t>
      </w:r>
      <w:proofErr w:type="spellStart"/>
      <w:r>
        <w:rPr>
          <w:color w:val="000000"/>
          <w:sz w:val="20"/>
          <w:szCs w:val="20"/>
        </w:rPr>
        <w:t>CancellationToken</w:t>
      </w:r>
      <w:proofErr w:type="spellEnd"/>
      <w:r>
        <w:rPr>
          <w:color w:val="000000"/>
          <w:sz w:val="20"/>
          <w:szCs w:val="20"/>
        </w:rPr>
        <w:t xml:space="preserve"> token)</w:t>
      </w:r>
    </w:p>
    <w:p w14:paraId="7BFF54BD" w14:textId="77777777" w:rsidR="00942C25" w:rsidRDefault="009C5CA0">
      <w:pPr>
        <w:spacing w:after="0" w:line="240" w:lineRule="auto"/>
        <w:rPr>
          <w:color w:val="000000"/>
          <w:sz w:val="20"/>
          <w:szCs w:val="20"/>
        </w:rPr>
      </w:pPr>
      <w:r>
        <w:rPr>
          <w:color w:val="000000"/>
          <w:sz w:val="20"/>
          <w:szCs w:val="20"/>
        </w:rPr>
        <w:t xml:space="preserve">        {</w:t>
      </w:r>
    </w:p>
    <w:p w14:paraId="0D62C22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w:t>
      </w:r>
      <w:proofErr w:type="spellStart"/>
      <w:r>
        <w:rPr>
          <w:color w:val="000000"/>
          <w:sz w:val="20"/>
          <w:szCs w:val="20"/>
        </w:rPr>
        <w:t>taskCompletionSource</w:t>
      </w:r>
      <w:proofErr w:type="spellEnd"/>
      <w:r>
        <w:rPr>
          <w:color w:val="000000"/>
          <w:sz w:val="20"/>
          <w:szCs w:val="20"/>
        </w:rPr>
        <w:t xml:space="preserve"> = </w:t>
      </w:r>
      <w:r>
        <w:rPr>
          <w:color w:val="0000FF"/>
          <w:sz w:val="20"/>
          <w:szCs w:val="20"/>
        </w:rPr>
        <w:t>new</w:t>
      </w:r>
      <w:r>
        <w:rPr>
          <w:color w:val="000000"/>
          <w:sz w:val="20"/>
          <w:szCs w:val="20"/>
        </w:rPr>
        <w:t xml:space="preserve"> TaskCompletionSource&lt;</w:t>
      </w:r>
      <w:r>
        <w:rPr>
          <w:color w:val="0000FF"/>
          <w:sz w:val="20"/>
          <w:szCs w:val="20"/>
        </w:rPr>
        <w:t>int</w:t>
      </w:r>
      <w:r>
        <w:rPr>
          <w:color w:val="000000"/>
          <w:sz w:val="20"/>
          <w:szCs w:val="20"/>
        </w:rPr>
        <w:t>&gt;();</w:t>
      </w:r>
    </w:p>
    <w:p w14:paraId="20BEE1D5" w14:textId="754AA122"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//Registering cancellation token, although this is not </w:t>
      </w:r>
      <w:del w:id="4099" w:author="Ravindra Akella" w:date="2019-11-26T09:36:00Z">
        <w:r w:rsidDel="0036774A">
          <w:rPr>
            <w:color w:val="008000"/>
            <w:sz w:val="20"/>
            <w:szCs w:val="20"/>
          </w:rPr>
          <w:delText>a</w:delText>
        </w:r>
      </w:del>
      <w:ins w:id="4100" w:author="Ravindra Akella" w:date="2019-11-26T09:36:00Z">
        <w:r w:rsidR="0036774A">
          <w:rPr>
            <w:color w:val="008000"/>
            <w:sz w:val="20"/>
            <w:szCs w:val="20"/>
          </w:rPr>
          <w:t>an</w:t>
        </w:r>
      </w:ins>
      <w:r>
        <w:rPr>
          <w:color w:val="008000"/>
          <w:sz w:val="20"/>
          <w:szCs w:val="20"/>
        </w:rPr>
        <w:t xml:space="preserve"> elegant way to cancel as it doesn't handle IO resource cleanly.</w:t>
      </w:r>
    </w:p>
    <w:p w14:paraId="55EA5A6E"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 </w:t>
      </w:r>
      <w:proofErr w:type="gramStart"/>
      <w:r>
        <w:rPr>
          <w:color w:val="008000"/>
          <w:sz w:val="20"/>
          <w:szCs w:val="20"/>
        </w:rPr>
        <w:t>also</w:t>
      </w:r>
      <w:proofErr w:type="gramEnd"/>
      <w:r>
        <w:rPr>
          <w:color w:val="008000"/>
          <w:sz w:val="20"/>
          <w:szCs w:val="20"/>
        </w:rPr>
        <w:t xml:space="preserve"> this doesn't stop </w:t>
      </w:r>
      <w:proofErr w:type="spellStart"/>
      <w:r>
        <w:rPr>
          <w:color w:val="008000"/>
          <w:sz w:val="20"/>
          <w:szCs w:val="20"/>
        </w:rPr>
        <w:t>beginread</w:t>
      </w:r>
      <w:proofErr w:type="spellEnd"/>
      <w:r>
        <w:rPr>
          <w:color w:val="008000"/>
          <w:sz w:val="20"/>
          <w:szCs w:val="20"/>
        </w:rPr>
        <w:t xml:space="preserve"> </w:t>
      </w:r>
    </w:p>
    <w:p w14:paraId="1A9C14B1"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token.Register</w:t>
      </w:r>
      <w:proofErr w:type="spellEnd"/>
      <w:r>
        <w:rPr>
          <w:color w:val="000000"/>
          <w:sz w:val="20"/>
          <w:szCs w:val="20"/>
        </w:rPr>
        <w:t xml:space="preserve">(() =&gt; </w:t>
      </w:r>
      <w:proofErr w:type="spellStart"/>
      <w:r>
        <w:rPr>
          <w:color w:val="000000"/>
          <w:sz w:val="20"/>
          <w:szCs w:val="20"/>
        </w:rPr>
        <w:t>taskCompletionSource.TrySetCanceled</w:t>
      </w:r>
      <w:proofErr w:type="spellEnd"/>
      <w:r>
        <w:rPr>
          <w:color w:val="000000"/>
          <w:sz w:val="20"/>
          <w:szCs w:val="20"/>
        </w:rPr>
        <w:t>());</w:t>
      </w:r>
    </w:p>
    <w:p w14:paraId="70D27EE6"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fs.BeginRead</w:t>
      </w:r>
      <w:proofErr w:type="spellEnd"/>
      <w:r>
        <w:rPr>
          <w:color w:val="000000"/>
          <w:sz w:val="20"/>
          <w:szCs w:val="20"/>
        </w:rPr>
        <w:t xml:space="preserve">(buffer, offset, count, </w:t>
      </w:r>
      <w:proofErr w:type="spellStart"/>
      <w:r>
        <w:rPr>
          <w:color w:val="000000"/>
          <w:sz w:val="20"/>
          <w:szCs w:val="20"/>
        </w:rPr>
        <w:t>iAsyncResult</w:t>
      </w:r>
      <w:proofErr w:type="spellEnd"/>
      <w:r>
        <w:rPr>
          <w:color w:val="000000"/>
          <w:sz w:val="20"/>
          <w:szCs w:val="20"/>
        </w:rPr>
        <w:t xml:space="preserve"> =&gt;</w:t>
      </w:r>
    </w:p>
    <w:p w14:paraId="565B2B06" w14:textId="77777777" w:rsidR="00942C25" w:rsidRDefault="009C5CA0">
      <w:pPr>
        <w:spacing w:after="0" w:line="240" w:lineRule="auto"/>
        <w:rPr>
          <w:color w:val="000000"/>
          <w:sz w:val="20"/>
          <w:szCs w:val="20"/>
        </w:rPr>
      </w:pPr>
      <w:r>
        <w:rPr>
          <w:color w:val="000000"/>
          <w:sz w:val="20"/>
          <w:szCs w:val="20"/>
        </w:rPr>
        <w:t xml:space="preserve">            {</w:t>
      </w:r>
    </w:p>
    <w:p w14:paraId="028E6D8F"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2D0DBB67" w14:textId="77777777" w:rsidR="00942C25" w:rsidRDefault="009C5CA0">
      <w:pPr>
        <w:spacing w:after="0" w:line="240" w:lineRule="auto"/>
        <w:rPr>
          <w:color w:val="000000"/>
          <w:sz w:val="20"/>
          <w:szCs w:val="20"/>
        </w:rPr>
      </w:pPr>
      <w:r>
        <w:rPr>
          <w:color w:val="000000"/>
          <w:sz w:val="20"/>
          <w:szCs w:val="20"/>
        </w:rPr>
        <w:t xml:space="preserve">                {</w:t>
      </w:r>
    </w:p>
    <w:p w14:paraId="02DB1798" w14:textId="39FB7ABD" w:rsidR="00942C25" w:rsidRDefault="009C5CA0">
      <w:pPr>
        <w:spacing w:after="0" w:line="240" w:lineRule="auto"/>
        <w:rPr>
          <w:color w:val="000000"/>
          <w:sz w:val="20"/>
          <w:szCs w:val="20"/>
        </w:rPr>
      </w:pPr>
      <w:r>
        <w:rPr>
          <w:color w:val="000000"/>
          <w:sz w:val="20"/>
          <w:szCs w:val="20"/>
        </w:rPr>
        <w:t xml:space="preserve">                    Thread.Sleep(5000); </w:t>
      </w:r>
      <w:r>
        <w:rPr>
          <w:color w:val="008000"/>
          <w:sz w:val="20"/>
          <w:szCs w:val="20"/>
        </w:rPr>
        <w:t xml:space="preserve">//If user input has </w:t>
      </w:r>
      <w:del w:id="4101" w:author="Ravindra Akella" w:date="2019-11-24T22:15:00Z">
        <w:r w:rsidDel="007C0197">
          <w:rPr>
            <w:color w:val="008000"/>
            <w:sz w:val="20"/>
            <w:szCs w:val="20"/>
          </w:rPr>
          <w:delText>wait</w:delText>
        </w:r>
      </w:del>
      <w:ins w:id="4102" w:author="Ravindra Akella" w:date="2019-11-24T22:15:00Z">
        <w:r w:rsidR="007C0197">
          <w:rPr>
            <w:color w:val="008000"/>
            <w:sz w:val="20"/>
            <w:szCs w:val="20"/>
          </w:rPr>
          <w:t>waited</w:t>
        </w:r>
      </w:ins>
      <w:r>
        <w:rPr>
          <w:color w:val="008000"/>
          <w:sz w:val="20"/>
          <w:szCs w:val="20"/>
        </w:rPr>
        <w:t xml:space="preserve"> more than this complete operation else cancel.</w:t>
      </w:r>
    </w:p>
    <w:p w14:paraId="2A24DD0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token.IsCancellationRequested</w:t>
      </w:r>
      <w:proofErr w:type="spellEnd"/>
      <w:r>
        <w:rPr>
          <w:color w:val="000000"/>
          <w:sz w:val="20"/>
          <w:szCs w:val="20"/>
        </w:rPr>
        <w:t>)</w:t>
      </w:r>
    </w:p>
    <w:p w14:paraId="634092AA" w14:textId="77777777" w:rsidR="00942C25" w:rsidRDefault="009C5CA0">
      <w:pPr>
        <w:spacing w:after="0" w:line="240" w:lineRule="auto"/>
        <w:rPr>
          <w:color w:val="000000"/>
          <w:sz w:val="20"/>
          <w:szCs w:val="20"/>
        </w:rPr>
      </w:pPr>
      <w:r>
        <w:rPr>
          <w:color w:val="000000"/>
          <w:sz w:val="20"/>
          <w:szCs w:val="20"/>
        </w:rPr>
        <w:t xml:space="preserve">                    {</w:t>
      </w:r>
    </w:p>
    <w:p w14:paraId="3F475FE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OperationCanceledException();</w:t>
      </w:r>
    </w:p>
    <w:p w14:paraId="3037A43F" w14:textId="77777777" w:rsidR="00942C25" w:rsidRDefault="009C5CA0">
      <w:pPr>
        <w:spacing w:after="0" w:line="240" w:lineRule="auto"/>
        <w:rPr>
          <w:color w:val="000000"/>
          <w:sz w:val="20"/>
          <w:szCs w:val="20"/>
        </w:rPr>
      </w:pPr>
      <w:r>
        <w:rPr>
          <w:color w:val="000000"/>
          <w:sz w:val="20"/>
          <w:szCs w:val="20"/>
        </w:rPr>
        <w:t xml:space="preserve">                    }                    </w:t>
      </w:r>
    </w:p>
    <w:p w14:paraId="61A4D19D"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FF"/>
          <w:sz w:val="20"/>
          <w:szCs w:val="20"/>
        </w:rPr>
        <w:t>var</w:t>
      </w:r>
      <w:r>
        <w:rPr>
          <w:color w:val="000000"/>
          <w:sz w:val="20"/>
          <w:szCs w:val="20"/>
        </w:rPr>
        <w:t xml:space="preserve"> state = </w:t>
      </w:r>
      <w:proofErr w:type="spellStart"/>
      <w:r>
        <w:rPr>
          <w:color w:val="000000"/>
          <w:sz w:val="20"/>
          <w:szCs w:val="20"/>
        </w:rPr>
        <w:t>iAsyncResult.AsyncState</w:t>
      </w:r>
      <w:proofErr w:type="spellEnd"/>
      <w:r>
        <w:rPr>
          <w:color w:val="000000"/>
          <w:sz w:val="20"/>
          <w:szCs w:val="20"/>
        </w:rPr>
        <w:t xml:space="preserve"> </w:t>
      </w:r>
      <w:r>
        <w:rPr>
          <w:color w:val="0000FF"/>
          <w:sz w:val="20"/>
          <w:szCs w:val="20"/>
        </w:rPr>
        <w:t>as</w:t>
      </w:r>
      <w:r>
        <w:rPr>
          <w:color w:val="000000"/>
          <w:sz w:val="20"/>
          <w:szCs w:val="20"/>
        </w:rPr>
        <w:t xml:space="preserve"> FileStream;</w:t>
      </w:r>
    </w:p>
    <w:p w14:paraId="0B0A4DE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read = </w:t>
      </w:r>
      <w:proofErr w:type="spellStart"/>
      <w:r>
        <w:rPr>
          <w:color w:val="000000"/>
          <w:sz w:val="20"/>
          <w:szCs w:val="20"/>
        </w:rPr>
        <w:t>state.EndRead</w:t>
      </w:r>
      <w:proofErr w:type="spellEnd"/>
      <w:r>
        <w:rPr>
          <w:color w:val="000000"/>
          <w:sz w:val="20"/>
          <w:szCs w:val="20"/>
        </w:rPr>
        <w:t>(</w:t>
      </w:r>
      <w:proofErr w:type="spellStart"/>
      <w:r>
        <w:rPr>
          <w:color w:val="000000"/>
          <w:sz w:val="20"/>
          <w:szCs w:val="20"/>
        </w:rPr>
        <w:t>iAsyncResult</w:t>
      </w:r>
      <w:proofErr w:type="spellEnd"/>
      <w:r>
        <w:rPr>
          <w:color w:val="000000"/>
          <w:sz w:val="20"/>
          <w:szCs w:val="20"/>
        </w:rPr>
        <w:t>);</w:t>
      </w:r>
    </w:p>
    <w:p w14:paraId="255A5C0C"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proofErr w:type="spellStart"/>
      <w:r>
        <w:rPr>
          <w:color w:val="000000"/>
          <w:sz w:val="20"/>
          <w:szCs w:val="20"/>
        </w:rPr>
        <w:t>taskCompletionSource.TrySetResult</w:t>
      </w:r>
      <w:proofErr w:type="spellEnd"/>
      <w:r>
        <w:rPr>
          <w:color w:val="000000"/>
          <w:sz w:val="20"/>
          <w:szCs w:val="20"/>
        </w:rPr>
        <w:t>(</w:t>
      </w:r>
      <w:proofErr w:type="spellStart"/>
      <w:r>
        <w:rPr>
          <w:color w:val="000000"/>
          <w:sz w:val="20"/>
          <w:szCs w:val="20"/>
        </w:rPr>
        <w:t>fs.EndRead</w:t>
      </w:r>
      <w:proofErr w:type="spellEnd"/>
      <w:r>
        <w:rPr>
          <w:color w:val="000000"/>
          <w:sz w:val="20"/>
          <w:szCs w:val="20"/>
        </w:rPr>
        <w:t>(read));</w:t>
      </w:r>
    </w:p>
    <w:p w14:paraId="168A11C0" w14:textId="77777777" w:rsidR="00942C25" w:rsidRDefault="009C5CA0">
      <w:pPr>
        <w:spacing w:after="0" w:line="240" w:lineRule="auto"/>
        <w:rPr>
          <w:color w:val="000000"/>
          <w:sz w:val="20"/>
          <w:szCs w:val="20"/>
        </w:rPr>
      </w:pPr>
      <w:r>
        <w:rPr>
          <w:color w:val="000000"/>
          <w:sz w:val="20"/>
          <w:szCs w:val="20"/>
        </w:rPr>
        <w:t xml:space="preserve">                }</w:t>
      </w:r>
    </w:p>
    <w:p w14:paraId="49D7C0F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w:t>
      </w:r>
      <w:proofErr w:type="spellStart"/>
      <w:r>
        <w:rPr>
          <w:color w:val="000000"/>
          <w:sz w:val="20"/>
          <w:szCs w:val="20"/>
        </w:rPr>
        <w:t>exc</w:t>
      </w:r>
      <w:proofErr w:type="spellEnd"/>
      <w:r>
        <w:rPr>
          <w:color w:val="000000"/>
          <w:sz w:val="20"/>
          <w:szCs w:val="20"/>
        </w:rPr>
        <w:t>)</w:t>
      </w:r>
    </w:p>
    <w:p w14:paraId="75130292" w14:textId="77777777" w:rsidR="00942C25" w:rsidRDefault="009C5CA0">
      <w:pPr>
        <w:spacing w:after="0" w:line="240" w:lineRule="auto"/>
        <w:rPr>
          <w:color w:val="000000"/>
          <w:sz w:val="20"/>
          <w:szCs w:val="20"/>
        </w:rPr>
      </w:pPr>
      <w:r>
        <w:rPr>
          <w:color w:val="000000"/>
          <w:sz w:val="20"/>
          <w:szCs w:val="20"/>
        </w:rPr>
        <w:t xml:space="preserve">                {</w:t>
      </w:r>
    </w:p>
    <w:p w14:paraId="75568D60"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taskCompletionSource.TrySetException</w:t>
      </w:r>
      <w:proofErr w:type="spellEnd"/>
      <w:r>
        <w:rPr>
          <w:color w:val="000000"/>
          <w:sz w:val="20"/>
          <w:szCs w:val="20"/>
        </w:rPr>
        <w:t>(</w:t>
      </w:r>
      <w:proofErr w:type="spellStart"/>
      <w:r>
        <w:rPr>
          <w:color w:val="000000"/>
          <w:sz w:val="20"/>
          <w:szCs w:val="20"/>
        </w:rPr>
        <w:t>exc</w:t>
      </w:r>
      <w:proofErr w:type="spellEnd"/>
      <w:r>
        <w:rPr>
          <w:color w:val="000000"/>
          <w:sz w:val="20"/>
          <w:szCs w:val="20"/>
        </w:rPr>
        <w:t>);</w:t>
      </w:r>
    </w:p>
    <w:p w14:paraId="147AA346" w14:textId="77777777" w:rsidR="00942C25" w:rsidRDefault="009C5CA0">
      <w:pPr>
        <w:spacing w:after="0" w:line="240" w:lineRule="auto"/>
        <w:rPr>
          <w:color w:val="000000"/>
          <w:sz w:val="20"/>
          <w:szCs w:val="20"/>
        </w:rPr>
      </w:pPr>
      <w:r>
        <w:rPr>
          <w:color w:val="000000"/>
          <w:sz w:val="20"/>
          <w:szCs w:val="20"/>
        </w:rPr>
        <w:t xml:space="preserve">                }</w:t>
      </w:r>
    </w:p>
    <w:p w14:paraId="3FD67099" w14:textId="77777777" w:rsidR="00942C25" w:rsidRDefault="009C5CA0">
      <w:pPr>
        <w:spacing w:after="0" w:line="240" w:lineRule="auto"/>
        <w:rPr>
          <w:color w:val="000000"/>
          <w:sz w:val="20"/>
          <w:szCs w:val="20"/>
        </w:rPr>
      </w:pPr>
      <w:r>
        <w:rPr>
          <w:color w:val="000000"/>
          <w:sz w:val="20"/>
          <w:szCs w:val="20"/>
        </w:rPr>
        <w:t xml:space="preserve">            }, fs);</w:t>
      </w:r>
    </w:p>
    <w:p w14:paraId="20AA71F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proofErr w:type="spellStart"/>
      <w:r>
        <w:rPr>
          <w:color w:val="000000"/>
          <w:sz w:val="20"/>
          <w:szCs w:val="20"/>
        </w:rPr>
        <w:t>taskCompletionSource.Task</w:t>
      </w:r>
      <w:proofErr w:type="spellEnd"/>
      <w:r>
        <w:rPr>
          <w:color w:val="000000"/>
          <w:sz w:val="20"/>
          <w:szCs w:val="20"/>
        </w:rPr>
        <w:t>;</w:t>
      </w:r>
    </w:p>
    <w:p w14:paraId="45E26559" w14:textId="77777777" w:rsidR="00942C25" w:rsidRDefault="009C5CA0">
      <w:pPr>
        <w:spacing w:after="0" w:line="240" w:lineRule="auto"/>
        <w:rPr>
          <w:color w:val="000000"/>
          <w:sz w:val="20"/>
          <w:szCs w:val="20"/>
        </w:rPr>
      </w:pPr>
      <w:r>
        <w:rPr>
          <w:color w:val="000000"/>
          <w:sz w:val="20"/>
          <w:szCs w:val="20"/>
        </w:rPr>
        <w:t xml:space="preserve">        }</w:t>
      </w:r>
    </w:p>
    <w:p w14:paraId="1956DAA8"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340F11E9"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412ED7EF" w14:textId="0A9AFB39"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Here we are using TrySetResult and TrySetException methods to complete the Task&lt;int&gt; exposed through Task property of TaskCompletionSource class. As </w:t>
      </w:r>
      <w:r>
        <w:rPr>
          <w:rFonts w:ascii="Palatino Linotype" w:eastAsia="Palatino Linotype" w:hAnsi="Palatino Linotype" w:cs="Palatino Linotype"/>
          <w:sz w:val="21"/>
          <w:szCs w:val="21"/>
        </w:rPr>
        <w:t>you can see</w:t>
      </w:r>
      <w:r>
        <w:rPr>
          <w:rFonts w:ascii="Palatino Linotype" w:eastAsia="Palatino Linotype" w:hAnsi="Palatino Linotype" w:cs="Palatino Linotype"/>
          <w:color w:val="000000"/>
          <w:sz w:val="21"/>
          <w:szCs w:val="21"/>
        </w:rPr>
        <w:t xml:space="preserve"> rest of the bit in terms of exception handling and cancellation remains same </w:t>
      </w:r>
      <w:del w:id="4103" w:author="Ravindra Akella" w:date="2019-11-24T22:15:00Z">
        <w:r w:rsidDel="0057300E">
          <w:rPr>
            <w:rFonts w:ascii="Palatino Linotype" w:eastAsia="Palatino Linotype" w:hAnsi="Palatino Linotype" w:cs="Palatino Linotype"/>
            <w:color w:val="000000"/>
            <w:sz w:val="21"/>
            <w:szCs w:val="21"/>
          </w:rPr>
          <w:delText>like</w:delText>
        </w:r>
      </w:del>
      <w:ins w:id="4104" w:author="Ravindra Akella" w:date="2019-11-24T22:15:00Z">
        <w:r w:rsidR="0057300E">
          <w:rPr>
            <w:rFonts w:ascii="Palatino Linotype" w:eastAsia="Palatino Linotype" w:hAnsi="Palatino Linotype" w:cs="Palatino Linotype"/>
            <w:color w:val="000000"/>
            <w:sz w:val="21"/>
            <w:szCs w:val="21"/>
          </w:rPr>
          <w:t>as</w:t>
        </w:r>
      </w:ins>
      <w:r>
        <w:rPr>
          <w:rFonts w:ascii="Palatino Linotype" w:eastAsia="Palatino Linotype" w:hAnsi="Palatino Linotype" w:cs="Palatino Linotype"/>
          <w:color w:val="000000"/>
          <w:sz w:val="21"/>
          <w:szCs w:val="21"/>
        </w:rPr>
        <w:t xml:space="preserve"> any other TAP method. Output of this code will look like below</w:t>
      </w:r>
    </w:p>
    <w:p w14:paraId="3D1EBFD2"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5FB1A684"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lastRenderedPageBreak/>
        <w:drawing>
          <wp:inline distT="0" distB="0" distL="0" distR="0" wp14:anchorId="39FA6610" wp14:editId="562A4FD3">
            <wp:extent cx="5943600" cy="1114425"/>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943600" cy="1114425"/>
                    </a:xfrm>
                    <a:prstGeom prst="rect">
                      <a:avLst/>
                    </a:prstGeom>
                    <a:ln/>
                  </pic:spPr>
                </pic:pic>
              </a:graphicData>
            </a:graphic>
          </wp:inline>
        </w:drawing>
      </w:r>
    </w:p>
    <w:p w14:paraId="3D4DFDE1" w14:textId="53266076"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ins w:id="4105" w:author="Ravindra Akella" w:date="2019-11-23T19:56:00Z">
        <w:r w:rsidR="0024591D">
          <w:rPr>
            <w:rFonts w:ascii="Palatino Linotype" w:eastAsia="Palatino Linotype" w:hAnsi="Palatino Linotype" w:cs="Palatino Linotype"/>
            <w:b/>
            <w:sz w:val="20"/>
            <w:szCs w:val="20"/>
          </w:rPr>
          <w:t>ure</w:t>
        </w:r>
      </w:ins>
      <w:r>
        <w:rPr>
          <w:rFonts w:ascii="Palatino Linotype" w:eastAsia="Palatino Linotype" w:hAnsi="Palatino Linotype" w:cs="Palatino Linotype"/>
          <w:b/>
          <w:sz w:val="20"/>
          <w:szCs w:val="20"/>
        </w:rPr>
        <w:t xml:space="preserve"> 6.1</w:t>
      </w:r>
      <w:del w:id="4106" w:author="Ravindra Akella" w:date="2019-11-23T20:01:00Z">
        <w:r w:rsidDel="005C44CB">
          <w:rPr>
            <w:rFonts w:ascii="Palatino Linotype" w:eastAsia="Palatino Linotype" w:hAnsi="Palatino Linotype" w:cs="Palatino Linotype"/>
            <w:b/>
            <w:sz w:val="20"/>
            <w:szCs w:val="20"/>
          </w:rPr>
          <w:delText>0</w:delText>
        </w:r>
      </w:del>
      <w:ins w:id="4107" w:author="Ravindra Akella" w:date="2019-11-23T20:01:00Z">
        <w:r w:rsidR="005C44CB">
          <w:rPr>
            <w:rFonts w:ascii="Palatino Linotype" w:eastAsia="Palatino Linotype" w:hAnsi="Palatino Linotype" w:cs="Palatino Linotype"/>
            <w:b/>
            <w:sz w:val="20"/>
            <w:szCs w:val="20"/>
          </w:rPr>
          <w:t>5</w:t>
        </w:r>
      </w:ins>
      <w:r>
        <w:rPr>
          <w:rFonts w:ascii="Palatino Linotype" w:eastAsia="Palatino Linotype" w:hAnsi="Palatino Linotype" w:cs="Palatino Linotype"/>
          <w:b/>
          <w:sz w:val="20"/>
          <w:szCs w:val="20"/>
        </w:rPr>
        <w:t xml:space="preserve"> – Output TAP wrapper over APM methods</w:t>
      </w:r>
      <w:commentRangeStart w:id="4108"/>
      <w:commentRangeStart w:id="4109"/>
      <w:commentRangeEnd w:id="4108"/>
      <w:r>
        <w:rPr>
          <w:rStyle w:val="CommentReference"/>
        </w:rPr>
        <w:commentReference w:id="4108"/>
      </w:r>
      <w:commentRangeEnd w:id="4109"/>
      <w:r w:rsidR="002D2FE7">
        <w:rPr>
          <w:rStyle w:val="CommentReference"/>
        </w:rPr>
        <w:commentReference w:id="4109"/>
      </w:r>
    </w:p>
    <w:p w14:paraId="5D3975B4" w14:textId="38E08085" w:rsidR="00942C25" w:rsidRDefault="00F054F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ins w:id="4110" w:author="Ravindra Akella" w:date="2019-11-26T09:41:00Z">
        <w:r>
          <w:rPr>
            <w:rFonts w:ascii="Palatino Linotype" w:eastAsia="Palatino Linotype" w:hAnsi="Palatino Linotype" w:cs="Palatino Linotype"/>
            <w:color w:val="000000"/>
            <w:sz w:val="21"/>
            <w:szCs w:val="21"/>
          </w:rPr>
          <w:t xml:space="preserve">Now enter wait timeless than 5 (as per if condition </w:t>
        </w:r>
      </w:ins>
      <w:ins w:id="4111" w:author="Ravindra Akella" w:date="2019-11-26T09:42:00Z">
        <w:r>
          <w:rPr>
            <w:rFonts w:ascii="Palatino Linotype" w:eastAsia="Palatino Linotype" w:hAnsi="Palatino Linotype" w:cs="Palatino Linotype"/>
            <w:color w:val="000000"/>
            <w:sz w:val="21"/>
            <w:szCs w:val="21"/>
          </w:rPr>
          <w:t>that triggers cancelation</w:t>
        </w:r>
      </w:ins>
      <w:ins w:id="4112" w:author="Ravindra Akella" w:date="2019-11-26T09:41:00Z">
        <w:r>
          <w:rPr>
            <w:rFonts w:ascii="Palatino Linotype" w:eastAsia="Palatino Linotype" w:hAnsi="Palatino Linotype" w:cs="Palatino Linotype"/>
            <w:color w:val="000000"/>
            <w:sz w:val="21"/>
            <w:szCs w:val="21"/>
          </w:rPr>
          <w:t>)</w:t>
        </w:r>
      </w:ins>
      <w:ins w:id="4113" w:author="Ravindra Akella" w:date="2019-11-26T09:42:00Z">
        <w:r>
          <w:rPr>
            <w:rFonts w:ascii="Palatino Linotype" w:eastAsia="Palatino Linotype" w:hAnsi="Palatino Linotype" w:cs="Palatino Linotype"/>
            <w:color w:val="000000"/>
            <w:sz w:val="21"/>
            <w:szCs w:val="21"/>
          </w:rPr>
          <w:t xml:space="preserve"> let us say 4, cancellation gets triggered and if we see no file data is red. Output</w:t>
        </w:r>
      </w:ins>
      <w:ins w:id="4114" w:author="Ravindra Akella" w:date="2019-11-26T09:43:00Z">
        <w:r>
          <w:rPr>
            <w:rFonts w:ascii="Palatino Linotype" w:eastAsia="Palatino Linotype" w:hAnsi="Palatino Linotype" w:cs="Palatino Linotype"/>
            <w:color w:val="000000"/>
            <w:sz w:val="21"/>
            <w:szCs w:val="21"/>
          </w:rPr>
          <w:t xml:space="preserve"> of this will look like as shown in Figure 6.16</w:t>
        </w:r>
      </w:ins>
    </w:p>
    <w:p w14:paraId="006568C4"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4D70C9AB"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drawing>
          <wp:inline distT="0" distB="0" distL="0" distR="0" wp14:anchorId="30452D97" wp14:editId="68F2CED2">
            <wp:extent cx="5943600" cy="1117600"/>
            <wp:effectExtent l="0" t="0" r="0" b="0"/>
            <wp:docPr id="3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943600" cy="1117600"/>
                    </a:xfrm>
                    <a:prstGeom prst="rect">
                      <a:avLst/>
                    </a:prstGeom>
                    <a:ln/>
                  </pic:spPr>
                </pic:pic>
              </a:graphicData>
            </a:graphic>
          </wp:inline>
        </w:drawing>
      </w:r>
    </w:p>
    <w:p w14:paraId="7AF5943D" w14:textId="3DB55F4D" w:rsidR="00942C25" w:rsidRDefault="00CD4B2E">
      <w:pPr>
        <w:rPr>
          <w:rFonts w:ascii="Palatino Linotype" w:eastAsia="Palatino Linotype" w:hAnsi="Palatino Linotype" w:cs="Palatino Linotype"/>
          <w:b/>
          <w:sz w:val="20"/>
          <w:szCs w:val="20"/>
        </w:rPr>
      </w:pPr>
      <w:sdt>
        <w:sdtPr>
          <w:tag w:val="goog_rdk_48"/>
          <w:id w:val="1955200575"/>
        </w:sdtPr>
        <w:sdtContent/>
      </w:sdt>
      <w:r w:rsidR="009C5CA0">
        <w:rPr>
          <w:rFonts w:ascii="Palatino Linotype" w:eastAsia="Palatino Linotype" w:hAnsi="Palatino Linotype" w:cs="Palatino Linotype"/>
          <w:b/>
          <w:sz w:val="20"/>
          <w:szCs w:val="20"/>
        </w:rPr>
        <w:t>Fig</w:t>
      </w:r>
      <w:ins w:id="4115" w:author="Ravindra Akella" w:date="2019-11-23T19:55:00Z">
        <w:r w:rsidR="0024591D">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4116" w:author="Ravindra Akella" w:date="2019-11-23T20:01:00Z">
        <w:r w:rsidR="009C5CA0" w:rsidDel="005C44CB">
          <w:rPr>
            <w:rFonts w:ascii="Palatino Linotype" w:eastAsia="Palatino Linotype" w:hAnsi="Palatino Linotype" w:cs="Palatino Linotype"/>
            <w:b/>
            <w:sz w:val="20"/>
            <w:szCs w:val="20"/>
          </w:rPr>
          <w:delText>0</w:delText>
        </w:r>
      </w:del>
      <w:ins w:id="4117" w:author="Ravindra Akella" w:date="2019-11-23T20:01:00Z">
        <w:r w:rsidR="005C44CB">
          <w:rPr>
            <w:rFonts w:ascii="Palatino Linotype" w:eastAsia="Palatino Linotype" w:hAnsi="Palatino Linotype" w:cs="Palatino Linotype"/>
            <w:b/>
            <w:sz w:val="20"/>
            <w:szCs w:val="20"/>
          </w:rPr>
          <w:t>6</w:t>
        </w:r>
      </w:ins>
      <w:r w:rsidR="009C5CA0">
        <w:rPr>
          <w:rFonts w:ascii="Palatino Linotype" w:eastAsia="Palatino Linotype" w:hAnsi="Palatino Linotype" w:cs="Palatino Linotype"/>
          <w:b/>
          <w:sz w:val="20"/>
          <w:szCs w:val="20"/>
        </w:rPr>
        <w:t xml:space="preserve"> – Output TAP wrapper over APM methods, here job is cancelled before completion</w:t>
      </w:r>
    </w:p>
    <w:p w14:paraId="12690ABE"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In Summary what we are doing here is taking APM methods, combining it to single method and wrapping them in a task.</w:t>
      </w:r>
    </w:p>
    <w:p w14:paraId="62CDD730"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 xml:space="preserve">Note - </w:t>
      </w:r>
      <w:r>
        <w:rPr>
          <w:rFonts w:ascii="Palatino Linotype" w:eastAsia="Palatino Linotype" w:hAnsi="Palatino Linotype" w:cs="Palatino Linotype"/>
          <w:color w:val="000000"/>
          <w:sz w:val="21"/>
          <w:szCs w:val="21"/>
        </w:rPr>
        <w:t xml:space="preserve">Although we are able to cancel this operation it’s not </w:t>
      </w:r>
      <w:r>
        <w:rPr>
          <w:rFonts w:ascii="Palatino Linotype" w:eastAsia="Palatino Linotype" w:hAnsi="Palatino Linotype" w:cs="Palatino Linotype"/>
          <w:sz w:val="21"/>
          <w:szCs w:val="21"/>
        </w:rPr>
        <w:t>an elegant</w:t>
      </w:r>
      <w:r>
        <w:rPr>
          <w:rFonts w:ascii="Palatino Linotype" w:eastAsia="Palatino Linotype" w:hAnsi="Palatino Linotype" w:cs="Palatino Linotype"/>
          <w:color w:val="000000"/>
          <w:sz w:val="21"/>
          <w:szCs w:val="21"/>
        </w:rPr>
        <w:t xml:space="preserve"> way to do due to limitations in APM methods, in reality we are not cancelling the file read operation but only cancelling wait on the operation.</w:t>
      </w:r>
    </w:p>
    <w:p w14:paraId="0DC5472C" w14:textId="77D05377" w:rsidR="00942C25" w:rsidDel="00AC667C" w:rsidRDefault="009C5CA0">
      <w:pPr>
        <w:rPr>
          <w:del w:id="4118" w:author="Ravindra Akella" w:date="2019-11-23T15:43:00Z"/>
          <w:rFonts w:ascii="Palatino Linotype" w:eastAsia="Palatino Linotype" w:hAnsi="Palatino Linotype" w:cs="Palatino Linotype"/>
          <w:sz w:val="21"/>
          <w:szCs w:val="21"/>
        </w:rPr>
      </w:pPr>
      <w:del w:id="4119" w:author="Ravindra Akella" w:date="2019-11-23T15:43:00Z">
        <w:r w:rsidDel="00AC667C">
          <w:rPr>
            <w:rFonts w:ascii="Palatino Linotype" w:eastAsia="Palatino Linotype" w:hAnsi="Palatino Linotype" w:cs="Palatino Linotype"/>
            <w:color w:val="000000"/>
            <w:sz w:val="21"/>
            <w:szCs w:val="21"/>
          </w:rPr>
          <w:delText>Todo – See if you can close stream in case of cancellation.</w:delText>
        </w:r>
      </w:del>
    </w:p>
    <w:p w14:paraId="64482AB0" w14:textId="77777777" w:rsidR="00942C25" w:rsidRDefault="009C5CA0">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TAP to APM wrapper</w:t>
      </w:r>
    </w:p>
    <w:p w14:paraId="3F9A9B9F"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If we want to do vice versa i.e. converting TAP method to APM all we need to take task method and split it into 2 methods</w:t>
      </w:r>
    </w:p>
    <w:p w14:paraId="2950FC01" w14:textId="77777777" w:rsidR="00942C25" w:rsidRDefault="009C5CA0">
      <w:pPr>
        <w:numPr>
          <w:ilvl w:val="0"/>
          <w:numId w:val="7"/>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First one that can take </w:t>
      </w:r>
      <w:r>
        <w:rPr>
          <w:color w:val="000000"/>
        </w:rPr>
        <w:t>AsyncCallback and State of the calling object and return IAsyncResult</w:t>
      </w:r>
    </w:p>
    <w:p w14:paraId="22E072A7" w14:textId="77777777" w:rsidR="00942C25" w:rsidRDefault="009C5CA0">
      <w:pPr>
        <w:numPr>
          <w:ilvl w:val="0"/>
          <w:numId w:val="7"/>
        </w:numPr>
        <w:pBdr>
          <w:top w:val="nil"/>
          <w:left w:val="nil"/>
          <w:bottom w:val="nil"/>
          <w:right w:val="nil"/>
          <w:between w:val="nil"/>
        </w:pBdr>
        <w:rPr>
          <w:rFonts w:ascii="Palatino Linotype" w:eastAsia="Palatino Linotype" w:hAnsi="Palatino Linotype" w:cs="Palatino Linotype"/>
          <w:color w:val="000000"/>
          <w:sz w:val="21"/>
          <w:szCs w:val="21"/>
        </w:rPr>
      </w:pPr>
      <w:r>
        <w:rPr>
          <w:color w:val="000000"/>
        </w:rPr>
        <w:t>Second one accepting IAsyncResult from previous step</w:t>
      </w:r>
    </w:p>
    <w:p w14:paraId="179B44AA"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To build first method</w:t>
      </w:r>
    </w:p>
    <w:p w14:paraId="3AA5F8FD" w14:textId="12A21FE9" w:rsidR="00942C25" w:rsidRDefault="009C5CA0">
      <w:pPr>
        <w:numPr>
          <w:ilvl w:val="0"/>
          <w:numId w:val="7"/>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We will make use of TaskCompleteionSource class and </w:t>
      </w:r>
      <w:del w:id="4120" w:author="Ravindra Akella" w:date="2019-11-26T09:44:00Z">
        <w:r w:rsidDel="00D5654A">
          <w:rPr>
            <w:rFonts w:ascii="Palatino Linotype" w:eastAsia="Palatino Linotype" w:hAnsi="Palatino Linotype" w:cs="Palatino Linotype"/>
            <w:color w:val="000000"/>
            <w:sz w:val="21"/>
            <w:szCs w:val="21"/>
          </w:rPr>
          <w:delText>it’s</w:delText>
        </w:r>
      </w:del>
      <w:ins w:id="4121" w:author="Ravindra Akella" w:date="2019-11-26T09:44:00Z">
        <w:r w:rsidR="00D5654A">
          <w:rPr>
            <w:rFonts w:ascii="Palatino Linotype" w:eastAsia="Palatino Linotype" w:hAnsi="Palatino Linotype" w:cs="Palatino Linotype"/>
            <w:color w:val="000000"/>
            <w:sz w:val="21"/>
            <w:szCs w:val="21"/>
          </w:rPr>
          <w:t>its</w:t>
        </w:r>
      </w:ins>
      <w:r>
        <w:rPr>
          <w:rFonts w:ascii="Palatino Linotype" w:eastAsia="Palatino Linotype" w:hAnsi="Palatino Linotype" w:cs="Palatino Linotype"/>
          <w:color w:val="000000"/>
          <w:sz w:val="21"/>
          <w:szCs w:val="21"/>
        </w:rPr>
        <w:t xml:space="preserve"> capability to create task instance</w:t>
      </w:r>
    </w:p>
    <w:p w14:paraId="0C4DC37A" w14:textId="77777777" w:rsidR="00942C25" w:rsidRDefault="009C5CA0">
      <w:pPr>
        <w:numPr>
          <w:ilvl w:val="0"/>
          <w:numId w:val="7"/>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Manually handle IsFaulted, IsHandled methods or successful result of TaskCompleteionSource task property to mirror results into task instance </w:t>
      </w:r>
      <w:r>
        <w:rPr>
          <w:rFonts w:ascii="Palatino Linotype" w:eastAsia="Palatino Linotype" w:hAnsi="Palatino Linotype" w:cs="Palatino Linotype"/>
          <w:sz w:val="21"/>
          <w:szCs w:val="21"/>
        </w:rPr>
        <w:t>through</w:t>
      </w:r>
      <w:r>
        <w:rPr>
          <w:rFonts w:ascii="Palatino Linotype" w:eastAsia="Palatino Linotype" w:hAnsi="Palatino Linotype" w:cs="Palatino Linotype"/>
          <w:color w:val="000000"/>
          <w:sz w:val="21"/>
          <w:szCs w:val="21"/>
        </w:rPr>
        <w:t xml:space="preserve"> TrySetException, TrySetCanceled and TrySetResult</w:t>
      </w:r>
    </w:p>
    <w:p w14:paraId="1E50D053" w14:textId="77777777" w:rsidR="00942C25" w:rsidRDefault="009C5CA0">
      <w:pPr>
        <w:numPr>
          <w:ilvl w:val="0"/>
          <w:numId w:val="7"/>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Pass TaskCompleteionSource task instance to callback provided (If any) and return same task instance.</w:t>
      </w:r>
    </w:p>
    <w:p w14:paraId="1D54D20D" w14:textId="7F2E9DC7" w:rsidR="00942C25" w:rsidRDefault="009C5CA0">
      <w:pPr>
        <w:rPr>
          <w:rFonts w:ascii="Palatino Linotype" w:eastAsia="Palatino Linotype" w:hAnsi="Palatino Linotype" w:cs="Palatino Linotype"/>
          <w:color w:val="000000"/>
          <w:sz w:val="21"/>
          <w:szCs w:val="21"/>
        </w:rPr>
      </w:pPr>
      <w:del w:id="4122" w:author="Ravindra Akella" w:date="2019-11-24T22:15:00Z">
        <w:r w:rsidDel="00F77E7D">
          <w:rPr>
            <w:rFonts w:ascii="Palatino Linotype" w:eastAsia="Palatino Linotype" w:hAnsi="Palatino Linotype" w:cs="Palatino Linotype"/>
            <w:color w:val="000000"/>
            <w:sz w:val="21"/>
            <w:szCs w:val="21"/>
          </w:rPr>
          <w:delText>So</w:delText>
        </w:r>
      </w:del>
      <w:ins w:id="4123" w:author="Ravindra Akella" w:date="2019-11-24T22:15:00Z">
        <w:r w:rsidR="00F77E7D">
          <w:rPr>
            <w:rFonts w:ascii="Palatino Linotype" w:eastAsia="Palatino Linotype" w:hAnsi="Palatino Linotype" w:cs="Palatino Linotype"/>
            <w:color w:val="000000"/>
            <w:sz w:val="21"/>
            <w:szCs w:val="21"/>
          </w:rPr>
          <w:t>So,</w:t>
        </w:r>
      </w:ins>
      <w:r>
        <w:rPr>
          <w:rFonts w:ascii="Palatino Linotype" w:eastAsia="Palatino Linotype" w:hAnsi="Palatino Linotype" w:cs="Palatino Linotype"/>
          <w:color w:val="000000"/>
          <w:sz w:val="21"/>
          <w:szCs w:val="21"/>
        </w:rPr>
        <w:t xml:space="preserve"> if we build a helper method on Task it would look like below</w:t>
      </w:r>
    </w:p>
    <w:p w14:paraId="5A0B04A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class</w:t>
      </w:r>
      <w:r>
        <w:rPr>
          <w:color w:val="000000"/>
          <w:sz w:val="20"/>
          <w:szCs w:val="20"/>
        </w:rPr>
        <w:t xml:space="preserve"> </w:t>
      </w:r>
      <w:proofErr w:type="spellStart"/>
      <w:r>
        <w:rPr>
          <w:color w:val="2B91AF"/>
          <w:sz w:val="20"/>
          <w:szCs w:val="20"/>
        </w:rPr>
        <w:t>TaskAPMExtension</w:t>
      </w:r>
      <w:proofErr w:type="spellEnd"/>
    </w:p>
    <w:p w14:paraId="73BE62E4" w14:textId="22067E96" w:rsidR="00942C25" w:rsidDel="008D5408" w:rsidRDefault="009C5CA0">
      <w:pPr>
        <w:spacing w:after="0" w:line="240" w:lineRule="auto"/>
        <w:rPr>
          <w:del w:id="4124" w:author="Ravindra Akella" w:date="2019-11-24T22:15:00Z"/>
          <w:color w:val="000000"/>
          <w:sz w:val="20"/>
          <w:szCs w:val="20"/>
        </w:rPr>
      </w:pPr>
      <w:r>
        <w:rPr>
          <w:color w:val="000000"/>
          <w:sz w:val="20"/>
          <w:szCs w:val="20"/>
        </w:rPr>
        <w:t xml:space="preserve">    {</w:t>
      </w:r>
    </w:p>
    <w:p w14:paraId="69E4B811" w14:textId="354E9067" w:rsidR="00942C25" w:rsidRDefault="009C5CA0">
      <w:pPr>
        <w:spacing w:after="0" w:line="240" w:lineRule="auto"/>
        <w:rPr>
          <w:color w:val="000000"/>
          <w:sz w:val="20"/>
          <w:szCs w:val="20"/>
        </w:rPr>
      </w:pPr>
      <w:r>
        <w:rPr>
          <w:color w:val="000000"/>
          <w:sz w:val="20"/>
          <w:szCs w:val="20"/>
        </w:rPr>
        <w:t xml:space="preserve">     </w:t>
      </w:r>
      <w:del w:id="4125" w:author="Ravindra Akella" w:date="2019-11-24T22:15:00Z">
        <w:r w:rsidDel="008D5408">
          <w:rPr>
            <w:color w:val="000000"/>
            <w:sz w:val="20"/>
            <w:szCs w:val="20"/>
          </w:rPr>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&lt;summary&gt;</w:delText>
        </w:r>
      </w:del>
    </w:p>
    <w:p w14:paraId="06764C1B" w14:textId="149E0869" w:rsidR="00942C25" w:rsidDel="004B7A16" w:rsidRDefault="009C5CA0">
      <w:pPr>
        <w:spacing w:after="0" w:line="240" w:lineRule="auto"/>
        <w:rPr>
          <w:del w:id="4126" w:author="Ravindra Akella" w:date="2019-11-24T22:15:00Z"/>
          <w:color w:val="008000"/>
          <w:sz w:val="20"/>
          <w:szCs w:val="20"/>
        </w:rPr>
      </w:pPr>
      <w:r>
        <w:rPr>
          <w:color w:val="000000"/>
          <w:sz w:val="20"/>
          <w:szCs w:val="20"/>
        </w:rPr>
        <w:t xml:space="preserve">        </w:t>
      </w:r>
      <w:r>
        <w:rPr>
          <w:color w:val="808080"/>
          <w:sz w:val="20"/>
          <w:szCs w:val="20"/>
        </w:rPr>
        <w:t>///</w:t>
      </w:r>
      <w:r>
        <w:rPr>
          <w:color w:val="008000"/>
          <w:sz w:val="20"/>
          <w:szCs w:val="20"/>
        </w:rPr>
        <w:t xml:space="preserve"> Generic extension method to convert TAP methods to APM</w:t>
      </w:r>
    </w:p>
    <w:p w14:paraId="0DB551DB" w14:textId="77777777" w:rsidR="004B7A16" w:rsidRDefault="004B7A16">
      <w:pPr>
        <w:spacing w:after="0" w:line="240" w:lineRule="auto"/>
        <w:rPr>
          <w:ins w:id="4127" w:author="Ravindra Akella" w:date="2019-11-24T22:15:00Z"/>
          <w:color w:val="000000"/>
          <w:sz w:val="20"/>
          <w:szCs w:val="20"/>
        </w:rPr>
      </w:pPr>
    </w:p>
    <w:p w14:paraId="035258D1" w14:textId="13DA6EA8" w:rsidR="00942C25" w:rsidDel="008D5408" w:rsidRDefault="009C5CA0">
      <w:pPr>
        <w:spacing w:after="0" w:line="240" w:lineRule="auto"/>
        <w:rPr>
          <w:del w:id="4128" w:author="Ravindra Akella" w:date="2019-11-24T22:15:00Z"/>
          <w:color w:val="000000"/>
          <w:sz w:val="20"/>
          <w:szCs w:val="20"/>
        </w:rPr>
      </w:pPr>
      <w:del w:id="4129" w:author="Ravindra Akella" w:date="2019-11-24T22:15:00Z">
        <w:r w:rsidDel="008D5408">
          <w:rPr>
            <w:color w:val="000000"/>
            <w:sz w:val="20"/>
            <w:szCs w:val="20"/>
          </w:rPr>
          <w:lastRenderedPageBreak/>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&lt;/summary&gt;</w:delText>
        </w:r>
      </w:del>
    </w:p>
    <w:p w14:paraId="0925F576" w14:textId="18A1B697" w:rsidR="00942C25" w:rsidDel="008D5408" w:rsidRDefault="009C5CA0">
      <w:pPr>
        <w:spacing w:after="0" w:line="240" w:lineRule="auto"/>
        <w:rPr>
          <w:del w:id="4130" w:author="Ravindra Akella" w:date="2019-11-24T22:15:00Z"/>
          <w:color w:val="000000"/>
          <w:sz w:val="20"/>
          <w:szCs w:val="20"/>
        </w:rPr>
      </w:pPr>
      <w:del w:id="4131" w:author="Ravindra Akella" w:date="2019-11-24T22:15:00Z">
        <w:r w:rsidDel="008D5408">
          <w:rPr>
            <w:color w:val="000000"/>
            <w:sz w:val="20"/>
            <w:szCs w:val="20"/>
          </w:rPr>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&lt;typeparam name="</w:delText>
        </w:r>
        <w:r w:rsidDel="008D5408">
          <w:rPr>
            <w:color w:val="000000"/>
            <w:sz w:val="20"/>
            <w:szCs w:val="20"/>
          </w:rPr>
          <w:delText>TResult</w:delText>
        </w:r>
        <w:r w:rsidDel="008D5408">
          <w:rPr>
            <w:color w:val="808080"/>
            <w:sz w:val="20"/>
            <w:szCs w:val="20"/>
          </w:rPr>
          <w:delText>"&gt;&lt;/typeparam&gt;</w:delText>
        </w:r>
      </w:del>
    </w:p>
    <w:p w14:paraId="104677CE" w14:textId="49620843" w:rsidR="00942C25" w:rsidDel="008D5408" w:rsidRDefault="009C5CA0">
      <w:pPr>
        <w:spacing w:after="0" w:line="240" w:lineRule="auto"/>
        <w:rPr>
          <w:del w:id="4132" w:author="Ravindra Akella" w:date="2019-11-24T22:15:00Z"/>
          <w:color w:val="000000"/>
          <w:sz w:val="20"/>
          <w:szCs w:val="20"/>
        </w:rPr>
      </w:pPr>
      <w:del w:id="4133" w:author="Ravindra Akella" w:date="2019-11-24T22:15:00Z">
        <w:r w:rsidDel="008D5408">
          <w:rPr>
            <w:color w:val="000000"/>
            <w:sz w:val="20"/>
            <w:szCs w:val="20"/>
          </w:rPr>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&lt;param name="</w:delText>
        </w:r>
        <w:r w:rsidDel="008D5408">
          <w:rPr>
            <w:color w:val="000000"/>
            <w:sz w:val="20"/>
            <w:szCs w:val="20"/>
          </w:rPr>
          <w:delText>task</w:delText>
        </w:r>
        <w:r w:rsidDel="008D5408">
          <w:rPr>
            <w:color w:val="808080"/>
            <w:sz w:val="20"/>
            <w:szCs w:val="20"/>
          </w:rPr>
          <w:delText>"&gt;&lt;/param&gt;</w:delText>
        </w:r>
      </w:del>
    </w:p>
    <w:p w14:paraId="7A6ECC53" w14:textId="0FD63E06" w:rsidR="00942C25" w:rsidDel="008D5408" w:rsidRDefault="009C5CA0">
      <w:pPr>
        <w:spacing w:after="0" w:line="240" w:lineRule="auto"/>
        <w:rPr>
          <w:del w:id="4134" w:author="Ravindra Akella" w:date="2019-11-24T22:15:00Z"/>
          <w:color w:val="000000"/>
          <w:sz w:val="20"/>
          <w:szCs w:val="20"/>
        </w:rPr>
      </w:pPr>
      <w:del w:id="4135" w:author="Ravindra Akella" w:date="2019-11-24T22:15:00Z">
        <w:r w:rsidDel="008D5408">
          <w:rPr>
            <w:color w:val="000000"/>
            <w:sz w:val="20"/>
            <w:szCs w:val="20"/>
          </w:rPr>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&lt;param name="</w:delText>
        </w:r>
        <w:r w:rsidDel="008D5408">
          <w:rPr>
            <w:color w:val="000000"/>
            <w:sz w:val="20"/>
            <w:szCs w:val="20"/>
          </w:rPr>
          <w:delText>asyncCallback</w:delText>
        </w:r>
        <w:r w:rsidDel="008D5408">
          <w:rPr>
            <w:color w:val="808080"/>
            <w:sz w:val="20"/>
            <w:szCs w:val="20"/>
          </w:rPr>
          <w:delText>"&gt;&lt;/param&gt;</w:delText>
        </w:r>
      </w:del>
    </w:p>
    <w:p w14:paraId="07A18D72" w14:textId="5C1F3B70" w:rsidR="00942C25" w:rsidDel="008D5408" w:rsidRDefault="009C5CA0">
      <w:pPr>
        <w:spacing w:after="0" w:line="240" w:lineRule="auto"/>
        <w:rPr>
          <w:del w:id="4136" w:author="Ravindra Akella" w:date="2019-11-24T22:15:00Z"/>
          <w:color w:val="000000"/>
          <w:sz w:val="20"/>
          <w:szCs w:val="20"/>
        </w:rPr>
      </w:pPr>
      <w:del w:id="4137" w:author="Ravindra Akella" w:date="2019-11-24T22:15:00Z">
        <w:r w:rsidDel="008D5408">
          <w:rPr>
            <w:color w:val="000000"/>
            <w:sz w:val="20"/>
            <w:szCs w:val="20"/>
          </w:rPr>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&lt;param name="</w:delText>
        </w:r>
        <w:r w:rsidDel="008D5408">
          <w:rPr>
            <w:color w:val="000000"/>
            <w:sz w:val="20"/>
            <w:szCs w:val="20"/>
          </w:rPr>
          <w:delText>state</w:delText>
        </w:r>
        <w:r w:rsidDel="008D5408">
          <w:rPr>
            <w:color w:val="808080"/>
            <w:sz w:val="20"/>
            <w:szCs w:val="20"/>
          </w:rPr>
          <w:delText>"&gt;&lt;/param&gt;</w:delText>
        </w:r>
      </w:del>
    </w:p>
    <w:p w14:paraId="5BBBFEE4" w14:textId="2F5A3135" w:rsidR="00942C25" w:rsidDel="008D5408" w:rsidRDefault="009C5CA0">
      <w:pPr>
        <w:spacing w:after="0" w:line="240" w:lineRule="auto"/>
        <w:rPr>
          <w:del w:id="4138" w:author="Ravindra Akella" w:date="2019-11-24T22:15:00Z"/>
          <w:color w:val="000000"/>
          <w:sz w:val="20"/>
          <w:szCs w:val="20"/>
        </w:rPr>
      </w:pPr>
      <w:del w:id="4139" w:author="Ravindra Akella" w:date="2019-11-24T22:15:00Z">
        <w:r w:rsidDel="008D5408">
          <w:rPr>
            <w:color w:val="000000"/>
            <w:sz w:val="20"/>
            <w:szCs w:val="20"/>
          </w:rPr>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&lt;returns&gt;&lt;/returns&gt;</w:delText>
        </w:r>
      </w:del>
    </w:p>
    <w:p w14:paraId="562E5EA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static</w:t>
      </w:r>
      <w:r>
        <w:rPr>
          <w:color w:val="000000"/>
          <w:sz w:val="20"/>
          <w:szCs w:val="20"/>
        </w:rPr>
        <w:t xml:space="preserve"> IAsyncResult </w:t>
      </w:r>
      <w:proofErr w:type="spellStart"/>
      <w:r>
        <w:rPr>
          <w:color w:val="000000"/>
          <w:sz w:val="20"/>
          <w:szCs w:val="20"/>
        </w:rPr>
        <w:t>TAPToApm</w:t>
      </w:r>
      <w:proofErr w:type="spellEnd"/>
      <w:r>
        <w:rPr>
          <w:color w:val="000000"/>
          <w:sz w:val="20"/>
          <w:szCs w:val="20"/>
        </w:rPr>
        <w:t>&lt;</w:t>
      </w:r>
      <w:proofErr w:type="spellStart"/>
      <w:r>
        <w:rPr>
          <w:color w:val="2B91AF"/>
          <w:sz w:val="20"/>
          <w:szCs w:val="20"/>
        </w:rPr>
        <w:t>TResult</w:t>
      </w:r>
      <w:proofErr w:type="spellEnd"/>
      <w:r>
        <w:rPr>
          <w:color w:val="000000"/>
          <w:sz w:val="20"/>
          <w:szCs w:val="20"/>
        </w:rPr>
        <w:t>&gt;(</w:t>
      </w:r>
      <w:r>
        <w:rPr>
          <w:color w:val="0000FF"/>
          <w:sz w:val="20"/>
          <w:szCs w:val="20"/>
        </w:rPr>
        <w:t>this</w:t>
      </w:r>
      <w:r>
        <w:rPr>
          <w:color w:val="000000"/>
          <w:sz w:val="20"/>
          <w:szCs w:val="20"/>
        </w:rPr>
        <w:t xml:space="preserve"> Task&lt;</w:t>
      </w:r>
      <w:proofErr w:type="spellStart"/>
      <w:r>
        <w:rPr>
          <w:color w:val="000000"/>
          <w:sz w:val="20"/>
          <w:szCs w:val="20"/>
        </w:rPr>
        <w:t>TResult</w:t>
      </w:r>
      <w:proofErr w:type="spellEnd"/>
      <w:r>
        <w:rPr>
          <w:color w:val="000000"/>
          <w:sz w:val="20"/>
          <w:szCs w:val="20"/>
        </w:rPr>
        <w:t xml:space="preserve">&gt; task, AsyncCallback </w:t>
      </w:r>
      <w:proofErr w:type="spellStart"/>
      <w:r>
        <w:rPr>
          <w:color w:val="000000"/>
          <w:sz w:val="20"/>
          <w:szCs w:val="20"/>
        </w:rPr>
        <w:t>asyncCallback</w:t>
      </w:r>
      <w:proofErr w:type="spellEnd"/>
      <w:r>
        <w:rPr>
          <w:color w:val="000000"/>
          <w:sz w:val="20"/>
          <w:szCs w:val="20"/>
        </w:rPr>
        <w:t xml:space="preserve">, </w:t>
      </w:r>
      <w:r>
        <w:rPr>
          <w:color w:val="0000FF"/>
          <w:sz w:val="20"/>
          <w:szCs w:val="20"/>
        </w:rPr>
        <w:t>object</w:t>
      </w:r>
      <w:r>
        <w:rPr>
          <w:color w:val="000000"/>
          <w:sz w:val="20"/>
          <w:szCs w:val="20"/>
        </w:rPr>
        <w:t xml:space="preserve"> state)</w:t>
      </w:r>
    </w:p>
    <w:p w14:paraId="4BF2D143" w14:textId="77777777" w:rsidR="00942C25" w:rsidRDefault="009C5CA0">
      <w:pPr>
        <w:spacing w:after="0" w:line="240" w:lineRule="auto"/>
        <w:rPr>
          <w:color w:val="000000"/>
          <w:sz w:val="20"/>
          <w:szCs w:val="20"/>
        </w:rPr>
      </w:pPr>
      <w:r>
        <w:rPr>
          <w:color w:val="000000"/>
          <w:sz w:val="20"/>
          <w:szCs w:val="20"/>
        </w:rPr>
        <w:t xml:space="preserve">        {</w:t>
      </w:r>
    </w:p>
    <w:p w14:paraId="3D52DCF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w:t>
      </w:r>
      <w:proofErr w:type="spellStart"/>
      <w:r>
        <w:rPr>
          <w:color w:val="000000"/>
          <w:sz w:val="20"/>
          <w:szCs w:val="20"/>
        </w:rPr>
        <w:t>taskCompletionSource</w:t>
      </w:r>
      <w:proofErr w:type="spellEnd"/>
      <w:r>
        <w:rPr>
          <w:color w:val="000000"/>
          <w:sz w:val="20"/>
          <w:szCs w:val="20"/>
        </w:rPr>
        <w:t xml:space="preserve"> = </w:t>
      </w:r>
      <w:r>
        <w:rPr>
          <w:color w:val="0000FF"/>
          <w:sz w:val="20"/>
          <w:szCs w:val="20"/>
        </w:rPr>
        <w:t>new</w:t>
      </w:r>
      <w:r>
        <w:rPr>
          <w:color w:val="000000"/>
          <w:sz w:val="20"/>
          <w:szCs w:val="20"/>
        </w:rPr>
        <w:t xml:space="preserve"> TaskCompletionSource&lt;</w:t>
      </w:r>
      <w:proofErr w:type="spellStart"/>
      <w:r>
        <w:rPr>
          <w:color w:val="000000"/>
          <w:sz w:val="20"/>
          <w:szCs w:val="20"/>
        </w:rPr>
        <w:t>TResult</w:t>
      </w:r>
      <w:proofErr w:type="spellEnd"/>
      <w:r>
        <w:rPr>
          <w:color w:val="000000"/>
          <w:sz w:val="20"/>
          <w:szCs w:val="20"/>
        </w:rPr>
        <w:t>&gt;(state);</w:t>
      </w:r>
    </w:p>
    <w:p w14:paraId="2EF2EF14" w14:textId="77777777" w:rsidR="00942C25" w:rsidRDefault="00942C25">
      <w:pPr>
        <w:spacing w:after="0" w:line="240" w:lineRule="auto"/>
        <w:rPr>
          <w:color w:val="000000"/>
          <w:sz w:val="20"/>
          <w:szCs w:val="20"/>
        </w:rPr>
      </w:pPr>
    </w:p>
    <w:p w14:paraId="38CAB0D3"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task.ContinueWith</w:t>
      </w:r>
      <w:proofErr w:type="spellEnd"/>
      <w:r>
        <w:rPr>
          <w:color w:val="000000"/>
          <w:sz w:val="20"/>
          <w:szCs w:val="20"/>
        </w:rPr>
        <w:t>(</w:t>
      </w:r>
      <w:r>
        <w:rPr>
          <w:color w:val="0000FF"/>
          <w:sz w:val="20"/>
          <w:szCs w:val="20"/>
        </w:rPr>
        <w:t>delegate</w:t>
      </w:r>
    </w:p>
    <w:p w14:paraId="52EE7155" w14:textId="77777777" w:rsidR="00942C25" w:rsidRDefault="009C5CA0">
      <w:pPr>
        <w:spacing w:after="0" w:line="240" w:lineRule="auto"/>
        <w:rPr>
          <w:color w:val="000000"/>
          <w:sz w:val="20"/>
          <w:szCs w:val="20"/>
        </w:rPr>
      </w:pPr>
      <w:r>
        <w:rPr>
          <w:color w:val="000000"/>
          <w:sz w:val="20"/>
          <w:szCs w:val="20"/>
        </w:rPr>
        <w:t xml:space="preserve">            {</w:t>
      </w:r>
    </w:p>
    <w:p w14:paraId="207EAC3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task.IsFaulted</w:t>
      </w:r>
      <w:proofErr w:type="spellEnd"/>
      <w:r>
        <w:rPr>
          <w:color w:val="000000"/>
          <w:sz w:val="20"/>
          <w:szCs w:val="20"/>
        </w:rPr>
        <w:t>)</w:t>
      </w:r>
    </w:p>
    <w:p w14:paraId="36A06CE7" w14:textId="77777777" w:rsidR="00942C25" w:rsidRDefault="009C5CA0">
      <w:pPr>
        <w:spacing w:after="0" w:line="240" w:lineRule="auto"/>
        <w:rPr>
          <w:color w:val="000000"/>
          <w:sz w:val="20"/>
          <w:szCs w:val="20"/>
        </w:rPr>
      </w:pPr>
      <w:r>
        <w:rPr>
          <w:color w:val="000000"/>
          <w:sz w:val="20"/>
          <w:szCs w:val="20"/>
        </w:rPr>
        <w:t xml:space="preserve">                {</w:t>
      </w:r>
    </w:p>
    <w:p w14:paraId="437EADFD" w14:textId="77777777" w:rsidR="00942C25" w:rsidRDefault="009C5CA0">
      <w:pPr>
        <w:spacing w:after="0" w:line="240" w:lineRule="auto"/>
        <w:rPr>
          <w:color w:val="000000"/>
          <w:sz w:val="20"/>
          <w:szCs w:val="20"/>
        </w:rPr>
      </w:pPr>
      <w:r>
        <w:rPr>
          <w:color w:val="000000"/>
          <w:sz w:val="20"/>
          <w:szCs w:val="20"/>
        </w:rPr>
        <w:t xml:space="preserve">                    taskCompletionSource.TrySetException(task.Exception.InnerExceptions);</w:t>
      </w:r>
    </w:p>
    <w:p w14:paraId="6DE5951B" w14:textId="77777777" w:rsidR="00942C25" w:rsidRDefault="009C5CA0">
      <w:pPr>
        <w:spacing w:after="0" w:line="240" w:lineRule="auto"/>
        <w:rPr>
          <w:color w:val="000000"/>
          <w:sz w:val="20"/>
          <w:szCs w:val="20"/>
        </w:rPr>
      </w:pPr>
      <w:r>
        <w:rPr>
          <w:color w:val="000000"/>
          <w:sz w:val="20"/>
          <w:szCs w:val="20"/>
        </w:rPr>
        <w:t xml:space="preserve">                }</w:t>
      </w:r>
    </w:p>
    <w:p w14:paraId="1B96109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task.IsCanceled</w:t>
      </w:r>
      <w:proofErr w:type="spellEnd"/>
      <w:r>
        <w:rPr>
          <w:color w:val="000000"/>
          <w:sz w:val="20"/>
          <w:szCs w:val="20"/>
        </w:rPr>
        <w:t>)</w:t>
      </w:r>
    </w:p>
    <w:p w14:paraId="67082EC6" w14:textId="77777777" w:rsidR="00942C25" w:rsidRDefault="009C5CA0">
      <w:pPr>
        <w:spacing w:after="0" w:line="240" w:lineRule="auto"/>
        <w:rPr>
          <w:color w:val="000000"/>
          <w:sz w:val="20"/>
          <w:szCs w:val="20"/>
        </w:rPr>
      </w:pPr>
      <w:r>
        <w:rPr>
          <w:color w:val="000000"/>
          <w:sz w:val="20"/>
          <w:szCs w:val="20"/>
        </w:rPr>
        <w:t xml:space="preserve">                {</w:t>
      </w:r>
    </w:p>
    <w:p w14:paraId="3FF756AB"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taskCompletionSource.TrySetCanceled</w:t>
      </w:r>
      <w:proofErr w:type="spellEnd"/>
      <w:r>
        <w:rPr>
          <w:color w:val="000000"/>
          <w:sz w:val="20"/>
          <w:szCs w:val="20"/>
        </w:rPr>
        <w:t>();</w:t>
      </w:r>
    </w:p>
    <w:p w14:paraId="0EC4B7D0" w14:textId="77777777" w:rsidR="00942C25" w:rsidRDefault="009C5CA0">
      <w:pPr>
        <w:spacing w:after="0" w:line="240" w:lineRule="auto"/>
        <w:rPr>
          <w:color w:val="000000"/>
          <w:sz w:val="20"/>
          <w:szCs w:val="20"/>
        </w:rPr>
      </w:pPr>
      <w:r>
        <w:rPr>
          <w:color w:val="000000"/>
          <w:sz w:val="20"/>
          <w:szCs w:val="20"/>
        </w:rPr>
        <w:t xml:space="preserve">                }</w:t>
      </w:r>
    </w:p>
    <w:p w14:paraId="2BCC6A4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p>
    <w:p w14:paraId="5C16C73D" w14:textId="77777777" w:rsidR="00942C25" w:rsidRDefault="009C5CA0">
      <w:pPr>
        <w:spacing w:after="0" w:line="240" w:lineRule="auto"/>
        <w:rPr>
          <w:color w:val="000000"/>
          <w:sz w:val="20"/>
          <w:szCs w:val="20"/>
        </w:rPr>
      </w:pPr>
      <w:r>
        <w:rPr>
          <w:color w:val="000000"/>
          <w:sz w:val="20"/>
          <w:szCs w:val="20"/>
        </w:rPr>
        <w:t xml:space="preserve">                {</w:t>
      </w:r>
    </w:p>
    <w:p w14:paraId="70E662FF"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taskCompletionSource.TrySetResult</w:t>
      </w:r>
      <w:proofErr w:type="spellEnd"/>
      <w:r>
        <w:rPr>
          <w:color w:val="000000"/>
          <w:sz w:val="20"/>
          <w:szCs w:val="20"/>
        </w:rPr>
        <w:t>(</w:t>
      </w:r>
      <w:proofErr w:type="spellStart"/>
      <w:r>
        <w:rPr>
          <w:color w:val="000000"/>
          <w:sz w:val="20"/>
          <w:szCs w:val="20"/>
        </w:rPr>
        <w:t>task.Result</w:t>
      </w:r>
      <w:proofErr w:type="spellEnd"/>
      <w:r>
        <w:rPr>
          <w:color w:val="000000"/>
          <w:sz w:val="20"/>
          <w:szCs w:val="20"/>
        </w:rPr>
        <w:t>);</w:t>
      </w:r>
    </w:p>
    <w:p w14:paraId="5170C9CC" w14:textId="77777777" w:rsidR="00942C25" w:rsidRDefault="009C5CA0">
      <w:pPr>
        <w:spacing w:after="0" w:line="240" w:lineRule="auto"/>
        <w:rPr>
          <w:color w:val="000000"/>
          <w:sz w:val="20"/>
          <w:szCs w:val="20"/>
        </w:rPr>
      </w:pPr>
      <w:r>
        <w:rPr>
          <w:color w:val="000000"/>
          <w:sz w:val="20"/>
          <w:szCs w:val="20"/>
        </w:rPr>
        <w:t xml:space="preserve">                }</w:t>
      </w:r>
    </w:p>
    <w:p w14:paraId="6EFA6602" w14:textId="77777777" w:rsidR="00942C25" w:rsidRDefault="00942C25">
      <w:pPr>
        <w:spacing w:after="0" w:line="240" w:lineRule="auto"/>
        <w:rPr>
          <w:color w:val="000000"/>
          <w:sz w:val="20"/>
          <w:szCs w:val="20"/>
        </w:rPr>
      </w:pPr>
    </w:p>
    <w:p w14:paraId="17283ED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asyncCallback</w:t>
      </w:r>
      <w:proofErr w:type="spellEnd"/>
      <w:r>
        <w:rPr>
          <w:color w:val="000000"/>
          <w:sz w:val="20"/>
          <w:szCs w:val="20"/>
        </w:rPr>
        <w:t xml:space="preserve"> != </w:t>
      </w:r>
      <w:r>
        <w:rPr>
          <w:color w:val="0000FF"/>
          <w:sz w:val="20"/>
          <w:szCs w:val="20"/>
        </w:rPr>
        <w:t>null</w:t>
      </w:r>
      <w:r>
        <w:rPr>
          <w:color w:val="000000"/>
          <w:sz w:val="20"/>
          <w:szCs w:val="20"/>
        </w:rPr>
        <w:t>)</w:t>
      </w:r>
    </w:p>
    <w:p w14:paraId="7DFF3EA0" w14:textId="77777777" w:rsidR="00942C25" w:rsidRDefault="009C5CA0">
      <w:pPr>
        <w:spacing w:after="0" w:line="240" w:lineRule="auto"/>
        <w:rPr>
          <w:color w:val="000000"/>
          <w:sz w:val="20"/>
          <w:szCs w:val="20"/>
        </w:rPr>
      </w:pPr>
      <w:r>
        <w:rPr>
          <w:color w:val="000000"/>
          <w:sz w:val="20"/>
          <w:szCs w:val="20"/>
        </w:rPr>
        <w:t xml:space="preserve">                {</w:t>
      </w:r>
    </w:p>
    <w:p w14:paraId="44128ABE"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asyncCallback</w:t>
      </w:r>
      <w:proofErr w:type="spellEnd"/>
      <w:r>
        <w:rPr>
          <w:color w:val="000000"/>
          <w:sz w:val="20"/>
          <w:szCs w:val="20"/>
        </w:rPr>
        <w:t>(</w:t>
      </w:r>
      <w:proofErr w:type="spellStart"/>
      <w:r>
        <w:rPr>
          <w:color w:val="000000"/>
          <w:sz w:val="20"/>
          <w:szCs w:val="20"/>
        </w:rPr>
        <w:t>taskCompletionSource.Task</w:t>
      </w:r>
      <w:proofErr w:type="spellEnd"/>
      <w:r>
        <w:rPr>
          <w:color w:val="000000"/>
          <w:sz w:val="20"/>
          <w:szCs w:val="20"/>
        </w:rPr>
        <w:t>);</w:t>
      </w:r>
    </w:p>
    <w:p w14:paraId="1661765D" w14:textId="77777777" w:rsidR="00942C25" w:rsidRDefault="009C5CA0">
      <w:pPr>
        <w:spacing w:after="0" w:line="240" w:lineRule="auto"/>
        <w:rPr>
          <w:color w:val="000000"/>
          <w:sz w:val="20"/>
          <w:szCs w:val="20"/>
        </w:rPr>
      </w:pPr>
      <w:r>
        <w:rPr>
          <w:color w:val="000000"/>
          <w:sz w:val="20"/>
          <w:szCs w:val="20"/>
        </w:rPr>
        <w:t xml:space="preserve">                }</w:t>
      </w:r>
    </w:p>
    <w:p w14:paraId="3406915F" w14:textId="77777777" w:rsidR="00942C25" w:rsidRDefault="00942C25">
      <w:pPr>
        <w:spacing w:after="0" w:line="240" w:lineRule="auto"/>
        <w:rPr>
          <w:color w:val="000000"/>
          <w:sz w:val="20"/>
          <w:szCs w:val="20"/>
        </w:rPr>
      </w:pPr>
    </w:p>
    <w:p w14:paraId="7B03BD34" w14:textId="77777777" w:rsidR="00942C25" w:rsidRDefault="009C5CA0">
      <w:pPr>
        <w:spacing w:after="0" w:line="240" w:lineRule="auto"/>
        <w:rPr>
          <w:color w:val="000000"/>
          <w:sz w:val="20"/>
          <w:szCs w:val="20"/>
        </w:rPr>
      </w:pPr>
      <w:r>
        <w:rPr>
          <w:color w:val="000000"/>
          <w:sz w:val="20"/>
          <w:szCs w:val="20"/>
        </w:rPr>
        <w:t xml:space="preserve">            }, </w:t>
      </w:r>
      <w:proofErr w:type="spellStart"/>
      <w:r>
        <w:rPr>
          <w:color w:val="000000"/>
          <w:sz w:val="20"/>
          <w:szCs w:val="20"/>
        </w:rPr>
        <w:t>CancellationToken.None</w:t>
      </w:r>
      <w:proofErr w:type="spellEnd"/>
      <w:r>
        <w:rPr>
          <w:color w:val="000000"/>
          <w:sz w:val="20"/>
          <w:szCs w:val="20"/>
        </w:rPr>
        <w:t xml:space="preserve">, </w:t>
      </w:r>
      <w:proofErr w:type="spellStart"/>
      <w:r>
        <w:rPr>
          <w:color w:val="000000"/>
          <w:sz w:val="20"/>
          <w:szCs w:val="20"/>
        </w:rPr>
        <w:t>TaskContinuationOptions.None</w:t>
      </w:r>
      <w:proofErr w:type="spellEnd"/>
      <w:r>
        <w:rPr>
          <w:color w:val="000000"/>
          <w:sz w:val="20"/>
          <w:szCs w:val="20"/>
        </w:rPr>
        <w:t>);</w:t>
      </w:r>
    </w:p>
    <w:p w14:paraId="597E6FF8" w14:textId="77777777" w:rsidR="00942C25" w:rsidRDefault="00942C25">
      <w:pPr>
        <w:spacing w:after="0" w:line="240" w:lineRule="auto"/>
        <w:rPr>
          <w:color w:val="000000"/>
          <w:sz w:val="20"/>
          <w:szCs w:val="20"/>
        </w:rPr>
      </w:pPr>
    </w:p>
    <w:p w14:paraId="629A758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proofErr w:type="spellStart"/>
      <w:r>
        <w:rPr>
          <w:color w:val="000000"/>
          <w:sz w:val="20"/>
          <w:szCs w:val="20"/>
        </w:rPr>
        <w:t>taskCompletionSource.Task</w:t>
      </w:r>
      <w:proofErr w:type="spellEnd"/>
      <w:r>
        <w:rPr>
          <w:color w:val="000000"/>
          <w:sz w:val="20"/>
          <w:szCs w:val="20"/>
        </w:rPr>
        <w:t>;</w:t>
      </w:r>
    </w:p>
    <w:p w14:paraId="5A9AABBB" w14:textId="77777777" w:rsidR="00942C25" w:rsidRDefault="009C5CA0">
      <w:pPr>
        <w:spacing w:after="0" w:line="240" w:lineRule="auto"/>
        <w:rPr>
          <w:color w:val="000000"/>
          <w:sz w:val="20"/>
          <w:szCs w:val="20"/>
        </w:rPr>
      </w:pPr>
      <w:r>
        <w:rPr>
          <w:color w:val="000000"/>
          <w:sz w:val="20"/>
          <w:szCs w:val="20"/>
        </w:rPr>
        <w:t xml:space="preserve">        }</w:t>
      </w:r>
    </w:p>
    <w:p w14:paraId="7ABB04EA" w14:textId="77777777" w:rsidR="00942C25" w:rsidRDefault="009C5CA0">
      <w:pPr>
        <w:rPr>
          <w:color w:val="000000"/>
          <w:sz w:val="20"/>
          <w:szCs w:val="20"/>
        </w:rPr>
      </w:pPr>
      <w:r>
        <w:rPr>
          <w:color w:val="000000"/>
          <w:sz w:val="20"/>
          <w:szCs w:val="20"/>
        </w:rPr>
        <w:t xml:space="preserve">    }</w:t>
      </w:r>
    </w:p>
    <w:p w14:paraId="73B878FE" w14:textId="701AA253" w:rsidR="00942C25" w:rsidDel="001B22FC" w:rsidRDefault="009C5CA0">
      <w:pPr>
        <w:rPr>
          <w:del w:id="4140" w:author="Ravindra Akella" w:date="2019-11-26T09:45:00Z"/>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With the help of this helper method any TAP </w:t>
      </w:r>
      <w:r>
        <w:rPr>
          <w:rFonts w:ascii="Palatino Linotype" w:eastAsia="Palatino Linotype" w:hAnsi="Palatino Linotype" w:cs="Palatino Linotype"/>
          <w:sz w:val="21"/>
          <w:szCs w:val="21"/>
        </w:rPr>
        <w:t>async</w:t>
      </w:r>
      <w:r>
        <w:rPr>
          <w:rFonts w:ascii="Palatino Linotype" w:eastAsia="Palatino Linotype" w:hAnsi="Palatino Linotype" w:cs="Palatino Linotype"/>
          <w:color w:val="000000"/>
          <w:sz w:val="21"/>
          <w:szCs w:val="21"/>
        </w:rPr>
        <w:t xml:space="preserve"> method can be converted into begin operation of APM.</w:t>
      </w:r>
    </w:p>
    <w:p w14:paraId="0706AF5F" w14:textId="7EB373F8" w:rsidR="00942C25" w:rsidDel="00C0076E" w:rsidRDefault="009C5CA0" w:rsidP="001B22FC">
      <w:pPr>
        <w:rPr>
          <w:del w:id="4141" w:author="Ravindra Akella" w:date="2019-11-26T09:27:00Z"/>
          <w:color w:val="000000"/>
          <w:sz w:val="20"/>
          <w:szCs w:val="20"/>
        </w:rPr>
        <w:pPrChange w:id="4142" w:author="Ravindra Akella" w:date="2019-11-26T09:45:00Z">
          <w:pPr>
            <w:spacing w:after="0" w:line="240" w:lineRule="auto"/>
          </w:pPr>
        </w:pPrChange>
      </w:pPr>
      <w:del w:id="4143" w:author="Ravindra Akella" w:date="2019-11-26T09:27:00Z">
        <w:r w:rsidDel="00C0076E">
          <w:rPr>
            <w:color w:val="000000"/>
            <w:sz w:val="20"/>
            <w:szCs w:val="20"/>
          </w:rPr>
          <w:delText xml:space="preserve">        </w:delText>
        </w:r>
        <w:r w:rsidDel="00C0076E">
          <w:rPr>
            <w:color w:val="808080"/>
            <w:sz w:val="20"/>
            <w:szCs w:val="20"/>
          </w:rPr>
          <w:delText>///</w:delText>
        </w:r>
        <w:r w:rsidDel="00C0076E">
          <w:rPr>
            <w:color w:val="008000"/>
            <w:sz w:val="20"/>
            <w:szCs w:val="20"/>
          </w:rPr>
          <w:delText xml:space="preserve"> </w:delText>
        </w:r>
        <w:r w:rsidDel="00C0076E">
          <w:rPr>
            <w:color w:val="808080"/>
            <w:sz w:val="20"/>
            <w:szCs w:val="20"/>
          </w:rPr>
          <w:delText>&lt;summary&gt;</w:delText>
        </w:r>
      </w:del>
    </w:p>
    <w:p w14:paraId="2682962C" w14:textId="5DBE7EFD" w:rsidR="00942C25" w:rsidDel="001B22FC" w:rsidRDefault="009C5CA0">
      <w:pPr>
        <w:spacing w:after="0" w:line="240" w:lineRule="auto"/>
        <w:rPr>
          <w:del w:id="4144" w:author="Ravindra Akella" w:date="2019-11-26T09:45:00Z"/>
          <w:color w:val="000000"/>
          <w:sz w:val="20"/>
          <w:szCs w:val="20"/>
        </w:rPr>
      </w:pPr>
      <w:del w:id="4145" w:author="Ravindra Akella" w:date="2019-11-26T09:45:00Z">
        <w:r w:rsidDel="001B22FC">
          <w:rPr>
            <w:color w:val="000000"/>
            <w:sz w:val="20"/>
            <w:szCs w:val="20"/>
          </w:rPr>
          <w:delText xml:space="preserve">        </w:delText>
        </w:r>
        <w:r w:rsidDel="001B22FC">
          <w:rPr>
            <w:color w:val="808080"/>
            <w:sz w:val="20"/>
            <w:szCs w:val="20"/>
          </w:rPr>
          <w:delText>///</w:delText>
        </w:r>
        <w:r w:rsidDel="001B22FC">
          <w:rPr>
            <w:color w:val="008000"/>
            <w:sz w:val="20"/>
            <w:szCs w:val="20"/>
          </w:rPr>
          <w:delText xml:space="preserve"> Begin operation</w:delText>
        </w:r>
      </w:del>
    </w:p>
    <w:p w14:paraId="7AC7D479" w14:textId="1962EACB" w:rsidR="00942C25" w:rsidDel="00C0076E" w:rsidRDefault="009C5CA0" w:rsidP="00C0076E">
      <w:pPr>
        <w:spacing w:after="0" w:line="240" w:lineRule="auto"/>
        <w:rPr>
          <w:del w:id="4146" w:author="Ravindra Akella" w:date="2019-11-26T09:27:00Z"/>
          <w:color w:val="000000"/>
          <w:sz w:val="20"/>
          <w:szCs w:val="20"/>
        </w:rPr>
      </w:pPr>
      <w:r>
        <w:rPr>
          <w:color w:val="000000"/>
          <w:sz w:val="20"/>
          <w:szCs w:val="20"/>
        </w:rPr>
        <w:t xml:space="preserve">       </w:t>
      </w:r>
      <w:del w:id="4147" w:author="Ravindra Akella" w:date="2019-11-26T09:27:00Z">
        <w:r w:rsidDel="00C0076E">
          <w:rPr>
            <w:color w:val="000000"/>
            <w:sz w:val="20"/>
            <w:szCs w:val="20"/>
          </w:rPr>
          <w:delText xml:space="preserve"> </w:delText>
        </w:r>
        <w:r w:rsidDel="00C0076E">
          <w:rPr>
            <w:color w:val="808080"/>
            <w:sz w:val="20"/>
            <w:szCs w:val="20"/>
          </w:rPr>
          <w:delText>///</w:delText>
        </w:r>
        <w:r w:rsidDel="00C0076E">
          <w:rPr>
            <w:color w:val="008000"/>
            <w:sz w:val="20"/>
            <w:szCs w:val="20"/>
          </w:rPr>
          <w:delText xml:space="preserve"> </w:delText>
        </w:r>
        <w:r w:rsidDel="00C0076E">
          <w:rPr>
            <w:color w:val="808080"/>
            <w:sz w:val="20"/>
            <w:szCs w:val="20"/>
          </w:rPr>
          <w:delText>&lt;/summary&gt;</w:delText>
        </w:r>
      </w:del>
    </w:p>
    <w:p w14:paraId="5F2F1287" w14:textId="25B7709F" w:rsidR="00942C25" w:rsidDel="00C0076E" w:rsidRDefault="009C5CA0" w:rsidP="00C0076E">
      <w:pPr>
        <w:spacing w:after="0" w:line="240" w:lineRule="auto"/>
        <w:rPr>
          <w:del w:id="4148" w:author="Ravindra Akella" w:date="2019-11-26T09:27:00Z"/>
          <w:color w:val="000000"/>
          <w:sz w:val="20"/>
          <w:szCs w:val="20"/>
        </w:rPr>
      </w:pPr>
      <w:del w:id="4149" w:author="Ravindra Akella" w:date="2019-11-26T09:27:00Z">
        <w:r w:rsidDel="00C0076E">
          <w:rPr>
            <w:color w:val="000000"/>
            <w:sz w:val="20"/>
            <w:szCs w:val="20"/>
          </w:rPr>
          <w:delText xml:space="preserve">        </w:delText>
        </w:r>
        <w:r w:rsidDel="00C0076E">
          <w:rPr>
            <w:color w:val="808080"/>
            <w:sz w:val="20"/>
            <w:szCs w:val="20"/>
          </w:rPr>
          <w:delText>///</w:delText>
        </w:r>
        <w:r w:rsidDel="00C0076E">
          <w:rPr>
            <w:color w:val="008000"/>
            <w:sz w:val="20"/>
            <w:szCs w:val="20"/>
          </w:rPr>
          <w:delText xml:space="preserve"> </w:delText>
        </w:r>
        <w:r w:rsidDel="00C0076E">
          <w:rPr>
            <w:color w:val="808080"/>
            <w:sz w:val="20"/>
            <w:szCs w:val="20"/>
          </w:rPr>
          <w:delText>&lt;param name="</w:delText>
        </w:r>
        <w:r w:rsidDel="00C0076E">
          <w:rPr>
            <w:color w:val="000000"/>
            <w:sz w:val="20"/>
            <w:szCs w:val="20"/>
          </w:rPr>
          <w:delText>callback</w:delText>
        </w:r>
        <w:r w:rsidDel="00C0076E">
          <w:rPr>
            <w:color w:val="808080"/>
            <w:sz w:val="20"/>
            <w:szCs w:val="20"/>
          </w:rPr>
          <w:delText>"&gt;&lt;/param&gt;</w:delText>
        </w:r>
      </w:del>
    </w:p>
    <w:p w14:paraId="2BE6A687" w14:textId="2A1BA09C" w:rsidR="00942C25" w:rsidDel="00C0076E" w:rsidRDefault="009C5CA0" w:rsidP="00D1288E">
      <w:pPr>
        <w:spacing w:after="0" w:line="240" w:lineRule="auto"/>
        <w:rPr>
          <w:del w:id="4150" w:author="Ravindra Akella" w:date="2019-11-26T09:27:00Z"/>
          <w:color w:val="000000"/>
          <w:sz w:val="20"/>
          <w:szCs w:val="20"/>
        </w:rPr>
      </w:pPr>
      <w:del w:id="4151" w:author="Ravindra Akella" w:date="2019-11-26T09:27:00Z">
        <w:r w:rsidDel="00C0076E">
          <w:rPr>
            <w:color w:val="000000"/>
            <w:sz w:val="20"/>
            <w:szCs w:val="20"/>
          </w:rPr>
          <w:delText xml:space="preserve">        </w:delText>
        </w:r>
        <w:r w:rsidDel="00C0076E">
          <w:rPr>
            <w:color w:val="808080"/>
            <w:sz w:val="20"/>
            <w:szCs w:val="20"/>
          </w:rPr>
          <w:delText>///</w:delText>
        </w:r>
        <w:r w:rsidDel="00C0076E">
          <w:rPr>
            <w:color w:val="008000"/>
            <w:sz w:val="20"/>
            <w:szCs w:val="20"/>
          </w:rPr>
          <w:delText xml:space="preserve"> </w:delText>
        </w:r>
        <w:r w:rsidDel="00C0076E">
          <w:rPr>
            <w:color w:val="808080"/>
            <w:sz w:val="20"/>
            <w:szCs w:val="20"/>
          </w:rPr>
          <w:delText>&lt;param name="</w:delText>
        </w:r>
        <w:r w:rsidDel="00C0076E">
          <w:rPr>
            <w:color w:val="000000"/>
            <w:sz w:val="20"/>
            <w:szCs w:val="20"/>
          </w:rPr>
          <w:delText>state</w:delText>
        </w:r>
        <w:r w:rsidDel="00C0076E">
          <w:rPr>
            <w:color w:val="808080"/>
            <w:sz w:val="20"/>
            <w:szCs w:val="20"/>
          </w:rPr>
          <w:delText>"&gt;&lt;/param&gt;</w:delText>
        </w:r>
      </w:del>
    </w:p>
    <w:p w14:paraId="4A8F4895" w14:textId="332AE6DE" w:rsidR="00942C25" w:rsidRDefault="009C5CA0" w:rsidP="00852331">
      <w:pPr>
        <w:spacing w:after="0" w:line="240" w:lineRule="auto"/>
        <w:rPr>
          <w:color w:val="000000"/>
          <w:sz w:val="20"/>
          <w:szCs w:val="20"/>
        </w:rPr>
      </w:pPr>
      <w:del w:id="4152" w:author="Ravindra Akella" w:date="2019-11-26T09:27:00Z">
        <w:r w:rsidDel="00C0076E">
          <w:rPr>
            <w:color w:val="000000"/>
            <w:sz w:val="20"/>
            <w:szCs w:val="20"/>
          </w:rPr>
          <w:delText xml:space="preserve">        </w:delText>
        </w:r>
        <w:r w:rsidDel="00C0076E">
          <w:rPr>
            <w:color w:val="808080"/>
            <w:sz w:val="20"/>
            <w:szCs w:val="20"/>
          </w:rPr>
          <w:delText>///</w:delText>
        </w:r>
        <w:r w:rsidDel="00C0076E">
          <w:rPr>
            <w:color w:val="008000"/>
            <w:sz w:val="20"/>
            <w:szCs w:val="20"/>
          </w:rPr>
          <w:delText xml:space="preserve"> </w:delText>
        </w:r>
        <w:r w:rsidDel="00C0076E">
          <w:rPr>
            <w:color w:val="808080"/>
            <w:sz w:val="20"/>
            <w:szCs w:val="20"/>
          </w:rPr>
          <w:delText>&lt;returns&gt;&lt;/returns&gt;</w:delText>
        </w:r>
      </w:del>
    </w:p>
    <w:p w14:paraId="75E0572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IAsyncResult </w:t>
      </w:r>
      <w:proofErr w:type="spellStart"/>
      <w:r>
        <w:rPr>
          <w:color w:val="000000"/>
          <w:sz w:val="20"/>
          <w:szCs w:val="20"/>
        </w:rPr>
        <w:t>BeginAPI</w:t>
      </w:r>
      <w:proofErr w:type="spellEnd"/>
      <w:r>
        <w:rPr>
          <w:color w:val="000000"/>
          <w:sz w:val="20"/>
          <w:szCs w:val="20"/>
        </w:rPr>
        <w:t xml:space="preserve">(AsyncCallback callback, </w:t>
      </w:r>
      <w:r>
        <w:rPr>
          <w:color w:val="0000FF"/>
          <w:sz w:val="20"/>
          <w:szCs w:val="20"/>
        </w:rPr>
        <w:t>object</w:t>
      </w:r>
      <w:r>
        <w:rPr>
          <w:color w:val="000000"/>
          <w:sz w:val="20"/>
          <w:szCs w:val="20"/>
        </w:rPr>
        <w:t xml:space="preserve"> state)</w:t>
      </w:r>
    </w:p>
    <w:p w14:paraId="3A7CDAB2" w14:textId="77777777" w:rsidR="00942C25" w:rsidRDefault="009C5CA0">
      <w:pPr>
        <w:spacing w:after="0" w:line="240" w:lineRule="auto"/>
        <w:rPr>
          <w:color w:val="000000"/>
          <w:sz w:val="20"/>
          <w:szCs w:val="20"/>
        </w:rPr>
      </w:pPr>
      <w:r>
        <w:rPr>
          <w:color w:val="000000"/>
          <w:sz w:val="20"/>
          <w:szCs w:val="20"/>
        </w:rPr>
        <w:t xml:space="preserve">        {</w:t>
      </w:r>
    </w:p>
    <w:p w14:paraId="62DEC2F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GetStocksAsync(</w:t>
      </w:r>
      <w:proofErr w:type="spellStart"/>
      <w:r>
        <w:rPr>
          <w:color w:val="000000"/>
          <w:sz w:val="20"/>
          <w:szCs w:val="20"/>
        </w:rPr>
        <w:t>cts.Token</w:t>
      </w:r>
      <w:proofErr w:type="spellEnd"/>
      <w:r>
        <w:rPr>
          <w:color w:val="000000"/>
          <w:sz w:val="20"/>
          <w:szCs w:val="20"/>
        </w:rPr>
        <w:t>).</w:t>
      </w:r>
      <w:proofErr w:type="spellStart"/>
      <w:r>
        <w:rPr>
          <w:color w:val="000000"/>
          <w:sz w:val="20"/>
          <w:szCs w:val="20"/>
        </w:rPr>
        <w:t>TAPToApm</w:t>
      </w:r>
      <w:proofErr w:type="spellEnd"/>
      <w:r>
        <w:rPr>
          <w:color w:val="000000"/>
          <w:sz w:val="20"/>
          <w:szCs w:val="20"/>
        </w:rPr>
        <w:t>(callback, state);</w:t>
      </w:r>
    </w:p>
    <w:p w14:paraId="16EB6C6F" w14:textId="77777777" w:rsidR="00942C25" w:rsidRDefault="009C5CA0">
      <w:pPr>
        <w:rPr>
          <w:color w:val="000000"/>
          <w:sz w:val="20"/>
          <w:szCs w:val="20"/>
        </w:rPr>
      </w:pPr>
      <w:r>
        <w:rPr>
          <w:color w:val="000000"/>
          <w:sz w:val="20"/>
          <w:szCs w:val="20"/>
        </w:rPr>
        <w:t xml:space="preserve">        }</w:t>
      </w:r>
    </w:p>
    <w:p w14:paraId="510AA85C" w14:textId="36C291FA" w:rsidR="00D135AE" w:rsidRDefault="009C5CA0">
      <w:pPr>
        <w:rPr>
          <w:ins w:id="4153" w:author="Ravindra Akella" w:date="2019-11-26T09:46:00Z"/>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For the second</w:t>
      </w:r>
      <w:r>
        <w:rPr>
          <w:rFonts w:ascii="Palatino Linotype" w:eastAsia="Palatino Linotype" w:hAnsi="Palatino Linotype" w:cs="Palatino Linotype"/>
          <w:color w:val="000000"/>
          <w:sz w:val="21"/>
          <w:szCs w:val="21"/>
        </w:rPr>
        <w:t xml:space="preserve"> </w:t>
      </w:r>
      <w:r>
        <w:rPr>
          <w:rFonts w:ascii="Palatino Linotype" w:eastAsia="Palatino Linotype" w:hAnsi="Palatino Linotype" w:cs="Palatino Linotype"/>
          <w:sz w:val="21"/>
          <w:szCs w:val="21"/>
        </w:rPr>
        <w:t>method, all</w:t>
      </w:r>
      <w:r>
        <w:rPr>
          <w:rFonts w:ascii="Palatino Linotype" w:eastAsia="Palatino Linotype" w:hAnsi="Palatino Linotype" w:cs="Palatino Linotype"/>
          <w:color w:val="000000"/>
          <w:sz w:val="21"/>
          <w:szCs w:val="21"/>
        </w:rPr>
        <w:t xml:space="preserve"> we need is to take the response of first method, pass it as input parameter and get the result through Result property of Task&lt;</w:t>
      </w:r>
      <w:proofErr w:type="spellStart"/>
      <w:r>
        <w:rPr>
          <w:rFonts w:ascii="Palatino Linotype" w:eastAsia="Palatino Linotype" w:hAnsi="Palatino Linotype" w:cs="Palatino Linotype"/>
          <w:color w:val="000000"/>
          <w:sz w:val="21"/>
          <w:szCs w:val="21"/>
        </w:rPr>
        <w:t>TResult</w:t>
      </w:r>
      <w:proofErr w:type="spellEnd"/>
      <w:r>
        <w:rPr>
          <w:rFonts w:ascii="Palatino Linotype" w:eastAsia="Palatino Linotype" w:hAnsi="Palatino Linotype" w:cs="Palatino Linotype"/>
          <w:color w:val="000000"/>
          <w:sz w:val="21"/>
          <w:szCs w:val="21"/>
        </w:rPr>
        <w:t>&gt;.</w:t>
      </w:r>
      <w:ins w:id="4154" w:author="Ravindra Akella" w:date="2019-11-26T09:45:00Z">
        <w:r w:rsidR="00D135AE">
          <w:rPr>
            <w:rFonts w:ascii="Palatino Linotype" w:eastAsia="Palatino Linotype" w:hAnsi="Palatino Linotype" w:cs="Palatino Linotype"/>
            <w:color w:val="000000"/>
            <w:sz w:val="21"/>
            <w:szCs w:val="21"/>
          </w:rPr>
          <w:t xml:space="preserve"> Let’s create a cons</w:t>
        </w:r>
      </w:ins>
      <w:ins w:id="4155" w:author="Ravindra Akella" w:date="2019-11-26T09:46:00Z">
        <w:r w:rsidR="00D135AE">
          <w:rPr>
            <w:rFonts w:ascii="Palatino Linotype" w:eastAsia="Palatino Linotype" w:hAnsi="Palatino Linotype" w:cs="Palatino Linotype"/>
            <w:color w:val="000000"/>
            <w:sz w:val="21"/>
            <w:szCs w:val="21"/>
          </w:rPr>
          <w:t>ole application and add an asynchronous method to retrieve data from API, this method definition will look like below.</w:t>
        </w:r>
      </w:ins>
      <w:r>
        <w:rPr>
          <w:rFonts w:ascii="Palatino Linotype" w:eastAsia="Palatino Linotype" w:hAnsi="Palatino Linotype" w:cs="Palatino Linotype"/>
          <w:color w:val="000000"/>
          <w:sz w:val="21"/>
          <w:szCs w:val="21"/>
        </w:rPr>
        <w:t xml:space="preserve"> </w:t>
      </w:r>
    </w:p>
    <w:p w14:paraId="1FE93713" w14:textId="77777777" w:rsidR="00D726E4" w:rsidRDefault="00D726E4" w:rsidP="00D726E4">
      <w:pPr>
        <w:spacing w:after="0" w:line="240" w:lineRule="auto"/>
        <w:rPr>
          <w:ins w:id="4156" w:author="Ravindra Akella" w:date="2019-11-26T09:46:00Z"/>
          <w:color w:val="000000"/>
          <w:sz w:val="20"/>
          <w:szCs w:val="20"/>
        </w:rPr>
      </w:pPr>
      <w:ins w:id="4157" w:author="Ravindra Akella" w:date="2019-11-26T09:46:00Z">
        <w:r>
          <w:rPr>
            <w:color w:val="000000"/>
            <w:sz w:val="20"/>
            <w:szCs w:val="20"/>
          </w:rPr>
          <w:t xml:space="preserve">        </w:t>
        </w:r>
        <w:r>
          <w:rPr>
            <w:color w:val="808080"/>
            <w:sz w:val="20"/>
            <w:szCs w:val="20"/>
          </w:rPr>
          <w:t>///</w:t>
        </w:r>
        <w:r>
          <w:rPr>
            <w:color w:val="008000"/>
            <w:sz w:val="20"/>
            <w:szCs w:val="20"/>
          </w:rPr>
          <w:t xml:space="preserve"> Async method to retrieve data from API</w:t>
        </w:r>
      </w:ins>
    </w:p>
    <w:p w14:paraId="50F2910B" w14:textId="77777777" w:rsidR="00D726E4" w:rsidRDefault="00D726E4" w:rsidP="00D726E4">
      <w:pPr>
        <w:spacing w:after="0" w:line="240" w:lineRule="auto"/>
        <w:rPr>
          <w:ins w:id="4158" w:author="Ravindra Akella" w:date="2019-11-26T09:46:00Z"/>
          <w:color w:val="000000"/>
          <w:sz w:val="20"/>
          <w:szCs w:val="20"/>
        </w:rPr>
      </w:pPr>
      <w:ins w:id="4159" w:author="Ravindra Akella" w:date="2019-11-26T09:46:00Z">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GetStocksAsync(</w:t>
        </w:r>
        <w:proofErr w:type="spellStart"/>
        <w:r>
          <w:rPr>
            <w:color w:val="000000"/>
            <w:sz w:val="20"/>
            <w:szCs w:val="20"/>
          </w:rPr>
          <w:t>CancellationToken</w:t>
        </w:r>
        <w:proofErr w:type="spellEnd"/>
        <w:r>
          <w:rPr>
            <w:color w:val="000000"/>
            <w:sz w:val="20"/>
            <w:szCs w:val="20"/>
          </w:rPr>
          <w:t xml:space="preserve"> token)</w:t>
        </w:r>
      </w:ins>
    </w:p>
    <w:p w14:paraId="04B3353B" w14:textId="77777777" w:rsidR="00D726E4" w:rsidRDefault="00D726E4" w:rsidP="00D726E4">
      <w:pPr>
        <w:spacing w:after="0" w:line="240" w:lineRule="auto"/>
        <w:rPr>
          <w:ins w:id="4160" w:author="Ravindra Akella" w:date="2019-11-26T09:46:00Z"/>
          <w:color w:val="000000"/>
          <w:sz w:val="20"/>
          <w:szCs w:val="20"/>
        </w:rPr>
      </w:pPr>
      <w:ins w:id="4161" w:author="Ravindra Akella" w:date="2019-11-26T09:46:00Z">
        <w:r>
          <w:rPr>
            <w:color w:val="000000"/>
            <w:sz w:val="20"/>
            <w:szCs w:val="20"/>
          </w:rPr>
          <w:t xml:space="preserve">        {</w:t>
        </w:r>
      </w:ins>
    </w:p>
    <w:p w14:paraId="6A0DD0ED" w14:textId="77777777" w:rsidR="00D726E4" w:rsidRDefault="00D726E4" w:rsidP="00D726E4">
      <w:pPr>
        <w:spacing w:after="0" w:line="240" w:lineRule="auto"/>
        <w:rPr>
          <w:ins w:id="4162" w:author="Ravindra Akella" w:date="2019-11-26T09:46:00Z"/>
          <w:color w:val="000000"/>
          <w:sz w:val="20"/>
          <w:szCs w:val="20"/>
        </w:rPr>
      </w:pPr>
      <w:ins w:id="4163" w:author="Ravindra Akella" w:date="2019-11-26T09:46:00Z">
        <w:r>
          <w:rPr>
            <w:color w:val="000000"/>
            <w:sz w:val="20"/>
            <w:szCs w:val="20"/>
          </w:rPr>
          <w:t xml:space="preserve">            </w:t>
        </w:r>
        <w:r>
          <w:rPr>
            <w:color w:val="0000FF"/>
            <w:sz w:val="20"/>
            <w:szCs w:val="20"/>
          </w:rPr>
          <w:t>using</w:t>
        </w:r>
        <w:r>
          <w:rPr>
            <w:color w:val="000000"/>
            <w:sz w:val="20"/>
            <w:szCs w:val="20"/>
          </w:rPr>
          <w:t xml:space="preserve"> (</w:t>
        </w:r>
        <w:proofErr w:type="spellStart"/>
        <w:r>
          <w:rPr>
            <w:color w:val="000000"/>
            <w:sz w:val="20"/>
            <w:szCs w:val="20"/>
          </w:rPr>
          <w:t>HttpClient</w:t>
        </w:r>
        <w:proofErr w:type="spellEnd"/>
        <w:r>
          <w:rPr>
            <w:color w:val="000000"/>
            <w:sz w:val="20"/>
            <w:szCs w:val="20"/>
          </w:rPr>
          <w:t xml:space="preserve"> client = </w:t>
        </w:r>
        <w:r>
          <w:rPr>
            <w:color w:val="0000FF"/>
            <w:sz w:val="20"/>
            <w:szCs w:val="20"/>
          </w:rPr>
          <w:t>new</w:t>
        </w:r>
        <w:r>
          <w:rPr>
            <w:color w:val="000000"/>
            <w:sz w:val="20"/>
            <w:szCs w:val="20"/>
          </w:rPr>
          <w:t xml:space="preserve"> </w:t>
        </w:r>
        <w:proofErr w:type="spellStart"/>
        <w:r>
          <w:rPr>
            <w:color w:val="000000"/>
            <w:sz w:val="20"/>
            <w:szCs w:val="20"/>
          </w:rPr>
          <w:t>HttpClient</w:t>
        </w:r>
        <w:proofErr w:type="spellEnd"/>
        <w:r>
          <w:rPr>
            <w:color w:val="000000"/>
            <w:sz w:val="20"/>
            <w:szCs w:val="20"/>
          </w:rPr>
          <w:t>())</w:t>
        </w:r>
      </w:ins>
    </w:p>
    <w:p w14:paraId="2F1512A7" w14:textId="77777777" w:rsidR="00D726E4" w:rsidRDefault="00D726E4" w:rsidP="00D726E4">
      <w:pPr>
        <w:spacing w:after="0" w:line="240" w:lineRule="auto"/>
        <w:rPr>
          <w:ins w:id="4164" w:author="Ravindra Akella" w:date="2019-11-26T09:46:00Z"/>
          <w:color w:val="000000"/>
          <w:sz w:val="20"/>
          <w:szCs w:val="20"/>
        </w:rPr>
      </w:pPr>
      <w:ins w:id="4165" w:author="Ravindra Akella" w:date="2019-11-26T09:46:00Z">
        <w:r>
          <w:rPr>
            <w:color w:val="000000"/>
            <w:sz w:val="20"/>
            <w:szCs w:val="20"/>
          </w:rPr>
          <w:t xml:space="preserve">            {</w:t>
        </w:r>
      </w:ins>
    </w:p>
    <w:p w14:paraId="5679627D" w14:textId="77777777" w:rsidR="00D726E4" w:rsidRDefault="00D726E4" w:rsidP="00D726E4">
      <w:pPr>
        <w:spacing w:after="0" w:line="240" w:lineRule="auto"/>
        <w:rPr>
          <w:ins w:id="4166" w:author="Ravindra Akella" w:date="2019-11-26T09:46:00Z"/>
          <w:color w:val="000000"/>
          <w:sz w:val="20"/>
          <w:szCs w:val="20"/>
        </w:rPr>
      </w:pPr>
      <w:ins w:id="4167" w:author="Ravindra Akella" w:date="2019-11-26T09:46:00Z">
        <w:r>
          <w:rPr>
            <w:color w:val="000000"/>
            <w:sz w:val="20"/>
            <w:szCs w:val="20"/>
          </w:rPr>
          <w:t xml:space="preserve">                </w:t>
        </w:r>
        <w:r>
          <w:rPr>
            <w:color w:val="0000FF"/>
            <w:sz w:val="20"/>
            <w:szCs w:val="20"/>
          </w:rPr>
          <w:t>try</w:t>
        </w:r>
      </w:ins>
    </w:p>
    <w:p w14:paraId="09C43CBD" w14:textId="77777777" w:rsidR="00D726E4" w:rsidRDefault="00D726E4" w:rsidP="00D726E4">
      <w:pPr>
        <w:spacing w:after="0" w:line="240" w:lineRule="auto"/>
        <w:rPr>
          <w:ins w:id="4168" w:author="Ravindra Akella" w:date="2019-11-26T09:46:00Z"/>
          <w:color w:val="000000"/>
          <w:sz w:val="20"/>
          <w:szCs w:val="20"/>
        </w:rPr>
      </w:pPr>
      <w:ins w:id="4169" w:author="Ravindra Akella" w:date="2019-11-26T09:46:00Z">
        <w:r>
          <w:rPr>
            <w:color w:val="000000"/>
            <w:sz w:val="20"/>
            <w:szCs w:val="20"/>
          </w:rPr>
          <w:t xml:space="preserve">                {</w:t>
        </w:r>
      </w:ins>
    </w:p>
    <w:p w14:paraId="485AE4A5" w14:textId="77777777" w:rsidR="00D726E4" w:rsidRDefault="00D726E4" w:rsidP="00D726E4">
      <w:pPr>
        <w:spacing w:after="0" w:line="240" w:lineRule="auto"/>
        <w:rPr>
          <w:ins w:id="4170" w:author="Ravindra Akella" w:date="2019-11-26T09:46:00Z"/>
          <w:color w:val="000000"/>
          <w:sz w:val="20"/>
          <w:szCs w:val="20"/>
        </w:rPr>
      </w:pPr>
      <w:ins w:id="4171" w:author="Ravindra Akella" w:date="2019-11-26T09:46:00Z">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w:t>
        </w:r>
        <w:proofErr w:type="spellStart"/>
        <w:r>
          <w:rPr>
            <w:color w:val="000000"/>
            <w:sz w:val="20"/>
            <w:szCs w:val="20"/>
          </w:rPr>
          <w:t>client.GetAsync</w:t>
        </w:r>
        <w:proofErr w:type="spellEnd"/>
        <w:r>
          <w:rPr>
            <w:color w:val="000000"/>
            <w:sz w:val="20"/>
            <w:szCs w:val="20"/>
          </w:rPr>
          <w:t>(</w:t>
        </w:r>
        <w:r>
          <w:rPr>
            <w:color w:val="A31515"/>
            <w:sz w:val="20"/>
            <w:szCs w:val="20"/>
          </w:rPr>
          <w:t>"https://localhost:44394/</w:t>
        </w:r>
        <w:proofErr w:type="spellStart"/>
        <w:r>
          <w:rPr>
            <w:color w:val="A31515"/>
            <w:sz w:val="20"/>
            <w:szCs w:val="20"/>
          </w:rPr>
          <w:t>api</w:t>
        </w:r>
        <w:proofErr w:type="spellEnd"/>
        <w:r>
          <w:rPr>
            <w:color w:val="A31515"/>
            <w:sz w:val="20"/>
            <w:szCs w:val="20"/>
          </w:rPr>
          <w:t>/Stocks"</w:t>
        </w:r>
        <w:r>
          <w:rPr>
            <w:color w:val="000000"/>
            <w:sz w:val="20"/>
            <w:szCs w:val="20"/>
          </w:rPr>
          <w:t>, token);</w:t>
        </w:r>
      </w:ins>
    </w:p>
    <w:p w14:paraId="62025A71" w14:textId="77777777" w:rsidR="00D726E4" w:rsidRDefault="00D726E4" w:rsidP="00D726E4">
      <w:pPr>
        <w:spacing w:after="0" w:line="240" w:lineRule="auto"/>
        <w:rPr>
          <w:ins w:id="4172" w:author="Ravindra Akella" w:date="2019-11-26T09:46:00Z"/>
          <w:color w:val="000000"/>
          <w:sz w:val="20"/>
          <w:szCs w:val="20"/>
        </w:rPr>
      </w:pPr>
      <w:ins w:id="4173" w:author="Ravindra Akella" w:date="2019-11-26T09:46:00Z">
        <w:r>
          <w:rPr>
            <w:color w:val="000000"/>
            <w:sz w:val="20"/>
            <w:szCs w:val="20"/>
          </w:rPr>
          <w:t xml:space="preserve">                    </w:t>
        </w:r>
        <w:proofErr w:type="spellStart"/>
        <w:r>
          <w:rPr>
            <w:color w:val="000000"/>
            <w:sz w:val="20"/>
            <w:szCs w:val="20"/>
          </w:rPr>
          <w:t>response.EnsureSuccessStatusCode</w:t>
        </w:r>
        <w:proofErr w:type="spellEnd"/>
        <w:r>
          <w:rPr>
            <w:color w:val="000000"/>
            <w:sz w:val="20"/>
            <w:szCs w:val="20"/>
          </w:rPr>
          <w:t>();</w:t>
        </w:r>
      </w:ins>
    </w:p>
    <w:p w14:paraId="0F548C5A" w14:textId="77777777" w:rsidR="00D726E4" w:rsidRDefault="00D726E4" w:rsidP="00D726E4">
      <w:pPr>
        <w:spacing w:after="0" w:line="240" w:lineRule="auto"/>
        <w:rPr>
          <w:ins w:id="4174" w:author="Ravindra Akella" w:date="2019-11-26T09:46:00Z"/>
          <w:color w:val="000000"/>
          <w:sz w:val="20"/>
          <w:szCs w:val="20"/>
        </w:rPr>
      </w:pPr>
      <w:ins w:id="4175" w:author="Ravindra Akella" w:date="2019-11-26T09:46:00Z">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w:t>
        </w:r>
        <w:proofErr w:type="spellStart"/>
        <w:r>
          <w:rPr>
            <w:color w:val="000000"/>
            <w:sz w:val="20"/>
            <w:szCs w:val="20"/>
          </w:rPr>
          <w:t>response.Content.ReadAsStringAsync</w:t>
        </w:r>
        <w:proofErr w:type="spellEnd"/>
        <w:r>
          <w:rPr>
            <w:color w:val="000000"/>
            <w:sz w:val="20"/>
            <w:szCs w:val="20"/>
          </w:rPr>
          <w:t>();</w:t>
        </w:r>
      </w:ins>
    </w:p>
    <w:p w14:paraId="3999105E" w14:textId="77777777" w:rsidR="00D726E4" w:rsidRDefault="00D726E4" w:rsidP="00D726E4">
      <w:pPr>
        <w:spacing w:after="0" w:line="240" w:lineRule="auto"/>
        <w:rPr>
          <w:ins w:id="4176" w:author="Ravindra Akella" w:date="2019-11-26T09:46:00Z"/>
          <w:color w:val="000000"/>
          <w:sz w:val="20"/>
          <w:szCs w:val="20"/>
        </w:rPr>
      </w:pPr>
      <w:ins w:id="4177" w:author="Ravindra Akella" w:date="2019-11-26T09:46:00Z">
        <w:r>
          <w:rPr>
            <w:color w:val="000000"/>
            <w:sz w:val="20"/>
            <w:szCs w:val="20"/>
          </w:rPr>
          <w:lastRenderedPageBreak/>
          <w:t xml:space="preserve">                    Console.WriteLine(</w:t>
        </w:r>
        <w:r>
          <w:rPr>
            <w:color w:val="A31515"/>
            <w:sz w:val="20"/>
            <w:szCs w:val="20"/>
          </w:rPr>
          <w:t>"Data retrieved from API"</w:t>
        </w:r>
        <w:r>
          <w:rPr>
            <w:color w:val="000000"/>
            <w:sz w:val="20"/>
            <w:szCs w:val="20"/>
          </w:rPr>
          <w:t>);</w:t>
        </w:r>
      </w:ins>
    </w:p>
    <w:p w14:paraId="4015BE6A" w14:textId="77777777" w:rsidR="00D726E4" w:rsidRDefault="00D726E4" w:rsidP="00D726E4">
      <w:pPr>
        <w:spacing w:after="0" w:line="240" w:lineRule="auto"/>
        <w:rPr>
          <w:ins w:id="4178" w:author="Ravindra Akella" w:date="2019-11-26T09:46:00Z"/>
          <w:color w:val="000000"/>
          <w:sz w:val="20"/>
          <w:szCs w:val="20"/>
        </w:rPr>
      </w:pPr>
      <w:ins w:id="4179" w:author="Ravindra Akella" w:date="2019-11-26T09:46:00Z">
        <w:r>
          <w:rPr>
            <w:color w:val="000000"/>
            <w:sz w:val="20"/>
            <w:szCs w:val="20"/>
          </w:rPr>
          <w:t xml:space="preserve">                    </w:t>
        </w:r>
        <w:r>
          <w:rPr>
            <w:color w:val="0000FF"/>
            <w:sz w:val="20"/>
            <w:szCs w:val="20"/>
          </w:rPr>
          <w:t>return</w:t>
        </w:r>
        <w:r>
          <w:rPr>
            <w:color w:val="000000"/>
            <w:sz w:val="20"/>
            <w:szCs w:val="20"/>
          </w:rPr>
          <w:t xml:space="preserve"> content;</w:t>
        </w:r>
      </w:ins>
    </w:p>
    <w:p w14:paraId="1D36C14D" w14:textId="77777777" w:rsidR="00D726E4" w:rsidRDefault="00D726E4" w:rsidP="00D726E4">
      <w:pPr>
        <w:spacing w:after="0" w:line="240" w:lineRule="auto"/>
        <w:rPr>
          <w:ins w:id="4180" w:author="Ravindra Akella" w:date="2019-11-26T09:46:00Z"/>
          <w:color w:val="000000"/>
          <w:sz w:val="20"/>
          <w:szCs w:val="20"/>
        </w:rPr>
      </w:pPr>
      <w:ins w:id="4181" w:author="Ravindra Akella" w:date="2019-11-26T09:46:00Z">
        <w:r>
          <w:rPr>
            <w:color w:val="000000"/>
            <w:sz w:val="20"/>
            <w:szCs w:val="20"/>
          </w:rPr>
          <w:t xml:space="preserve">                }</w:t>
        </w:r>
      </w:ins>
    </w:p>
    <w:p w14:paraId="58A263D0" w14:textId="77777777" w:rsidR="00D726E4" w:rsidRDefault="00D726E4" w:rsidP="00D726E4">
      <w:pPr>
        <w:spacing w:after="0" w:line="240" w:lineRule="auto"/>
        <w:rPr>
          <w:ins w:id="4182" w:author="Ravindra Akella" w:date="2019-11-26T09:46:00Z"/>
          <w:color w:val="000000"/>
          <w:sz w:val="20"/>
          <w:szCs w:val="20"/>
        </w:rPr>
      </w:pPr>
      <w:ins w:id="4183" w:author="Ravindra Akella" w:date="2019-11-26T09:46:00Z">
        <w:r>
          <w:rPr>
            <w:color w:val="000000"/>
            <w:sz w:val="20"/>
            <w:szCs w:val="20"/>
          </w:rPr>
          <w:t xml:space="preserve">                </w:t>
        </w:r>
        <w:r>
          <w:rPr>
            <w:color w:val="0000FF"/>
            <w:sz w:val="20"/>
            <w:szCs w:val="20"/>
          </w:rPr>
          <w:t>catch</w:t>
        </w:r>
        <w:r>
          <w:rPr>
            <w:color w:val="000000"/>
            <w:sz w:val="20"/>
            <w:szCs w:val="20"/>
          </w:rPr>
          <w:t xml:space="preserve"> (Exception ex)</w:t>
        </w:r>
      </w:ins>
    </w:p>
    <w:p w14:paraId="68DC0F48" w14:textId="77777777" w:rsidR="00D726E4" w:rsidRDefault="00D726E4" w:rsidP="00D726E4">
      <w:pPr>
        <w:spacing w:after="0" w:line="240" w:lineRule="auto"/>
        <w:rPr>
          <w:ins w:id="4184" w:author="Ravindra Akella" w:date="2019-11-26T09:46:00Z"/>
          <w:color w:val="000000"/>
          <w:sz w:val="20"/>
          <w:szCs w:val="20"/>
        </w:rPr>
      </w:pPr>
      <w:ins w:id="4185" w:author="Ravindra Akella" w:date="2019-11-26T09:46:00Z">
        <w:r>
          <w:rPr>
            <w:color w:val="000000"/>
            <w:sz w:val="20"/>
            <w:szCs w:val="20"/>
          </w:rPr>
          <w:t xml:space="preserve">                {</w:t>
        </w:r>
      </w:ins>
    </w:p>
    <w:p w14:paraId="5D432C80" w14:textId="77777777" w:rsidR="00D726E4" w:rsidRDefault="00D726E4" w:rsidP="00D726E4">
      <w:pPr>
        <w:spacing w:after="0" w:line="240" w:lineRule="auto"/>
        <w:rPr>
          <w:ins w:id="4186" w:author="Ravindra Akella" w:date="2019-11-26T09:46:00Z"/>
          <w:color w:val="000000"/>
          <w:sz w:val="20"/>
          <w:szCs w:val="20"/>
        </w:rPr>
      </w:pPr>
      <w:ins w:id="4187" w:author="Ravindra Akella" w:date="2019-11-26T09:46:00Z">
        <w:r>
          <w:rPr>
            <w:color w:val="000000"/>
            <w:sz w:val="20"/>
            <w:szCs w:val="20"/>
          </w:rPr>
          <w:t xml:space="preserve">                    Console.WriteLine(</w:t>
        </w:r>
        <w:r>
          <w:rPr>
            <w:color w:val="A31515"/>
            <w:sz w:val="20"/>
            <w:szCs w:val="20"/>
          </w:rPr>
          <w:t xml:space="preserve">$"exception </w:t>
        </w:r>
        <w:proofErr w:type="spellStart"/>
        <w:r>
          <w:rPr>
            <w:color w:val="A31515"/>
            <w:sz w:val="20"/>
            <w:szCs w:val="20"/>
          </w:rPr>
          <w:t>occured</w:t>
        </w:r>
        <w:proofErr w:type="spellEnd"/>
        <w:r>
          <w:rPr>
            <w:color w:val="A31515"/>
            <w:sz w:val="20"/>
            <w:szCs w:val="20"/>
          </w:rPr>
          <w:t xml:space="preserve"> in API - </w:t>
        </w:r>
        <w:r>
          <w:rPr>
            <w:color w:val="000000"/>
            <w:sz w:val="20"/>
            <w:szCs w:val="20"/>
          </w:rPr>
          <w:t>{</w:t>
        </w:r>
        <w:proofErr w:type="spellStart"/>
        <w:r>
          <w:rPr>
            <w:color w:val="000000"/>
            <w:sz w:val="20"/>
            <w:szCs w:val="20"/>
          </w:rPr>
          <w:t>ex.Message</w:t>
        </w:r>
        <w:proofErr w:type="spellEnd"/>
        <w:r>
          <w:rPr>
            <w:color w:val="000000"/>
            <w:sz w:val="20"/>
            <w:szCs w:val="20"/>
          </w:rPr>
          <w:t>}</w:t>
        </w:r>
        <w:r>
          <w:rPr>
            <w:color w:val="A31515"/>
            <w:sz w:val="20"/>
            <w:szCs w:val="20"/>
          </w:rPr>
          <w:t>"</w:t>
        </w:r>
        <w:r>
          <w:rPr>
            <w:color w:val="000000"/>
            <w:sz w:val="20"/>
            <w:szCs w:val="20"/>
          </w:rPr>
          <w:t>);</w:t>
        </w:r>
      </w:ins>
    </w:p>
    <w:p w14:paraId="750F0130" w14:textId="77777777" w:rsidR="00D726E4" w:rsidRDefault="00D726E4" w:rsidP="00D726E4">
      <w:pPr>
        <w:spacing w:after="0" w:line="240" w:lineRule="auto"/>
        <w:rPr>
          <w:ins w:id="4188" w:author="Ravindra Akella" w:date="2019-11-26T09:46:00Z"/>
          <w:color w:val="000000"/>
          <w:sz w:val="20"/>
          <w:szCs w:val="20"/>
        </w:rPr>
      </w:pPr>
      <w:ins w:id="4189" w:author="Ravindra Akella" w:date="2019-11-26T09:46:00Z">
        <w:r>
          <w:rPr>
            <w:color w:val="000000"/>
            <w:sz w:val="20"/>
            <w:szCs w:val="20"/>
          </w:rPr>
          <w:t xml:space="preserve">                    </w:t>
        </w:r>
        <w:r>
          <w:rPr>
            <w:color w:val="0000FF"/>
            <w:sz w:val="20"/>
            <w:szCs w:val="20"/>
          </w:rPr>
          <w:t>throw</w:t>
        </w:r>
        <w:r>
          <w:rPr>
            <w:color w:val="000000"/>
            <w:sz w:val="20"/>
            <w:szCs w:val="20"/>
          </w:rPr>
          <w:t>;</w:t>
        </w:r>
      </w:ins>
    </w:p>
    <w:p w14:paraId="5BAD94B5" w14:textId="77777777" w:rsidR="00D726E4" w:rsidRDefault="00D726E4" w:rsidP="00D726E4">
      <w:pPr>
        <w:spacing w:after="0" w:line="240" w:lineRule="auto"/>
        <w:rPr>
          <w:ins w:id="4190" w:author="Ravindra Akella" w:date="2019-11-26T09:46:00Z"/>
          <w:color w:val="000000"/>
          <w:sz w:val="20"/>
          <w:szCs w:val="20"/>
        </w:rPr>
      </w:pPr>
      <w:ins w:id="4191" w:author="Ravindra Akella" w:date="2019-11-26T09:46:00Z">
        <w:r>
          <w:rPr>
            <w:color w:val="000000"/>
            <w:sz w:val="20"/>
            <w:szCs w:val="20"/>
          </w:rPr>
          <w:t xml:space="preserve">                }</w:t>
        </w:r>
      </w:ins>
    </w:p>
    <w:p w14:paraId="2D2ED0C7" w14:textId="77777777" w:rsidR="00D726E4" w:rsidRDefault="00D726E4" w:rsidP="00D726E4">
      <w:pPr>
        <w:spacing w:after="0" w:line="240" w:lineRule="auto"/>
        <w:rPr>
          <w:ins w:id="4192" w:author="Ravindra Akella" w:date="2019-11-26T09:46:00Z"/>
          <w:color w:val="000000"/>
          <w:sz w:val="20"/>
          <w:szCs w:val="20"/>
        </w:rPr>
      </w:pPr>
      <w:ins w:id="4193" w:author="Ravindra Akella" w:date="2019-11-26T09:46:00Z">
        <w:r>
          <w:rPr>
            <w:color w:val="000000"/>
            <w:sz w:val="20"/>
            <w:szCs w:val="20"/>
          </w:rPr>
          <w:t xml:space="preserve">            }</w:t>
        </w:r>
      </w:ins>
    </w:p>
    <w:p w14:paraId="780C20C8" w14:textId="77777777" w:rsidR="00D726E4" w:rsidRDefault="00D726E4" w:rsidP="00D726E4">
      <w:pPr>
        <w:spacing w:after="0" w:line="240" w:lineRule="auto"/>
        <w:rPr>
          <w:ins w:id="4194" w:author="Ravindra Akella" w:date="2019-11-26T09:46:00Z"/>
          <w:color w:val="000000"/>
          <w:sz w:val="20"/>
          <w:szCs w:val="20"/>
        </w:rPr>
      </w:pPr>
      <w:ins w:id="4195" w:author="Ravindra Akella" w:date="2019-11-26T09:46:00Z">
        <w:r>
          <w:rPr>
            <w:color w:val="000000"/>
            <w:sz w:val="20"/>
            <w:szCs w:val="20"/>
          </w:rPr>
          <w:t xml:space="preserve">        }</w:t>
        </w:r>
      </w:ins>
    </w:p>
    <w:p w14:paraId="24A0FEFA" w14:textId="77777777" w:rsidR="00D726E4" w:rsidRDefault="00D726E4">
      <w:pPr>
        <w:rPr>
          <w:ins w:id="4196" w:author="Ravindra Akella" w:date="2019-11-26T09:47:00Z"/>
          <w:rFonts w:ascii="Palatino Linotype" w:eastAsia="Palatino Linotype" w:hAnsi="Palatino Linotype" w:cs="Palatino Linotype"/>
          <w:color w:val="000000"/>
          <w:sz w:val="21"/>
          <w:szCs w:val="21"/>
        </w:rPr>
      </w:pPr>
    </w:p>
    <w:p w14:paraId="60AB8FDA" w14:textId="60579501" w:rsidR="00942C25" w:rsidRDefault="00D726E4">
      <w:pPr>
        <w:rPr>
          <w:rFonts w:ascii="Palatino Linotype" w:eastAsia="Palatino Linotype" w:hAnsi="Palatino Linotype" w:cs="Palatino Linotype"/>
          <w:color w:val="000000"/>
          <w:sz w:val="21"/>
          <w:szCs w:val="21"/>
        </w:rPr>
      </w:pPr>
      <w:ins w:id="4197" w:author="Ravindra Akella" w:date="2019-11-26T09:47:00Z">
        <w:r>
          <w:rPr>
            <w:rFonts w:ascii="Palatino Linotype" w:eastAsia="Palatino Linotype" w:hAnsi="Palatino Linotype" w:cs="Palatino Linotype"/>
            <w:color w:val="000000"/>
            <w:sz w:val="21"/>
            <w:szCs w:val="21"/>
          </w:rPr>
          <w:t xml:space="preserve">Next thing is we need to make use of </w:t>
        </w:r>
      </w:ins>
      <w:ins w:id="4198" w:author="Ravindra Akella" w:date="2019-11-26T09:48:00Z">
        <w:r w:rsidRPr="00D726E4">
          <w:rPr>
            <w:rFonts w:ascii="Palatino Linotype" w:eastAsia="Palatino Linotype" w:hAnsi="Palatino Linotype" w:cs="Palatino Linotype"/>
            <w:color w:val="000000"/>
            <w:sz w:val="21"/>
            <w:szCs w:val="21"/>
            <w:rPrChange w:id="4199" w:author="Ravindra Akella" w:date="2019-11-26T09:48:00Z">
              <w:rPr>
                <w:color w:val="000000"/>
                <w:sz w:val="20"/>
                <w:szCs w:val="20"/>
              </w:rPr>
            </w:rPrChange>
          </w:rPr>
          <w:t xml:space="preserve">CancellationTokenSource </w:t>
        </w:r>
        <w:r w:rsidRPr="00D726E4">
          <w:rPr>
            <w:rFonts w:ascii="Palatino Linotype" w:eastAsia="Palatino Linotype" w:hAnsi="Palatino Linotype" w:cs="Palatino Linotype"/>
            <w:color w:val="000000"/>
            <w:sz w:val="21"/>
            <w:szCs w:val="21"/>
            <w:rPrChange w:id="4200" w:author="Ravindra Akella" w:date="2019-11-26T09:48:00Z">
              <w:rPr>
                <w:color w:val="000000"/>
                <w:sz w:val="20"/>
                <w:szCs w:val="20"/>
              </w:rPr>
            </w:rPrChange>
          </w:rPr>
          <w:t>and the helper method created to implement BeginM</w:t>
        </w:r>
      </w:ins>
      <w:ins w:id="4201" w:author="Ravindra Akella" w:date="2019-11-26T09:49:00Z">
        <w:r w:rsidR="00F745D4">
          <w:rPr>
            <w:rFonts w:ascii="Palatino Linotype" w:eastAsia="Palatino Linotype" w:hAnsi="Palatino Linotype" w:cs="Palatino Linotype"/>
            <w:color w:val="000000"/>
            <w:sz w:val="21"/>
            <w:szCs w:val="21"/>
          </w:rPr>
          <w:t>e</w:t>
        </w:r>
      </w:ins>
      <w:ins w:id="4202" w:author="Ravindra Akella" w:date="2019-11-26T09:48:00Z">
        <w:r w:rsidRPr="00D726E4">
          <w:rPr>
            <w:rFonts w:ascii="Palatino Linotype" w:eastAsia="Palatino Linotype" w:hAnsi="Palatino Linotype" w:cs="Palatino Linotype"/>
            <w:color w:val="000000"/>
            <w:sz w:val="21"/>
            <w:szCs w:val="21"/>
            <w:rPrChange w:id="4203" w:author="Ravindra Akella" w:date="2019-11-26T09:48:00Z">
              <w:rPr>
                <w:color w:val="000000"/>
                <w:sz w:val="20"/>
                <w:szCs w:val="20"/>
              </w:rPr>
            </w:rPrChange>
          </w:rPr>
          <w:t>thod, EndMethod and optional CallbackMethod</w:t>
        </w:r>
        <w:r w:rsidR="00057B2A">
          <w:rPr>
            <w:rFonts w:ascii="Palatino Linotype" w:eastAsia="Palatino Linotype" w:hAnsi="Palatino Linotype" w:cs="Palatino Linotype"/>
            <w:color w:val="000000"/>
            <w:sz w:val="21"/>
            <w:szCs w:val="21"/>
          </w:rPr>
          <w:t xml:space="preserve"> </w:t>
        </w:r>
      </w:ins>
      <w:ins w:id="4204" w:author="Ravindra Akella" w:date="2019-11-26T09:49:00Z">
        <w:r w:rsidR="00057B2A">
          <w:rPr>
            <w:rFonts w:ascii="Palatino Linotype" w:eastAsia="Palatino Linotype" w:hAnsi="Palatino Linotype" w:cs="Palatino Linotype"/>
            <w:color w:val="000000"/>
            <w:sz w:val="21"/>
            <w:szCs w:val="21"/>
          </w:rPr>
          <w:t xml:space="preserve">. </w:t>
        </w:r>
      </w:ins>
      <w:del w:id="4205" w:author="Ravindra Akella" w:date="2019-11-26T09:43:00Z">
        <w:r w:rsidR="009C5CA0" w:rsidDel="003C1D53">
          <w:rPr>
            <w:rFonts w:ascii="Palatino Linotype" w:eastAsia="Palatino Linotype" w:hAnsi="Palatino Linotype" w:cs="Palatino Linotype"/>
            <w:color w:val="000000"/>
            <w:sz w:val="21"/>
            <w:szCs w:val="21"/>
          </w:rPr>
          <w:delText>So</w:delText>
        </w:r>
      </w:del>
      <w:ins w:id="4206" w:author="Ravindra Akella" w:date="2019-11-26T09:43:00Z">
        <w:r w:rsidR="003C1D53">
          <w:rPr>
            <w:rFonts w:ascii="Palatino Linotype" w:eastAsia="Palatino Linotype" w:hAnsi="Palatino Linotype" w:cs="Palatino Linotype"/>
            <w:color w:val="000000"/>
            <w:sz w:val="21"/>
            <w:szCs w:val="21"/>
          </w:rPr>
          <w:t>So,</w:t>
        </w:r>
      </w:ins>
      <w:r w:rsidR="009C5CA0">
        <w:rPr>
          <w:rFonts w:ascii="Palatino Linotype" w:eastAsia="Palatino Linotype" w:hAnsi="Palatino Linotype" w:cs="Palatino Linotype"/>
          <w:color w:val="000000"/>
          <w:sz w:val="21"/>
          <w:szCs w:val="21"/>
        </w:rPr>
        <w:t xml:space="preserve"> our implementation of calling method will look like below code along with cancellation and error handling</w:t>
      </w:r>
    </w:p>
    <w:p w14:paraId="30BA7A82"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c</w:t>
      </w:r>
      <w:r>
        <w:rPr>
          <w:color w:val="0000FF"/>
          <w:sz w:val="20"/>
          <w:szCs w:val="20"/>
        </w:rPr>
        <w:t>lass</w:t>
      </w:r>
      <w:r>
        <w:rPr>
          <w:color w:val="000000"/>
          <w:sz w:val="20"/>
          <w:szCs w:val="20"/>
        </w:rPr>
        <w:t xml:space="preserve"> </w:t>
      </w:r>
      <w:r>
        <w:rPr>
          <w:color w:val="2B91AF"/>
          <w:sz w:val="20"/>
          <w:szCs w:val="20"/>
        </w:rPr>
        <w:t>Program</w:t>
      </w:r>
    </w:p>
    <w:p w14:paraId="7CFA9EAC" w14:textId="77777777" w:rsidR="00942C25" w:rsidRDefault="009C5CA0">
      <w:pPr>
        <w:spacing w:after="0" w:line="240" w:lineRule="auto"/>
        <w:rPr>
          <w:color w:val="000000"/>
          <w:sz w:val="20"/>
          <w:szCs w:val="20"/>
        </w:rPr>
      </w:pPr>
      <w:r>
        <w:rPr>
          <w:color w:val="000000"/>
          <w:sz w:val="20"/>
          <w:szCs w:val="20"/>
        </w:rPr>
        <w:t xml:space="preserve">    {</w:t>
      </w:r>
    </w:p>
    <w:p w14:paraId="35A6175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CancellationTokenSource </w:t>
      </w:r>
      <w:proofErr w:type="spellStart"/>
      <w:r>
        <w:rPr>
          <w:color w:val="000000"/>
          <w:sz w:val="20"/>
          <w:szCs w:val="20"/>
        </w:rPr>
        <w:t>cts</w:t>
      </w:r>
      <w:proofErr w:type="spellEnd"/>
      <w:r>
        <w:rPr>
          <w:color w:val="000000"/>
          <w:sz w:val="20"/>
          <w:szCs w:val="20"/>
        </w:rPr>
        <w:t xml:space="preserve"> = </w:t>
      </w:r>
      <w:r>
        <w:rPr>
          <w:color w:val="0000FF"/>
          <w:sz w:val="20"/>
          <w:szCs w:val="20"/>
        </w:rPr>
        <w:t>new</w:t>
      </w:r>
      <w:r>
        <w:rPr>
          <w:color w:val="000000"/>
          <w:sz w:val="20"/>
          <w:szCs w:val="20"/>
        </w:rPr>
        <w:t xml:space="preserve"> CancellationTokenSource();</w:t>
      </w:r>
    </w:p>
    <w:p w14:paraId="3FD9F29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273D6FF7" w14:textId="77777777" w:rsidR="00942C25" w:rsidRDefault="009C5CA0">
      <w:pPr>
        <w:spacing w:after="0" w:line="240" w:lineRule="auto"/>
        <w:rPr>
          <w:color w:val="000000"/>
          <w:sz w:val="20"/>
          <w:szCs w:val="20"/>
        </w:rPr>
      </w:pPr>
      <w:r>
        <w:rPr>
          <w:color w:val="000000"/>
          <w:sz w:val="20"/>
          <w:szCs w:val="20"/>
        </w:rPr>
        <w:t xml:space="preserve">        {</w:t>
      </w:r>
    </w:p>
    <w:p w14:paraId="7AFD2507" w14:textId="77777777"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14:paraId="5C8276A0"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watch.Start</w:t>
      </w:r>
      <w:proofErr w:type="spellEnd"/>
      <w:r>
        <w:rPr>
          <w:color w:val="000000"/>
          <w:sz w:val="20"/>
          <w:szCs w:val="20"/>
        </w:rPr>
        <w:t>();</w:t>
      </w:r>
    </w:p>
    <w:p w14:paraId="140DC659" w14:textId="77777777" w:rsidR="00942C25" w:rsidRDefault="009C5CA0">
      <w:pPr>
        <w:spacing w:after="0" w:line="240" w:lineRule="auto"/>
        <w:rPr>
          <w:color w:val="000000"/>
          <w:sz w:val="20"/>
          <w:szCs w:val="20"/>
        </w:rPr>
      </w:pPr>
      <w:r>
        <w:rPr>
          <w:color w:val="000000"/>
          <w:sz w:val="20"/>
          <w:szCs w:val="20"/>
        </w:rPr>
        <w:t xml:space="preserve">            IAsyncResult result = </w:t>
      </w:r>
      <w:proofErr w:type="spellStart"/>
      <w:r>
        <w:rPr>
          <w:color w:val="000000"/>
          <w:sz w:val="20"/>
          <w:szCs w:val="20"/>
        </w:rPr>
        <w:t>BeginAPI</w:t>
      </w:r>
      <w:proofErr w:type="spellEnd"/>
      <w:r>
        <w:rPr>
          <w:color w:val="000000"/>
          <w:sz w:val="20"/>
          <w:szCs w:val="20"/>
        </w:rPr>
        <w:t>(</w:t>
      </w:r>
      <w:r>
        <w:rPr>
          <w:color w:val="0000FF"/>
          <w:sz w:val="20"/>
          <w:szCs w:val="20"/>
        </w:rPr>
        <w:t>null</w:t>
      </w:r>
      <w:r>
        <w:rPr>
          <w:color w:val="000000"/>
          <w:sz w:val="20"/>
          <w:szCs w:val="20"/>
        </w:rPr>
        <w:t xml:space="preserve">, </w:t>
      </w:r>
      <w:r>
        <w:rPr>
          <w:color w:val="0000FF"/>
          <w:sz w:val="20"/>
          <w:szCs w:val="20"/>
        </w:rPr>
        <w:t>null</w:t>
      </w:r>
      <w:r>
        <w:rPr>
          <w:color w:val="000000"/>
          <w:sz w:val="20"/>
          <w:szCs w:val="20"/>
        </w:rPr>
        <w:t xml:space="preserve">);            </w:t>
      </w:r>
    </w:p>
    <w:p w14:paraId="6F7EFF3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w:t>
      </w:r>
      <w:proofErr w:type="spellStart"/>
      <w:r>
        <w:rPr>
          <w:color w:val="000000"/>
          <w:sz w:val="20"/>
          <w:szCs w:val="20"/>
        </w:rPr>
        <w:t>result.IsCompleted</w:t>
      </w:r>
      <w:proofErr w:type="spellEnd"/>
      <w:r>
        <w:rPr>
          <w:color w:val="000000"/>
          <w:sz w:val="20"/>
          <w:szCs w:val="20"/>
        </w:rPr>
        <w:t xml:space="preserve">) </w:t>
      </w:r>
      <w:r>
        <w:rPr>
          <w:color w:val="008000"/>
          <w:sz w:val="20"/>
          <w:szCs w:val="20"/>
        </w:rPr>
        <w:t>// Proceeding with doing some other operation while file is being read</w:t>
      </w:r>
    </w:p>
    <w:p w14:paraId="76122511" w14:textId="77777777" w:rsidR="00942C25" w:rsidRDefault="009C5CA0">
      <w:pPr>
        <w:spacing w:after="0" w:line="240" w:lineRule="auto"/>
        <w:rPr>
          <w:color w:val="000000"/>
          <w:sz w:val="20"/>
          <w:szCs w:val="20"/>
        </w:rPr>
      </w:pPr>
      <w:r>
        <w:rPr>
          <w:color w:val="000000"/>
          <w:sz w:val="20"/>
          <w:szCs w:val="20"/>
        </w:rPr>
        <w:t xml:space="preserve">            {</w:t>
      </w:r>
    </w:p>
    <w:p w14:paraId="3124E4A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watch.ElapsedMilliseconds</w:t>
      </w:r>
      <w:proofErr w:type="spellEnd"/>
      <w:r>
        <w:rPr>
          <w:color w:val="000000"/>
          <w:sz w:val="20"/>
          <w:szCs w:val="20"/>
        </w:rPr>
        <w:t xml:space="preserve"> % 3000 == 0)</w:t>
      </w:r>
    </w:p>
    <w:p w14:paraId="6F64AEA9" w14:textId="77777777" w:rsidR="00942C25" w:rsidRDefault="009C5CA0">
      <w:pPr>
        <w:spacing w:after="0" w:line="240" w:lineRule="auto"/>
        <w:rPr>
          <w:color w:val="000000"/>
          <w:sz w:val="20"/>
          <w:szCs w:val="20"/>
        </w:rPr>
      </w:pPr>
      <w:r>
        <w:rPr>
          <w:color w:val="000000"/>
          <w:sz w:val="20"/>
          <w:szCs w:val="20"/>
        </w:rPr>
        <w:t xml:space="preserve">                {</w:t>
      </w:r>
    </w:p>
    <w:p w14:paraId="048D7AFD"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cts.CancelAfter</w:t>
      </w:r>
      <w:proofErr w:type="spellEnd"/>
      <w:r>
        <w:rPr>
          <w:color w:val="000000"/>
          <w:sz w:val="20"/>
          <w:szCs w:val="20"/>
        </w:rPr>
        <w:t>(15000);</w:t>
      </w:r>
    </w:p>
    <w:p w14:paraId="42B3FD79"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receiving response from API, Elapsed time - </w:t>
      </w:r>
      <w:r>
        <w:rPr>
          <w:color w:val="000000"/>
          <w:sz w:val="20"/>
          <w:szCs w:val="20"/>
        </w:rPr>
        <w:t>{</w:t>
      </w:r>
      <w:proofErr w:type="spellStart"/>
      <w:r>
        <w:rPr>
          <w:color w:val="000000"/>
          <w:sz w:val="20"/>
          <w:szCs w:val="20"/>
        </w:rPr>
        <w:t>watch.ElapsedMilliseconds</w:t>
      </w:r>
      <w:proofErr w:type="spellEnd"/>
      <w:r>
        <w:rPr>
          <w:color w:val="000000"/>
          <w:sz w:val="20"/>
          <w:szCs w:val="20"/>
        </w:rPr>
        <w:t>}</w:t>
      </w:r>
      <w:r>
        <w:rPr>
          <w:color w:val="A31515"/>
          <w:sz w:val="20"/>
          <w:szCs w:val="20"/>
        </w:rPr>
        <w:t>"</w:t>
      </w:r>
      <w:r>
        <w:rPr>
          <w:color w:val="000000"/>
          <w:sz w:val="20"/>
          <w:szCs w:val="20"/>
        </w:rPr>
        <w:t>);</w:t>
      </w:r>
    </w:p>
    <w:p w14:paraId="0E0FE254" w14:textId="77777777" w:rsidR="00942C25" w:rsidRDefault="009C5CA0">
      <w:pPr>
        <w:spacing w:after="0" w:line="240" w:lineRule="auto"/>
        <w:rPr>
          <w:color w:val="000000"/>
          <w:sz w:val="20"/>
          <w:szCs w:val="20"/>
        </w:rPr>
      </w:pPr>
      <w:r>
        <w:rPr>
          <w:color w:val="000000"/>
          <w:sz w:val="20"/>
          <w:szCs w:val="20"/>
        </w:rPr>
        <w:t xml:space="preserve">                }</w:t>
      </w:r>
    </w:p>
    <w:p w14:paraId="126A5C0D" w14:textId="77777777" w:rsidR="00942C25" w:rsidRDefault="009C5CA0">
      <w:pPr>
        <w:spacing w:after="0" w:line="240" w:lineRule="auto"/>
        <w:rPr>
          <w:color w:val="000000"/>
          <w:sz w:val="20"/>
          <w:szCs w:val="20"/>
        </w:rPr>
      </w:pPr>
      <w:r>
        <w:rPr>
          <w:color w:val="000000"/>
          <w:sz w:val="20"/>
          <w:szCs w:val="20"/>
        </w:rPr>
        <w:t xml:space="preserve">            }</w:t>
      </w:r>
    </w:p>
    <w:p w14:paraId="155A26A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w:t>
      </w:r>
      <w:proofErr w:type="spellStart"/>
      <w:r>
        <w:rPr>
          <w:color w:val="000000"/>
          <w:sz w:val="20"/>
          <w:szCs w:val="20"/>
        </w:rPr>
        <w:t>apiResponse</w:t>
      </w:r>
      <w:proofErr w:type="spellEnd"/>
      <w:r>
        <w:rPr>
          <w:color w:val="000000"/>
          <w:sz w:val="20"/>
          <w:szCs w:val="20"/>
        </w:rPr>
        <w:t xml:space="preserve"> = </w:t>
      </w:r>
      <w:proofErr w:type="spellStart"/>
      <w:r>
        <w:rPr>
          <w:color w:val="000000"/>
          <w:sz w:val="20"/>
          <w:szCs w:val="20"/>
        </w:rPr>
        <w:t>EndAPI</w:t>
      </w:r>
      <w:proofErr w:type="spellEnd"/>
      <w:r>
        <w:rPr>
          <w:color w:val="000000"/>
          <w:sz w:val="20"/>
          <w:szCs w:val="20"/>
        </w:rPr>
        <w:t>(result);</w:t>
      </w:r>
    </w:p>
    <w:p w14:paraId="3E89BCE5" w14:textId="3CBB8E4F" w:rsidR="00942C25" w:rsidDel="008029F8" w:rsidRDefault="009C5CA0">
      <w:pPr>
        <w:spacing w:after="0" w:line="240" w:lineRule="auto"/>
        <w:rPr>
          <w:del w:id="4207" w:author="Ravindra Akella" w:date="2019-11-26T09:45:00Z"/>
          <w:color w:val="000000"/>
          <w:sz w:val="20"/>
          <w:szCs w:val="20"/>
        </w:rPr>
      </w:pPr>
      <w:r>
        <w:rPr>
          <w:color w:val="000000"/>
          <w:sz w:val="20"/>
          <w:szCs w:val="20"/>
        </w:rPr>
        <w:t xml:space="preserve">            Console.WriteLine(</w:t>
      </w:r>
      <w:r>
        <w:rPr>
          <w:color w:val="A31515"/>
          <w:sz w:val="20"/>
          <w:szCs w:val="20"/>
        </w:rPr>
        <w:t xml:space="preserve">$"API response - </w:t>
      </w:r>
      <w:r>
        <w:rPr>
          <w:color w:val="000000"/>
          <w:sz w:val="20"/>
          <w:szCs w:val="20"/>
        </w:rPr>
        <w:t>{</w:t>
      </w:r>
      <w:proofErr w:type="spellStart"/>
      <w:r>
        <w:rPr>
          <w:color w:val="000000"/>
          <w:sz w:val="20"/>
          <w:szCs w:val="20"/>
        </w:rPr>
        <w:t>apiResponse</w:t>
      </w:r>
      <w:proofErr w:type="spellEnd"/>
      <w:r>
        <w:rPr>
          <w:color w:val="000000"/>
          <w:sz w:val="20"/>
          <w:szCs w:val="20"/>
        </w:rPr>
        <w:t>}</w:t>
      </w:r>
      <w:r>
        <w:rPr>
          <w:color w:val="A31515"/>
          <w:sz w:val="20"/>
          <w:szCs w:val="20"/>
        </w:rPr>
        <w:t xml:space="preserve">, Elapsed time - </w:t>
      </w:r>
      <w:r>
        <w:rPr>
          <w:color w:val="000000"/>
          <w:sz w:val="20"/>
          <w:szCs w:val="20"/>
        </w:rPr>
        <w:t>{</w:t>
      </w:r>
      <w:proofErr w:type="spellStart"/>
      <w:r>
        <w:rPr>
          <w:color w:val="000000"/>
          <w:sz w:val="20"/>
          <w:szCs w:val="20"/>
        </w:rPr>
        <w:t>watch.ElapsedMilliseconds</w:t>
      </w:r>
      <w:proofErr w:type="spellEnd"/>
      <w:r>
        <w:rPr>
          <w:color w:val="000000"/>
          <w:sz w:val="20"/>
          <w:szCs w:val="20"/>
        </w:rPr>
        <w:t>}</w:t>
      </w:r>
      <w:r>
        <w:rPr>
          <w:color w:val="A31515"/>
          <w:sz w:val="20"/>
          <w:szCs w:val="20"/>
        </w:rPr>
        <w:t>"</w:t>
      </w:r>
      <w:r>
        <w:rPr>
          <w:color w:val="000000"/>
          <w:sz w:val="20"/>
          <w:szCs w:val="20"/>
        </w:rPr>
        <w:t>);</w:t>
      </w:r>
    </w:p>
    <w:p w14:paraId="45206A11" w14:textId="77777777" w:rsidR="00942C25" w:rsidRDefault="00942C25">
      <w:pPr>
        <w:spacing w:after="0" w:line="240" w:lineRule="auto"/>
        <w:rPr>
          <w:color w:val="000000"/>
          <w:sz w:val="20"/>
          <w:szCs w:val="20"/>
        </w:rPr>
      </w:pPr>
    </w:p>
    <w:p w14:paraId="0791F5F5"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//IAsyncResult result = </w:t>
      </w:r>
      <w:proofErr w:type="spellStart"/>
      <w:r>
        <w:rPr>
          <w:color w:val="008000"/>
          <w:sz w:val="20"/>
          <w:szCs w:val="20"/>
        </w:rPr>
        <w:t>BeginAPI</w:t>
      </w:r>
      <w:proofErr w:type="spellEnd"/>
      <w:r>
        <w:rPr>
          <w:color w:val="008000"/>
          <w:sz w:val="20"/>
          <w:szCs w:val="20"/>
        </w:rPr>
        <w:t>(</w:t>
      </w:r>
      <w:proofErr w:type="spellStart"/>
      <w:r>
        <w:rPr>
          <w:color w:val="008000"/>
          <w:sz w:val="20"/>
          <w:szCs w:val="20"/>
        </w:rPr>
        <w:t>EndAPIUsingCallback</w:t>
      </w:r>
      <w:proofErr w:type="spellEnd"/>
      <w:r>
        <w:rPr>
          <w:color w:val="008000"/>
          <w:sz w:val="20"/>
          <w:szCs w:val="20"/>
        </w:rPr>
        <w:t xml:space="preserve">, null); // Using callback            </w:t>
      </w:r>
    </w:p>
    <w:p w14:paraId="05955B13"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Console.ReadKey</w:t>
      </w:r>
      <w:proofErr w:type="spellEnd"/>
      <w:r>
        <w:rPr>
          <w:color w:val="000000"/>
          <w:sz w:val="20"/>
          <w:szCs w:val="20"/>
        </w:rPr>
        <w:t>();</w:t>
      </w:r>
    </w:p>
    <w:p w14:paraId="4DD39BAD"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watch.Stop</w:t>
      </w:r>
      <w:proofErr w:type="spellEnd"/>
      <w:r>
        <w:rPr>
          <w:color w:val="000000"/>
          <w:sz w:val="20"/>
          <w:szCs w:val="20"/>
        </w:rPr>
        <w:t>();</w:t>
      </w:r>
    </w:p>
    <w:p w14:paraId="4A082964" w14:textId="5E18E1C2" w:rsidR="00942C25" w:rsidDel="00D135AE" w:rsidRDefault="009C5CA0">
      <w:pPr>
        <w:spacing w:after="0" w:line="240" w:lineRule="auto"/>
        <w:rPr>
          <w:del w:id="4208" w:author="Ravindra Akella" w:date="2019-11-26T09:46:00Z"/>
          <w:color w:val="000000"/>
          <w:sz w:val="20"/>
          <w:szCs w:val="20"/>
        </w:rPr>
      </w:pPr>
      <w:r>
        <w:rPr>
          <w:color w:val="000000"/>
          <w:sz w:val="20"/>
          <w:szCs w:val="20"/>
        </w:rPr>
        <w:t xml:space="preserve">        }</w:t>
      </w:r>
    </w:p>
    <w:p w14:paraId="3628D099" w14:textId="77777777" w:rsidR="00942C25" w:rsidRDefault="00942C25">
      <w:pPr>
        <w:spacing w:after="0" w:line="240" w:lineRule="auto"/>
        <w:rPr>
          <w:color w:val="000000"/>
          <w:sz w:val="20"/>
          <w:szCs w:val="20"/>
        </w:rPr>
      </w:pPr>
    </w:p>
    <w:p w14:paraId="56D74D4E" w14:textId="5337A662" w:rsidR="00942C25" w:rsidDel="002277A7" w:rsidRDefault="009C5CA0">
      <w:pPr>
        <w:spacing w:after="0" w:line="240" w:lineRule="auto"/>
        <w:rPr>
          <w:del w:id="4209" w:author="Ravindra Akella" w:date="2019-11-24T22:16:00Z"/>
          <w:color w:val="000000"/>
          <w:sz w:val="20"/>
          <w:szCs w:val="20"/>
        </w:rPr>
      </w:pPr>
      <w:del w:id="4210" w:author="Ravindra Akella" w:date="2019-11-24T22:16:00Z">
        <w:r w:rsidDel="002277A7">
          <w:rPr>
            <w:color w:val="000000"/>
            <w:sz w:val="20"/>
            <w:szCs w:val="20"/>
          </w:rPr>
          <w:delText xml:space="preserve">        </w:delText>
        </w:r>
        <w:r w:rsidDel="002277A7">
          <w:rPr>
            <w:color w:val="808080"/>
            <w:sz w:val="20"/>
            <w:szCs w:val="20"/>
          </w:rPr>
          <w:delText>///</w:delText>
        </w:r>
        <w:r w:rsidDel="002277A7">
          <w:rPr>
            <w:color w:val="008000"/>
            <w:sz w:val="20"/>
            <w:szCs w:val="20"/>
          </w:rPr>
          <w:delText xml:space="preserve"> </w:delText>
        </w:r>
        <w:r w:rsidDel="002277A7">
          <w:rPr>
            <w:color w:val="808080"/>
            <w:sz w:val="20"/>
            <w:szCs w:val="20"/>
          </w:rPr>
          <w:delText>&lt;summary&gt;</w:delText>
        </w:r>
      </w:del>
    </w:p>
    <w:p w14:paraId="1CBD8D5E" w14:textId="4972F32A" w:rsidR="00942C25" w:rsidDel="00D135AE" w:rsidRDefault="009C5CA0">
      <w:pPr>
        <w:spacing w:after="0" w:line="240" w:lineRule="auto"/>
        <w:rPr>
          <w:del w:id="4211" w:author="Ravindra Akella" w:date="2019-11-26T09:46:00Z"/>
          <w:color w:val="000000"/>
          <w:sz w:val="20"/>
          <w:szCs w:val="20"/>
        </w:rPr>
      </w:pPr>
      <w:del w:id="4212" w:author="Ravindra Akella" w:date="2019-11-26T09:46:00Z">
        <w:r w:rsidDel="00D135AE">
          <w:rPr>
            <w:color w:val="000000"/>
            <w:sz w:val="20"/>
            <w:szCs w:val="20"/>
          </w:rPr>
          <w:delText xml:space="preserve">        </w:delText>
        </w:r>
        <w:r w:rsidDel="00D135AE">
          <w:rPr>
            <w:color w:val="808080"/>
            <w:sz w:val="20"/>
            <w:szCs w:val="20"/>
          </w:rPr>
          <w:delText>///</w:delText>
        </w:r>
        <w:r w:rsidDel="00D135AE">
          <w:rPr>
            <w:color w:val="008000"/>
            <w:sz w:val="20"/>
            <w:szCs w:val="20"/>
          </w:rPr>
          <w:delText xml:space="preserve"> Async method to retrieve data from API</w:delText>
        </w:r>
      </w:del>
    </w:p>
    <w:p w14:paraId="2EE5156F" w14:textId="6194582E" w:rsidR="00942C25" w:rsidDel="002277A7" w:rsidRDefault="009C5CA0">
      <w:pPr>
        <w:spacing w:after="0" w:line="240" w:lineRule="auto"/>
        <w:rPr>
          <w:del w:id="4213" w:author="Ravindra Akella" w:date="2019-11-24T22:16:00Z"/>
          <w:color w:val="000000"/>
          <w:sz w:val="20"/>
          <w:szCs w:val="20"/>
        </w:rPr>
      </w:pPr>
      <w:del w:id="4214" w:author="Ravindra Akella" w:date="2019-11-24T22:16:00Z">
        <w:r w:rsidDel="002277A7">
          <w:rPr>
            <w:color w:val="000000"/>
            <w:sz w:val="20"/>
            <w:szCs w:val="20"/>
          </w:rPr>
          <w:delText xml:space="preserve">        </w:delText>
        </w:r>
        <w:r w:rsidDel="002277A7">
          <w:rPr>
            <w:color w:val="808080"/>
            <w:sz w:val="20"/>
            <w:szCs w:val="20"/>
          </w:rPr>
          <w:delText>///</w:delText>
        </w:r>
        <w:r w:rsidDel="002277A7">
          <w:rPr>
            <w:color w:val="008000"/>
            <w:sz w:val="20"/>
            <w:szCs w:val="20"/>
          </w:rPr>
          <w:delText xml:space="preserve"> </w:delText>
        </w:r>
        <w:r w:rsidDel="002277A7">
          <w:rPr>
            <w:color w:val="808080"/>
            <w:sz w:val="20"/>
            <w:szCs w:val="20"/>
          </w:rPr>
          <w:delText>&lt;/summary&gt;</w:delText>
        </w:r>
      </w:del>
    </w:p>
    <w:p w14:paraId="25740557" w14:textId="27746314" w:rsidR="00942C25" w:rsidDel="00D135AE" w:rsidRDefault="009C5CA0">
      <w:pPr>
        <w:spacing w:after="0" w:line="240" w:lineRule="auto"/>
        <w:rPr>
          <w:del w:id="4215" w:author="Ravindra Akella" w:date="2019-11-26T09:46:00Z"/>
          <w:color w:val="000000"/>
          <w:sz w:val="20"/>
          <w:szCs w:val="20"/>
        </w:rPr>
      </w:pPr>
      <w:del w:id="4216" w:author="Ravindra Akella" w:date="2019-11-26T09:46:00Z">
        <w:r w:rsidDel="00D135AE">
          <w:rPr>
            <w:color w:val="000000"/>
            <w:sz w:val="20"/>
            <w:szCs w:val="20"/>
          </w:rPr>
          <w:delText xml:space="preserve">        </w:delText>
        </w:r>
        <w:r w:rsidDel="00D135AE">
          <w:rPr>
            <w:color w:val="0000FF"/>
            <w:sz w:val="20"/>
            <w:szCs w:val="20"/>
          </w:rPr>
          <w:delText>static</w:delText>
        </w:r>
        <w:r w:rsidDel="00D135AE">
          <w:rPr>
            <w:color w:val="000000"/>
            <w:sz w:val="20"/>
            <w:szCs w:val="20"/>
          </w:rPr>
          <w:delText xml:space="preserve"> </w:delText>
        </w:r>
        <w:r w:rsidDel="00D135AE">
          <w:rPr>
            <w:color w:val="0000FF"/>
            <w:sz w:val="20"/>
            <w:szCs w:val="20"/>
          </w:rPr>
          <w:delText>async</w:delText>
        </w:r>
        <w:r w:rsidDel="00D135AE">
          <w:rPr>
            <w:color w:val="000000"/>
            <w:sz w:val="20"/>
            <w:szCs w:val="20"/>
          </w:rPr>
          <w:delText xml:space="preserve"> Task&lt;</w:delText>
        </w:r>
        <w:r w:rsidDel="00D135AE">
          <w:rPr>
            <w:color w:val="0000FF"/>
            <w:sz w:val="20"/>
            <w:szCs w:val="20"/>
          </w:rPr>
          <w:delText>string</w:delText>
        </w:r>
        <w:r w:rsidDel="00D135AE">
          <w:rPr>
            <w:color w:val="000000"/>
            <w:sz w:val="20"/>
            <w:szCs w:val="20"/>
          </w:rPr>
          <w:delText>&gt; GetStocksAsync(CancellationToken token)</w:delText>
        </w:r>
      </w:del>
    </w:p>
    <w:p w14:paraId="6EFD8F0E" w14:textId="09B8E494" w:rsidR="00942C25" w:rsidDel="00D135AE" w:rsidRDefault="009C5CA0">
      <w:pPr>
        <w:spacing w:after="0" w:line="240" w:lineRule="auto"/>
        <w:rPr>
          <w:del w:id="4217" w:author="Ravindra Akella" w:date="2019-11-26T09:46:00Z"/>
          <w:color w:val="000000"/>
          <w:sz w:val="20"/>
          <w:szCs w:val="20"/>
        </w:rPr>
      </w:pPr>
      <w:del w:id="4218" w:author="Ravindra Akella" w:date="2019-11-26T09:46:00Z">
        <w:r w:rsidDel="00D135AE">
          <w:rPr>
            <w:color w:val="000000"/>
            <w:sz w:val="20"/>
            <w:szCs w:val="20"/>
          </w:rPr>
          <w:delText xml:space="preserve">        {</w:delText>
        </w:r>
      </w:del>
    </w:p>
    <w:p w14:paraId="1065EB9F" w14:textId="5D60D361" w:rsidR="00942C25" w:rsidDel="00D135AE" w:rsidRDefault="009C5CA0">
      <w:pPr>
        <w:spacing w:after="0" w:line="240" w:lineRule="auto"/>
        <w:rPr>
          <w:del w:id="4219" w:author="Ravindra Akella" w:date="2019-11-26T09:46:00Z"/>
          <w:color w:val="000000"/>
          <w:sz w:val="20"/>
          <w:szCs w:val="20"/>
        </w:rPr>
      </w:pPr>
      <w:del w:id="4220" w:author="Ravindra Akella" w:date="2019-11-26T09:46:00Z">
        <w:r w:rsidDel="00D135AE">
          <w:rPr>
            <w:color w:val="000000"/>
            <w:sz w:val="20"/>
            <w:szCs w:val="20"/>
          </w:rPr>
          <w:delText xml:space="preserve">            </w:delText>
        </w:r>
        <w:r w:rsidDel="00D135AE">
          <w:rPr>
            <w:color w:val="0000FF"/>
            <w:sz w:val="20"/>
            <w:szCs w:val="20"/>
          </w:rPr>
          <w:delText>using</w:delText>
        </w:r>
        <w:r w:rsidDel="00D135AE">
          <w:rPr>
            <w:color w:val="000000"/>
            <w:sz w:val="20"/>
            <w:szCs w:val="20"/>
          </w:rPr>
          <w:delText xml:space="preserve"> (HttpClient client = </w:delText>
        </w:r>
        <w:r w:rsidDel="00D135AE">
          <w:rPr>
            <w:color w:val="0000FF"/>
            <w:sz w:val="20"/>
            <w:szCs w:val="20"/>
          </w:rPr>
          <w:delText>new</w:delText>
        </w:r>
        <w:r w:rsidDel="00D135AE">
          <w:rPr>
            <w:color w:val="000000"/>
            <w:sz w:val="20"/>
            <w:szCs w:val="20"/>
          </w:rPr>
          <w:delText xml:space="preserve"> HttpClient())</w:delText>
        </w:r>
      </w:del>
    </w:p>
    <w:p w14:paraId="310CFD04" w14:textId="3E1FB756" w:rsidR="00942C25" w:rsidDel="00D135AE" w:rsidRDefault="009C5CA0">
      <w:pPr>
        <w:spacing w:after="0" w:line="240" w:lineRule="auto"/>
        <w:rPr>
          <w:del w:id="4221" w:author="Ravindra Akella" w:date="2019-11-26T09:46:00Z"/>
          <w:color w:val="000000"/>
          <w:sz w:val="20"/>
          <w:szCs w:val="20"/>
        </w:rPr>
      </w:pPr>
      <w:del w:id="4222" w:author="Ravindra Akella" w:date="2019-11-26T09:46:00Z">
        <w:r w:rsidDel="00D135AE">
          <w:rPr>
            <w:color w:val="000000"/>
            <w:sz w:val="20"/>
            <w:szCs w:val="20"/>
          </w:rPr>
          <w:delText xml:space="preserve">            {</w:delText>
        </w:r>
      </w:del>
    </w:p>
    <w:p w14:paraId="5A535C84" w14:textId="496116C7" w:rsidR="00942C25" w:rsidDel="00D135AE" w:rsidRDefault="009C5CA0">
      <w:pPr>
        <w:spacing w:after="0" w:line="240" w:lineRule="auto"/>
        <w:rPr>
          <w:del w:id="4223" w:author="Ravindra Akella" w:date="2019-11-26T09:46:00Z"/>
          <w:color w:val="000000"/>
          <w:sz w:val="20"/>
          <w:szCs w:val="20"/>
        </w:rPr>
      </w:pPr>
      <w:del w:id="4224" w:author="Ravindra Akella" w:date="2019-11-26T09:46:00Z">
        <w:r w:rsidDel="00D135AE">
          <w:rPr>
            <w:color w:val="000000"/>
            <w:sz w:val="20"/>
            <w:szCs w:val="20"/>
          </w:rPr>
          <w:delText xml:space="preserve">                </w:delText>
        </w:r>
        <w:r w:rsidDel="00D135AE">
          <w:rPr>
            <w:color w:val="0000FF"/>
            <w:sz w:val="20"/>
            <w:szCs w:val="20"/>
          </w:rPr>
          <w:delText>try</w:delText>
        </w:r>
      </w:del>
    </w:p>
    <w:p w14:paraId="4B111A88" w14:textId="01E09F8E" w:rsidR="00942C25" w:rsidDel="00D135AE" w:rsidRDefault="009C5CA0">
      <w:pPr>
        <w:spacing w:after="0" w:line="240" w:lineRule="auto"/>
        <w:rPr>
          <w:del w:id="4225" w:author="Ravindra Akella" w:date="2019-11-26T09:46:00Z"/>
          <w:color w:val="000000"/>
          <w:sz w:val="20"/>
          <w:szCs w:val="20"/>
        </w:rPr>
      </w:pPr>
      <w:del w:id="4226" w:author="Ravindra Akella" w:date="2019-11-26T09:46:00Z">
        <w:r w:rsidDel="00D135AE">
          <w:rPr>
            <w:color w:val="000000"/>
            <w:sz w:val="20"/>
            <w:szCs w:val="20"/>
          </w:rPr>
          <w:delText xml:space="preserve">                {</w:delText>
        </w:r>
      </w:del>
    </w:p>
    <w:p w14:paraId="6A33A06E" w14:textId="5C700F23" w:rsidR="00942C25" w:rsidDel="00D135AE" w:rsidRDefault="009C5CA0">
      <w:pPr>
        <w:spacing w:after="0" w:line="240" w:lineRule="auto"/>
        <w:rPr>
          <w:del w:id="4227" w:author="Ravindra Akella" w:date="2019-11-26T09:46:00Z"/>
          <w:color w:val="000000"/>
          <w:sz w:val="20"/>
          <w:szCs w:val="20"/>
        </w:rPr>
      </w:pPr>
      <w:del w:id="4228" w:author="Ravindra Akella" w:date="2019-11-26T09:46:00Z">
        <w:r w:rsidDel="00D135AE">
          <w:rPr>
            <w:color w:val="000000"/>
            <w:sz w:val="20"/>
            <w:szCs w:val="20"/>
          </w:rPr>
          <w:delText xml:space="preserve">                    </w:delText>
        </w:r>
        <w:r w:rsidDel="00D135AE">
          <w:rPr>
            <w:color w:val="0000FF"/>
            <w:sz w:val="20"/>
            <w:szCs w:val="20"/>
          </w:rPr>
          <w:delText>var</w:delText>
        </w:r>
        <w:r w:rsidDel="00D135AE">
          <w:rPr>
            <w:color w:val="000000"/>
            <w:sz w:val="20"/>
            <w:szCs w:val="20"/>
          </w:rPr>
          <w:delText xml:space="preserve"> response = </w:delText>
        </w:r>
        <w:r w:rsidDel="00D135AE">
          <w:rPr>
            <w:color w:val="0000FF"/>
            <w:sz w:val="20"/>
            <w:szCs w:val="20"/>
          </w:rPr>
          <w:delText>await</w:delText>
        </w:r>
        <w:r w:rsidDel="00D135AE">
          <w:rPr>
            <w:color w:val="000000"/>
            <w:sz w:val="20"/>
            <w:szCs w:val="20"/>
          </w:rPr>
          <w:delText xml:space="preserve"> client.GetAsync(</w:delText>
        </w:r>
        <w:r w:rsidDel="00D135AE">
          <w:rPr>
            <w:color w:val="A31515"/>
            <w:sz w:val="20"/>
            <w:szCs w:val="20"/>
          </w:rPr>
          <w:delText>"https://localhost:44394/api/Stocks"</w:delText>
        </w:r>
        <w:r w:rsidDel="00D135AE">
          <w:rPr>
            <w:color w:val="000000"/>
            <w:sz w:val="20"/>
            <w:szCs w:val="20"/>
          </w:rPr>
          <w:delText>, token);</w:delText>
        </w:r>
      </w:del>
    </w:p>
    <w:p w14:paraId="599E91AC" w14:textId="204818C7" w:rsidR="00942C25" w:rsidDel="00D135AE" w:rsidRDefault="009C5CA0">
      <w:pPr>
        <w:spacing w:after="0" w:line="240" w:lineRule="auto"/>
        <w:rPr>
          <w:del w:id="4229" w:author="Ravindra Akella" w:date="2019-11-26T09:46:00Z"/>
          <w:color w:val="000000"/>
          <w:sz w:val="20"/>
          <w:szCs w:val="20"/>
        </w:rPr>
      </w:pPr>
      <w:del w:id="4230" w:author="Ravindra Akella" w:date="2019-11-26T09:46:00Z">
        <w:r w:rsidDel="00D135AE">
          <w:rPr>
            <w:color w:val="000000"/>
            <w:sz w:val="20"/>
            <w:szCs w:val="20"/>
          </w:rPr>
          <w:delText xml:space="preserve">                    response.EnsureSuccessStatusCode();</w:delText>
        </w:r>
      </w:del>
    </w:p>
    <w:p w14:paraId="33475B09" w14:textId="383FEE0E" w:rsidR="00942C25" w:rsidDel="00D135AE" w:rsidRDefault="009C5CA0">
      <w:pPr>
        <w:spacing w:after="0" w:line="240" w:lineRule="auto"/>
        <w:rPr>
          <w:del w:id="4231" w:author="Ravindra Akella" w:date="2019-11-26T09:46:00Z"/>
          <w:color w:val="000000"/>
          <w:sz w:val="20"/>
          <w:szCs w:val="20"/>
        </w:rPr>
      </w:pPr>
      <w:del w:id="4232" w:author="Ravindra Akella" w:date="2019-11-26T09:46:00Z">
        <w:r w:rsidDel="00D135AE">
          <w:rPr>
            <w:color w:val="000000"/>
            <w:sz w:val="20"/>
            <w:szCs w:val="20"/>
          </w:rPr>
          <w:delText xml:space="preserve">                    </w:delText>
        </w:r>
        <w:r w:rsidDel="00D135AE">
          <w:rPr>
            <w:color w:val="0000FF"/>
            <w:sz w:val="20"/>
            <w:szCs w:val="20"/>
          </w:rPr>
          <w:delText>var</w:delText>
        </w:r>
        <w:r w:rsidDel="00D135AE">
          <w:rPr>
            <w:color w:val="000000"/>
            <w:sz w:val="20"/>
            <w:szCs w:val="20"/>
          </w:rPr>
          <w:delText xml:space="preserve"> content = </w:delText>
        </w:r>
        <w:r w:rsidDel="00D135AE">
          <w:rPr>
            <w:color w:val="0000FF"/>
            <w:sz w:val="20"/>
            <w:szCs w:val="20"/>
          </w:rPr>
          <w:delText>await</w:delText>
        </w:r>
        <w:r w:rsidDel="00D135AE">
          <w:rPr>
            <w:color w:val="000000"/>
            <w:sz w:val="20"/>
            <w:szCs w:val="20"/>
          </w:rPr>
          <w:delText xml:space="preserve"> response.Content.ReadAsStringAsync();</w:delText>
        </w:r>
      </w:del>
    </w:p>
    <w:p w14:paraId="537C4328" w14:textId="5B6131D5" w:rsidR="00942C25" w:rsidDel="00D135AE" w:rsidRDefault="009C5CA0">
      <w:pPr>
        <w:spacing w:after="0" w:line="240" w:lineRule="auto"/>
        <w:rPr>
          <w:del w:id="4233" w:author="Ravindra Akella" w:date="2019-11-26T09:46:00Z"/>
          <w:color w:val="000000"/>
          <w:sz w:val="20"/>
          <w:szCs w:val="20"/>
        </w:rPr>
      </w:pPr>
      <w:del w:id="4234" w:author="Ravindra Akella" w:date="2019-11-26T09:46:00Z">
        <w:r w:rsidDel="00D135AE">
          <w:rPr>
            <w:color w:val="000000"/>
            <w:sz w:val="20"/>
            <w:szCs w:val="20"/>
          </w:rPr>
          <w:delText xml:space="preserve">                    Console.WriteLine(</w:delText>
        </w:r>
        <w:r w:rsidDel="00D135AE">
          <w:rPr>
            <w:color w:val="A31515"/>
            <w:sz w:val="20"/>
            <w:szCs w:val="20"/>
          </w:rPr>
          <w:delText>"Data retrieved from API"</w:delText>
        </w:r>
        <w:r w:rsidDel="00D135AE">
          <w:rPr>
            <w:color w:val="000000"/>
            <w:sz w:val="20"/>
            <w:szCs w:val="20"/>
          </w:rPr>
          <w:delText>);</w:delText>
        </w:r>
      </w:del>
    </w:p>
    <w:p w14:paraId="61293C08" w14:textId="584CF64E" w:rsidR="00942C25" w:rsidDel="00D135AE" w:rsidRDefault="009C5CA0">
      <w:pPr>
        <w:spacing w:after="0" w:line="240" w:lineRule="auto"/>
        <w:rPr>
          <w:del w:id="4235" w:author="Ravindra Akella" w:date="2019-11-26T09:46:00Z"/>
          <w:color w:val="000000"/>
          <w:sz w:val="20"/>
          <w:szCs w:val="20"/>
        </w:rPr>
      </w:pPr>
      <w:del w:id="4236" w:author="Ravindra Akella" w:date="2019-11-26T09:46:00Z">
        <w:r w:rsidDel="00D135AE">
          <w:rPr>
            <w:color w:val="000000"/>
            <w:sz w:val="20"/>
            <w:szCs w:val="20"/>
          </w:rPr>
          <w:delText xml:space="preserve">                    </w:delText>
        </w:r>
        <w:r w:rsidDel="00D135AE">
          <w:rPr>
            <w:color w:val="0000FF"/>
            <w:sz w:val="20"/>
            <w:szCs w:val="20"/>
          </w:rPr>
          <w:delText>return</w:delText>
        </w:r>
        <w:r w:rsidDel="00D135AE">
          <w:rPr>
            <w:color w:val="000000"/>
            <w:sz w:val="20"/>
            <w:szCs w:val="20"/>
          </w:rPr>
          <w:delText xml:space="preserve"> content;</w:delText>
        </w:r>
      </w:del>
    </w:p>
    <w:p w14:paraId="05F0EB55" w14:textId="4AC392A5" w:rsidR="00942C25" w:rsidDel="00D135AE" w:rsidRDefault="009C5CA0">
      <w:pPr>
        <w:spacing w:after="0" w:line="240" w:lineRule="auto"/>
        <w:rPr>
          <w:del w:id="4237" w:author="Ravindra Akella" w:date="2019-11-26T09:46:00Z"/>
          <w:color w:val="000000"/>
          <w:sz w:val="20"/>
          <w:szCs w:val="20"/>
        </w:rPr>
      </w:pPr>
      <w:del w:id="4238" w:author="Ravindra Akella" w:date="2019-11-26T09:46:00Z">
        <w:r w:rsidDel="00D135AE">
          <w:rPr>
            <w:color w:val="000000"/>
            <w:sz w:val="20"/>
            <w:szCs w:val="20"/>
          </w:rPr>
          <w:delText xml:space="preserve">                }</w:delText>
        </w:r>
      </w:del>
    </w:p>
    <w:p w14:paraId="0680C8FD" w14:textId="00F87AA1" w:rsidR="00942C25" w:rsidDel="00D135AE" w:rsidRDefault="009C5CA0">
      <w:pPr>
        <w:spacing w:after="0" w:line="240" w:lineRule="auto"/>
        <w:rPr>
          <w:del w:id="4239" w:author="Ravindra Akella" w:date="2019-11-26T09:46:00Z"/>
          <w:color w:val="000000"/>
          <w:sz w:val="20"/>
          <w:szCs w:val="20"/>
        </w:rPr>
      </w:pPr>
      <w:del w:id="4240" w:author="Ravindra Akella" w:date="2019-11-26T09:46:00Z">
        <w:r w:rsidDel="00D135AE">
          <w:rPr>
            <w:color w:val="000000"/>
            <w:sz w:val="20"/>
            <w:szCs w:val="20"/>
          </w:rPr>
          <w:delText xml:space="preserve">                </w:delText>
        </w:r>
        <w:r w:rsidDel="00D135AE">
          <w:rPr>
            <w:color w:val="0000FF"/>
            <w:sz w:val="20"/>
            <w:szCs w:val="20"/>
          </w:rPr>
          <w:delText>catch</w:delText>
        </w:r>
        <w:r w:rsidDel="00D135AE">
          <w:rPr>
            <w:color w:val="000000"/>
            <w:sz w:val="20"/>
            <w:szCs w:val="20"/>
          </w:rPr>
          <w:delText xml:space="preserve"> (Exception ex)</w:delText>
        </w:r>
      </w:del>
    </w:p>
    <w:p w14:paraId="15AB52BA" w14:textId="2BC052E0" w:rsidR="00942C25" w:rsidDel="00D135AE" w:rsidRDefault="009C5CA0">
      <w:pPr>
        <w:spacing w:after="0" w:line="240" w:lineRule="auto"/>
        <w:rPr>
          <w:del w:id="4241" w:author="Ravindra Akella" w:date="2019-11-26T09:46:00Z"/>
          <w:color w:val="000000"/>
          <w:sz w:val="20"/>
          <w:szCs w:val="20"/>
        </w:rPr>
      </w:pPr>
      <w:del w:id="4242" w:author="Ravindra Akella" w:date="2019-11-26T09:46:00Z">
        <w:r w:rsidDel="00D135AE">
          <w:rPr>
            <w:color w:val="000000"/>
            <w:sz w:val="20"/>
            <w:szCs w:val="20"/>
          </w:rPr>
          <w:delText xml:space="preserve">                {</w:delText>
        </w:r>
      </w:del>
    </w:p>
    <w:p w14:paraId="6891619D" w14:textId="158D7B4E" w:rsidR="00942C25" w:rsidDel="00D135AE" w:rsidRDefault="009C5CA0">
      <w:pPr>
        <w:spacing w:after="0" w:line="240" w:lineRule="auto"/>
        <w:rPr>
          <w:del w:id="4243" w:author="Ravindra Akella" w:date="2019-11-26T09:46:00Z"/>
          <w:color w:val="000000"/>
          <w:sz w:val="20"/>
          <w:szCs w:val="20"/>
        </w:rPr>
      </w:pPr>
      <w:del w:id="4244" w:author="Ravindra Akella" w:date="2019-11-26T09:46:00Z">
        <w:r w:rsidDel="00D135AE">
          <w:rPr>
            <w:color w:val="000000"/>
            <w:sz w:val="20"/>
            <w:szCs w:val="20"/>
          </w:rPr>
          <w:delText xml:space="preserve">                    Console.WriteLine(</w:delText>
        </w:r>
        <w:r w:rsidDel="00D135AE">
          <w:rPr>
            <w:color w:val="A31515"/>
            <w:sz w:val="20"/>
            <w:szCs w:val="20"/>
          </w:rPr>
          <w:delText xml:space="preserve">$"exception occured in API - </w:delText>
        </w:r>
        <w:r w:rsidDel="00D135AE">
          <w:rPr>
            <w:color w:val="000000"/>
            <w:sz w:val="20"/>
            <w:szCs w:val="20"/>
          </w:rPr>
          <w:delText>{ex.Message}</w:delText>
        </w:r>
        <w:r w:rsidDel="00D135AE">
          <w:rPr>
            <w:color w:val="A31515"/>
            <w:sz w:val="20"/>
            <w:szCs w:val="20"/>
          </w:rPr>
          <w:delText>"</w:delText>
        </w:r>
        <w:r w:rsidDel="00D135AE">
          <w:rPr>
            <w:color w:val="000000"/>
            <w:sz w:val="20"/>
            <w:szCs w:val="20"/>
          </w:rPr>
          <w:delText>);</w:delText>
        </w:r>
      </w:del>
    </w:p>
    <w:p w14:paraId="2C5ABF25" w14:textId="2BE57617" w:rsidR="00942C25" w:rsidDel="00D135AE" w:rsidRDefault="009C5CA0">
      <w:pPr>
        <w:spacing w:after="0" w:line="240" w:lineRule="auto"/>
        <w:rPr>
          <w:del w:id="4245" w:author="Ravindra Akella" w:date="2019-11-26T09:46:00Z"/>
          <w:color w:val="000000"/>
          <w:sz w:val="20"/>
          <w:szCs w:val="20"/>
        </w:rPr>
      </w:pPr>
      <w:del w:id="4246" w:author="Ravindra Akella" w:date="2019-11-26T09:46:00Z">
        <w:r w:rsidDel="00D135AE">
          <w:rPr>
            <w:color w:val="000000"/>
            <w:sz w:val="20"/>
            <w:szCs w:val="20"/>
          </w:rPr>
          <w:delText xml:space="preserve">                    </w:delText>
        </w:r>
        <w:r w:rsidDel="00D135AE">
          <w:rPr>
            <w:color w:val="0000FF"/>
            <w:sz w:val="20"/>
            <w:szCs w:val="20"/>
          </w:rPr>
          <w:delText>throw</w:delText>
        </w:r>
        <w:r w:rsidDel="00D135AE">
          <w:rPr>
            <w:color w:val="000000"/>
            <w:sz w:val="20"/>
            <w:szCs w:val="20"/>
          </w:rPr>
          <w:delText>;</w:delText>
        </w:r>
      </w:del>
    </w:p>
    <w:p w14:paraId="3063B2A1" w14:textId="406801B0" w:rsidR="00942C25" w:rsidDel="00D135AE" w:rsidRDefault="009C5CA0">
      <w:pPr>
        <w:spacing w:after="0" w:line="240" w:lineRule="auto"/>
        <w:rPr>
          <w:del w:id="4247" w:author="Ravindra Akella" w:date="2019-11-26T09:46:00Z"/>
          <w:color w:val="000000"/>
          <w:sz w:val="20"/>
          <w:szCs w:val="20"/>
        </w:rPr>
      </w:pPr>
      <w:del w:id="4248" w:author="Ravindra Akella" w:date="2019-11-26T09:46:00Z">
        <w:r w:rsidDel="00D135AE">
          <w:rPr>
            <w:color w:val="000000"/>
            <w:sz w:val="20"/>
            <w:szCs w:val="20"/>
          </w:rPr>
          <w:delText xml:space="preserve">                }</w:delText>
        </w:r>
      </w:del>
    </w:p>
    <w:p w14:paraId="7BC88933" w14:textId="62BF338D" w:rsidR="00942C25" w:rsidDel="00D135AE" w:rsidRDefault="009C5CA0">
      <w:pPr>
        <w:spacing w:after="0" w:line="240" w:lineRule="auto"/>
        <w:rPr>
          <w:del w:id="4249" w:author="Ravindra Akella" w:date="2019-11-26T09:46:00Z"/>
          <w:color w:val="000000"/>
          <w:sz w:val="20"/>
          <w:szCs w:val="20"/>
        </w:rPr>
      </w:pPr>
      <w:del w:id="4250" w:author="Ravindra Akella" w:date="2019-11-26T09:46:00Z">
        <w:r w:rsidDel="00D135AE">
          <w:rPr>
            <w:color w:val="000000"/>
            <w:sz w:val="20"/>
            <w:szCs w:val="20"/>
          </w:rPr>
          <w:delText xml:space="preserve">            }</w:delText>
        </w:r>
      </w:del>
    </w:p>
    <w:p w14:paraId="57446B01" w14:textId="42E4C9A7" w:rsidR="00942C25" w:rsidDel="00D135AE" w:rsidRDefault="009C5CA0">
      <w:pPr>
        <w:spacing w:after="0" w:line="240" w:lineRule="auto"/>
        <w:rPr>
          <w:del w:id="4251" w:author="Ravindra Akella" w:date="2019-11-26T09:46:00Z"/>
          <w:color w:val="000000"/>
          <w:sz w:val="20"/>
          <w:szCs w:val="20"/>
        </w:rPr>
      </w:pPr>
      <w:del w:id="4252" w:author="Ravindra Akella" w:date="2019-11-26T09:46:00Z">
        <w:r w:rsidDel="00D135AE">
          <w:rPr>
            <w:color w:val="000000"/>
            <w:sz w:val="20"/>
            <w:szCs w:val="20"/>
          </w:rPr>
          <w:delText xml:space="preserve">        }</w:delText>
        </w:r>
      </w:del>
    </w:p>
    <w:p w14:paraId="76C9DA67" w14:textId="77777777" w:rsidR="00942C25" w:rsidRDefault="00942C25">
      <w:pPr>
        <w:spacing w:after="0" w:line="240" w:lineRule="auto"/>
        <w:rPr>
          <w:color w:val="000000"/>
          <w:sz w:val="20"/>
          <w:szCs w:val="20"/>
        </w:rPr>
      </w:pPr>
    </w:p>
    <w:p w14:paraId="38CCA7D7" w14:textId="5C11DBC7" w:rsidR="00942C25" w:rsidDel="002277A7" w:rsidRDefault="009C5CA0">
      <w:pPr>
        <w:spacing w:after="0" w:line="240" w:lineRule="auto"/>
        <w:rPr>
          <w:del w:id="4253" w:author="Ravindra Akella" w:date="2019-11-24T22:16:00Z"/>
          <w:color w:val="000000"/>
          <w:sz w:val="20"/>
          <w:szCs w:val="20"/>
        </w:rPr>
      </w:pPr>
      <w:del w:id="4254" w:author="Ravindra Akella" w:date="2019-11-24T22:16:00Z">
        <w:r w:rsidDel="002277A7">
          <w:rPr>
            <w:color w:val="000000"/>
            <w:sz w:val="20"/>
            <w:szCs w:val="20"/>
          </w:rPr>
          <w:delText xml:space="preserve">        </w:delText>
        </w:r>
        <w:r w:rsidDel="002277A7">
          <w:rPr>
            <w:color w:val="808080"/>
            <w:sz w:val="20"/>
            <w:szCs w:val="20"/>
          </w:rPr>
          <w:delText>///</w:delText>
        </w:r>
        <w:r w:rsidDel="002277A7">
          <w:rPr>
            <w:color w:val="008000"/>
            <w:sz w:val="20"/>
            <w:szCs w:val="20"/>
          </w:rPr>
          <w:delText xml:space="preserve"> </w:delText>
        </w:r>
        <w:r w:rsidDel="002277A7">
          <w:rPr>
            <w:color w:val="808080"/>
            <w:sz w:val="20"/>
            <w:szCs w:val="20"/>
          </w:rPr>
          <w:delText>&lt;summary&gt;</w:delText>
        </w:r>
      </w:del>
    </w:p>
    <w:p w14:paraId="1E4FB7DA"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Begin operation</w:t>
      </w:r>
    </w:p>
    <w:p w14:paraId="734CEA61" w14:textId="3823DEBE" w:rsidR="00942C25" w:rsidDel="002277A7" w:rsidRDefault="009C5CA0">
      <w:pPr>
        <w:spacing w:after="0" w:line="240" w:lineRule="auto"/>
        <w:rPr>
          <w:del w:id="4255" w:author="Ravindra Akella" w:date="2019-11-24T22:16:00Z"/>
          <w:color w:val="000000"/>
          <w:sz w:val="20"/>
          <w:szCs w:val="20"/>
        </w:rPr>
      </w:pPr>
      <w:del w:id="4256" w:author="Ravindra Akella" w:date="2019-11-24T22:16:00Z">
        <w:r w:rsidDel="002277A7">
          <w:rPr>
            <w:color w:val="000000"/>
            <w:sz w:val="20"/>
            <w:szCs w:val="20"/>
          </w:rPr>
          <w:delText xml:space="preserve">        </w:delText>
        </w:r>
        <w:r w:rsidDel="002277A7">
          <w:rPr>
            <w:color w:val="808080"/>
            <w:sz w:val="20"/>
            <w:szCs w:val="20"/>
          </w:rPr>
          <w:delText>///</w:delText>
        </w:r>
        <w:r w:rsidDel="002277A7">
          <w:rPr>
            <w:color w:val="008000"/>
            <w:sz w:val="20"/>
            <w:szCs w:val="20"/>
          </w:rPr>
          <w:delText xml:space="preserve"> </w:delText>
        </w:r>
        <w:r w:rsidDel="002277A7">
          <w:rPr>
            <w:color w:val="808080"/>
            <w:sz w:val="20"/>
            <w:szCs w:val="20"/>
          </w:rPr>
          <w:delText>&lt;/summary&gt;</w:delText>
        </w:r>
      </w:del>
    </w:p>
    <w:p w14:paraId="68C8705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IAsyncResult </w:t>
      </w:r>
      <w:proofErr w:type="spellStart"/>
      <w:r>
        <w:rPr>
          <w:color w:val="000000"/>
          <w:sz w:val="20"/>
          <w:szCs w:val="20"/>
        </w:rPr>
        <w:t>BeginAPI</w:t>
      </w:r>
      <w:proofErr w:type="spellEnd"/>
      <w:r>
        <w:rPr>
          <w:color w:val="000000"/>
          <w:sz w:val="20"/>
          <w:szCs w:val="20"/>
        </w:rPr>
        <w:t xml:space="preserve">(AsyncCallback callback, </w:t>
      </w:r>
      <w:r>
        <w:rPr>
          <w:color w:val="0000FF"/>
          <w:sz w:val="20"/>
          <w:szCs w:val="20"/>
        </w:rPr>
        <w:t>object</w:t>
      </w:r>
      <w:r>
        <w:rPr>
          <w:color w:val="000000"/>
          <w:sz w:val="20"/>
          <w:szCs w:val="20"/>
        </w:rPr>
        <w:t xml:space="preserve"> state)</w:t>
      </w:r>
    </w:p>
    <w:p w14:paraId="6C89AE9C" w14:textId="77777777" w:rsidR="00942C25" w:rsidRDefault="009C5CA0">
      <w:pPr>
        <w:spacing w:after="0" w:line="240" w:lineRule="auto"/>
        <w:rPr>
          <w:color w:val="000000"/>
          <w:sz w:val="20"/>
          <w:szCs w:val="20"/>
        </w:rPr>
      </w:pPr>
      <w:r>
        <w:rPr>
          <w:color w:val="000000"/>
          <w:sz w:val="20"/>
          <w:szCs w:val="20"/>
        </w:rPr>
        <w:t xml:space="preserve">        {</w:t>
      </w:r>
    </w:p>
    <w:p w14:paraId="78FC990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GetStocksAsync(</w:t>
      </w:r>
      <w:proofErr w:type="spellStart"/>
      <w:r>
        <w:rPr>
          <w:color w:val="000000"/>
          <w:sz w:val="20"/>
          <w:szCs w:val="20"/>
        </w:rPr>
        <w:t>cts.Token</w:t>
      </w:r>
      <w:proofErr w:type="spellEnd"/>
      <w:r>
        <w:rPr>
          <w:color w:val="000000"/>
          <w:sz w:val="20"/>
          <w:szCs w:val="20"/>
        </w:rPr>
        <w:t>).</w:t>
      </w:r>
      <w:proofErr w:type="spellStart"/>
      <w:r>
        <w:rPr>
          <w:color w:val="000000"/>
          <w:sz w:val="20"/>
          <w:szCs w:val="20"/>
        </w:rPr>
        <w:t>TAPToApm</w:t>
      </w:r>
      <w:proofErr w:type="spellEnd"/>
      <w:r>
        <w:rPr>
          <w:color w:val="000000"/>
          <w:sz w:val="20"/>
          <w:szCs w:val="20"/>
        </w:rPr>
        <w:t>(callback, state);</w:t>
      </w:r>
    </w:p>
    <w:p w14:paraId="0D883D4D" w14:textId="77777777" w:rsidR="00942C25" w:rsidRDefault="009C5CA0">
      <w:pPr>
        <w:spacing w:after="0" w:line="240" w:lineRule="auto"/>
        <w:rPr>
          <w:color w:val="000000"/>
          <w:sz w:val="20"/>
          <w:szCs w:val="20"/>
        </w:rPr>
      </w:pPr>
      <w:r>
        <w:rPr>
          <w:color w:val="000000"/>
          <w:sz w:val="20"/>
          <w:szCs w:val="20"/>
        </w:rPr>
        <w:t xml:space="preserve">        }</w:t>
      </w:r>
    </w:p>
    <w:p w14:paraId="3EA461A7" w14:textId="77777777" w:rsidR="00942C25" w:rsidRDefault="00942C25">
      <w:pPr>
        <w:spacing w:after="0" w:line="240" w:lineRule="auto"/>
        <w:rPr>
          <w:color w:val="000000"/>
          <w:sz w:val="20"/>
          <w:szCs w:val="20"/>
        </w:rPr>
      </w:pPr>
    </w:p>
    <w:p w14:paraId="434323BA" w14:textId="53C9824B" w:rsidR="00942C25" w:rsidDel="002277A7" w:rsidRDefault="009C5CA0">
      <w:pPr>
        <w:spacing w:after="0" w:line="240" w:lineRule="auto"/>
        <w:rPr>
          <w:del w:id="4257" w:author="Ravindra Akella" w:date="2019-11-24T22:16:00Z"/>
          <w:color w:val="000000"/>
          <w:sz w:val="20"/>
          <w:szCs w:val="20"/>
        </w:rPr>
      </w:pPr>
      <w:del w:id="4258" w:author="Ravindra Akella" w:date="2019-11-24T22:16:00Z">
        <w:r w:rsidDel="002277A7">
          <w:rPr>
            <w:color w:val="000000"/>
            <w:sz w:val="20"/>
            <w:szCs w:val="20"/>
          </w:rPr>
          <w:delText xml:space="preserve">        </w:delText>
        </w:r>
        <w:r w:rsidDel="002277A7">
          <w:rPr>
            <w:color w:val="808080"/>
            <w:sz w:val="20"/>
            <w:szCs w:val="20"/>
          </w:rPr>
          <w:delText>///</w:delText>
        </w:r>
        <w:r w:rsidDel="002277A7">
          <w:rPr>
            <w:color w:val="008000"/>
            <w:sz w:val="20"/>
            <w:szCs w:val="20"/>
          </w:rPr>
          <w:delText xml:space="preserve"> </w:delText>
        </w:r>
        <w:r w:rsidDel="002277A7">
          <w:rPr>
            <w:color w:val="808080"/>
            <w:sz w:val="20"/>
            <w:szCs w:val="20"/>
          </w:rPr>
          <w:delText>&lt;summary&gt;</w:delText>
        </w:r>
      </w:del>
    </w:p>
    <w:p w14:paraId="01BE6B2B" w14:textId="2BDB0E0A" w:rsidR="00942C25" w:rsidDel="002277A7" w:rsidRDefault="009C5CA0" w:rsidP="00103417">
      <w:pPr>
        <w:spacing w:after="0" w:line="240" w:lineRule="auto"/>
        <w:rPr>
          <w:del w:id="4259" w:author="Ravindra Akella" w:date="2019-11-24T22:16:00Z"/>
          <w:color w:val="000000"/>
          <w:sz w:val="20"/>
          <w:szCs w:val="20"/>
        </w:rPr>
      </w:pPr>
      <w:del w:id="4260" w:author="Ravindra Akella" w:date="2019-11-24T22:16:00Z">
        <w:r w:rsidDel="002277A7">
          <w:rPr>
            <w:color w:val="000000"/>
            <w:sz w:val="20"/>
            <w:szCs w:val="20"/>
          </w:rPr>
          <w:delText xml:space="preserve">       </w:delText>
        </w:r>
      </w:del>
      <w:ins w:id="4261" w:author="Ravindra Akella" w:date="2019-11-24T22:16:00Z">
        <w:r w:rsidR="002277A7">
          <w:rPr>
            <w:color w:val="000000"/>
            <w:sz w:val="20"/>
            <w:szCs w:val="20"/>
          </w:rPr>
          <w:t xml:space="preserve">        </w:t>
        </w:r>
      </w:ins>
      <w:r>
        <w:rPr>
          <w:color w:val="000000"/>
          <w:sz w:val="20"/>
          <w:szCs w:val="20"/>
        </w:rPr>
        <w:t xml:space="preserve"> </w:t>
      </w:r>
      <w:r>
        <w:rPr>
          <w:color w:val="808080"/>
          <w:sz w:val="20"/>
          <w:szCs w:val="20"/>
        </w:rPr>
        <w:t>///</w:t>
      </w:r>
      <w:r>
        <w:rPr>
          <w:color w:val="008000"/>
          <w:sz w:val="20"/>
          <w:szCs w:val="20"/>
        </w:rPr>
        <w:t xml:space="preserve"> End operation</w:t>
      </w:r>
    </w:p>
    <w:p w14:paraId="012206E0" w14:textId="161E84D8" w:rsidR="00942C25" w:rsidRDefault="009C5CA0">
      <w:pPr>
        <w:spacing w:after="0" w:line="240" w:lineRule="auto"/>
        <w:rPr>
          <w:color w:val="000000"/>
          <w:sz w:val="20"/>
          <w:szCs w:val="20"/>
        </w:rPr>
      </w:pPr>
      <w:r>
        <w:rPr>
          <w:color w:val="000000"/>
          <w:sz w:val="20"/>
          <w:szCs w:val="20"/>
        </w:rPr>
        <w:t xml:space="preserve">        </w:t>
      </w:r>
      <w:del w:id="4262" w:author="Ravindra Akella" w:date="2019-11-24T22:16:00Z">
        <w:r w:rsidDel="002277A7">
          <w:rPr>
            <w:color w:val="808080"/>
            <w:sz w:val="20"/>
            <w:szCs w:val="20"/>
          </w:rPr>
          <w:delText>///</w:delText>
        </w:r>
        <w:r w:rsidDel="002277A7">
          <w:rPr>
            <w:color w:val="008000"/>
            <w:sz w:val="20"/>
            <w:szCs w:val="20"/>
          </w:rPr>
          <w:delText xml:space="preserve"> </w:delText>
        </w:r>
        <w:r w:rsidDel="002277A7">
          <w:rPr>
            <w:color w:val="808080"/>
            <w:sz w:val="20"/>
            <w:szCs w:val="20"/>
          </w:rPr>
          <w:delText>&lt;/summary&gt;</w:delText>
        </w:r>
      </w:del>
    </w:p>
    <w:p w14:paraId="116E5FF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string</w:t>
      </w:r>
      <w:r>
        <w:rPr>
          <w:color w:val="000000"/>
          <w:sz w:val="20"/>
          <w:szCs w:val="20"/>
        </w:rPr>
        <w:t xml:space="preserve"> </w:t>
      </w:r>
      <w:proofErr w:type="spellStart"/>
      <w:r>
        <w:rPr>
          <w:color w:val="000000"/>
          <w:sz w:val="20"/>
          <w:szCs w:val="20"/>
        </w:rPr>
        <w:t>EndAPI</w:t>
      </w:r>
      <w:proofErr w:type="spellEnd"/>
      <w:r>
        <w:rPr>
          <w:color w:val="000000"/>
          <w:sz w:val="20"/>
          <w:szCs w:val="20"/>
        </w:rPr>
        <w:t xml:space="preserve">(IAsyncResult </w:t>
      </w:r>
      <w:proofErr w:type="spellStart"/>
      <w:r>
        <w:rPr>
          <w:color w:val="000000"/>
          <w:sz w:val="20"/>
          <w:szCs w:val="20"/>
        </w:rPr>
        <w:t>asyncResult</w:t>
      </w:r>
      <w:proofErr w:type="spellEnd"/>
      <w:r>
        <w:rPr>
          <w:color w:val="000000"/>
          <w:sz w:val="20"/>
          <w:szCs w:val="20"/>
        </w:rPr>
        <w:t>)</w:t>
      </w:r>
    </w:p>
    <w:p w14:paraId="52649E74" w14:textId="77777777" w:rsidR="00942C25" w:rsidRDefault="009C5CA0">
      <w:pPr>
        <w:spacing w:after="0" w:line="240" w:lineRule="auto"/>
        <w:rPr>
          <w:color w:val="000000"/>
          <w:sz w:val="20"/>
          <w:szCs w:val="20"/>
        </w:rPr>
      </w:pPr>
      <w:r>
        <w:rPr>
          <w:color w:val="000000"/>
          <w:sz w:val="20"/>
          <w:szCs w:val="20"/>
        </w:rPr>
        <w:t xml:space="preserve">        {</w:t>
      </w:r>
    </w:p>
    <w:p w14:paraId="791FAE6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4F725E70" w14:textId="77777777" w:rsidR="00942C25" w:rsidRDefault="009C5CA0">
      <w:pPr>
        <w:spacing w:after="0" w:line="240" w:lineRule="auto"/>
        <w:rPr>
          <w:color w:val="000000"/>
          <w:sz w:val="20"/>
          <w:szCs w:val="20"/>
        </w:rPr>
      </w:pPr>
      <w:r>
        <w:rPr>
          <w:color w:val="000000"/>
          <w:sz w:val="20"/>
          <w:szCs w:val="20"/>
        </w:rPr>
        <w:t xml:space="preserve">            {</w:t>
      </w:r>
    </w:p>
    <w:p w14:paraId="719DD15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((Task&lt;</w:t>
      </w:r>
      <w:r>
        <w:rPr>
          <w:color w:val="0000FF"/>
          <w:sz w:val="20"/>
          <w:szCs w:val="20"/>
        </w:rPr>
        <w:t>string</w:t>
      </w:r>
      <w:r>
        <w:rPr>
          <w:color w:val="000000"/>
          <w:sz w:val="20"/>
          <w:szCs w:val="20"/>
        </w:rPr>
        <w:t>&gt;)</w:t>
      </w:r>
      <w:proofErr w:type="spellStart"/>
      <w:r>
        <w:rPr>
          <w:color w:val="000000"/>
          <w:sz w:val="20"/>
          <w:szCs w:val="20"/>
        </w:rPr>
        <w:t>asyncResult</w:t>
      </w:r>
      <w:proofErr w:type="spellEnd"/>
      <w:r>
        <w:rPr>
          <w:color w:val="000000"/>
          <w:sz w:val="20"/>
          <w:szCs w:val="20"/>
        </w:rPr>
        <w:t>).Result;</w:t>
      </w:r>
    </w:p>
    <w:p w14:paraId="4E75E574" w14:textId="77777777" w:rsidR="00942C25" w:rsidRDefault="009C5CA0">
      <w:pPr>
        <w:spacing w:after="0" w:line="240" w:lineRule="auto"/>
        <w:rPr>
          <w:color w:val="000000"/>
          <w:sz w:val="20"/>
          <w:szCs w:val="20"/>
        </w:rPr>
      </w:pPr>
      <w:r>
        <w:rPr>
          <w:color w:val="000000"/>
          <w:sz w:val="20"/>
          <w:szCs w:val="20"/>
        </w:rPr>
        <w:lastRenderedPageBreak/>
        <w:t xml:space="preserve">            }</w:t>
      </w:r>
    </w:p>
    <w:p w14:paraId="1BF078F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ex)</w:t>
      </w:r>
    </w:p>
    <w:p w14:paraId="735D9629" w14:textId="77777777" w:rsidR="00942C25" w:rsidRDefault="009C5CA0">
      <w:pPr>
        <w:spacing w:after="0" w:line="240" w:lineRule="auto"/>
        <w:rPr>
          <w:color w:val="000000"/>
          <w:sz w:val="20"/>
          <w:szCs w:val="20"/>
        </w:rPr>
      </w:pPr>
      <w:r>
        <w:rPr>
          <w:color w:val="000000"/>
          <w:sz w:val="20"/>
          <w:szCs w:val="20"/>
        </w:rPr>
        <w:t xml:space="preserve">            {</w:t>
      </w:r>
    </w:p>
    <w:p w14:paraId="68569B74" w14:textId="77777777" w:rsidR="00942C25" w:rsidRDefault="009C5CA0">
      <w:pPr>
        <w:spacing w:after="0" w:line="240" w:lineRule="auto"/>
        <w:rPr>
          <w:color w:val="000000"/>
          <w:sz w:val="20"/>
          <w:szCs w:val="20"/>
        </w:rPr>
      </w:pPr>
      <w:r>
        <w:rPr>
          <w:color w:val="000000"/>
          <w:sz w:val="20"/>
          <w:szCs w:val="20"/>
        </w:rPr>
        <w:t xml:space="preserve">                List&lt;Tuple&lt;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&gt;&gt; errors = </w:t>
      </w:r>
      <w:proofErr w:type="spellStart"/>
      <w:r>
        <w:rPr>
          <w:color w:val="000000"/>
          <w:sz w:val="20"/>
          <w:szCs w:val="20"/>
        </w:rPr>
        <w:t>ex.Flatten</w:t>
      </w:r>
      <w:proofErr w:type="spellEnd"/>
      <w:r>
        <w:rPr>
          <w:color w:val="000000"/>
          <w:sz w:val="20"/>
          <w:szCs w:val="20"/>
        </w:rPr>
        <w:t xml:space="preserve">().InnerExceptions.Select(x =&gt; </w:t>
      </w:r>
      <w:r>
        <w:rPr>
          <w:color w:val="0000FF"/>
          <w:sz w:val="20"/>
          <w:szCs w:val="20"/>
        </w:rPr>
        <w:t>new</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&gt;(x.Message, </w:t>
      </w:r>
      <w:proofErr w:type="spellStart"/>
      <w:r>
        <w:rPr>
          <w:color w:val="000000"/>
          <w:sz w:val="20"/>
          <w:szCs w:val="20"/>
        </w:rPr>
        <w:t>x.StackTrace</w:t>
      </w:r>
      <w:proofErr w:type="spellEnd"/>
      <w:r>
        <w:rPr>
          <w:color w:val="000000"/>
          <w:sz w:val="20"/>
          <w:szCs w:val="20"/>
        </w:rPr>
        <w:t>)).ToList();</w:t>
      </w:r>
    </w:p>
    <w:p w14:paraId="5D96950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counter = 0;</w:t>
      </w:r>
    </w:p>
    <w:p w14:paraId="74DFBF8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foreach</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 error </w:t>
      </w:r>
      <w:r>
        <w:rPr>
          <w:color w:val="0000FF"/>
          <w:sz w:val="20"/>
          <w:szCs w:val="20"/>
        </w:rPr>
        <w:t>in</w:t>
      </w:r>
      <w:r>
        <w:rPr>
          <w:color w:val="000000"/>
          <w:sz w:val="20"/>
          <w:szCs w:val="20"/>
        </w:rPr>
        <w:t xml:space="preserve"> errors)</w:t>
      </w:r>
    </w:p>
    <w:p w14:paraId="46C3684C" w14:textId="77777777" w:rsidR="00942C25" w:rsidRDefault="009C5CA0">
      <w:pPr>
        <w:spacing w:after="0" w:line="240" w:lineRule="auto"/>
        <w:rPr>
          <w:color w:val="000000"/>
          <w:sz w:val="20"/>
          <w:szCs w:val="20"/>
        </w:rPr>
      </w:pPr>
      <w:r>
        <w:rPr>
          <w:color w:val="000000"/>
          <w:sz w:val="20"/>
          <w:szCs w:val="20"/>
        </w:rPr>
        <w:t xml:space="preserve">                {</w:t>
      </w:r>
    </w:p>
    <w:p w14:paraId="518505BF" w14:textId="77777777" w:rsidR="00942C25" w:rsidRDefault="009C5CA0">
      <w:pPr>
        <w:spacing w:after="0" w:line="240" w:lineRule="auto"/>
        <w:rPr>
          <w:color w:val="000000"/>
          <w:sz w:val="20"/>
          <w:szCs w:val="20"/>
        </w:rPr>
      </w:pPr>
      <w:r>
        <w:rPr>
          <w:color w:val="000000"/>
          <w:sz w:val="20"/>
          <w:szCs w:val="20"/>
        </w:rPr>
        <w:t xml:space="preserve">                    counter++;</w:t>
      </w:r>
    </w:p>
    <w:p w14:paraId="773A5DEE"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{error.Item1}</w:t>
      </w:r>
      <w:r>
        <w:rPr>
          <w:color w:val="A31515"/>
          <w:sz w:val="20"/>
          <w:szCs w:val="20"/>
        </w:rPr>
        <w:t xml:space="preserve"> \n </w:t>
      </w:r>
      <w:proofErr w:type="spellStart"/>
      <w:r>
        <w:rPr>
          <w:color w:val="A31515"/>
          <w:sz w:val="20"/>
          <w:szCs w:val="20"/>
        </w:rPr>
        <w:t>Innerstack</w:t>
      </w:r>
      <w:proofErr w:type="spellEnd"/>
      <w:r>
        <w:rPr>
          <w:color w:val="A31515"/>
          <w:sz w:val="20"/>
          <w:szCs w:val="20"/>
        </w:rPr>
        <w:t xml:space="preserve"> \n </w:t>
      </w:r>
      <w:r>
        <w:rPr>
          <w:color w:val="000000"/>
          <w:sz w:val="20"/>
          <w:szCs w:val="20"/>
        </w:rPr>
        <w:t>{error.Item2}</w:t>
      </w:r>
      <w:r>
        <w:rPr>
          <w:color w:val="A31515"/>
          <w:sz w:val="20"/>
          <w:szCs w:val="20"/>
        </w:rPr>
        <w:t xml:space="preserve"> \n"</w:t>
      </w:r>
      <w:r>
        <w:rPr>
          <w:color w:val="000000"/>
          <w:sz w:val="20"/>
          <w:szCs w:val="20"/>
        </w:rPr>
        <w:t>);</w:t>
      </w:r>
    </w:p>
    <w:p w14:paraId="153262BB" w14:textId="77777777" w:rsidR="00942C25" w:rsidRDefault="009C5CA0">
      <w:pPr>
        <w:spacing w:after="0" w:line="240" w:lineRule="auto"/>
        <w:rPr>
          <w:color w:val="000000"/>
          <w:sz w:val="20"/>
          <w:szCs w:val="20"/>
        </w:rPr>
      </w:pPr>
      <w:r>
        <w:rPr>
          <w:color w:val="000000"/>
          <w:sz w:val="20"/>
          <w:szCs w:val="20"/>
        </w:rPr>
        <w:t xml:space="preserve">                }</w:t>
      </w:r>
    </w:p>
    <w:p w14:paraId="49026FB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r>
        <w:rPr>
          <w:color w:val="A31515"/>
          <w:sz w:val="20"/>
          <w:szCs w:val="20"/>
        </w:rPr>
        <w:t xml:space="preserve">$"Exception </w:t>
      </w:r>
      <w:proofErr w:type="spellStart"/>
      <w:r>
        <w:rPr>
          <w:color w:val="A31515"/>
          <w:sz w:val="20"/>
          <w:szCs w:val="20"/>
        </w:rPr>
        <w:t>occured</w:t>
      </w:r>
      <w:proofErr w:type="spellEnd"/>
      <w:r>
        <w:rPr>
          <w:color w:val="A31515"/>
          <w:sz w:val="20"/>
          <w:szCs w:val="20"/>
        </w:rPr>
        <w:t xml:space="preserve"> - </w:t>
      </w:r>
      <w:r>
        <w:rPr>
          <w:color w:val="000000"/>
          <w:sz w:val="20"/>
          <w:szCs w:val="20"/>
        </w:rPr>
        <w:t>{</w:t>
      </w:r>
      <w:proofErr w:type="spellStart"/>
      <w:r>
        <w:rPr>
          <w:color w:val="000000"/>
          <w:sz w:val="20"/>
          <w:szCs w:val="20"/>
        </w:rPr>
        <w:t>ex.Message</w:t>
      </w:r>
      <w:proofErr w:type="spellEnd"/>
      <w:r>
        <w:rPr>
          <w:color w:val="000000"/>
          <w:sz w:val="20"/>
          <w:szCs w:val="20"/>
        </w:rPr>
        <w:t>}</w:t>
      </w:r>
      <w:r>
        <w:rPr>
          <w:color w:val="A31515"/>
          <w:sz w:val="20"/>
          <w:szCs w:val="20"/>
        </w:rPr>
        <w:t>"</w:t>
      </w:r>
      <w:r>
        <w:rPr>
          <w:color w:val="000000"/>
          <w:sz w:val="20"/>
          <w:szCs w:val="20"/>
        </w:rPr>
        <w:t>;</w:t>
      </w:r>
    </w:p>
    <w:p w14:paraId="7D8543EE" w14:textId="77777777" w:rsidR="00942C25" w:rsidRDefault="009C5CA0">
      <w:pPr>
        <w:spacing w:after="0" w:line="240" w:lineRule="auto"/>
        <w:rPr>
          <w:color w:val="000000"/>
          <w:sz w:val="20"/>
          <w:szCs w:val="20"/>
        </w:rPr>
      </w:pPr>
      <w:r>
        <w:rPr>
          <w:color w:val="000000"/>
          <w:sz w:val="20"/>
          <w:szCs w:val="20"/>
        </w:rPr>
        <w:t xml:space="preserve">            }</w:t>
      </w:r>
    </w:p>
    <w:p w14:paraId="7C8BE9FC" w14:textId="77777777" w:rsidR="00942C25" w:rsidRDefault="009C5CA0">
      <w:pPr>
        <w:spacing w:after="0" w:line="240" w:lineRule="auto"/>
        <w:rPr>
          <w:color w:val="000000"/>
          <w:sz w:val="20"/>
          <w:szCs w:val="20"/>
        </w:rPr>
      </w:pPr>
      <w:r>
        <w:rPr>
          <w:color w:val="000000"/>
          <w:sz w:val="20"/>
          <w:szCs w:val="20"/>
        </w:rPr>
        <w:t xml:space="preserve">        }</w:t>
      </w:r>
    </w:p>
    <w:p w14:paraId="1E9C5160" w14:textId="77777777" w:rsidR="00942C25" w:rsidRDefault="00942C25">
      <w:pPr>
        <w:spacing w:after="0" w:line="240" w:lineRule="auto"/>
        <w:rPr>
          <w:color w:val="000000"/>
          <w:sz w:val="20"/>
          <w:szCs w:val="20"/>
        </w:rPr>
      </w:pPr>
    </w:p>
    <w:p w14:paraId="6DEA87D8" w14:textId="43DDAFFE" w:rsidR="00942C25" w:rsidDel="001F308F" w:rsidRDefault="009C5CA0">
      <w:pPr>
        <w:spacing w:after="0" w:line="240" w:lineRule="auto"/>
        <w:rPr>
          <w:del w:id="4263" w:author="Ravindra Akella" w:date="2019-11-24T22:16:00Z"/>
          <w:color w:val="000000"/>
          <w:sz w:val="20"/>
          <w:szCs w:val="20"/>
        </w:rPr>
      </w:pPr>
      <w:del w:id="4264" w:author="Ravindra Akella" w:date="2019-11-24T22:16:00Z">
        <w:r w:rsidDel="001F308F">
          <w:rPr>
            <w:color w:val="000000"/>
            <w:sz w:val="20"/>
            <w:szCs w:val="20"/>
          </w:rPr>
          <w:delText xml:space="preserve">        </w:delText>
        </w:r>
        <w:r w:rsidDel="001F308F">
          <w:rPr>
            <w:color w:val="808080"/>
            <w:sz w:val="20"/>
            <w:szCs w:val="20"/>
          </w:rPr>
          <w:delText>///</w:delText>
        </w:r>
        <w:r w:rsidDel="001F308F">
          <w:rPr>
            <w:color w:val="008000"/>
            <w:sz w:val="20"/>
            <w:szCs w:val="20"/>
          </w:rPr>
          <w:delText xml:space="preserve"> </w:delText>
        </w:r>
        <w:r w:rsidDel="001F308F">
          <w:rPr>
            <w:color w:val="808080"/>
            <w:sz w:val="20"/>
            <w:szCs w:val="20"/>
          </w:rPr>
          <w:delText>&lt;summary&gt;</w:delText>
        </w:r>
      </w:del>
    </w:p>
    <w:p w14:paraId="596A5D9B"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Callback</w:t>
      </w:r>
    </w:p>
    <w:p w14:paraId="6095F220" w14:textId="58E52B14" w:rsidR="00942C25" w:rsidDel="001F308F" w:rsidRDefault="009C5CA0">
      <w:pPr>
        <w:spacing w:after="0" w:line="240" w:lineRule="auto"/>
        <w:rPr>
          <w:del w:id="4265" w:author="Ravindra Akella" w:date="2019-11-24T22:16:00Z"/>
          <w:color w:val="000000"/>
          <w:sz w:val="20"/>
          <w:szCs w:val="20"/>
        </w:rPr>
      </w:pPr>
      <w:del w:id="4266" w:author="Ravindra Akella" w:date="2019-11-24T22:16:00Z">
        <w:r w:rsidDel="001F308F">
          <w:rPr>
            <w:color w:val="000000"/>
            <w:sz w:val="20"/>
            <w:szCs w:val="20"/>
          </w:rPr>
          <w:delText xml:space="preserve">        </w:delText>
        </w:r>
        <w:r w:rsidDel="001F308F">
          <w:rPr>
            <w:color w:val="808080"/>
            <w:sz w:val="20"/>
            <w:szCs w:val="20"/>
          </w:rPr>
          <w:delText>///</w:delText>
        </w:r>
        <w:r w:rsidDel="001F308F">
          <w:rPr>
            <w:color w:val="008000"/>
            <w:sz w:val="20"/>
            <w:szCs w:val="20"/>
          </w:rPr>
          <w:delText xml:space="preserve"> </w:delText>
        </w:r>
        <w:r w:rsidDel="001F308F">
          <w:rPr>
            <w:color w:val="808080"/>
            <w:sz w:val="20"/>
            <w:szCs w:val="20"/>
          </w:rPr>
          <w:delText>&lt;/summary&gt;</w:delText>
        </w:r>
      </w:del>
    </w:p>
    <w:p w14:paraId="7376A84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EndAPIUsingCallback</w:t>
      </w:r>
      <w:proofErr w:type="spellEnd"/>
      <w:r>
        <w:rPr>
          <w:color w:val="000000"/>
          <w:sz w:val="20"/>
          <w:szCs w:val="20"/>
        </w:rPr>
        <w:t xml:space="preserve">(IAsyncResult </w:t>
      </w:r>
      <w:proofErr w:type="spellStart"/>
      <w:r>
        <w:rPr>
          <w:color w:val="000000"/>
          <w:sz w:val="20"/>
          <w:szCs w:val="20"/>
        </w:rPr>
        <w:t>asyncResult</w:t>
      </w:r>
      <w:proofErr w:type="spellEnd"/>
      <w:r>
        <w:rPr>
          <w:color w:val="000000"/>
          <w:sz w:val="20"/>
          <w:szCs w:val="20"/>
        </w:rPr>
        <w:t>)</w:t>
      </w:r>
    </w:p>
    <w:p w14:paraId="2A220F19" w14:textId="77777777" w:rsidR="00942C25" w:rsidRDefault="009C5CA0">
      <w:pPr>
        <w:spacing w:after="0" w:line="240" w:lineRule="auto"/>
        <w:rPr>
          <w:color w:val="000000"/>
          <w:sz w:val="20"/>
          <w:szCs w:val="20"/>
        </w:rPr>
      </w:pPr>
      <w:r>
        <w:rPr>
          <w:color w:val="000000"/>
          <w:sz w:val="20"/>
          <w:szCs w:val="20"/>
        </w:rPr>
        <w:t xml:space="preserve">        {</w:t>
      </w:r>
    </w:p>
    <w:p w14:paraId="77A9F63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w:t>
      </w:r>
      <w:proofErr w:type="spellStart"/>
      <w:r>
        <w:rPr>
          <w:color w:val="000000"/>
          <w:sz w:val="20"/>
          <w:szCs w:val="20"/>
        </w:rPr>
        <w:t>apiResponse</w:t>
      </w:r>
      <w:proofErr w:type="spellEnd"/>
      <w:r>
        <w:rPr>
          <w:color w:val="000000"/>
          <w:sz w:val="20"/>
          <w:szCs w:val="20"/>
        </w:rPr>
        <w:t xml:space="preserve"> = ((Task&lt;</w:t>
      </w:r>
      <w:r>
        <w:rPr>
          <w:color w:val="0000FF"/>
          <w:sz w:val="20"/>
          <w:szCs w:val="20"/>
        </w:rPr>
        <w:t>string</w:t>
      </w:r>
      <w:r>
        <w:rPr>
          <w:color w:val="000000"/>
          <w:sz w:val="20"/>
          <w:szCs w:val="20"/>
        </w:rPr>
        <w:t>&gt;)</w:t>
      </w:r>
      <w:proofErr w:type="spellStart"/>
      <w:r>
        <w:rPr>
          <w:color w:val="000000"/>
          <w:sz w:val="20"/>
          <w:szCs w:val="20"/>
        </w:rPr>
        <w:t>asyncResult</w:t>
      </w:r>
      <w:proofErr w:type="spellEnd"/>
      <w:r>
        <w:rPr>
          <w:color w:val="000000"/>
          <w:sz w:val="20"/>
          <w:szCs w:val="20"/>
        </w:rPr>
        <w:t>).Result;</w:t>
      </w:r>
    </w:p>
    <w:p w14:paraId="4E5693E9"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$"API response - </w:t>
      </w:r>
      <w:r>
        <w:rPr>
          <w:color w:val="000000"/>
          <w:sz w:val="20"/>
          <w:szCs w:val="20"/>
        </w:rPr>
        <w:t>{</w:t>
      </w:r>
      <w:proofErr w:type="spellStart"/>
      <w:r>
        <w:rPr>
          <w:color w:val="000000"/>
          <w:sz w:val="20"/>
          <w:szCs w:val="20"/>
        </w:rPr>
        <w:t>apiResponse</w:t>
      </w:r>
      <w:proofErr w:type="spellEnd"/>
      <w:r>
        <w:rPr>
          <w:color w:val="000000"/>
          <w:sz w:val="20"/>
          <w:szCs w:val="20"/>
        </w:rPr>
        <w:t>}</w:t>
      </w:r>
      <w:r>
        <w:rPr>
          <w:color w:val="A31515"/>
          <w:sz w:val="20"/>
          <w:szCs w:val="20"/>
        </w:rPr>
        <w:t>"</w:t>
      </w:r>
      <w:r>
        <w:rPr>
          <w:color w:val="000000"/>
          <w:sz w:val="20"/>
          <w:szCs w:val="20"/>
        </w:rPr>
        <w:t>);</w:t>
      </w:r>
    </w:p>
    <w:p w14:paraId="6A7530E0" w14:textId="77777777" w:rsidR="00942C25" w:rsidRDefault="009C5CA0">
      <w:pPr>
        <w:spacing w:after="0" w:line="240" w:lineRule="auto"/>
        <w:rPr>
          <w:color w:val="000000"/>
          <w:sz w:val="20"/>
          <w:szCs w:val="20"/>
        </w:rPr>
      </w:pPr>
      <w:r>
        <w:rPr>
          <w:color w:val="000000"/>
          <w:sz w:val="20"/>
          <w:szCs w:val="20"/>
        </w:rPr>
        <w:t xml:space="preserve">        }</w:t>
      </w:r>
    </w:p>
    <w:p w14:paraId="2CE0FC69" w14:textId="77777777" w:rsidR="00942C25" w:rsidRDefault="009C5CA0">
      <w:pPr>
        <w:rPr>
          <w:color w:val="000000"/>
          <w:sz w:val="20"/>
          <w:szCs w:val="20"/>
        </w:rPr>
      </w:pPr>
      <w:r>
        <w:rPr>
          <w:color w:val="000000"/>
          <w:sz w:val="20"/>
          <w:szCs w:val="20"/>
        </w:rPr>
        <w:t xml:space="preserve">    }</w:t>
      </w:r>
    </w:p>
    <w:p w14:paraId="4E40055C" w14:textId="574D40D2"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As you can see </w:t>
      </w:r>
      <w:ins w:id="4267" w:author="Ravindra Akella" w:date="2019-11-26T09:49:00Z">
        <w:r w:rsidR="002A2103">
          <w:rPr>
            <w:rFonts w:ascii="Palatino Linotype" w:eastAsia="Palatino Linotype" w:hAnsi="Palatino Linotype" w:cs="Palatino Linotype"/>
            <w:color w:val="000000"/>
            <w:sz w:val="21"/>
            <w:szCs w:val="21"/>
          </w:rPr>
          <w:t>we</w:t>
        </w:r>
      </w:ins>
      <w:del w:id="4268" w:author="Ravindra Akella" w:date="2019-11-26T09:49:00Z">
        <w:r w:rsidDel="002A2103">
          <w:rPr>
            <w:rFonts w:ascii="Palatino Linotype" w:eastAsia="Palatino Linotype" w:hAnsi="Palatino Linotype" w:cs="Palatino Linotype"/>
            <w:color w:val="000000"/>
            <w:sz w:val="21"/>
            <w:szCs w:val="21"/>
          </w:rPr>
          <w:delText>I</w:delText>
        </w:r>
      </w:del>
      <w:r>
        <w:rPr>
          <w:rFonts w:ascii="Palatino Linotype" w:eastAsia="Palatino Linotype" w:hAnsi="Palatino Linotype" w:cs="Palatino Linotype"/>
          <w:color w:val="000000"/>
          <w:sz w:val="21"/>
          <w:szCs w:val="21"/>
        </w:rPr>
        <w:t xml:space="preserve"> have implemented both variants one with callback and another without, </w:t>
      </w:r>
      <w:r>
        <w:rPr>
          <w:rFonts w:ascii="Palatino Linotype" w:eastAsia="Palatino Linotype" w:hAnsi="Palatino Linotype" w:cs="Palatino Linotype"/>
          <w:sz w:val="21"/>
          <w:szCs w:val="21"/>
        </w:rPr>
        <w:t>Of Course</w:t>
      </w:r>
      <w:r>
        <w:rPr>
          <w:rFonts w:ascii="Palatino Linotype" w:eastAsia="Palatino Linotype" w:hAnsi="Palatino Linotype" w:cs="Palatino Linotype"/>
          <w:color w:val="000000"/>
          <w:sz w:val="21"/>
          <w:szCs w:val="21"/>
        </w:rPr>
        <w:t xml:space="preserve"> there is more we could do here but</w:t>
      </w:r>
      <w:del w:id="4269" w:author="Ravindra Akella" w:date="2019-11-26T09:49:00Z">
        <w:r w:rsidDel="002575B4">
          <w:rPr>
            <w:rFonts w:ascii="Palatino Linotype" w:eastAsia="Palatino Linotype" w:hAnsi="Palatino Linotype" w:cs="Palatino Linotype"/>
            <w:color w:val="000000"/>
            <w:sz w:val="21"/>
            <w:szCs w:val="21"/>
          </w:rPr>
          <w:delText xml:space="preserve"> our</w:delText>
        </w:r>
      </w:del>
      <w:r>
        <w:rPr>
          <w:rFonts w:ascii="Palatino Linotype" w:eastAsia="Palatino Linotype" w:hAnsi="Palatino Linotype" w:cs="Palatino Linotype"/>
          <w:color w:val="000000"/>
          <w:sz w:val="21"/>
          <w:szCs w:val="21"/>
        </w:rPr>
        <w:t xml:space="preserve"> this </w:t>
      </w:r>
      <w:r>
        <w:rPr>
          <w:rFonts w:ascii="Palatino Linotype" w:eastAsia="Palatino Linotype" w:hAnsi="Palatino Linotype" w:cs="Palatino Linotype"/>
          <w:sz w:val="21"/>
          <w:szCs w:val="21"/>
        </w:rPr>
        <w:t>is a good</w:t>
      </w:r>
      <w:r>
        <w:rPr>
          <w:rFonts w:ascii="Palatino Linotype" w:eastAsia="Palatino Linotype" w:hAnsi="Palatino Linotype" w:cs="Palatino Linotype"/>
          <w:color w:val="000000"/>
          <w:sz w:val="21"/>
          <w:szCs w:val="21"/>
        </w:rPr>
        <w:t xml:space="preserve"> </w:t>
      </w:r>
      <w:r>
        <w:rPr>
          <w:rFonts w:ascii="Palatino Linotype" w:eastAsia="Palatino Linotype" w:hAnsi="Palatino Linotype" w:cs="Palatino Linotype"/>
          <w:sz w:val="21"/>
          <w:szCs w:val="21"/>
        </w:rPr>
        <w:t>starting</w:t>
      </w:r>
      <w:r>
        <w:rPr>
          <w:rFonts w:ascii="Palatino Linotype" w:eastAsia="Palatino Linotype" w:hAnsi="Palatino Linotype" w:cs="Palatino Linotype"/>
          <w:color w:val="000000"/>
          <w:sz w:val="21"/>
          <w:szCs w:val="21"/>
        </w:rPr>
        <w:t xml:space="preserve"> point if </w:t>
      </w:r>
      <w:r>
        <w:rPr>
          <w:rFonts w:ascii="Palatino Linotype" w:eastAsia="Palatino Linotype" w:hAnsi="Palatino Linotype" w:cs="Palatino Linotype"/>
          <w:sz w:val="21"/>
          <w:szCs w:val="21"/>
        </w:rPr>
        <w:t>need arises</w:t>
      </w:r>
      <w:r>
        <w:rPr>
          <w:rFonts w:ascii="Palatino Linotype" w:eastAsia="Palatino Linotype" w:hAnsi="Palatino Linotype" w:cs="Palatino Linotype"/>
          <w:color w:val="000000"/>
          <w:sz w:val="21"/>
          <w:szCs w:val="21"/>
        </w:rPr>
        <w:t xml:space="preserve"> to write </w:t>
      </w:r>
      <w:r>
        <w:rPr>
          <w:rFonts w:ascii="Palatino Linotype" w:eastAsia="Palatino Linotype" w:hAnsi="Palatino Linotype" w:cs="Palatino Linotype"/>
          <w:sz w:val="21"/>
          <w:szCs w:val="21"/>
        </w:rPr>
        <w:t>an APM</w:t>
      </w:r>
      <w:r>
        <w:rPr>
          <w:rFonts w:ascii="Palatino Linotype" w:eastAsia="Palatino Linotype" w:hAnsi="Palatino Linotype" w:cs="Palatino Linotype"/>
          <w:color w:val="000000"/>
          <w:sz w:val="21"/>
          <w:szCs w:val="21"/>
        </w:rPr>
        <w:t xml:space="preserve"> wrapper over TAP methods.</w:t>
      </w:r>
    </w:p>
    <w:p w14:paraId="091A83A0" w14:textId="77777777"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Event-based Asynchronous pattern (EAP)</w:t>
      </w:r>
    </w:p>
    <w:p w14:paraId="59384580"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Event based Asynchronous pattern is another way to add asynchronous capability to your methods, this pattern is introduced in .net 2.0 and the way we achieve asynchronous functionality is by splitting method into 2 parts </w:t>
      </w:r>
    </w:p>
    <w:p w14:paraId="5ECF1810" w14:textId="77777777" w:rsidR="00942C25" w:rsidRDefault="009C5CA0">
      <w:pPr>
        <w:numPr>
          <w:ilvl w:val="0"/>
          <w:numId w:val="1"/>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Creating a method typically suffixed with Asyn and is executed on a different thread.</w:t>
      </w:r>
    </w:p>
    <w:p w14:paraId="49DB127A" w14:textId="77777777" w:rsidR="00942C25" w:rsidRDefault="009C5CA0">
      <w:pPr>
        <w:numPr>
          <w:ilvl w:val="0"/>
          <w:numId w:val="1"/>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An event confirming completion of  async operation typically named with a suffix Completed</w:t>
      </w:r>
    </w:p>
    <w:p w14:paraId="7460A50A"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Additional methods that can be optionally added to async implementation is </w:t>
      </w:r>
    </w:p>
    <w:p w14:paraId="3AA85EDA" w14:textId="77777777" w:rsidR="00942C25" w:rsidRDefault="009C5CA0">
      <w:pPr>
        <w:numPr>
          <w:ilvl w:val="0"/>
          <w:numId w:val="2"/>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Cancellation support – To cancel async operation</w:t>
      </w:r>
    </w:p>
    <w:p w14:paraId="684BB286" w14:textId="77777777" w:rsidR="00942C25" w:rsidRDefault="009C5CA0">
      <w:pPr>
        <w:numPr>
          <w:ilvl w:val="0"/>
          <w:numId w:val="2"/>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Progress support – To track progress of completion, typically named as </w:t>
      </w:r>
      <w:proofErr w:type="spellStart"/>
      <w:r>
        <w:rPr>
          <w:rFonts w:ascii="Palatino Linotype" w:eastAsia="Palatino Linotype" w:hAnsi="Palatino Linotype" w:cs="Palatino Linotype"/>
          <w:color w:val="000000"/>
          <w:sz w:val="21"/>
          <w:szCs w:val="21"/>
        </w:rPr>
        <w:t>Progresschanged</w:t>
      </w:r>
      <w:proofErr w:type="spellEnd"/>
      <w:r>
        <w:rPr>
          <w:rFonts w:ascii="Palatino Linotype" w:eastAsia="Palatino Linotype" w:hAnsi="Palatino Linotype" w:cs="Palatino Linotype"/>
          <w:color w:val="000000"/>
          <w:sz w:val="21"/>
          <w:szCs w:val="21"/>
        </w:rPr>
        <w:t xml:space="preserve"> event </w:t>
      </w:r>
      <w:r>
        <w:rPr>
          <w:rFonts w:ascii="Palatino Linotype" w:eastAsia="Palatino Linotype" w:hAnsi="Palatino Linotype" w:cs="Palatino Linotype"/>
          <w:sz w:val="21"/>
          <w:szCs w:val="21"/>
        </w:rPr>
        <w:t>has an argument</w:t>
      </w:r>
      <w:r>
        <w:rPr>
          <w:rFonts w:ascii="Palatino Linotype" w:eastAsia="Palatino Linotype" w:hAnsi="Palatino Linotype" w:cs="Palatino Linotype"/>
          <w:color w:val="000000"/>
          <w:sz w:val="21"/>
          <w:szCs w:val="21"/>
        </w:rPr>
        <w:t xml:space="preserve"> of type </w:t>
      </w:r>
      <w:proofErr w:type="spellStart"/>
      <w:r>
        <w:rPr>
          <w:rFonts w:ascii="Palatino Linotype" w:eastAsia="Palatino Linotype" w:hAnsi="Palatino Linotype" w:cs="Palatino Linotype"/>
          <w:color w:val="000000"/>
          <w:sz w:val="21"/>
          <w:szCs w:val="21"/>
        </w:rPr>
        <w:t>ProgressChangedEventArgs</w:t>
      </w:r>
      <w:proofErr w:type="spellEnd"/>
    </w:p>
    <w:p w14:paraId="3B0CBD02" w14:textId="77777777" w:rsidR="00942C25" w:rsidRDefault="009C5CA0">
      <w:pPr>
        <w:numPr>
          <w:ilvl w:val="0"/>
          <w:numId w:val="2"/>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Returning incremental results – A capability to return results that are received say for example reading file line by line and then copying it to new file immediately instead of waiting for full file download</w:t>
      </w:r>
    </w:p>
    <w:p w14:paraId="72BBD901" w14:textId="77777777" w:rsidR="00942C25" w:rsidRDefault="009C5CA0">
      <w:pPr>
        <w:numPr>
          <w:ilvl w:val="0"/>
          <w:numId w:val="2"/>
        </w:numPr>
        <w:pBdr>
          <w:top w:val="nil"/>
          <w:left w:val="nil"/>
          <w:bottom w:val="nil"/>
          <w:right w:val="nil"/>
          <w:between w:val="nil"/>
        </w:pBdr>
        <w:rPr>
          <w:rFonts w:ascii="Palatino Linotype" w:eastAsia="Palatino Linotype" w:hAnsi="Palatino Linotype" w:cs="Palatino Linotype"/>
          <w:b/>
          <w:color w:val="000000"/>
          <w:sz w:val="28"/>
          <w:szCs w:val="28"/>
        </w:rPr>
      </w:pPr>
      <w:proofErr w:type="spellStart"/>
      <w:r>
        <w:rPr>
          <w:rFonts w:ascii="Palatino Linotype" w:eastAsia="Palatino Linotype" w:hAnsi="Palatino Linotype" w:cs="Palatino Linotype"/>
          <w:color w:val="000000"/>
          <w:sz w:val="21"/>
          <w:szCs w:val="21"/>
        </w:rPr>
        <w:t>IsBusy</w:t>
      </w:r>
      <w:proofErr w:type="spellEnd"/>
      <w:r>
        <w:rPr>
          <w:rFonts w:ascii="Palatino Linotype" w:eastAsia="Palatino Linotype" w:hAnsi="Palatino Linotype" w:cs="Palatino Linotype"/>
          <w:color w:val="000000"/>
          <w:sz w:val="21"/>
          <w:szCs w:val="21"/>
        </w:rPr>
        <w:t xml:space="preserve"> Property – If multiple invocations of method are not supported implement </w:t>
      </w:r>
      <w:proofErr w:type="spellStart"/>
      <w:r>
        <w:rPr>
          <w:rFonts w:ascii="Palatino Linotype" w:eastAsia="Palatino Linotype" w:hAnsi="Palatino Linotype" w:cs="Palatino Linotype"/>
          <w:color w:val="000000"/>
          <w:sz w:val="21"/>
          <w:szCs w:val="21"/>
        </w:rPr>
        <w:t>IsBusy</w:t>
      </w:r>
      <w:proofErr w:type="spellEnd"/>
      <w:r>
        <w:rPr>
          <w:rFonts w:ascii="Palatino Linotype" w:eastAsia="Palatino Linotype" w:hAnsi="Palatino Linotype" w:cs="Palatino Linotype"/>
          <w:color w:val="000000"/>
          <w:sz w:val="21"/>
          <w:szCs w:val="21"/>
        </w:rPr>
        <w:t xml:space="preserve"> property for caller to signal state of previous invocation, if our class supports multiple/parallel invocations of async operation </w:t>
      </w:r>
      <w:proofErr w:type="spellStart"/>
      <w:r>
        <w:rPr>
          <w:rFonts w:ascii="Palatino Linotype" w:eastAsia="Palatino Linotype" w:hAnsi="Palatino Linotype" w:cs="Palatino Linotype"/>
          <w:color w:val="000000"/>
          <w:sz w:val="21"/>
          <w:szCs w:val="21"/>
        </w:rPr>
        <w:t>IsBusy</w:t>
      </w:r>
      <w:proofErr w:type="spellEnd"/>
      <w:r>
        <w:rPr>
          <w:rFonts w:ascii="Palatino Linotype" w:eastAsia="Palatino Linotype" w:hAnsi="Palatino Linotype" w:cs="Palatino Linotype"/>
          <w:color w:val="000000"/>
          <w:sz w:val="21"/>
          <w:szCs w:val="21"/>
        </w:rPr>
        <w:t xml:space="preserve"> property shouldn’t be implemented</w:t>
      </w:r>
    </w:p>
    <w:p w14:paraId="2B80EF0E" w14:textId="7DA364DB"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Let’s take an example of class that is used to calculate pi up to N number of places, the first thing that we need to define delegate for completion operation</w:t>
      </w:r>
      <w:ins w:id="4270" w:author="Ravindra Akella" w:date="2019-11-28T09:49:00Z">
        <w:r w:rsidR="00B73E09">
          <w:rPr>
            <w:rFonts w:ascii="Palatino Linotype" w:eastAsia="Palatino Linotype" w:hAnsi="Palatino Linotype" w:cs="Palatino Linotype"/>
            <w:sz w:val="21"/>
            <w:szCs w:val="21"/>
          </w:rPr>
          <w:t xml:space="preserve"> </w:t>
        </w:r>
      </w:ins>
    </w:p>
    <w:p w14:paraId="0C5FB0F3" w14:textId="77777777" w:rsidR="00942C25" w:rsidRDefault="009C5CA0">
      <w:pPr>
        <w:rPr>
          <w:b/>
          <w:sz w:val="20"/>
          <w:szCs w:val="20"/>
        </w:rPr>
      </w:pPr>
      <w:r>
        <w:rPr>
          <w:color w:val="0000FF"/>
          <w:sz w:val="20"/>
          <w:szCs w:val="20"/>
        </w:rPr>
        <w:t>public</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2B91AF"/>
          <w:sz w:val="20"/>
          <w:szCs w:val="20"/>
        </w:rPr>
        <w:t>CalculatePiCompletedEventHandler</w:t>
      </w:r>
      <w:proofErr w:type="spellEnd"/>
      <w:r>
        <w:rPr>
          <w:color w:val="000000"/>
          <w:sz w:val="20"/>
          <w:szCs w:val="20"/>
        </w:rPr>
        <w:t>(</w:t>
      </w:r>
      <w:r>
        <w:rPr>
          <w:color w:val="0000FF"/>
          <w:sz w:val="20"/>
          <w:szCs w:val="20"/>
        </w:rPr>
        <w:t>object</w:t>
      </w:r>
      <w:r>
        <w:rPr>
          <w:color w:val="000000"/>
          <w:sz w:val="20"/>
          <w:szCs w:val="20"/>
        </w:rPr>
        <w:t xml:space="preserve"> sender, </w:t>
      </w:r>
      <w:proofErr w:type="spellStart"/>
      <w:r>
        <w:rPr>
          <w:color w:val="000000"/>
          <w:sz w:val="20"/>
          <w:szCs w:val="20"/>
        </w:rPr>
        <w:t>CalculatePiCompletedEventArgs</w:t>
      </w:r>
      <w:proofErr w:type="spellEnd"/>
      <w:r>
        <w:rPr>
          <w:color w:val="000000"/>
          <w:sz w:val="20"/>
          <w:szCs w:val="20"/>
        </w:rPr>
        <w:t xml:space="preserve"> e);</w:t>
      </w:r>
      <w:r>
        <w:rPr>
          <w:b/>
          <w:sz w:val="20"/>
          <w:szCs w:val="20"/>
        </w:rPr>
        <w:t xml:space="preserve"> </w:t>
      </w:r>
    </w:p>
    <w:p w14:paraId="4E140AFB" w14:textId="5077A908" w:rsidR="00942C25" w:rsidRDefault="009C5CA0">
      <w:pPr>
        <w:rPr>
          <w:rFonts w:ascii="Palatino Linotype" w:eastAsia="Palatino Linotype" w:hAnsi="Palatino Linotype" w:cs="Palatino Linotype"/>
          <w:sz w:val="21"/>
          <w:szCs w:val="21"/>
        </w:rPr>
      </w:pPr>
      <w:del w:id="4271" w:author="Ravindra Akella" w:date="2019-11-28T09:14:00Z">
        <w:r w:rsidDel="008F3C2B">
          <w:rPr>
            <w:rFonts w:ascii="Palatino Linotype" w:eastAsia="Palatino Linotype" w:hAnsi="Palatino Linotype" w:cs="Palatino Linotype"/>
            <w:sz w:val="21"/>
            <w:szCs w:val="21"/>
          </w:rPr>
          <w:delText xml:space="preserve">Implement </w:delText>
        </w:r>
      </w:del>
      <w:ins w:id="4272" w:author="Ravindra Akella" w:date="2019-11-28T09:14:00Z">
        <w:r w:rsidR="008F3C2B">
          <w:rPr>
            <w:rFonts w:ascii="Palatino Linotype" w:eastAsia="Palatino Linotype" w:hAnsi="Palatino Linotype" w:cs="Palatino Linotype"/>
            <w:sz w:val="21"/>
            <w:szCs w:val="21"/>
          </w:rPr>
          <w:t>Now create a</w:t>
        </w:r>
        <w:r w:rsidR="008F3C2B">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 xml:space="preserve">class derived from </w:t>
      </w:r>
      <w:proofErr w:type="spellStart"/>
      <w:r>
        <w:rPr>
          <w:rFonts w:ascii="Palatino Linotype" w:eastAsia="Palatino Linotype" w:hAnsi="Palatino Linotype" w:cs="Palatino Linotype"/>
          <w:sz w:val="21"/>
          <w:szCs w:val="21"/>
        </w:rPr>
        <w:t>AsyncCompletedEventArgs</w:t>
      </w:r>
      <w:proofErr w:type="spellEnd"/>
      <w:r>
        <w:rPr>
          <w:rFonts w:ascii="Palatino Linotype" w:eastAsia="Palatino Linotype" w:hAnsi="Palatino Linotype" w:cs="Palatino Linotype"/>
          <w:sz w:val="21"/>
          <w:szCs w:val="21"/>
        </w:rPr>
        <w:t xml:space="preserve"> which will be input to the delegate,</w:t>
      </w:r>
      <w:ins w:id="4273" w:author="Ravindra Akella" w:date="2019-11-28T09:19:00Z">
        <w:r w:rsidR="00274AF7">
          <w:rPr>
            <w:rFonts w:ascii="Palatino Linotype" w:eastAsia="Palatino Linotype" w:hAnsi="Palatino Linotype" w:cs="Palatino Linotype"/>
            <w:sz w:val="21"/>
            <w:szCs w:val="21"/>
          </w:rPr>
          <w:t xml:space="preserve"> here we can add additional properties that are needed</w:t>
        </w:r>
      </w:ins>
      <w:ins w:id="4274" w:author="Ravindra Akella" w:date="2019-11-28T09:20:00Z">
        <w:r w:rsidR="00274AF7">
          <w:rPr>
            <w:rFonts w:ascii="Palatino Linotype" w:eastAsia="Palatino Linotype" w:hAnsi="Palatino Linotype" w:cs="Palatino Linotype"/>
            <w:sz w:val="21"/>
            <w:szCs w:val="21"/>
          </w:rPr>
          <w:t xml:space="preserve"> like the caller object, time taken etc.</w:t>
        </w:r>
      </w:ins>
      <w:ins w:id="4275" w:author="Ravindra Akella" w:date="2019-11-28T09:19:00Z">
        <w:r w:rsidR="00274AF7">
          <w:rPr>
            <w:rFonts w:ascii="Palatino Linotype" w:eastAsia="Palatino Linotype" w:hAnsi="Palatino Linotype" w:cs="Palatino Linotype"/>
            <w:sz w:val="21"/>
            <w:szCs w:val="21"/>
          </w:rPr>
          <w:t xml:space="preserve"> </w:t>
        </w:r>
      </w:ins>
      <w:del w:id="4276" w:author="Ravindra Akella" w:date="2019-11-28T09:20:00Z">
        <w:r w:rsidDel="00274AF7">
          <w:rPr>
            <w:rFonts w:ascii="Palatino Linotype" w:eastAsia="Palatino Linotype" w:hAnsi="Palatino Linotype" w:cs="Palatino Linotype"/>
            <w:sz w:val="21"/>
            <w:szCs w:val="21"/>
          </w:rPr>
          <w:delText xml:space="preserve"> </w:delText>
        </w:r>
      </w:del>
      <w:del w:id="4277" w:author="Ravindra Akella" w:date="2019-11-28T09:50:00Z">
        <w:r w:rsidDel="007D777E">
          <w:rPr>
            <w:rFonts w:ascii="Palatino Linotype" w:eastAsia="Palatino Linotype" w:hAnsi="Palatino Linotype" w:cs="Palatino Linotype"/>
            <w:sz w:val="21"/>
            <w:szCs w:val="21"/>
          </w:rPr>
          <w:delText>it</w:delText>
        </w:r>
      </w:del>
      <w:ins w:id="4278" w:author="Ravindra Akella" w:date="2019-11-28T09:50:00Z">
        <w:r w:rsidR="007D777E">
          <w:rPr>
            <w:rFonts w:ascii="Palatino Linotype" w:eastAsia="Palatino Linotype" w:hAnsi="Palatino Linotype" w:cs="Palatino Linotype"/>
            <w:sz w:val="21"/>
            <w:szCs w:val="21"/>
          </w:rPr>
          <w:t>It</w:t>
        </w:r>
      </w:ins>
      <w:r>
        <w:rPr>
          <w:rFonts w:ascii="Palatino Linotype" w:eastAsia="Palatino Linotype" w:hAnsi="Palatino Linotype" w:cs="Palatino Linotype"/>
          <w:sz w:val="21"/>
          <w:szCs w:val="21"/>
        </w:rPr>
        <w:t xml:space="preserve"> will look something like below</w:t>
      </w:r>
      <w:ins w:id="4279" w:author="Ravindra Akella" w:date="2019-11-28T09:20:00Z">
        <w:r w:rsidR="00274AF7">
          <w:rPr>
            <w:rFonts w:ascii="Palatino Linotype" w:eastAsia="Palatino Linotype" w:hAnsi="Palatino Linotype" w:cs="Palatino Linotype"/>
            <w:sz w:val="21"/>
            <w:szCs w:val="21"/>
          </w:rPr>
          <w:t xml:space="preserve"> in our e</w:t>
        </w:r>
      </w:ins>
      <w:ins w:id="4280" w:author="Ravindra Akella" w:date="2019-11-28T09:21:00Z">
        <w:r w:rsidR="00274AF7">
          <w:rPr>
            <w:rFonts w:ascii="Palatino Linotype" w:eastAsia="Palatino Linotype" w:hAnsi="Palatino Linotype" w:cs="Palatino Linotype"/>
            <w:sz w:val="21"/>
            <w:szCs w:val="21"/>
          </w:rPr>
          <w:t>xample</w:t>
        </w:r>
      </w:ins>
    </w:p>
    <w:p w14:paraId="71F61B91" w14:textId="77777777" w:rsidR="00942C25" w:rsidRDefault="009C5CA0">
      <w:pPr>
        <w:spacing w:after="0" w:line="240" w:lineRule="auto"/>
        <w:rPr>
          <w:color w:val="000000"/>
          <w:sz w:val="20"/>
          <w:szCs w:val="20"/>
        </w:rPr>
      </w:pP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proofErr w:type="spellStart"/>
      <w:r>
        <w:rPr>
          <w:color w:val="2B91AF"/>
          <w:sz w:val="20"/>
          <w:szCs w:val="20"/>
        </w:rPr>
        <w:t>CalculatePiCompletedEventArgs</w:t>
      </w:r>
      <w:proofErr w:type="spellEnd"/>
      <w:r>
        <w:rPr>
          <w:color w:val="000000"/>
          <w:sz w:val="20"/>
          <w:szCs w:val="20"/>
        </w:rPr>
        <w:t xml:space="preserve"> : </w:t>
      </w:r>
      <w:proofErr w:type="spellStart"/>
      <w:r>
        <w:rPr>
          <w:color w:val="000000"/>
          <w:sz w:val="20"/>
          <w:szCs w:val="20"/>
        </w:rPr>
        <w:t>AsyncCompletedEventArgs</w:t>
      </w:r>
      <w:proofErr w:type="spellEnd"/>
    </w:p>
    <w:p w14:paraId="098C8875" w14:textId="77777777" w:rsidR="00942C25" w:rsidRDefault="009C5CA0">
      <w:pPr>
        <w:spacing w:after="0" w:line="240" w:lineRule="auto"/>
        <w:rPr>
          <w:color w:val="000000"/>
          <w:sz w:val="20"/>
          <w:szCs w:val="20"/>
        </w:rPr>
      </w:pPr>
      <w:r>
        <w:rPr>
          <w:color w:val="000000"/>
          <w:sz w:val="20"/>
          <w:szCs w:val="20"/>
        </w:rPr>
        <w:t xml:space="preserve">    {</w:t>
      </w:r>
    </w:p>
    <w:p w14:paraId="6F5BB0DD" w14:textId="768FE094" w:rsidR="00942C25" w:rsidRDefault="00274AF7">
      <w:pPr>
        <w:spacing w:after="0" w:line="240" w:lineRule="auto"/>
        <w:rPr>
          <w:ins w:id="4281" w:author="Ravindra Akella" w:date="2019-11-28T09:21:00Z"/>
          <w:color w:val="008000"/>
          <w:sz w:val="20"/>
          <w:szCs w:val="20"/>
        </w:rPr>
      </w:pPr>
      <w:ins w:id="4282" w:author="Ravindra Akella" w:date="2019-11-28T09:21:00Z">
        <w:r>
          <w:rPr>
            <w:color w:val="000000"/>
            <w:sz w:val="20"/>
            <w:szCs w:val="20"/>
          </w:rPr>
          <w:t xml:space="preserve">       </w:t>
        </w:r>
      </w:ins>
      <w:del w:id="4283" w:author="Ravindra Akella" w:date="2019-11-28T09:21:00Z">
        <w:r w:rsidR="009C5CA0" w:rsidDel="00274AF7">
          <w:rPr>
            <w:color w:val="000000"/>
            <w:sz w:val="20"/>
            <w:szCs w:val="20"/>
          </w:rPr>
          <w:tab/>
        </w:r>
      </w:del>
      <w:r w:rsidR="009C5CA0">
        <w:rPr>
          <w:color w:val="000000"/>
          <w:sz w:val="20"/>
          <w:szCs w:val="20"/>
        </w:rPr>
        <w:t xml:space="preserve"> </w:t>
      </w:r>
      <w:r w:rsidR="009C5CA0">
        <w:rPr>
          <w:color w:val="008000"/>
          <w:sz w:val="20"/>
          <w:szCs w:val="20"/>
        </w:rPr>
        <w:t>//</w:t>
      </w:r>
      <w:del w:id="4284" w:author="Ravindra Akella" w:date="2019-11-28T09:21:00Z">
        <w:r w:rsidR="009C5CA0" w:rsidDel="00274AF7">
          <w:rPr>
            <w:color w:val="008000"/>
            <w:sz w:val="20"/>
            <w:szCs w:val="20"/>
          </w:rPr>
          <w:delText>Any a</w:delText>
        </w:r>
      </w:del>
      <w:ins w:id="4285" w:author="Ravindra Akella" w:date="2019-11-28T09:21:00Z">
        <w:r>
          <w:rPr>
            <w:color w:val="008000"/>
            <w:sz w:val="20"/>
            <w:szCs w:val="20"/>
          </w:rPr>
          <w:t>A</w:t>
        </w:r>
      </w:ins>
      <w:r w:rsidR="009C5CA0">
        <w:rPr>
          <w:color w:val="008000"/>
          <w:sz w:val="20"/>
          <w:szCs w:val="20"/>
        </w:rPr>
        <w:t>dditional properties, they should be read only</w:t>
      </w:r>
    </w:p>
    <w:p w14:paraId="78B4FC66" w14:textId="77777777" w:rsidR="00274AF7" w:rsidRPr="00274AF7" w:rsidRDefault="00274AF7" w:rsidP="00274AF7">
      <w:pPr>
        <w:autoSpaceDE w:val="0"/>
        <w:autoSpaceDN w:val="0"/>
        <w:adjustRightInd w:val="0"/>
        <w:spacing w:after="0" w:line="240" w:lineRule="auto"/>
        <w:rPr>
          <w:ins w:id="4286" w:author="Ravindra Akella" w:date="2019-11-28T09:21:00Z"/>
          <w:rFonts w:asciiTheme="minorHAnsi" w:hAnsiTheme="minorHAnsi" w:cstheme="minorHAnsi"/>
          <w:color w:val="000000"/>
          <w:sz w:val="20"/>
          <w:szCs w:val="20"/>
          <w:rPrChange w:id="4287" w:author="Ravindra Akella" w:date="2019-11-28T09:21:00Z">
            <w:rPr>
              <w:ins w:id="4288" w:author="Ravindra Akella" w:date="2019-11-28T09:21:00Z"/>
              <w:rFonts w:ascii="Consolas" w:hAnsi="Consolas" w:cs="Consolas"/>
              <w:color w:val="000000"/>
              <w:sz w:val="19"/>
              <w:szCs w:val="19"/>
            </w:rPr>
          </w:rPrChange>
        </w:rPr>
      </w:pPr>
      <w:ins w:id="4289" w:author="Ravindra Akella" w:date="2019-11-28T09:21:00Z">
        <w:r w:rsidRPr="00274AF7">
          <w:rPr>
            <w:rFonts w:asciiTheme="minorHAnsi" w:hAnsiTheme="minorHAnsi" w:cstheme="minorHAnsi"/>
            <w:color w:val="000000"/>
            <w:sz w:val="20"/>
            <w:szCs w:val="20"/>
            <w:rPrChange w:id="4290"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91" w:author="Ravindra Akella" w:date="2019-11-28T09:21:00Z">
              <w:rPr>
                <w:rFonts w:ascii="Consolas" w:hAnsi="Consolas" w:cs="Consolas"/>
                <w:color w:val="0000FF"/>
                <w:sz w:val="19"/>
                <w:szCs w:val="19"/>
              </w:rPr>
            </w:rPrChange>
          </w:rPr>
          <w:t>public</w:t>
        </w:r>
        <w:r w:rsidRPr="00274AF7">
          <w:rPr>
            <w:rFonts w:asciiTheme="minorHAnsi" w:hAnsiTheme="minorHAnsi" w:cstheme="minorHAnsi"/>
            <w:color w:val="000000"/>
            <w:sz w:val="20"/>
            <w:szCs w:val="20"/>
            <w:rPrChange w:id="4292"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93" w:author="Ravindra Akella" w:date="2019-11-28T09:21:00Z">
              <w:rPr>
                <w:rFonts w:ascii="Consolas" w:hAnsi="Consolas" w:cs="Consolas"/>
                <w:color w:val="0000FF"/>
                <w:sz w:val="19"/>
                <w:szCs w:val="19"/>
              </w:rPr>
            </w:rPrChange>
          </w:rPr>
          <w:t>string</w:t>
        </w:r>
        <w:r w:rsidRPr="00274AF7">
          <w:rPr>
            <w:rFonts w:asciiTheme="minorHAnsi" w:hAnsiTheme="minorHAnsi" w:cstheme="minorHAnsi"/>
            <w:color w:val="000000"/>
            <w:sz w:val="20"/>
            <w:szCs w:val="20"/>
            <w:rPrChange w:id="4294" w:author="Ravindra Akella" w:date="2019-11-28T09:21:00Z">
              <w:rPr>
                <w:rFonts w:ascii="Consolas" w:hAnsi="Consolas" w:cs="Consolas"/>
                <w:color w:val="000000"/>
                <w:sz w:val="19"/>
                <w:szCs w:val="19"/>
              </w:rPr>
            </w:rPrChange>
          </w:rPr>
          <w:t xml:space="preserve"> Result { </w:t>
        </w:r>
        <w:r w:rsidRPr="00274AF7">
          <w:rPr>
            <w:rFonts w:asciiTheme="minorHAnsi" w:hAnsiTheme="minorHAnsi" w:cstheme="minorHAnsi"/>
            <w:color w:val="0000FF"/>
            <w:sz w:val="20"/>
            <w:szCs w:val="20"/>
            <w:rPrChange w:id="4295" w:author="Ravindra Akella" w:date="2019-11-28T09:21:00Z">
              <w:rPr>
                <w:rFonts w:ascii="Consolas" w:hAnsi="Consolas" w:cs="Consolas"/>
                <w:color w:val="0000FF"/>
                <w:sz w:val="19"/>
                <w:szCs w:val="19"/>
              </w:rPr>
            </w:rPrChange>
          </w:rPr>
          <w:t>get</w:t>
        </w:r>
        <w:r w:rsidRPr="00274AF7">
          <w:rPr>
            <w:rFonts w:asciiTheme="minorHAnsi" w:hAnsiTheme="minorHAnsi" w:cstheme="minorHAnsi"/>
            <w:color w:val="000000"/>
            <w:sz w:val="20"/>
            <w:szCs w:val="20"/>
            <w:rPrChange w:id="4296"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97" w:author="Ravindra Akella" w:date="2019-11-28T09:21:00Z">
              <w:rPr>
                <w:rFonts w:ascii="Consolas" w:hAnsi="Consolas" w:cs="Consolas"/>
                <w:color w:val="0000FF"/>
                <w:sz w:val="19"/>
                <w:szCs w:val="19"/>
              </w:rPr>
            </w:rPrChange>
          </w:rPr>
          <w:t>private</w:t>
        </w:r>
        <w:r w:rsidRPr="00274AF7">
          <w:rPr>
            <w:rFonts w:asciiTheme="minorHAnsi" w:hAnsiTheme="minorHAnsi" w:cstheme="minorHAnsi"/>
            <w:color w:val="000000"/>
            <w:sz w:val="20"/>
            <w:szCs w:val="20"/>
            <w:rPrChange w:id="4298"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99" w:author="Ravindra Akella" w:date="2019-11-28T09:21:00Z">
              <w:rPr>
                <w:rFonts w:ascii="Consolas" w:hAnsi="Consolas" w:cs="Consolas"/>
                <w:color w:val="0000FF"/>
                <w:sz w:val="19"/>
                <w:szCs w:val="19"/>
              </w:rPr>
            </w:rPrChange>
          </w:rPr>
          <w:t>set</w:t>
        </w:r>
        <w:r w:rsidRPr="00274AF7">
          <w:rPr>
            <w:rFonts w:asciiTheme="minorHAnsi" w:hAnsiTheme="minorHAnsi" w:cstheme="minorHAnsi"/>
            <w:color w:val="000000"/>
            <w:sz w:val="20"/>
            <w:szCs w:val="20"/>
            <w:rPrChange w:id="4300" w:author="Ravindra Akella" w:date="2019-11-28T09:21:00Z">
              <w:rPr>
                <w:rFonts w:ascii="Consolas" w:hAnsi="Consolas" w:cs="Consolas"/>
                <w:color w:val="000000"/>
                <w:sz w:val="19"/>
                <w:szCs w:val="19"/>
              </w:rPr>
            </w:rPrChange>
          </w:rPr>
          <w:t>; }</w:t>
        </w:r>
      </w:ins>
    </w:p>
    <w:p w14:paraId="5243C5BF" w14:textId="77777777" w:rsidR="00274AF7" w:rsidRPr="00274AF7" w:rsidRDefault="00274AF7" w:rsidP="00274AF7">
      <w:pPr>
        <w:autoSpaceDE w:val="0"/>
        <w:autoSpaceDN w:val="0"/>
        <w:adjustRightInd w:val="0"/>
        <w:spacing w:after="0" w:line="240" w:lineRule="auto"/>
        <w:rPr>
          <w:ins w:id="4301" w:author="Ravindra Akella" w:date="2019-11-28T09:21:00Z"/>
          <w:rFonts w:asciiTheme="minorHAnsi" w:hAnsiTheme="minorHAnsi" w:cstheme="minorHAnsi"/>
          <w:color w:val="000000"/>
          <w:sz w:val="20"/>
          <w:szCs w:val="20"/>
          <w:rPrChange w:id="4302" w:author="Ravindra Akella" w:date="2019-11-28T09:21:00Z">
            <w:rPr>
              <w:ins w:id="4303" w:author="Ravindra Akella" w:date="2019-11-28T09:21:00Z"/>
              <w:rFonts w:ascii="Consolas" w:hAnsi="Consolas" w:cs="Consolas"/>
              <w:color w:val="000000"/>
              <w:sz w:val="19"/>
              <w:szCs w:val="19"/>
            </w:rPr>
          </w:rPrChange>
        </w:rPr>
      </w:pPr>
      <w:ins w:id="4304" w:author="Ravindra Akella" w:date="2019-11-28T09:21:00Z">
        <w:r w:rsidRPr="00274AF7">
          <w:rPr>
            <w:rFonts w:asciiTheme="minorHAnsi" w:hAnsiTheme="minorHAnsi" w:cstheme="minorHAnsi"/>
            <w:color w:val="000000"/>
            <w:sz w:val="20"/>
            <w:szCs w:val="20"/>
            <w:rPrChange w:id="4305"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306" w:author="Ravindra Akella" w:date="2019-11-28T09:21:00Z">
              <w:rPr>
                <w:rFonts w:ascii="Consolas" w:hAnsi="Consolas" w:cs="Consolas"/>
                <w:color w:val="0000FF"/>
                <w:sz w:val="19"/>
                <w:szCs w:val="19"/>
              </w:rPr>
            </w:rPrChange>
          </w:rPr>
          <w:t>public</w:t>
        </w:r>
        <w:r w:rsidRPr="00274AF7">
          <w:rPr>
            <w:rFonts w:asciiTheme="minorHAnsi" w:hAnsiTheme="minorHAnsi" w:cstheme="minorHAnsi"/>
            <w:color w:val="000000"/>
            <w:sz w:val="20"/>
            <w:szCs w:val="20"/>
            <w:rPrChange w:id="4307"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308" w:author="Ravindra Akella" w:date="2019-11-28T09:21:00Z">
              <w:rPr>
                <w:rFonts w:ascii="Consolas" w:hAnsi="Consolas" w:cs="Consolas"/>
                <w:color w:val="0000FF"/>
                <w:sz w:val="19"/>
                <w:szCs w:val="19"/>
              </w:rPr>
            </w:rPrChange>
          </w:rPr>
          <w:t>long</w:t>
        </w:r>
        <w:r w:rsidRPr="00274AF7">
          <w:rPr>
            <w:rFonts w:asciiTheme="minorHAnsi" w:hAnsiTheme="minorHAnsi" w:cstheme="minorHAnsi"/>
            <w:color w:val="000000"/>
            <w:sz w:val="20"/>
            <w:szCs w:val="20"/>
            <w:rPrChange w:id="4309" w:author="Ravindra Akella" w:date="2019-11-28T09:21:00Z">
              <w:rPr>
                <w:rFonts w:ascii="Consolas" w:hAnsi="Consolas" w:cs="Consolas"/>
                <w:color w:val="000000"/>
                <w:sz w:val="19"/>
                <w:szCs w:val="19"/>
              </w:rPr>
            </w:rPrChange>
          </w:rPr>
          <w:t xml:space="preserve"> </w:t>
        </w:r>
        <w:proofErr w:type="spellStart"/>
        <w:r w:rsidRPr="00274AF7">
          <w:rPr>
            <w:rFonts w:asciiTheme="minorHAnsi" w:hAnsiTheme="minorHAnsi" w:cstheme="minorHAnsi"/>
            <w:color w:val="000000"/>
            <w:sz w:val="20"/>
            <w:szCs w:val="20"/>
            <w:rPrChange w:id="4310" w:author="Ravindra Akella" w:date="2019-11-28T09:21:00Z">
              <w:rPr>
                <w:rFonts w:ascii="Consolas" w:hAnsi="Consolas" w:cs="Consolas"/>
                <w:color w:val="000000"/>
                <w:sz w:val="19"/>
                <w:szCs w:val="19"/>
              </w:rPr>
            </w:rPrChange>
          </w:rPr>
          <w:t>TimeTaken</w:t>
        </w:r>
        <w:proofErr w:type="spellEnd"/>
        <w:r w:rsidRPr="00274AF7">
          <w:rPr>
            <w:rFonts w:asciiTheme="minorHAnsi" w:hAnsiTheme="minorHAnsi" w:cstheme="minorHAnsi"/>
            <w:color w:val="000000"/>
            <w:sz w:val="20"/>
            <w:szCs w:val="20"/>
            <w:rPrChange w:id="4311" w:author="Ravindra Akella" w:date="2019-11-28T09:21:00Z">
              <w:rPr>
                <w:rFonts w:ascii="Consolas" w:hAnsi="Consolas" w:cs="Consolas"/>
                <w:color w:val="000000"/>
                <w:sz w:val="19"/>
                <w:szCs w:val="19"/>
              </w:rPr>
            </w:rPrChange>
          </w:rPr>
          <w:t xml:space="preserve"> { </w:t>
        </w:r>
        <w:r w:rsidRPr="00274AF7">
          <w:rPr>
            <w:rFonts w:asciiTheme="minorHAnsi" w:hAnsiTheme="minorHAnsi" w:cstheme="minorHAnsi"/>
            <w:color w:val="0000FF"/>
            <w:sz w:val="20"/>
            <w:szCs w:val="20"/>
            <w:rPrChange w:id="4312" w:author="Ravindra Akella" w:date="2019-11-28T09:21:00Z">
              <w:rPr>
                <w:rFonts w:ascii="Consolas" w:hAnsi="Consolas" w:cs="Consolas"/>
                <w:color w:val="0000FF"/>
                <w:sz w:val="19"/>
                <w:szCs w:val="19"/>
              </w:rPr>
            </w:rPrChange>
          </w:rPr>
          <w:t>get</w:t>
        </w:r>
        <w:r w:rsidRPr="00274AF7">
          <w:rPr>
            <w:rFonts w:asciiTheme="minorHAnsi" w:hAnsiTheme="minorHAnsi" w:cstheme="minorHAnsi"/>
            <w:color w:val="000000"/>
            <w:sz w:val="20"/>
            <w:szCs w:val="20"/>
            <w:rPrChange w:id="4313"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314" w:author="Ravindra Akella" w:date="2019-11-28T09:21:00Z">
              <w:rPr>
                <w:rFonts w:ascii="Consolas" w:hAnsi="Consolas" w:cs="Consolas"/>
                <w:color w:val="0000FF"/>
                <w:sz w:val="19"/>
                <w:szCs w:val="19"/>
              </w:rPr>
            </w:rPrChange>
          </w:rPr>
          <w:t>private</w:t>
        </w:r>
        <w:r w:rsidRPr="00274AF7">
          <w:rPr>
            <w:rFonts w:asciiTheme="minorHAnsi" w:hAnsiTheme="minorHAnsi" w:cstheme="minorHAnsi"/>
            <w:color w:val="000000"/>
            <w:sz w:val="20"/>
            <w:szCs w:val="20"/>
            <w:rPrChange w:id="4315"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316" w:author="Ravindra Akella" w:date="2019-11-28T09:21:00Z">
              <w:rPr>
                <w:rFonts w:ascii="Consolas" w:hAnsi="Consolas" w:cs="Consolas"/>
                <w:color w:val="0000FF"/>
                <w:sz w:val="19"/>
                <w:szCs w:val="19"/>
              </w:rPr>
            </w:rPrChange>
          </w:rPr>
          <w:t>set</w:t>
        </w:r>
        <w:r w:rsidRPr="00274AF7">
          <w:rPr>
            <w:rFonts w:asciiTheme="minorHAnsi" w:hAnsiTheme="minorHAnsi" w:cstheme="minorHAnsi"/>
            <w:color w:val="000000"/>
            <w:sz w:val="20"/>
            <w:szCs w:val="20"/>
            <w:rPrChange w:id="4317" w:author="Ravindra Akella" w:date="2019-11-28T09:21:00Z">
              <w:rPr>
                <w:rFonts w:ascii="Consolas" w:hAnsi="Consolas" w:cs="Consolas"/>
                <w:color w:val="000000"/>
                <w:sz w:val="19"/>
                <w:szCs w:val="19"/>
              </w:rPr>
            </w:rPrChange>
          </w:rPr>
          <w:t>; }</w:t>
        </w:r>
      </w:ins>
    </w:p>
    <w:p w14:paraId="5DB2E75B" w14:textId="0D06116C" w:rsidR="00274AF7" w:rsidRPr="00274AF7" w:rsidRDefault="00274AF7" w:rsidP="00274AF7">
      <w:pPr>
        <w:spacing w:after="0" w:line="240" w:lineRule="auto"/>
        <w:rPr>
          <w:rFonts w:asciiTheme="minorHAnsi" w:hAnsiTheme="minorHAnsi" w:cstheme="minorHAnsi"/>
          <w:color w:val="000000"/>
          <w:sz w:val="20"/>
          <w:szCs w:val="20"/>
          <w:rPrChange w:id="4318" w:author="Ravindra Akella" w:date="2019-11-28T09:21:00Z">
            <w:rPr>
              <w:color w:val="000000"/>
              <w:sz w:val="20"/>
              <w:szCs w:val="20"/>
            </w:rPr>
          </w:rPrChange>
        </w:rPr>
      </w:pPr>
      <w:ins w:id="4319" w:author="Ravindra Akella" w:date="2019-11-28T09:21:00Z">
        <w:r w:rsidRPr="00274AF7">
          <w:rPr>
            <w:rFonts w:asciiTheme="minorHAnsi" w:hAnsiTheme="minorHAnsi" w:cstheme="minorHAnsi"/>
            <w:color w:val="000000"/>
            <w:sz w:val="20"/>
            <w:szCs w:val="20"/>
            <w:rPrChange w:id="4320"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321" w:author="Ravindra Akella" w:date="2019-11-28T09:21:00Z">
              <w:rPr>
                <w:rFonts w:ascii="Consolas" w:hAnsi="Consolas" w:cs="Consolas"/>
                <w:color w:val="0000FF"/>
                <w:sz w:val="19"/>
                <w:szCs w:val="19"/>
              </w:rPr>
            </w:rPrChange>
          </w:rPr>
          <w:t>public</w:t>
        </w:r>
        <w:r w:rsidRPr="00274AF7">
          <w:rPr>
            <w:rFonts w:asciiTheme="minorHAnsi" w:hAnsiTheme="minorHAnsi" w:cstheme="minorHAnsi"/>
            <w:color w:val="000000"/>
            <w:sz w:val="20"/>
            <w:szCs w:val="20"/>
            <w:rPrChange w:id="4322" w:author="Ravindra Akella" w:date="2019-11-28T09:21:00Z">
              <w:rPr>
                <w:rFonts w:ascii="Consolas" w:hAnsi="Consolas" w:cs="Consolas"/>
                <w:color w:val="000000"/>
                <w:sz w:val="19"/>
                <w:szCs w:val="19"/>
              </w:rPr>
            </w:rPrChange>
          </w:rPr>
          <w:t xml:space="preserve"> Object Sender { </w:t>
        </w:r>
        <w:r w:rsidRPr="00274AF7">
          <w:rPr>
            <w:rFonts w:asciiTheme="minorHAnsi" w:hAnsiTheme="minorHAnsi" w:cstheme="minorHAnsi"/>
            <w:color w:val="0000FF"/>
            <w:sz w:val="20"/>
            <w:szCs w:val="20"/>
            <w:rPrChange w:id="4323" w:author="Ravindra Akella" w:date="2019-11-28T09:21:00Z">
              <w:rPr>
                <w:rFonts w:ascii="Consolas" w:hAnsi="Consolas" w:cs="Consolas"/>
                <w:color w:val="0000FF"/>
                <w:sz w:val="19"/>
                <w:szCs w:val="19"/>
              </w:rPr>
            </w:rPrChange>
          </w:rPr>
          <w:t>get</w:t>
        </w:r>
        <w:r w:rsidRPr="00274AF7">
          <w:rPr>
            <w:rFonts w:asciiTheme="minorHAnsi" w:hAnsiTheme="minorHAnsi" w:cstheme="minorHAnsi"/>
            <w:color w:val="000000"/>
            <w:sz w:val="20"/>
            <w:szCs w:val="20"/>
            <w:rPrChange w:id="4324"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325" w:author="Ravindra Akella" w:date="2019-11-28T09:21:00Z">
              <w:rPr>
                <w:rFonts w:ascii="Consolas" w:hAnsi="Consolas" w:cs="Consolas"/>
                <w:color w:val="0000FF"/>
                <w:sz w:val="19"/>
                <w:szCs w:val="19"/>
              </w:rPr>
            </w:rPrChange>
          </w:rPr>
          <w:t>private</w:t>
        </w:r>
        <w:r w:rsidRPr="00274AF7">
          <w:rPr>
            <w:rFonts w:asciiTheme="minorHAnsi" w:hAnsiTheme="minorHAnsi" w:cstheme="minorHAnsi"/>
            <w:color w:val="000000"/>
            <w:sz w:val="20"/>
            <w:szCs w:val="20"/>
            <w:rPrChange w:id="4326"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327" w:author="Ravindra Akella" w:date="2019-11-28T09:21:00Z">
              <w:rPr>
                <w:rFonts w:ascii="Consolas" w:hAnsi="Consolas" w:cs="Consolas"/>
                <w:color w:val="0000FF"/>
                <w:sz w:val="19"/>
                <w:szCs w:val="19"/>
              </w:rPr>
            </w:rPrChange>
          </w:rPr>
          <w:t>set</w:t>
        </w:r>
        <w:r w:rsidRPr="00274AF7">
          <w:rPr>
            <w:rFonts w:asciiTheme="minorHAnsi" w:hAnsiTheme="minorHAnsi" w:cstheme="minorHAnsi"/>
            <w:color w:val="000000"/>
            <w:sz w:val="20"/>
            <w:szCs w:val="20"/>
            <w:rPrChange w:id="4328" w:author="Ravindra Akella" w:date="2019-11-28T09:21:00Z">
              <w:rPr>
                <w:rFonts w:ascii="Consolas" w:hAnsi="Consolas" w:cs="Consolas"/>
                <w:color w:val="000000"/>
                <w:sz w:val="19"/>
                <w:szCs w:val="19"/>
              </w:rPr>
            </w:rPrChange>
          </w:rPr>
          <w:t>; }</w:t>
        </w:r>
      </w:ins>
    </w:p>
    <w:p w14:paraId="2B9D0F9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proofErr w:type="spellStart"/>
      <w:r>
        <w:rPr>
          <w:color w:val="2B91AF"/>
          <w:sz w:val="20"/>
          <w:szCs w:val="20"/>
        </w:rPr>
        <w:t>CalculatePiCompletedEventArgs</w:t>
      </w:r>
      <w:proofErr w:type="spellEnd"/>
      <w:r>
        <w:rPr>
          <w:color w:val="000000"/>
          <w:sz w:val="20"/>
          <w:szCs w:val="20"/>
        </w:rPr>
        <w:t xml:space="preserve">(Exception e, </w:t>
      </w:r>
      <w:r>
        <w:rPr>
          <w:color w:val="0000FF"/>
          <w:sz w:val="20"/>
          <w:szCs w:val="20"/>
        </w:rPr>
        <w:t>bool</w:t>
      </w:r>
      <w:r>
        <w:rPr>
          <w:color w:val="000000"/>
          <w:sz w:val="20"/>
          <w:szCs w:val="20"/>
        </w:rPr>
        <w:t xml:space="preserve"> canceled, </w:t>
      </w:r>
      <w:r>
        <w:rPr>
          <w:color w:val="0000FF"/>
          <w:sz w:val="20"/>
          <w:szCs w:val="20"/>
        </w:rPr>
        <w:t>object</w:t>
      </w:r>
      <w:r>
        <w:rPr>
          <w:color w:val="000000"/>
          <w:sz w:val="20"/>
          <w:szCs w:val="20"/>
        </w:rPr>
        <w:t xml:space="preserve"> state) : </w:t>
      </w:r>
      <w:r>
        <w:rPr>
          <w:color w:val="0000FF"/>
          <w:sz w:val="20"/>
          <w:szCs w:val="20"/>
        </w:rPr>
        <w:t>base</w:t>
      </w:r>
      <w:r>
        <w:rPr>
          <w:color w:val="000000"/>
          <w:sz w:val="20"/>
          <w:szCs w:val="20"/>
        </w:rPr>
        <w:t>(e, canceled, state)</w:t>
      </w:r>
    </w:p>
    <w:p w14:paraId="436CC14B" w14:textId="77777777" w:rsidR="00942C25" w:rsidRDefault="009C5CA0">
      <w:pPr>
        <w:spacing w:after="0" w:line="240" w:lineRule="auto"/>
        <w:rPr>
          <w:color w:val="000000"/>
          <w:sz w:val="20"/>
          <w:szCs w:val="20"/>
        </w:rPr>
      </w:pPr>
      <w:r>
        <w:rPr>
          <w:color w:val="000000"/>
          <w:sz w:val="20"/>
          <w:szCs w:val="20"/>
        </w:rPr>
        <w:t xml:space="preserve">        {</w:t>
      </w:r>
    </w:p>
    <w:p w14:paraId="3E3A354C" w14:textId="77777777" w:rsidR="00556A8E" w:rsidRPr="00556A8E" w:rsidRDefault="00556A8E" w:rsidP="00556A8E">
      <w:pPr>
        <w:autoSpaceDE w:val="0"/>
        <w:autoSpaceDN w:val="0"/>
        <w:adjustRightInd w:val="0"/>
        <w:spacing w:after="0" w:line="240" w:lineRule="auto"/>
        <w:rPr>
          <w:ins w:id="4329" w:author="Ravindra Akella" w:date="2019-11-28T09:22:00Z"/>
          <w:rFonts w:asciiTheme="minorHAnsi" w:hAnsiTheme="minorHAnsi" w:cstheme="minorHAnsi"/>
          <w:color w:val="000000"/>
          <w:sz w:val="20"/>
          <w:szCs w:val="20"/>
          <w:rPrChange w:id="4330" w:author="Ravindra Akella" w:date="2019-11-28T09:23:00Z">
            <w:rPr>
              <w:ins w:id="4331" w:author="Ravindra Akella" w:date="2019-11-28T09:22:00Z"/>
              <w:rFonts w:ascii="Consolas" w:hAnsi="Consolas" w:cs="Consolas"/>
              <w:color w:val="000000"/>
              <w:sz w:val="19"/>
              <w:szCs w:val="19"/>
            </w:rPr>
          </w:rPrChange>
        </w:rPr>
      </w:pPr>
      <w:ins w:id="4332" w:author="Ravindra Akella" w:date="2019-11-28T09:22:00Z">
        <w:r w:rsidRPr="00556A8E">
          <w:rPr>
            <w:rFonts w:asciiTheme="minorHAnsi" w:hAnsiTheme="minorHAnsi" w:cstheme="minorHAnsi"/>
            <w:color w:val="000000"/>
            <w:sz w:val="20"/>
            <w:szCs w:val="20"/>
            <w:rPrChange w:id="4333" w:author="Ravindra Akella" w:date="2019-11-28T09:23:00Z">
              <w:rPr>
                <w:rFonts w:ascii="Consolas" w:hAnsi="Consolas" w:cs="Consolas"/>
                <w:color w:val="000000"/>
                <w:sz w:val="19"/>
                <w:szCs w:val="19"/>
              </w:rPr>
            </w:rPrChange>
          </w:rPr>
          <w:t xml:space="preserve">            </w:t>
        </w:r>
        <w:proofErr w:type="spellStart"/>
        <w:r w:rsidRPr="00556A8E">
          <w:rPr>
            <w:rFonts w:asciiTheme="minorHAnsi" w:hAnsiTheme="minorHAnsi" w:cstheme="minorHAnsi"/>
            <w:color w:val="0000FF"/>
            <w:sz w:val="20"/>
            <w:szCs w:val="20"/>
            <w:rPrChange w:id="4334" w:author="Ravindra Akella" w:date="2019-11-28T09:23:00Z">
              <w:rPr>
                <w:rFonts w:ascii="Consolas" w:hAnsi="Consolas" w:cs="Consolas"/>
                <w:color w:val="0000FF"/>
                <w:sz w:val="19"/>
                <w:szCs w:val="19"/>
              </w:rPr>
            </w:rPrChange>
          </w:rPr>
          <w:t>this</w:t>
        </w:r>
        <w:r w:rsidRPr="00556A8E">
          <w:rPr>
            <w:rFonts w:asciiTheme="minorHAnsi" w:hAnsiTheme="minorHAnsi" w:cstheme="minorHAnsi"/>
            <w:color w:val="000000"/>
            <w:sz w:val="20"/>
            <w:szCs w:val="20"/>
            <w:rPrChange w:id="4335" w:author="Ravindra Akella" w:date="2019-11-28T09:23:00Z">
              <w:rPr>
                <w:rFonts w:ascii="Consolas" w:hAnsi="Consolas" w:cs="Consolas"/>
                <w:color w:val="000000"/>
                <w:sz w:val="19"/>
                <w:szCs w:val="19"/>
              </w:rPr>
            </w:rPrChange>
          </w:rPr>
          <w:t>.Result</w:t>
        </w:r>
        <w:proofErr w:type="spellEnd"/>
        <w:r w:rsidRPr="00556A8E">
          <w:rPr>
            <w:rFonts w:asciiTheme="minorHAnsi" w:hAnsiTheme="minorHAnsi" w:cstheme="minorHAnsi"/>
            <w:color w:val="000000"/>
            <w:sz w:val="20"/>
            <w:szCs w:val="20"/>
            <w:rPrChange w:id="4336" w:author="Ravindra Akella" w:date="2019-11-28T09:23:00Z">
              <w:rPr>
                <w:rFonts w:ascii="Consolas" w:hAnsi="Consolas" w:cs="Consolas"/>
                <w:color w:val="000000"/>
                <w:sz w:val="19"/>
                <w:szCs w:val="19"/>
              </w:rPr>
            </w:rPrChange>
          </w:rPr>
          <w:t xml:space="preserve"> = value;</w:t>
        </w:r>
      </w:ins>
    </w:p>
    <w:p w14:paraId="5A1B8ACF" w14:textId="77777777" w:rsidR="00556A8E" w:rsidRPr="00556A8E" w:rsidRDefault="00556A8E" w:rsidP="00556A8E">
      <w:pPr>
        <w:autoSpaceDE w:val="0"/>
        <w:autoSpaceDN w:val="0"/>
        <w:adjustRightInd w:val="0"/>
        <w:spacing w:after="0" w:line="240" w:lineRule="auto"/>
        <w:rPr>
          <w:ins w:id="4337" w:author="Ravindra Akella" w:date="2019-11-28T09:22:00Z"/>
          <w:rFonts w:asciiTheme="minorHAnsi" w:hAnsiTheme="minorHAnsi" w:cstheme="minorHAnsi"/>
          <w:color w:val="000000"/>
          <w:sz w:val="20"/>
          <w:szCs w:val="20"/>
          <w:rPrChange w:id="4338" w:author="Ravindra Akella" w:date="2019-11-28T09:23:00Z">
            <w:rPr>
              <w:ins w:id="4339" w:author="Ravindra Akella" w:date="2019-11-28T09:22:00Z"/>
              <w:rFonts w:ascii="Consolas" w:hAnsi="Consolas" w:cs="Consolas"/>
              <w:color w:val="000000"/>
              <w:sz w:val="19"/>
              <w:szCs w:val="19"/>
            </w:rPr>
          </w:rPrChange>
        </w:rPr>
      </w:pPr>
      <w:ins w:id="4340" w:author="Ravindra Akella" w:date="2019-11-28T09:22:00Z">
        <w:r w:rsidRPr="00556A8E">
          <w:rPr>
            <w:rFonts w:asciiTheme="minorHAnsi" w:hAnsiTheme="minorHAnsi" w:cstheme="minorHAnsi"/>
            <w:color w:val="000000"/>
            <w:sz w:val="20"/>
            <w:szCs w:val="20"/>
            <w:rPrChange w:id="4341" w:author="Ravindra Akella" w:date="2019-11-28T09:23:00Z">
              <w:rPr>
                <w:rFonts w:ascii="Consolas" w:hAnsi="Consolas" w:cs="Consolas"/>
                <w:color w:val="000000"/>
                <w:sz w:val="19"/>
                <w:szCs w:val="19"/>
              </w:rPr>
            </w:rPrChange>
          </w:rPr>
          <w:t xml:space="preserve">            </w:t>
        </w:r>
        <w:proofErr w:type="spellStart"/>
        <w:r w:rsidRPr="00556A8E">
          <w:rPr>
            <w:rFonts w:asciiTheme="minorHAnsi" w:hAnsiTheme="minorHAnsi" w:cstheme="minorHAnsi"/>
            <w:color w:val="0000FF"/>
            <w:sz w:val="20"/>
            <w:szCs w:val="20"/>
            <w:rPrChange w:id="4342" w:author="Ravindra Akella" w:date="2019-11-28T09:23:00Z">
              <w:rPr>
                <w:rFonts w:ascii="Consolas" w:hAnsi="Consolas" w:cs="Consolas"/>
                <w:color w:val="0000FF"/>
                <w:sz w:val="19"/>
                <w:szCs w:val="19"/>
              </w:rPr>
            </w:rPrChange>
          </w:rPr>
          <w:t>this</w:t>
        </w:r>
        <w:r w:rsidRPr="00556A8E">
          <w:rPr>
            <w:rFonts w:asciiTheme="minorHAnsi" w:hAnsiTheme="minorHAnsi" w:cstheme="minorHAnsi"/>
            <w:color w:val="000000"/>
            <w:sz w:val="20"/>
            <w:szCs w:val="20"/>
            <w:rPrChange w:id="4343" w:author="Ravindra Akella" w:date="2019-11-28T09:23:00Z">
              <w:rPr>
                <w:rFonts w:ascii="Consolas" w:hAnsi="Consolas" w:cs="Consolas"/>
                <w:color w:val="000000"/>
                <w:sz w:val="19"/>
                <w:szCs w:val="19"/>
              </w:rPr>
            </w:rPrChange>
          </w:rPr>
          <w:t>.TimeTaken</w:t>
        </w:r>
        <w:proofErr w:type="spellEnd"/>
        <w:r w:rsidRPr="00556A8E">
          <w:rPr>
            <w:rFonts w:asciiTheme="minorHAnsi" w:hAnsiTheme="minorHAnsi" w:cstheme="minorHAnsi"/>
            <w:color w:val="000000"/>
            <w:sz w:val="20"/>
            <w:szCs w:val="20"/>
            <w:rPrChange w:id="4344" w:author="Ravindra Akella" w:date="2019-11-28T09:23:00Z">
              <w:rPr>
                <w:rFonts w:ascii="Consolas" w:hAnsi="Consolas" w:cs="Consolas"/>
                <w:color w:val="000000"/>
                <w:sz w:val="19"/>
                <w:szCs w:val="19"/>
              </w:rPr>
            </w:rPrChange>
          </w:rPr>
          <w:t xml:space="preserve"> = </w:t>
        </w:r>
        <w:proofErr w:type="spellStart"/>
        <w:r w:rsidRPr="00556A8E">
          <w:rPr>
            <w:rFonts w:asciiTheme="minorHAnsi" w:hAnsiTheme="minorHAnsi" w:cstheme="minorHAnsi"/>
            <w:color w:val="000000"/>
            <w:sz w:val="20"/>
            <w:szCs w:val="20"/>
            <w:rPrChange w:id="4345" w:author="Ravindra Akella" w:date="2019-11-28T09:23:00Z">
              <w:rPr>
                <w:rFonts w:ascii="Consolas" w:hAnsi="Consolas" w:cs="Consolas"/>
                <w:color w:val="000000"/>
                <w:sz w:val="19"/>
                <w:szCs w:val="19"/>
              </w:rPr>
            </w:rPrChange>
          </w:rPr>
          <w:t>TimeTaken</w:t>
        </w:r>
        <w:proofErr w:type="spellEnd"/>
        <w:r w:rsidRPr="00556A8E">
          <w:rPr>
            <w:rFonts w:asciiTheme="minorHAnsi" w:hAnsiTheme="minorHAnsi" w:cstheme="minorHAnsi"/>
            <w:color w:val="000000"/>
            <w:sz w:val="20"/>
            <w:szCs w:val="20"/>
            <w:rPrChange w:id="4346" w:author="Ravindra Akella" w:date="2019-11-28T09:23:00Z">
              <w:rPr>
                <w:rFonts w:ascii="Consolas" w:hAnsi="Consolas" w:cs="Consolas"/>
                <w:color w:val="000000"/>
                <w:sz w:val="19"/>
                <w:szCs w:val="19"/>
              </w:rPr>
            </w:rPrChange>
          </w:rPr>
          <w:t>;</w:t>
        </w:r>
      </w:ins>
    </w:p>
    <w:p w14:paraId="3E402A1F" w14:textId="56375F36" w:rsidR="00942C25" w:rsidRPr="00556A8E" w:rsidDel="00556A8E" w:rsidRDefault="00556A8E">
      <w:pPr>
        <w:spacing w:after="0" w:line="240" w:lineRule="auto"/>
        <w:rPr>
          <w:del w:id="4347" w:author="Ravindra Akella" w:date="2019-11-28T09:22:00Z"/>
          <w:rFonts w:asciiTheme="minorHAnsi" w:hAnsiTheme="minorHAnsi" w:cstheme="minorHAnsi"/>
          <w:color w:val="000000"/>
          <w:sz w:val="20"/>
          <w:szCs w:val="20"/>
          <w:rPrChange w:id="4348" w:author="Ravindra Akella" w:date="2019-11-28T09:23:00Z">
            <w:rPr>
              <w:del w:id="4349" w:author="Ravindra Akella" w:date="2019-11-28T09:22:00Z"/>
              <w:rFonts w:ascii="Consolas" w:hAnsi="Consolas" w:cs="Consolas"/>
              <w:color w:val="000000"/>
              <w:sz w:val="19"/>
              <w:szCs w:val="19"/>
            </w:rPr>
          </w:rPrChange>
        </w:rPr>
      </w:pPr>
      <w:ins w:id="4350" w:author="Ravindra Akella" w:date="2019-11-28T09:22:00Z">
        <w:r w:rsidRPr="00556A8E">
          <w:rPr>
            <w:rFonts w:asciiTheme="minorHAnsi" w:hAnsiTheme="minorHAnsi" w:cstheme="minorHAnsi"/>
            <w:color w:val="000000"/>
            <w:sz w:val="20"/>
            <w:szCs w:val="20"/>
            <w:rPrChange w:id="4351" w:author="Ravindra Akella" w:date="2019-11-28T09:23:00Z">
              <w:rPr>
                <w:rFonts w:ascii="Consolas" w:hAnsi="Consolas" w:cs="Consolas"/>
                <w:color w:val="000000"/>
                <w:sz w:val="19"/>
                <w:szCs w:val="19"/>
              </w:rPr>
            </w:rPrChange>
          </w:rPr>
          <w:t xml:space="preserve">            </w:t>
        </w:r>
        <w:proofErr w:type="spellStart"/>
        <w:r w:rsidRPr="00556A8E">
          <w:rPr>
            <w:rFonts w:asciiTheme="minorHAnsi" w:hAnsiTheme="minorHAnsi" w:cstheme="minorHAnsi"/>
            <w:color w:val="0000FF"/>
            <w:sz w:val="20"/>
            <w:szCs w:val="20"/>
            <w:rPrChange w:id="4352" w:author="Ravindra Akella" w:date="2019-11-28T09:23:00Z">
              <w:rPr>
                <w:rFonts w:ascii="Consolas" w:hAnsi="Consolas" w:cs="Consolas"/>
                <w:color w:val="0000FF"/>
                <w:sz w:val="19"/>
                <w:szCs w:val="19"/>
              </w:rPr>
            </w:rPrChange>
          </w:rPr>
          <w:t>this</w:t>
        </w:r>
        <w:r w:rsidRPr="00556A8E">
          <w:rPr>
            <w:rFonts w:asciiTheme="minorHAnsi" w:hAnsiTheme="minorHAnsi" w:cstheme="minorHAnsi"/>
            <w:color w:val="000000"/>
            <w:sz w:val="20"/>
            <w:szCs w:val="20"/>
            <w:rPrChange w:id="4353" w:author="Ravindra Akella" w:date="2019-11-28T09:23:00Z">
              <w:rPr>
                <w:rFonts w:ascii="Consolas" w:hAnsi="Consolas" w:cs="Consolas"/>
                <w:color w:val="000000"/>
                <w:sz w:val="19"/>
                <w:szCs w:val="19"/>
              </w:rPr>
            </w:rPrChange>
          </w:rPr>
          <w:t>.Sender</w:t>
        </w:r>
        <w:proofErr w:type="spellEnd"/>
        <w:r w:rsidRPr="00556A8E">
          <w:rPr>
            <w:rFonts w:asciiTheme="minorHAnsi" w:hAnsiTheme="minorHAnsi" w:cstheme="minorHAnsi"/>
            <w:color w:val="000000"/>
            <w:sz w:val="20"/>
            <w:szCs w:val="20"/>
            <w:rPrChange w:id="4354" w:author="Ravindra Akella" w:date="2019-11-28T09:23:00Z">
              <w:rPr>
                <w:rFonts w:ascii="Consolas" w:hAnsi="Consolas" w:cs="Consolas"/>
                <w:color w:val="000000"/>
                <w:sz w:val="19"/>
                <w:szCs w:val="19"/>
              </w:rPr>
            </w:rPrChange>
          </w:rPr>
          <w:t xml:space="preserve"> = sender;</w:t>
        </w:r>
      </w:ins>
      <w:del w:id="4355" w:author="Ravindra Akella" w:date="2019-11-28T09:22:00Z">
        <w:r w:rsidR="009C5CA0" w:rsidRPr="00556A8E" w:rsidDel="00556A8E">
          <w:rPr>
            <w:rFonts w:asciiTheme="minorHAnsi" w:hAnsiTheme="minorHAnsi" w:cstheme="minorHAnsi"/>
            <w:color w:val="000000"/>
            <w:sz w:val="20"/>
            <w:szCs w:val="20"/>
            <w:rPrChange w:id="4356" w:author="Ravindra Akella" w:date="2019-11-28T09:23:00Z">
              <w:rPr>
                <w:color w:val="000000"/>
                <w:sz w:val="20"/>
                <w:szCs w:val="20"/>
              </w:rPr>
            </w:rPrChange>
          </w:rPr>
          <w:tab/>
        </w:r>
        <w:r w:rsidR="009C5CA0" w:rsidRPr="00556A8E" w:rsidDel="00556A8E">
          <w:rPr>
            <w:rFonts w:asciiTheme="minorHAnsi" w:hAnsiTheme="minorHAnsi" w:cstheme="minorHAnsi"/>
            <w:color w:val="000000"/>
            <w:sz w:val="20"/>
            <w:szCs w:val="20"/>
            <w:rPrChange w:id="4357" w:author="Ravindra Akella" w:date="2019-11-28T09:23:00Z">
              <w:rPr>
                <w:color w:val="000000"/>
                <w:sz w:val="20"/>
                <w:szCs w:val="20"/>
              </w:rPr>
            </w:rPrChange>
          </w:rPr>
          <w:tab/>
        </w:r>
        <w:r w:rsidR="009C5CA0" w:rsidRPr="00556A8E" w:rsidDel="00556A8E">
          <w:rPr>
            <w:rFonts w:asciiTheme="minorHAnsi" w:hAnsiTheme="minorHAnsi" w:cstheme="minorHAnsi"/>
            <w:color w:val="008000"/>
            <w:sz w:val="20"/>
            <w:szCs w:val="20"/>
            <w:rPrChange w:id="4358" w:author="Ravindra Akella" w:date="2019-11-28T09:23:00Z">
              <w:rPr>
                <w:color w:val="008000"/>
                <w:sz w:val="20"/>
                <w:szCs w:val="20"/>
              </w:rPr>
            </w:rPrChange>
          </w:rPr>
          <w:delText>//set properties</w:delText>
        </w:r>
        <w:r w:rsidR="009C5CA0" w:rsidRPr="00556A8E" w:rsidDel="00556A8E">
          <w:rPr>
            <w:rFonts w:asciiTheme="minorHAnsi" w:hAnsiTheme="minorHAnsi" w:cstheme="minorHAnsi"/>
            <w:color w:val="000000"/>
            <w:sz w:val="20"/>
            <w:szCs w:val="20"/>
            <w:rPrChange w:id="4359" w:author="Ravindra Akella" w:date="2019-11-28T09:23:00Z">
              <w:rPr>
                <w:color w:val="000000"/>
                <w:sz w:val="20"/>
                <w:szCs w:val="20"/>
              </w:rPr>
            </w:rPrChange>
          </w:rPr>
          <w:delText xml:space="preserve"> </w:delText>
        </w:r>
      </w:del>
    </w:p>
    <w:p w14:paraId="254C6CD1" w14:textId="77777777" w:rsidR="00556A8E" w:rsidRDefault="00556A8E" w:rsidP="00556A8E">
      <w:pPr>
        <w:spacing w:after="0" w:line="240" w:lineRule="auto"/>
        <w:rPr>
          <w:ins w:id="4360" w:author="Ravindra Akella" w:date="2019-11-28T09:23:00Z"/>
          <w:color w:val="000000"/>
          <w:sz w:val="20"/>
          <w:szCs w:val="20"/>
        </w:rPr>
      </w:pPr>
    </w:p>
    <w:p w14:paraId="3E9CB2DD" w14:textId="77777777" w:rsidR="00942C25" w:rsidRDefault="009C5CA0">
      <w:pPr>
        <w:spacing w:after="0" w:line="240" w:lineRule="auto"/>
        <w:rPr>
          <w:color w:val="000000"/>
          <w:sz w:val="20"/>
          <w:szCs w:val="20"/>
        </w:rPr>
      </w:pPr>
      <w:r>
        <w:rPr>
          <w:color w:val="000000"/>
          <w:sz w:val="20"/>
          <w:szCs w:val="20"/>
        </w:rPr>
        <w:t xml:space="preserve">        }</w:t>
      </w:r>
    </w:p>
    <w:p w14:paraId="1C86ACB1" w14:textId="4211F3C2" w:rsidR="00942C25" w:rsidDel="0043528D" w:rsidRDefault="009C5CA0">
      <w:pPr>
        <w:rPr>
          <w:del w:id="4361" w:author="Ravindra Akella" w:date="2019-11-28T09:14:00Z"/>
          <w:color w:val="000000"/>
          <w:sz w:val="20"/>
          <w:szCs w:val="20"/>
        </w:rPr>
      </w:pPr>
      <w:r>
        <w:rPr>
          <w:color w:val="000000"/>
          <w:sz w:val="20"/>
          <w:szCs w:val="20"/>
        </w:rPr>
        <w:t xml:space="preserve">    }</w:t>
      </w:r>
    </w:p>
    <w:p w14:paraId="759BC50F" w14:textId="77777777" w:rsidR="00942C25" w:rsidRDefault="00942C25">
      <w:pPr>
        <w:rPr>
          <w:b/>
          <w:sz w:val="20"/>
          <w:szCs w:val="20"/>
        </w:rPr>
      </w:pPr>
    </w:p>
    <w:p w14:paraId="73E3CA94" w14:textId="50C60B3E" w:rsidR="00942C25" w:rsidRDefault="009C5CA0">
      <w:pPr>
        <w:rPr>
          <w:rFonts w:ascii="Palatino Linotype" w:eastAsia="Palatino Linotype" w:hAnsi="Palatino Linotype" w:cs="Palatino Linotype"/>
          <w:sz w:val="21"/>
          <w:szCs w:val="21"/>
        </w:rPr>
      </w:pPr>
      <w:del w:id="4362" w:author="Ravindra Akella" w:date="2019-11-28T09:52:00Z">
        <w:r w:rsidDel="00765F8C">
          <w:rPr>
            <w:rFonts w:ascii="Palatino Linotype" w:eastAsia="Palatino Linotype" w:hAnsi="Palatino Linotype" w:cs="Palatino Linotype"/>
            <w:sz w:val="21"/>
            <w:szCs w:val="21"/>
          </w:rPr>
          <w:delText xml:space="preserve">Inside </w:delText>
        </w:r>
      </w:del>
      <w:ins w:id="4363" w:author="Ravindra Akella" w:date="2019-11-28T09:52:00Z">
        <w:r w:rsidR="00765F8C">
          <w:rPr>
            <w:rFonts w:ascii="Palatino Linotype" w:eastAsia="Palatino Linotype" w:hAnsi="Palatino Linotype" w:cs="Palatino Linotype"/>
            <w:sz w:val="21"/>
            <w:szCs w:val="21"/>
          </w:rPr>
          <w:t>Create a class</w:t>
        </w:r>
        <w:r w:rsidR="00765F8C">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 xml:space="preserve">Calculatepi </w:t>
      </w:r>
      <w:ins w:id="4364" w:author="Ravindra Akella" w:date="2019-11-28T10:02:00Z">
        <w:r w:rsidR="009C3DDA">
          <w:rPr>
            <w:rFonts w:ascii="Palatino Linotype" w:eastAsia="Palatino Linotype" w:hAnsi="Palatino Linotype" w:cs="Palatino Linotype"/>
            <w:sz w:val="21"/>
            <w:szCs w:val="21"/>
          </w:rPr>
          <w:t xml:space="preserve">and </w:t>
        </w:r>
      </w:ins>
      <w:del w:id="4365" w:author="Ravindra Akella" w:date="2019-11-28T09:52:00Z">
        <w:r w:rsidDel="00765F8C">
          <w:rPr>
            <w:rFonts w:ascii="Palatino Linotype" w:eastAsia="Palatino Linotype" w:hAnsi="Palatino Linotype" w:cs="Palatino Linotype"/>
            <w:sz w:val="21"/>
            <w:szCs w:val="21"/>
          </w:rPr>
          <w:delText xml:space="preserve">class </w:delText>
        </w:r>
      </w:del>
      <w:r>
        <w:rPr>
          <w:rFonts w:ascii="Palatino Linotype" w:eastAsia="Palatino Linotype" w:hAnsi="Palatino Linotype" w:cs="Palatino Linotype"/>
          <w:sz w:val="21"/>
          <w:szCs w:val="21"/>
        </w:rPr>
        <w:t>add async operation completion event handler that will be triggered post completion of async operation</w:t>
      </w:r>
    </w:p>
    <w:p w14:paraId="04DF92F8" w14:textId="373FC90F" w:rsidR="00942C25" w:rsidRDefault="009C5CA0">
      <w:pPr>
        <w:rPr>
          <w:ins w:id="4366" w:author="Ravindra Akella" w:date="2019-11-28T09:45:00Z"/>
          <w:color w:val="000000"/>
          <w:sz w:val="20"/>
          <w:szCs w:val="20"/>
        </w:rPr>
      </w:pPr>
      <w:r>
        <w:rPr>
          <w:color w:val="0000FF"/>
          <w:sz w:val="20"/>
          <w:szCs w:val="20"/>
        </w:rPr>
        <w:t>public</w:t>
      </w:r>
      <w:r>
        <w:rPr>
          <w:color w:val="000000"/>
          <w:sz w:val="20"/>
          <w:szCs w:val="20"/>
        </w:rPr>
        <w:t xml:space="preserve"> </w:t>
      </w:r>
      <w:r>
        <w:rPr>
          <w:color w:val="0000FF"/>
          <w:sz w:val="20"/>
          <w:szCs w:val="20"/>
        </w:rPr>
        <w:t>event</w:t>
      </w:r>
      <w:r>
        <w:rPr>
          <w:color w:val="000000"/>
          <w:sz w:val="20"/>
          <w:szCs w:val="20"/>
        </w:rPr>
        <w:t xml:space="preserve"> </w:t>
      </w:r>
      <w:proofErr w:type="spellStart"/>
      <w:r>
        <w:rPr>
          <w:color w:val="000000"/>
          <w:sz w:val="20"/>
          <w:szCs w:val="20"/>
        </w:rPr>
        <w:t>CalculatePiCompletedEventHandler</w:t>
      </w:r>
      <w:proofErr w:type="spellEnd"/>
      <w:r>
        <w:rPr>
          <w:color w:val="000000"/>
          <w:sz w:val="20"/>
          <w:szCs w:val="20"/>
        </w:rPr>
        <w:t xml:space="preserve"> </w:t>
      </w:r>
      <w:proofErr w:type="spellStart"/>
      <w:r>
        <w:rPr>
          <w:color w:val="000000"/>
          <w:sz w:val="20"/>
          <w:szCs w:val="20"/>
        </w:rPr>
        <w:t>CalculatepiCompleted</w:t>
      </w:r>
      <w:proofErr w:type="spellEnd"/>
      <w:r>
        <w:rPr>
          <w:color w:val="000000"/>
          <w:sz w:val="20"/>
          <w:szCs w:val="20"/>
        </w:rPr>
        <w:t>;</w:t>
      </w:r>
    </w:p>
    <w:p w14:paraId="251113A7" w14:textId="54D5627D" w:rsidR="0048025D" w:rsidRDefault="00B73E09">
      <w:pPr>
        <w:rPr>
          <w:ins w:id="4367" w:author="Ravindra Akella" w:date="2019-11-28T09:48:00Z"/>
          <w:rFonts w:ascii="Palatino Linotype" w:eastAsia="Palatino Linotype" w:hAnsi="Palatino Linotype" w:cs="Palatino Linotype"/>
          <w:sz w:val="21"/>
          <w:szCs w:val="21"/>
        </w:rPr>
      </w:pPr>
      <w:moveToRangeStart w:id="4368" w:author="Ravindra Akella" w:date="2019-11-28T09:48:00Z" w:name="move25826918"/>
      <w:moveTo w:id="4369" w:author="Ravindra Akella" w:date="2019-11-28T09:48:00Z">
        <w:r>
          <w:rPr>
            <w:rFonts w:ascii="Palatino Linotype" w:eastAsia="Palatino Linotype" w:hAnsi="Palatino Linotype" w:cs="Palatino Linotype"/>
            <w:sz w:val="21"/>
            <w:szCs w:val="21"/>
          </w:rPr>
          <w:t xml:space="preserve">Secondly create an object of type that can raise completion event through a callback and then this callback needs to be executed on a thread from threadpool so that it can dispatch message to synchronization context. Object of class </w:t>
        </w:r>
        <w:r>
          <w:fldChar w:fldCharType="begin"/>
        </w:r>
        <w:r>
          <w:instrText xml:space="preserve"> HYPERLINK "https://docs.microsoft.com/en-us/dotnet/api/system.threading.sendorpostcallback" \h </w:instrText>
        </w:r>
        <w:r>
          <w:fldChar w:fldCharType="separate"/>
        </w:r>
        <w:r>
          <w:rPr>
            <w:rFonts w:ascii="Palatino Linotype" w:eastAsia="Palatino Linotype" w:hAnsi="Palatino Linotype" w:cs="Palatino Linotype"/>
            <w:sz w:val="21"/>
            <w:szCs w:val="21"/>
          </w:rPr>
          <w:t>SendOrPostCallback</w:t>
        </w:r>
        <w:r>
          <w:rPr>
            <w:rFonts w:ascii="Palatino Linotype" w:eastAsia="Palatino Linotype" w:hAnsi="Palatino Linotype" w:cs="Palatino Linotype"/>
            <w:sz w:val="21"/>
            <w:szCs w:val="21"/>
          </w:rPr>
          <w:fldChar w:fldCharType="end"/>
        </w:r>
        <w:r>
          <w:rPr>
            <w:rFonts w:ascii="Palatino Linotype" w:eastAsia="Palatino Linotype" w:hAnsi="Palatino Linotype" w:cs="Palatino Linotype"/>
            <w:sz w:val="21"/>
            <w:szCs w:val="21"/>
          </w:rPr>
          <w:t xml:space="preserve"> fulfills this requirement. The callback method needs to have a signature of accepting a single parameter of type object so that we can pass the state. Wiring of callback to </w:t>
        </w:r>
        <w:r>
          <w:fldChar w:fldCharType="begin"/>
        </w:r>
        <w:r>
          <w:instrText xml:space="preserve"> HYPERLINK "https://docs.microsoft.com/en-us/dotnet/api/system.threading.sendorpostcallback" \h </w:instrText>
        </w:r>
        <w:r>
          <w:fldChar w:fldCharType="separate"/>
        </w:r>
        <w:r>
          <w:rPr>
            <w:rFonts w:ascii="Palatino Linotype" w:eastAsia="Palatino Linotype" w:hAnsi="Palatino Linotype" w:cs="Palatino Linotype"/>
            <w:sz w:val="21"/>
            <w:szCs w:val="21"/>
          </w:rPr>
          <w:t>SendOrPostCallback</w:t>
        </w:r>
        <w:r>
          <w:rPr>
            <w:rFonts w:ascii="Palatino Linotype" w:eastAsia="Palatino Linotype" w:hAnsi="Palatino Linotype" w:cs="Palatino Linotype"/>
            <w:sz w:val="21"/>
            <w:szCs w:val="21"/>
          </w:rPr>
          <w:fldChar w:fldCharType="end"/>
        </w:r>
        <w:r>
          <w:rPr>
            <w:rFonts w:ascii="Palatino Linotype" w:eastAsia="Palatino Linotype" w:hAnsi="Palatino Linotype" w:cs="Palatino Linotype"/>
            <w:sz w:val="21"/>
            <w:szCs w:val="21"/>
          </w:rPr>
          <w:t xml:space="preserve"> delegate can be done through constructor. </w:t>
        </w:r>
      </w:moveTo>
      <w:moveToRangeEnd w:id="4368"/>
      <w:ins w:id="4370" w:author="Ravindra Akella" w:date="2019-11-28T09:49:00Z">
        <w:r>
          <w:rPr>
            <w:rFonts w:ascii="Palatino Linotype" w:eastAsia="Palatino Linotype" w:hAnsi="Palatino Linotype" w:cs="Palatino Linotype"/>
            <w:sz w:val="21"/>
            <w:szCs w:val="21"/>
          </w:rPr>
          <w:t>This code will look like below</w:t>
        </w:r>
      </w:ins>
    </w:p>
    <w:p w14:paraId="42DC7D05" w14:textId="77777777" w:rsidR="00B73E09" w:rsidRPr="00B73E09" w:rsidRDefault="00B73E09" w:rsidP="00B73E09">
      <w:pPr>
        <w:autoSpaceDE w:val="0"/>
        <w:autoSpaceDN w:val="0"/>
        <w:adjustRightInd w:val="0"/>
        <w:spacing w:after="0" w:line="240" w:lineRule="auto"/>
        <w:rPr>
          <w:ins w:id="4371" w:author="Ravindra Akella" w:date="2019-11-28T09:48:00Z"/>
          <w:rFonts w:asciiTheme="minorHAnsi" w:hAnsiTheme="minorHAnsi" w:cstheme="minorHAnsi"/>
          <w:color w:val="000000"/>
          <w:sz w:val="20"/>
          <w:szCs w:val="20"/>
          <w:rPrChange w:id="4372" w:author="Ravindra Akella" w:date="2019-11-28T09:49:00Z">
            <w:rPr>
              <w:ins w:id="4373" w:author="Ravindra Akella" w:date="2019-11-28T09:48:00Z"/>
              <w:rFonts w:ascii="Consolas" w:hAnsi="Consolas" w:cs="Consolas"/>
              <w:color w:val="000000"/>
              <w:sz w:val="19"/>
              <w:szCs w:val="19"/>
            </w:rPr>
          </w:rPrChange>
        </w:rPr>
      </w:pPr>
      <w:ins w:id="4374" w:author="Ravindra Akella" w:date="2019-11-28T09:48:00Z">
        <w:r w:rsidRPr="00B73E09">
          <w:rPr>
            <w:rFonts w:asciiTheme="minorHAnsi" w:hAnsiTheme="minorHAnsi" w:cstheme="minorHAnsi"/>
            <w:color w:val="000000"/>
            <w:sz w:val="20"/>
            <w:szCs w:val="20"/>
            <w:rPrChange w:id="4375" w:author="Ravindra Akella" w:date="2019-11-28T09:49:00Z">
              <w:rPr>
                <w:rFonts w:ascii="Consolas" w:hAnsi="Consolas" w:cs="Consolas"/>
                <w:color w:val="000000"/>
                <w:sz w:val="19"/>
                <w:szCs w:val="19"/>
              </w:rPr>
            </w:rPrChange>
          </w:rPr>
          <w:t xml:space="preserve">        </w:t>
        </w:r>
        <w:r w:rsidRPr="00B73E09">
          <w:rPr>
            <w:rFonts w:asciiTheme="minorHAnsi" w:hAnsiTheme="minorHAnsi" w:cstheme="minorHAnsi"/>
            <w:color w:val="008000"/>
            <w:sz w:val="20"/>
            <w:szCs w:val="20"/>
            <w:rPrChange w:id="4376" w:author="Ravindra Akella" w:date="2019-11-28T09:49:00Z">
              <w:rPr>
                <w:rFonts w:ascii="Consolas" w:hAnsi="Consolas" w:cs="Consolas"/>
                <w:color w:val="008000"/>
                <w:sz w:val="19"/>
                <w:szCs w:val="19"/>
              </w:rPr>
            </w:rPrChange>
          </w:rPr>
          <w:t>//Delegate to handle callback and raise completion event</w:t>
        </w:r>
      </w:ins>
    </w:p>
    <w:p w14:paraId="1FB50D39" w14:textId="77777777" w:rsidR="00B73E09" w:rsidRPr="00B73E09" w:rsidRDefault="00B73E09" w:rsidP="00B73E09">
      <w:pPr>
        <w:autoSpaceDE w:val="0"/>
        <w:autoSpaceDN w:val="0"/>
        <w:adjustRightInd w:val="0"/>
        <w:spacing w:after="0" w:line="240" w:lineRule="auto"/>
        <w:rPr>
          <w:ins w:id="4377" w:author="Ravindra Akella" w:date="2019-11-28T09:48:00Z"/>
          <w:rFonts w:asciiTheme="minorHAnsi" w:hAnsiTheme="minorHAnsi" w:cstheme="minorHAnsi"/>
          <w:color w:val="000000"/>
          <w:sz w:val="20"/>
          <w:szCs w:val="20"/>
          <w:rPrChange w:id="4378" w:author="Ravindra Akella" w:date="2019-11-28T09:49:00Z">
            <w:rPr>
              <w:ins w:id="4379" w:author="Ravindra Akella" w:date="2019-11-28T09:48:00Z"/>
              <w:rFonts w:ascii="Consolas" w:hAnsi="Consolas" w:cs="Consolas"/>
              <w:color w:val="000000"/>
              <w:sz w:val="19"/>
              <w:szCs w:val="19"/>
            </w:rPr>
          </w:rPrChange>
        </w:rPr>
      </w:pPr>
      <w:ins w:id="4380" w:author="Ravindra Akella" w:date="2019-11-28T09:48:00Z">
        <w:r w:rsidRPr="00B73E09">
          <w:rPr>
            <w:rFonts w:asciiTheme="minorHAnsi" w:hAnsiTheme="minorHAnsi" w:cstheme="minorHAnsi"/>
            <w:color w:val="000000"/>
            <w:sz w:val="20"/>
            <w:szCs w:val="20"/>
            <w:rPrChange w:id="4381" w:author="Ravindra Akella" w:date="2019-11-28T09:49:00Z">
              <w:rPr>
                <w:rFonts w:ascii="Consolas" w:hAnsi="Consolas" w:cs="Consolas"/>
                <w:color w:val="000000"/>
                <w:sz w:val="19"/>
                <w:szCs w:val="19"/>
              </w:rPr>
            </w:rPrChange>
          </w:rPr>
          <w:t xml:space="preserve">        </w:t>
        </w:r>
        <w:r w:rsidRPr="00B73E09">
          <w:rPr>
            <w:rFonts w:asciiTheme="minorHAnsi" w:hAnsiTheme="minorHAnsi" w:cstheme="minorHAnsi"/>
            <w:color w:val="0000FF"/>
            <w:sz w:val="20"/>
            <w:szCs w:val="20"/>
            <w:rPrChange w:id="4382" w:author="Ravindra Akella" w:date="2019-11-28T09:49:00Z">
              <w:rPr>
                <w:rFonts w:ascii="Consolas" w:hAnsi="Consolas" w:cs="Consolas"/>
                <w:color w:val="0000FF"/>
                <w:sz w:val="19"/>
                <w:szCs w:val="19"/>
              </w:rPr>
            </w:rPrChange>
          </w:rPr>
          <w:t>private</w:t>
        </w:r>
        <w:r w:rsidRPr="00B73E09">
          <w:rPr>
            <w:rFonts w:asciiTheme="minorHAnsi" w:hAnsiTheme="minorHAnsi" w:cstheme="minorHAnsi"/>
            <w:color w:val="000000"/>
            <w:sz w:val="20"/>
            <w:szCs w:val="20"/>
            <w:rPrChange w:id="4383" w:author="Ravindra Akella" w:date="2019-11-28T09:49:00Z">
              <w:rPr>
                <w:rFonts w:ascii="Consolas" w:hAnsi="Consolas" w:cs="Consolas"/>
                <w:color w:val="000000"/>
                <w:sz w:val="19"/>
                <w:szCs w:val="19"/>
              </w:rPr>
            </w:rPrChange>
          </w:rPr>
          <w:t xml:space="preserve"> SendOrPostCallback </w:t>
        </w:r>
        <w:proofErr w:type="spellStart"/>
        <w:r w:rsidRPr="00B73E09">
          <w:rPr>
            <w:rFonts w:asciiTheme="minorHAnsi" w:hAnsiTheme="minorHAnsi" w:cstheme="minorHAnsi"/>
            <w:color w:val="000000"/>
            <w:sz w:val="20"/>
            <w:szCs w:val="20"/>
            <w:rPrChange w:id="4384" w:author="Ravindra Akella" w:date="2019-11-28T09:49:00Z">
              <w:rPr>
                <w:rFonts w:ascii="Consolas" w:hAnsi="Consolas" w:cs="Consolas"/>
                <w:color w:val="000000"/>
                <w:sz w:val="19"/>
                <w:szCs w:val="19"/>
              </w:rPr>
            </w:rPrChange>
          </w:rPr>
          <w:t>onCompletedDelegate</w:t>
        </w:r>
        <w:proofErr w:type="spellEnd"/>
        <w:r w:rsidRPr="00B73E09">
          <w:rPr>
            <w:rFonts w:asciiTheme="minorHAnsi" w:hAnsiTheme="minorHAnsi" w:cstheme="minorHAnsi"/>
            <w:color w:val="000000"/>
            <w:sz w:val="20"/>
            <w:szCs w:val="20"/>
            <w:rPrChange w:id="4385" w:author="Ravindra Akella" w:date="2019-11-28T09:49:00Z">
              <w:rPr>
                <w:rFonts w:ascii="Consolas" w:hAnsi="Consolas" w:cs="Consolas"/>
                <w:color w:val="000000"/>
                <w:sz w:val="19"/>
                <w:szCs w:val="19"/>
              </w:rPr>
            </w:rPrChange>
          </w:rPr>
          <w:t>;</w:t>
        </w:r>
      </w:ins>
    </w:p>
    <w:p w14:paraId="7FC90677" w14:textId="77777777" w:rsidR="00B73E09" w:rsidRPr="00B73E09" w:rsidRDefault="00B73E09" w:rsidP="00B73E09">
      <w:pPr>
        <w:autoSpaceDE w:val="0"/>
        <w:autoSpaceDN w:val="0"/>
        <w:adjustRightInd w:val="0"/>
        <w:spacing w:after="0" w:line="240" w:lineRule="auto"/>
        <w:rPr>
          <w:ins w:id="4386" w:author="Ravindra Akella" w:date="2019-11-28T09:48:00Z"/>
          <w:rFonts w:asciiTheme="minorHAnsi" w:hAnsiTheme="minorHAnsi" w:cstheme="minorHAnsi"/>
          <w:color w:val="000000"/>
          <w:sz w:val="20"/>
          <w:szCs w:val="20"/>
          <w:rPrChange w:id="4387" w:author="Ravindra Akella" w:date="2019-11-28T09:49:00Z">
            <w:rPr>
              <w:ins w:id="4388" w:author="Ravindra Akella" w:date="2019-11-28T09:48:00Z"/>
              <w:rFonts w:ascii="Consolas" w:hAnsi="Consolas" w:cs="Consolas"/>
              <w:color w:val="000000"/>
              <w:sz w:val="19"/>
              <w:szCs w:val="19"/>
            </w:rPr>
          </w:rPrChange>
        </w:rPr>
      </w:pPr>
    </w:p>
    <w:p w14:paraId="5E09FD5D" w14:textId="77777777" w:rsidR="00B73E09" w:rsidRPr="00B73E09" w:rsidRDefault="00B73E09" w:rsidP="00B73E09">
      <w:pPr>
        <w:autoSpaceDE w:val="0"/>
        <w:autoSpaceDN w:val="0"/>
        <w:adjustRightInd w:val="0"/>
        <w:spacing w:after="0" w:line="240" w:lineRule="auto"/>
        <w:rPr>
          <w:ins w:id="4389" w:author="Ravindra Akella" w:date="2019-11-28T09:48:00Z"/>
          <w:rFonts w:asciiTheme="minorHAnsi" w:hAnsiTheme="minorHAnsi" w:cstheme="minorHAnsi"/>
          <w:color w:val="000000"/>
          <w:sz w:val="20"/>
          <w:szCs w:val="20"/>
          <w:rPrChange w:id="4390" w:author="Ravindra Akella" w:date="2019-11-28T09:49:00Z">
            <w:rPr>
              <w:ins w:id="4391" w:author="Ravindra Akella" w:date="2019-11-28T09:48:00Z"/>
              <w:rFonts w:ascii="Consolas" w:hAnsi="Consolas" w:cs="Consolas"/>
              <w:color w:val="000000"/>
              <w:sz w:val="19"/>
              <w:szCs w:val="19"/>
            </w:rPr>
          </w:rPrChange>
        </w:rPr>
      </w:pPr>
      <w:ins w:id="4392" w:author="Ravindra Akella" w:date="2019-11-28T09:48:00Z">
        <w:r w:rsidRPr="00B73E09">
          <w:rPr>
            <w:rFonts w:asciiTheme="minorHAnsi" w:hAnsiTheme="minorHAnsi" w:cstheme="minorHAnsi"/>
            <w:color w:val="000000"/>
            <w:sz w:val="20"/>
            <w:szCs w:val="20"/>
            <w:rPrChange w:id="4393" w:author="Ravindra Akella" w:date="2019-11-28T09:49:00Z">
              <w:rPr>
                <w:rFonts w:ascii="Consolas" w:hAnsi="Consolas" w:cs="Consolas"/>
                <w:color w:val="000000"/>
                <w:sz w:val="19"/>
                <w:szCs w:val="19"/>
              </w:rPr>
            </w:rPrChange>
          </w:rPr>
          <w:t xml:space="preserve">        </w:t>
        </w:r>
        <w:r w:rsidRPr="00B73E09">
          <w:rPr>
            <w:rFonts w:asciiTheme="minorHAnsi" w:hAnsiTheme="minorHAnsi" w:cstheme="minorHAnsi"/>
            <w:color w:val="0000FF"/>
            <w:sz w:val="20"/>
            <w:szCs w:val="20"/>
            <w:rPrChange w:id="4394" w:author="Ravindra Akella" w:date="2019-11-28T09:49:00Z">
              <w:rPr>
                <w:rFonts w:ascii="Consolas" w:hAnsi="Consolas" w:cs="Consolas"/>
                <w:color w:val="0000FF"/>
                <w:sz w:val="19"/>
                <w:szCs w:val="19"/>
              </w:rPr>
            </w:rPrChange>
          </w:rPr>
          <w:t>public</w:t>
        </w:r>
        <w:r w:rsidRPr="00B73E09">
          <w:rPr>
            <w:rFonts w:asciiTheme="minorHAnsi" w:hAnsiTheme="minorHAnsi" w:cstheme="minorHAnsi"/>
            <w:color w:val="000000"/>
            <w:sz w:val="20"/>
            <w:szCs w:val="20"/>
            <w:rPrChange w:id="4395" w:author="Ravindra Akella" w:date="2019-11-28T09:49:00Z">
              <w:rPr>
                <w:rFonts w:ascii="Consolas" w:hAnsi="Consolas" w:cs="Consolas"/>
                <w:color w:val="000000"/>
                <w:sz w:val="19"/>
                <w:szCs w:val="19"/>
              </w:rPr>
            </w:rPrChange>
          </w:rPr>
          <w:t xml:space="preserve"> </w:t>
        </w:r>
        <w:r w:rsidRPr="00B73E09">
          <w:rPr>
            <w:rFonts w:asciiTheme="minorHAnsi" w:hAnsiTheme="minorHAnsi" w:cstheme="minorHAnsi"/>
            <w:color w:val="2B91AF"/>
            <w:sz w:val="20"/>
            <w:szCs w:val="20"/>
            <w:rPrChange w:id="4396" w:author="Ravindra Akella" w:date="2019-11-28T09:49:00Z">
              <w:rPr>
                <w:rFonts w:ascii="Consolas" w:hAnsi="Consolas" w:cs="Consolas"/>
                <w:color w:val="2B91AF"/>
                <w:sz w:val="19"/>
                <w:szCs w:val="19"/>
              </w:rPr>
            </w:rPrChange>
          </w:rPr>
          <w:t>Calculatepi</w:t>
        </w:r>
        <w:r w:rsidRPr="00B73E09">
          <w:rPr>
            <w:rFonts w:asciiTheme="minorHAnsi" w:hAnsiTheme="minorHAnsi" w:cstheme="minorHAnsi"/>
            <w:color w:val="000000"/>
            <w:sz w:val="20"/>
            <w:szCs w:val="20"/>
            <w:rPrChange w:id="4397" w:author="Ravindra Akella" w:date="2019-11-28T09:49:00Z">
              <w:rPr>
                <w:rFonts w:ascii="Consolas" w:hAnsi="Consolas" w:cs="Consolas"/>
                <w:color w:val="000000"/>
                <w:sz w:val="19"/>
                <w:szCs w:val="19"/>
              </w:rPr>
            </w:rPrChange>
          </w:rPr>
          <w:t>()</w:t>
        </w:r>
      </w:ins>
    </w:p>
    <w:p w14:paraId="4049B59F" w14:textId="77777777" w:rsidR="00B73E09" w:rsidRPr="00B73E09" w:rsidRDefault="00B73E09" w:rsidP="00B73E09">
      <w:pPr>
        <w:autoSpaceDE w:val="0"/>
        <w:autoSpaceDN w:val="0"/>
        <w:adjustRightInd w:val="0"/>
        <w:spacing w:after="0" w:line="240" w:lineRule="auto"/>
        <w:rPr>
          <w:ins w:id="4398" w:author="Ravindra Akella" w:date="2019-11-28T09:48:00Z"/>
          <w:rFonts w:asciiTheme="minorHAnsi" w:hAnsiTheme="minorHAnsi" w:cstheme="minorHAnsi"/>
          <w:color w:val="000000"/>
          <w:sz w:val="20"/>
          <w:szCs w:val="20"/>
          <w:rPrChange w:id="4399" w:author="Ravindra Akella" w:date="2019-11-28T09:49:00Z">
            <w:rPr>
              <w:ins w:id="4400" w:author="Ravindra Akella" w:date="2019-11-28T09:48:00Z"/>
              <w:rFonts w:ascii="Consolas" w:hAnsi="Consolas" w:cs="Consolas"/>
              <w:color w:val="000000"/>
              <w:sz w:val="19"/>
              <w:szCs w:val="19"/>
            </w:rPr>
          </w:rPrChange>
        </w:rPr>
      </w:pPr>
      <w:ins w:id="4401" w:author="Ravindra Akella" w:date="2019-11-28T09:48:00Z">
        <w:r w:rsidRPr="00B73E09">
          <w:rPr>
            <w:rFonts w:asciiTheme="minorHAnsi" w:hAnsiTheme="minorHAnsi" w:cstheme="minorHAnsi"/>
            <w:color w:val="000000"/>
            <w:sz w:val="20"/>
            <w:szCs w:val="20"/>
            <w:rPrChange w:id="4402" w:author="Ravindra Akella" w:date="2019-11-28T09:49:00Z">
              <w:rPr>
                <w:rFonts w:ascii="Consolas" w:hAnsi="Consolas" w:cs="Consolas"/>
                <w:color w:val="000000"/>
                <w:sz w:val="19"/>
                <w:szCs w:val="19"/>
              </w:rPr>
            </w:rPrChange>
          </w:rPr>
          <w:t xml:space="preserve">        {</w:t>
        </w:r>
      </w:ins>
    </w:p>
    <w:p w14:paraId="66C9709F" w14:textId="77777777" w:rsidR="00B73E09" w:rsidRPr="00B73E09" w:rsidRDefault="00B73E09" w:rsidP="00B73E09">
      <w:pPr>
        <w:autoSpaceDE w:val="0"/>
        <w:autoSpaceDN w:val="0"/>
        <w:adjustRightInd w:val="0"/>
        <w:spacing w:after="0" w:line="240" w:lineRule="auto"/>
        <w:rPr>
          <w:ins w:id="4403" w:author="Ravindra Akella" w:date="2019-11-28T09:48:00Z"/>
          <w:rFonts w:asciiTheme="minorHAnsi" w:hAnsiTheme="minorHAnsi" w:cstheme="minorHAnsi"/>
          <w:color w:val="000000"/>
          <w:sz w:val="20"/>
          <w:szCs w:val="20"/>
          <w:rPrChange w:id="4404" w:author="Ravindra Akella" w:date="2019-11-28T09:49:00Z">
            <w:rPr>
              <w:ins w:id="4405" w:author="Ravindra Akella" w:date="2019-11-28T09:48:00Z"/>
              <w:rFonts w:ascii="Consolas" w:hAnsi="Consolas" w:cs="Consolas"/>
              <w:color w:val="000000"/>
              <w:sz w:val="19"/>
              <w:szCs w:val="19"/>
            </w:rPr>
          </w:rPrChange>
        </w:rPr>
      </w:pPr>
      <w:ins w:id="4406" w:author="Ravindra Akella" w:date="2019-11-28T09:48:00Z">
        <w:r w:rsidRPr="00B73E09">
          <w:rPr>
            <w:rFonts w:asciiTheme="minorHAnsi" w:hAnsiTheme="minorHAnsi" w:cstheme="minorHAnsi"/>
            <w:color w:val="000000"/>
            <w:sz w:val="20"/>
            <w:szCs w:val="20"/>
            <w:rPrChange w:id="4407" w:author="Ravindra Akella" w:date="2019-11-28T09:49:00Z">
              <w:rPr>
                <w:rFonts w:ascii="Consolas" w:hAnsi="Consolas" w:cs="Consolas"/>
                <w:color w:val="000000"/>
                <w:sz w:val="19"/>
                <w:szCs w:val="19"/>
              </w:rPr>
            </w:rPrChange>
          </w:rPr>
          <w:t xml:space="preserve">            </w:t>
        </w:r>
        <w:proofErr w:type="spellStart"/>
        <w:r w:rsidRPr="00B73E09">
          <w:rPr>
            <w:rFonts w:asciiTheme="minorHAnsi" w:hAnsiTheme="minorHAnsi" w:cstheme="minorHAnsi"/>
            <w:color w:val="000000"/>
            <w:sz w:val="20"/>
            <w:szCs w:val="20"/>
            <w:rPrChange w:id="4408" w:author="Ravindra Akella" w:date="2019-11-28T09:49:00Z">
              <w:rPr>
                <w:rFonts w:ascii="Consolas" w:hAnsi="Consolas" w:cs="Consolas"/>
                <w:color w:val="000000"/>
                <w:sz w:val="19"/>
                <w:szCs w:val="19"/>
              </w:rPr>
            </w:rPrChange>
          </w:rPr>
          <w:t>onCompletedDelegate</w:t>
        </w:r>
        <w:proofErr w:type="spellEnd"/>
        <w:r w:rsidRPr="00B73E09">
          <w:rPr>
            <w:rFonts w:asciiTheme="minorHAnsi" w:hAnsiTheme="minorHAnsi" w:cstheme="minorHAnsi"/>
            <w:color w:val="000000"/>
            <w:sz w:val="20"/>
            <w:szCs w:val="20"/>
            <w:rPrChange w:id="4409" w:author="Ravindra Akella" w:date="2019-11-28T09:49:00Z">
              <w:rPr>
                <w:rFonts w:ascii="Consolas" w:hAnsi="Consolas" w:cs="Consolas"/>
                <w:color w:val="000000"/>
                <w:sz w:val="19"/>
                <w:szCs w:val="19"/>
              </w:rPr>
            </w:rPrChange>
          </w:rPr>
          <w:t xml:space="preserve"> = </w:t>
        </w:r>
        <w:r w:rsidRPr="00B73E09">
          <w:rPr>
            <w:rFonts w:asciiTheme="minorHAnsi" w:hAnsiTheme="minorHAnsi" w:cstheme="minorHAnsi"/>
            <w:color w:val="0000FF"/>
            <w:sz w:val="20"/>
            <w:szCs w:val="20"/>
            <w:rPrChange w:id="4410" w:author="Ravindra Akella" w:date="2019-11-28T09:49:00Z">
              <w:rPr>
                <w:rFonts w:ascii="Consolas" w:hAnsi="Consolas" w:cs="Consolas"/>
                <w:color w:val="0000FF"/>
                <w:sz w:val="19"/>
                <w:szCs w:val="19"/>
              </w:rPr>
            </w:rPrChange>
          </w:rPr>
          <w:t>new</w:t>
        </w:r>
        <w:r w:rsidRPr="00B73E09">
          <w:rPr>
            <w:rFonts w:asciiTheme="minorHAnsi" w:hAnsiTheme="minorHAnsi" w:cstheme="minorHAnsi"/>
            <w:color w:val="000000"/>
            <w:sz w:val="20"/>
            <w:szCs w:val="20"/>
            <w:rPrChange w:id="4411" w:author="Ravindra Akella" w:date="2019-11-28T09:49:00Z">
              <w:rPr>
                <w:rFonts w:ascii="Consolas" w:hAnsi="Consolas" w:cs="Consolas"/>
                <w:color w:val="000000"/>
                <w:sz w:val="19"/>
                <w:szCs w:val="19"/>
              </w:rPr>
            </w:rPrChange>
          </w:rPr>
          <w:t xml:space="preserve"> SendOrPostCallback(</w:t>
        </w:r>
        <w:proofErr w:type="spellStart"/>
        <w:r w:rsidRPr="00B73E09">
          <w:rPr>
            <w:rFonts w:asciiTheme="minorHAnsi" w:hAnsiTheme="minorHAnsi" w:cstheme="minorHAnsi"/>
            <w:color w:val="000000"/>
            <w:sz w:val="20"/>
            <w:szCs w:val="20"/>
            <w:rPrChange w:id="4412" w:author="Ravindra Akella" w:date="2019-11-28T09:49:00Z">
              <w:rPr>
                <w:rFonts w:ascii="Consolas" w:hAnsi="Consolas" w:cs="Consolas"/>
                <w:color w:val="000000"/>
                <w:sz w:val="19"/>
                <w:szCs w:val="19"/>
              </w:rPr>
            </w:rPrChange>
          </w:rPr>
          <w:t>CalculationCompleted</w:t>
        </w:r>
        <w:proofErr w:type="spellEnd"/>
        <w:r w:rsidRPr="00B73E09">
          <w:rPr>
            <w:rFonts w:asciiTheme="minorHAnsi" w:hAnsiTheme="minorHAnsi" w:cstheme="minorHAnsi"/>
            <w:color w:val="000000"/>
            <w:sz w:val="20"/>
            <w:szCs w:val="20"/>
            <w:rPrChange w:id="4413" w:author="Ravindra Akella" w:date="2019-11-28T09:49:00Z">
              <w:rPr>
                <w:rFonts w:ascii="Consolas" w:hAnsi="Consolas" w:cs="Consolas"/>
                <w:color w:val="000000"/>
                <w:sz w:val="19"/>
                <w:szCs w:val="19"/>
              </w:rPr>
            </w:rPrChange>
          </w:rPr>
          <w:t>);</w:t>
        </w:r>
      </w:ins>
    </w:p>
    <w:p w14:paraId="23FD79D5" w14:textId="58F27820" w:rsidR="00B73E09" w:rsidRPr="00B73E09" w:rsidRDefault="00B73E09" w:rsidP="00B73E09">
      <w:pPr>
        <w:rPr>
          <w:ins w:id="4414" w:author="Ravindra Akella" w:date="2019-11-28T09:45:00Z"/>
          <w:rFonts w:asciiTheme="minorHAnsi" w:eastAsia="Palatino Linotype" w:hAnsiTheme="minorHAnsi" w:cstheme="minorHAnsi"/>
          <w:sz w:val="20"/>
          <w:szCs w:val="20"/>
          <w:rPrChange w:id="4415" w:author="Ravindra Akella" w:date="2019-11-28T09:49:00Z">
            <w:rPr>
              <w:ins w:id="4416" w:author="Ravindra Akella" w:date="2019-11-28T09:45:00Z"/>
              <w:color w:val="000000"/>
              <w:sz w:val="20"/>
              <w:szCs w:val="20"/>
            </w:rPr>
          </w:rPrChange>
        </w:rPr>
      </w:pPr>
      <w:ins w:id="4417" w:author="Ravindra Akella" w:date="2019-11-28T09:48:00Z">
        <w:r w:rsidRPr="00B73E09">
          <w:rPr>
            <w:rFonts w:asciiTheme="minorHAnsi" w:hAnsiTheme="minorHAnsi" w:cstheme="minorHAnsi"/>
            <w:color w:val="000000"/>
            <w:sz w:val="20"/>
            <w:szCs w:val="20"/>
            <w:rPrChange w:id="4418" w:author="Ravindra Akella" w:date="2019-11-28T09:49:00Z">
              <w:rPr>
                <w:rFonts w:ascii="Consolas" w:hAnsi="Consolas" w:cs="Consolas"/>
                <w:color w:val="000000"/>
                <w:sz w:val="19"/>
                <w:szCs w:val="19"/>
              </w:rPr>
            </w:rPrChange>
          </w:rPr>
          <w:t xml:space="preserve">        }</w:t>
        </w:r>
      </w:ins>
    </w:p>
    <w:p w14:paraId="47B57E39" w14:textId="77777777" w:rsidR="0048025D" w:rsidRPr="0048025D" w:rsidRDefault="0048025D" w:rsidP="0048025D">
      <w:pPr>
        <w:autoSpaceDE w:val="0"/>
        <w:autoSpaceDN w:val="0"/>
        <w:adjustRightInd w:val="0"/>
        <w:spacing w:after="0" w:line="240" w:lineRule="auto"/>
        <w:rPr>
          <w:ins w:id="4419" w:author="Ravindra Akella" w:date="2019-11-28T09:45:00Z"/>
          <w:rFonts w:asciiTheme="minorHAnsi" w:hAnsiTheme="minorHAnsi" w:cstheme="minorHAnsi"/>
          <w:color w:val="000000"/>
          <w:sz w:val="20"/>
          <w:szCs w:val="20"/>
          <w:rPrChange w:id="4420" w:author="Ravindra Akella" w:date="2019-11-28T09:45:00Z">
            <w:rPr>
              <w:ins w:id="4421" w:author="Ravindra Akella" w:date="2019-11-28T09:45:00Z"/>
              <w:rFonts w:ascii="Consolas" w:hAnsi="Consolas" w:cs="Consolas"/>
              <w:color w:val="000000"/>
              <w:sz w:val="19"/>
              <w:szCs w:val="19"/>
            </w:rPr>
          </w:rPrChange>
        </w:rPr>
      </w:pPr>
      <w:ins w:id="4422" w:author="Ravindra Akella" w:date="2019-11-28T09:45:00Z">
        <w:r w:rsidRPr="0048025D">
          <w:rPr>
            <w:rFonts w:asciiTheme="minorHAnsi" w:hAnsiTheme="minorHAnsi" w:cstheme="minorHAnsi"/>
            <w:color w:val="000000"/>
            <w:sz w:val="20"/>
            <w:szCs w:val="20"/>
            <w:rPrChange w:id="4423" w:author="Ravindra Akella" w:date="2019-11-28T09:45:00Z">
              <w:rPr>
                <w:rFonts w:ascii="Consolas" w:hAnsi="Consolas" w:cs="Consolas"/>
                <w:color w:val="000000"/>
                <w:sz w:val="19"/>
                <w:szCs w:val="19"/>
              </w:rPr>
            </w:rPrChange>
          </w:rPr>
          <w:t xml:space="preserve">        </w:t>
        </w:r>
        <w:r w:rsidRPr="0048025D">
          <w:rPr>
            <w:rFonts w:asciiTheme="minorHAnsi" w:hAnsiTheme="minorHAnsi" w:cstheme="minorHAnsi"/>
            <w:color w:val="0000FF"/>
            <w:sz w:val="20"/>
            <w:szCs w:val="20"/>
            <w:rPrChange w:id="4424" w:author="Ravindra Akella" w:date="2019-11-28T09:45:00Z">
              <w:rPr>
                <w:rFonts w:ascii="Consolas" w:hAnsi="Consolas" w:cs="Consolas"/>
                <w:color w:val="0000FF"/>
                <w:sz w:val="19"/>
                <w:szCs w:val="19"/>
              </w:rPr>
            </w:rPrChange>
          </w:rPr>
          <w:t>private</w:t>
        </w:r>
        <w:r w:rsidRPr="0048025D">
          <w:rPr>
            <w:rFonts w:asciiTheme="minorHAnsi" w:hAnsiTheme="minorHAnsi" w:cstheme="minorHAnsi"/>
            <w:color w:val="000000"/>
            <w:sz w:val="20"/>
            <w:szCs w:val="20"/>
            <w:rPrChange w:id="4425" w:author="Ravindra Akella" w:date="2019-11-28T09:45:00Z">
              <w:rPr>
                <w:rFonts w:ascii="Consolas" w:hAnsi="Consolas" w:cs="Consolas"/>
                <w:color w:val="000000"/>
                <w:sz w:val="19"/>
                <w:szCs w:val="19"/>
              </w:rPr>
            </w:rPrChange>
          </w:rPr>
          <w:t xml:space="preserve"> </w:t>
        </w:r>
        <w:r w:rsidRPr="0048025D">
          <w:rPr>
            <w:rFonts w:asciiTheme="minorHAnsi" w:hAnsiTheme="minorHAnsi" w:cstheme="minorHAnsi"/>
            <w:color w:val="0000FF"/>
            <w:sz w:val="20"/>
            <w:szCs w:val="20"/>
            <w:rPrChange w:id="4426" w:author="Ravindra Akella" w:date="2019-11-28T09:45:00Z">
              <w:rPr>
                <w:rFonts w:ascii="Consolas" w:hAnsi="Consolas" w:cs="Consolas"/>
                <w:color w:val="0000FF"/>
                <w:sz w:val="19"/>
                <w:szCs w:val="19"/>
              </w:rPr>
            </w:rPrChange>
          </w:rPr>
          <w:t>void</w:t>
        </w:r>
        <w:r w:rsidRPr="0048025D">
          <w:rPr>
            <w:rFonts w:asciiTheme="minorHAnsi" w:hAnsiTheme="minorHAnsi" w:cstheme="minorHAnsi"/>
            <w:color w:val="000000"/>
            <w:sz w:val="20"/>
            <w:szCs w:val="20"/>
            <w:rPrChange w:id="4427" w:author="Ravindra Akella" w:date="2019-11-28T09:45:00Z">
              <w:rPr>
                <w:rFonts w:ascii="Consolas" w:hAnsi="Consolas" w:cs="Consolas"/>
                <w:color w:val="000000"/>
                <w:sz w:val="19"/>
                <w:szCs w:val="19"/>
              </w:rPr>
            </w:rPrChange>
          </w:rPr>
          <w:t xml:space="preserve"> </w:t>
        </w:r>
        <w:proofErr w:type="spellStart"/>
        <w:r w:rsidRPr="0048025D">
          <w:rPr>
            <w:rFonts w:asciiTheme="minorHAnsi" w:hAnsiTheme="minorHAnsi" w:cstheme="minorHAnsi"/>
            <w:color w:val="000000"/>
            <w:sz w:val="20"/>
            <w:szCs w:val="20"/>
            <w:rPrChange w:id="4428" w:author="Ravindra Akella" w:date="2019-11-28T09:45:00Z">
              <w:rPr>
                <w:rFonts w:ascii="Consolas" w:hAnsi="Consolas" w:cs="Consolas"/>
                <w:color w:val="000000"/>
                <w:sz w:val="19"/>
                <w:szCs w:val="19"/>
              </w:rPr>
            </w:rPrChange>
          </w:rPr>
          <w:t>CalculationCompleted</w:t>
        </w:r>
        <w:proofErr w:type="spellEnd"/>
        <w:r w:rsidRPr="0048025D">
          <w:rPr>
            <w:rFonts w:asciiTheme="minorHAnsi" w:hAnsiTheme="minorHAnsi" w:cstheme="minorHAnsi"/>
            <w:color w:val="000000"/>
            <w:sz w:val="20"/>
            <w:szCs w:val="20"/>
            <w:rPrChange w:id="4429" w:author="Ravindra Akella" w:date="2019-11-28T09:45:00Z">
              <w:rPr>
                <w:rFonts w:ascii="Consolas" w:hAnsi="Consolas" w:cs="Consolas"/>
                <w:color w:val="000000"/>
                <w:sz w:val="19"/>
                <w:szCs w:val="19"/>
              </w:rPr>
            </w:rPrChange>
          </w:rPr>
          <w:t>(</w:t>
        </w:r>
        <w:r w:rsidRPr="0048025D">
          <w:rPr>
            <w:rFonts w:asciiTheme="minorHAnsi" w:hAnsiTheme="minorHAnsi" w:cstheme="minorHAnsi"/>
            <w:color w:val="0000FF"/>
            <w:sz w:val="20"/>
            <w:szCs w:val="20"/>
            <w:rPrChange w:id="4430" w:author="Ravindra Akella" w:date="2019-11-28T09:45:00Z">
              <w:rPr>
                <w:rFonts w:ascii="Consolas" w:hAnsi="Consolas" w:cs="Consolas"/>
                <w:color w:val="0000FF"/>
                <w:sz w:val="19"/>
                <w:szCs w:val="19"/>
              </w:rPr>
            </w:rPrChange>
          </w:rPr>
          <w:t>object</w:t>
        </w:r>
        <w:r w:rsidRPr="0048025D">
          <w:rPr>
            <w:rFonts w:asciiTheme="minorHAnsi" w:hAnsiTheme="minorHAnsi" w:cstheme="minorHAnsi"/>
            <w:color w:val="000000"/>
            <w:sz w:val="20"/>
            <w:szCs w:val="20"/>
            <w:rPrChange w:id="4431" w:author="Ravindra Akella" w:date="2019-11-28T09:45:00Z">
              <w:rPr>
                <w:rFonts w:ascii="Consolas" w:hAnsi="Consolas" w:cs="Consolas"/>
                <w:color w:val="000000"/>
                <w:sz w:val="19"/>
                <w:szCs w:val="19"/>
              </w:rPr>
            </w:rPrChange>
          </w:rPr>
          <w:t xml:space="preserve"> </w:t>
        </w:r>
        <w:proofErr w:type="spellStart"/>
        <w:r w:rsidRPr="0048025D">
          <w:rPr>
            <w:rFonts w:asciiTheme="minorHAnsi" w:hAnsiTheme="minorHAnsi" w:cstheme="minorHAnsi"/>
            <w:color w:val="000000"/>
            <w:sz w:val="20"/>
            <w:szCs w:val="20"/>
            <w:rPrChange w:id="4432" w:author="Ravindra Akella" w:date="2019-11-28T09:45:00Z">
              <w:rPr>
                <w:rFonts w:ascii="Consolas" w:hAnsi="Consolas" w:cs="Consolas"/>
                <w:color w:val="000000"/>
                <w:sz w:val="19"/>
                <w:szCs w:val="19"/>
              </w:rPr>
            </w:rPrChange>
          </w:rPr>
          <w:t>operationState</w:t>
        </w:r>
        <w:proofErr w:type="spellEnd"/>
        <w:r w:rsidRPr="0048025D">
          <w:rPr>
            <w:rFonts w:asciiTheme="minorHAnsi" w:hAnsiTheme="minorHAnsi" w:cstheme="minorHAnsi"/>
            <w:color w:val="000000"/>
            <w:sz w:val="20"/>
            <w:szCs w:val="20"/>
            <w:rPrChange w:id="4433" w:author="Ravindra Akella" w:date="2019-11-28T09:45:00Z">
              <w:rPr>
                <w:rFonts w:ascii="Consolas" w:hAnsi="Consolas" w:cs="Consolas"/>
                <w:color w:val="000000"/>
                <w:sz w:val="19"/>
                <w:szCs w:val="19"/>
              </w:rPr>
            </w:rPrChange>
          </w:rPr>
          <w:t>)</w:t>
        </w:r>
      </w:ins>
    </w:p>
    <w:p w14:paraId="18B83EEE" w14:textId="77777777" w:rsidR="0048025D" w:rsidRPr="0048025D" w:rsidRDefault="0048025D" w:rsidP="0048025D">
      <w:pPr>
        <w:autoSpaceDE w:val="0"/>
        <w:autoSpaceDN w:val="0"/>
        <w:adjustRightInd w:val="0"/>
        <w:spacing w:after="0" w:line="240" w:lineRule="auto"/>
        <w:rPr>
          <w:ins w:id="4434" w:author="Ravindra Akella" w:date="2019-11-28T09:45:00Z"/>
          <w:rFonts w:asciiTheme="minorHAnsi" w:hAnsiTheme="minorHAnsi" w:cstheme="minorHAnsi"/>
          <w:color w:val="000000"/>
          <w:sz w:val="20"/>
          <w:szCs w:val="20"/>
          <w:rPrChange w:id="4435" w:author="Ravindra Akella" w:date="2019-11-28T09:45:00Z">
            <w:rPr>
              <w:ins w:id="4436" w:author="Ravindra Akella" w:date="2019-11-28T09:45:00Z"/>
              <w:rFonts w:ascii="Consolas" w:hAnsi="Consolas" w:cs="Consolas"/>
              <w:color w:val="000000"/>
              <w:sz w:val="19"/>
              <w:szCs w:val="19"/>
            </w:rPr>
          </w:rPrChange>
        </w:rPr>
      </w:pPr>
      <w:ins w:id="4437" w:author="Ravindra Akella" w:date="2019-11-28T09:45:00Z">
        <w:r w:rsidRPr="0048025D">
          <w:rPr>
            <w:rFonts w:asciiTheme="minorHAnsi" w:hAnsiTheme="minorHAnsi" w:cstheme="minorHAnsi"/>
            <w:color w:val="000000"/>
            <w:sz w:val="20"/>
            <w:szCs w:val="20"/>
            <w:rPrChange w:id="4438" w:author="Ravindra Akella" w:date="2019-11-28T09:45:00Z">
              <w:rPr>
                <w:rFonts w:ascii="Consolas" w:hAnsi="Consolas" w:cs="Consolas"/>
                <w:color w:val="000000"/>
                <w:sz w:val="19"/>
                <w:szCs w:val="19"/>
              </w:rPr>
            </w:rPrChange>
          </w:rPr>
          <w:t xml:space="preserve">        {</w:t>
        </w:r>
      </w:ins>
    </w:p>
    <w:p w14:paraId="6F52EB5A" w14:textId="77777777" w:rsidR="0048025D" w:rsidRPr="0048025D" w:rsidRDefault="0048025D" w:rsidP="0048025D">
      <w:pPr>
        <w:autoSpaceDE w:val="0"/>
        <w:autoSpaceDN w:val="0"/>
        <w:adjustRightInd w:val="0"/>
        <w:spacing w:after="0" w:line="240" w:lineRule="auto"/>
        <w:rPr>
          <w:ins w:id="4439" w:author="Ravindra Akella" w:date="2019-11-28T09:45:00Z"/>
          <w:rFonts w:asciiTheme="minorHAnsi" w:hAnsiTheme="minorHAnsi" w:cstheme="minorHAnsi"/>
          <w:color w:val="000000"/>
          <w:sz w:val="20"/>
          <w:szCs w:val="20"/>
          <w:rPrChange w:id="4440" w:author="Ravindra Akella" w:date="2019-11-28T09:45:00Z">
            <w:rPr>
              <w:ins w:id="4441" w:author="Ravindra Akella" w:date="2019-11-28T09:45:00Z"/>
              <w:rFonts w:ascii="Consolas" w:hAnsi="Consolas" w:cs="Consolas"/>
              <w:color w:val="000000"/>
              <w:sz w:val="19"/>
              <w:szCs w:val="19"/>
            </w:rPr>
          </w:rPrChange>
        </w:rPr>
      </w:pPr>
      <w:ins w:id="4442" w:author="Ravindra Akella" w:date="2019-11-28T09:45:00Z">
        <w:r w:rsidRPr="0048025D">
          <w:rPr>
            <w:rFonts w:asciiTheme="minorHAnsi" w:hAnsiTheme="minorHAnsi" w:cstheme="minorHAnsi"/>
            <w:color w:val="000000"/>
            <w:sz w:val="20"/>
            <w:szCs w:val="20"/>
            <w:rPrChange w:id="4443" w:author="Ravindra Akella" w:date="2019-11-28T09:45:00Z">
              <w:rPr>
                <w:rFonts w:ascii="Consolas" w:hAnsi="Consolas" w:cs="Consolas"/>
                <w:color w:val="000000"/>
                <w:sz w:val="19"/>
                <w:szCs w:val="19"/>
              </w:rPr>
            </w:rPrChange>
          </w:rPr>
          <w:t xml:space="preserve">            </w:t>
        </w:r>
        <w:proofErr w:type="spellStart"/>
        <w:r w:rsidRPr="0048025D">
          <w:rPr>
            <w:rFonts w:asciiTheme="minorHAnsi" w:hAnsiTheme="minorHAnsi" w:cstheme="minorHAnsi"/>
            <w:color w:val="000000"/>
            <w:sz w:val="20"/>
            <w:szCs w:val="20"/>
            <w:rPrChange w:id="4444" w:author="Ravindra Akella" w:date="2019-11-28T09:45:00Z">
              <w:rPr>
                <w:rFonts w:ascii="Consolas" w:hAnsi="Consolas" w:cs="Consolas"/>
                <w:color w:val="000000"/>
                <w:sz w:val="19"/>
                <w:szCs w:val="19"/>
              </w:rPr>
            </w:rPrChange>
          </w:rPr>
          <w:t>CalculatepiCompletedEventArgs</w:t>
        </w:r>
        <w:proofErr w:type="spellEnd"/>
        <w:r w:rsidRPr="0048025D">
          <w:rPr>
            <w:rFonts w:asciiTheme="minorHAnsi" w:hAnsiTheme="minorHAnsi" w:cstheme="minorHAnsi"/>
            <w:color w:val="000000"/>
            <w:sz w:val="20"/>
            <w:szCs w:val="20"/>
            <w:rPrChange w:id="4445" w:author="Ravindra Akella" w:date="2019-11-28T09:45:00Z">
              <w:rPr>
                <w:rFonts w:ascii="Consolas" w:hAnsi="Consolas" w:cs="Consolas"/>
                <w:color w:val="000000"/>
                <w:sz w:val="19"/>
                <w:szCs w:val="19"/>
              </w:rPr>
            </w:rPrChange>
          </w:rPr>
          <w:t xml:space="preserve"> e = </w:t>
        </w:r>
        <w:proofErr w:type="spellStart"/>
        <w:r w:rsidRPr="0048025D">
          <w:rPr>
            <w:rFonts w:asciiTheme="minorHAnsi" w:hAnsiTheme="minorHAnsi" w:cstheme="minorHAnsi"/>
            <w:color w:val="000000"/>
            <w:sz w:val="20"/>
            <w:szCs w:val="20"/>
            <w:rPrChange w:id="4446" w:author="Ravindra Akella" w:date="2019-11-28T09:45:00Z">
              <w:rPr>
                <w:rFonts w:ascii="Consolas" w:hAnsi="Consolas" w:cs="Consolas"/>
                <w:color w:val="000000"/>
                <w:sz w:val="19"/>
                <w:szCs w:val="19"/>
              </w:rPr>
            </w:rPrChange>
          </w:rPr>
          <w:t>operationState</w:t>
        </w:r>
        <w:proofErr w:type="spellEnd"/>
        <w:r w:rsidRPr="0048025D">
          <w:rPr>
            <w:rFonts w:asciiTheme="minorHAnsi" w:hAnsiTheme="minorHAnsi" w:cstheme="minorHAnsi"/>
            <w:color w:val="000000"/>
            <w:sz w:val="20"/>
            <w:szCs w:val="20"/>
            <w:rPrChange w:id="4447" w:author="Ravindra Akella" w:date="2019-11-28T09:45:00Z">
              <w:rPr>
                <w:rFonts w:ascii="Consolas" w:hAnsi="Consolas" w:cs="Consolas"/>
                <w:color w:val="000000"/>
                <w:sz w:val="19"/>
                <w:szCs w:val="19"/>
              </w:rPr>
            </w:rPrChange>
          </w:rPr>
          <w:t xml:space="preserve"> </w:t>
        </w:r>
        <w:r w:rsidRPr="0048025D">
          <w:rPr>
            <w:rFonts w:asciiTheme="minorHAnsi" w:hAnsiTheme="minorHAnsi" w:cstheme="minorHAnsi"/>
            <w:color w:val="0000FF"/>
            <w:sz w:val="20"/>
            <w:szCs w:val="20"/>
            <w:rPrChange w:id="4448" w:author="Ravindra Akella" w:date="2019-11-28T09:45:00Z">
              <w:rPr>
                <w:rFonts w:ascii="Consolas" w:hAnsi="Consolas" w:cs="Consolas"/>
                <w:color w:val="0000FF"/>
                <w:sz w:val="19"/>
                <w:szCs w:val="19"/>
              </w:rPr>
            </w:rPrChange>
          </w:rPr>
          <w:t>as</w:t>
        </w:r>
        <w:r w:rsidRPr="0048025D">
          <w:rPr>
            <w:rFonts w:asciiTheme="minorHAnsi" w:hAnsiTheme="minorHAnsi" w:cstheme="minorHAnsi"/>
            <w:color w:val="000000"/>
            <w:sz w:val="20"/>
            <w:szCs w:val="20"/>
            <w:rPrChange w:id="4449" w:author="Ravindra Akella" w:date="2019-11-28T09:45:00Z">
              <w:rPr>
                <w:rFonts w:ascii="Consolas" w:hAnsi="Consolas" w:cs="Consolas"/>
                <w:color w:val="000000"/>
                <w:sz w:val="19"/>
                <w:szCs w:val="19"/>
              </w:rPr>
            </w:rPrChange>
          </w:rPr>
          <w:t xml:space="preserve"> </w:t>
        </w:r>
        <w:proofErr w:type="spellStart"/>
        <w:r w:rsidRPr="0048025D">
          <w:rPr>
            <w:rFonts w:asciiTheme="minorHAnsi" w:hAnsiTheme="minorHAnsi" w:cstheme="minorHAnsi"/>
            <w:color w:val="000000"/>
            <w:sz w:val="20"/>
            <w:szCs w:val="20"/>
            <w:rPrChange w:id="4450" w:author="Ravindra Akella" w:date="2019-11-28T09:45:00Z">
              <w:rPr>
                <w:rFonts w:ascii="Consolas" w:hAnsi="Consolas" w:cs="Consolas"/>
                <w:color w:val="000000"/>
                <w:sz w:val="19"/>
                <w:szCs w:val="19"/>
              </w:rPr>
            </w:rPrChange>
          </w:rPr>
          <w:t>CalculatepiCompletedEventArgs</w:t>
        </w:r>
        <w:proofErr w:type="spellEnd"/>
        <w:r w:rsidRPr="0048025D">
          <w:rPr>
            <w:rFonts w:asciiTheme="minorHAnsi" w:hAnsiTheme="minorHAnsi" w:cstheme="minorHAnsi"/>
            <w:color w:val="000000"/>
            <w:sz w:val="20"/>
            <w:szCs w:val="20"/>
            <w:rPrChange w:id="4451" w:author="Ravindra Akella" w:date="2019-11-28T09:45:00Z">
              <w:rPr>
                <w:rFonts w:ascii="Consolas" w:hAnsi="Consolas" w:cs="Consolas"/>
                <w:color w:val="000000"/>
                <w:sz w:val="19"/>
                <w:szCs w:val="19"/>
              </w:rPr>
            </w:rPrChange>
          </w:rPr>
          <w:t>;</w:t>
        </w:r>
      </w:ins>
    </w:p>
    <w:p w14:paraId="5B1BD30E" w14:textId="77777777" w:rsidR="0048025D" w:rsidRPr="0048025D" w:rsidRDefault="0048025D" w:rsidP="0048025D">
      <w:pPr>
        <w:autoSpaceDE w:val="0"/>
        <w:autoSpaceDN w:val="0"/>
        <w:adjustRightInd w:val="0"/>
        <w:spacing w:after="0" w:line="240" w:lineRule="auto"/>
        <w:rPr>
          <w:ins w:id="4452" w:author="Ravindra Akella" w:date="2019-11-28T09:45:00Z"/>
          <w:rFonts w:asciiTheme="minorHAnsi" w:hAnsiTheme="minorHAnsi" w:cstheme="minorHAnsi"/>
          <w:color w:val="000000"/>
          <w:sz w:val="20"/>
          <w:szCs w:val="20"/>
          <w:rPrChange w:id="4453" w:author="Ravindra Akella" w:date="2019-11-28T09:45:00Z">
            <w:rPr>
              <w:ins w:id="4454" w:author="Ravindra Akella" w:date="2019-11-28T09:45:00Z"/>
              <w:rFonts w:ascii="Consolas" w:hAnsi="Consolas" w:cs="Consolas"/>
              <w:color w:val="000000"/>
              <w:sz w:val="19"/>
              <w:szCs w:val="19"/>
            </w:rPr>
          </w:rPrChange>
        </w:rPr>
      </w:pPr>
    </w:p>
    <w:p w14:paraId="557CA790" w14:textId="77777777" w:rsidR="0048025D" w:rsidRPr="0048025D" w:rsidRDefault="0048025D" w:rsidP="0048025D">
      <w:pPr>
        <w:autoSpaceDE w:val="0"/>
        <w:autoSpaceDN w:val="0"/>
        <w:adjustRightInd w:val="0"/>
        <w:spacing w:after="0" w:line="240" w:lineRule="auto"/>
        <w:rPr>
          <w:ins w:id="4455" w:author="Ravindra Akella" w:date="2019-11-28T09:45:00Z"/>
          <w:rFonts w:asciiTheme="minorHAnsi" w:hAnsiTheme="minorHAnsi" w:cstheme="minorHAnsi"/>
          <w:color w:val="000000"/>
          <w:sz w:val="20"/>
          <w:szCs w:val="20"/>
          <w:rPrChange w:id="4456" w:author="Ravindra Akella" w:date="2019-11-28T09:45:00Z">
            <w:rPr>
              <w:ins w:id="4457" w:author="Ravindra Akella" w:date="2019-11-28T09:45:00Z"/>
              <w:rFonts w:ascii="Consolas" w:hAnsi="Consolas" w:cs="Consolas"/>
              <w:color w:val="000000"/>
              <w:sz w:val="19"/>
              <w:szCs w:val="19"/>
            </w:rPr>
          </w:rPrChange>
        </w:rPr>
      </w:pPr>
      <w:ins w:id="4458" w:author="Ravindra Akella" w:date="2019-11-28T09:45:00Z">
        <w:r w:rsidRPr="0048025D">
          <w:rPr>
            <w:rFonts w:asciiTheme="minorHAnsi" w:hAnsiTheme="minorHAnsi" w:cstheme="minorHAnsi"/>
            <w:color w:val="000000"/>
            <w:sz w:val="20"/>
            <w:szCs w:val="20"/>
            <w:rPrChange w:id="4459" w:author="Ravindra Akella" w:date="2019-11-28T09:45:00Z">
              <w:rPr>
                <w:rFonts w:ascii="Consolas" w:hAnsi="Consolas" w:cs="Consolas"/>
                <w:color w:val="000000"/>
                <w:sz w:val="19"/>
                <w:szCs w:val="19"/>
              </w:rPr>
            </w:rPrChange>
          </w:rPr>
          <w:t xml:space="preserve">            </w:t>
        </w:r>
        <w:r w:rsidRPr="0048025D">
          <w:rPr>
            <w:rFonts w:asciiTheme="minorHAnsi" w:hAnsiTheme="minorHAnsi" w:cstheme="minorHAnsi"/>
            <w:color w:val="0000FF"/>
            <w:sz w:val="20"/>
            <w:szCs w:val="20"/>
            <w:rPrChange w:id="4460" w:author="Ravindra Akella" w:date="2019-11-28T09:45:00Z">
              <w:rPr>
                <w:rFonts w:ascii="Consolas" w:hAnsi="Consolas" w:cs="Consolas"/>
                <w:color w:val="0000FF"/>
                <w:sz w:val="19"/>
                <w:szCs w:val="19"/>
              </w:rPr>
            </w:rPrChange>
          </w:rPr>
          <w:t>if</w:t>
        </w:r>
        <w:r w:rsidRPr="0048025D">
          <w:rPr>
            <w:rFonts w:asciiTheme="minorHAnsi" w:hAnsiTheme="minorHAnsi" w:cstheme="minorHAnsi"/>
            <w:color w:val="000000"/>
            <w:sz w:val="20"/>
            <w:szCs w:val="20"/>
            <w:rPrChange w:id="4461" w:author="Ravindra Akella" w:date="2019-11-28T09:45:00Z">
              <w:rPr>
                <w:rFonts w:ascii="Consolas" w:hAnsi="Consolas" w:cs="Consolas"/>
                <w:color w:val="000000"/>
                <w:sz w:val="19"/>
                <w:szCs w:val="19"/>
              </w:rPr>
            </w:rPrChange>
          </w:rPr>
          <w:t xml:space="preserve"> (</w:t>
        </w:r>
        <w:proofErr w:type="spellStart"/>
        <w:r w:rsidRPr="0048025D">
          <w:rPr>
            <w:rFonts w:asciiTheme="minorHAnsi" w:hAnsiTheme="minorHAnsi" w:cstheme="minorHAnsi"/>
            <w:color w:val="000000"/>
            <w:sz w:val="20"/>
            <w:szCs w:val="20"/>
            <w:rPrChange w:id="4462" w:author="Ravindra Akella" w:date="2019-11-28T09:45:00Z">
              <w:rPr>
                <w:rFonts w:ascii="Consolas" w:hAnsi="Consolas" w:cs="Consolas"/>
                <w:color w:val="000000"/>
                <w:sz w:val="19"/>
                <w:szCs w:val="19"/>
              </w:rPr>
            </w:rPrChange>
          </w:rPr>
          <w:t>CalculatepiCompleted</w:t>
        </w:r>
        <w:proofErr w:type="spellEnd"/>
        <w:r w:rsidRPr="0048025D">
          <w:rPr>
            <w:rFonts w:asciiTheme="minorHAnsi" w:hAnsiTheme="minorHAnsi" w:cstheme="minorHAnsi"/>
            <w:color w:val="000000"/>
            <w:sz w:val="20"/>
            <w:szCs w:val="20"/>
            <w:rPrChange w:id="4463" w:author="Ravindra Akella" w:date="2019-11-28T09:45:00Z">
              <w:rPr>
                <w:rFonts w:ascii="Consolas" w:hAnsi="Consolas" w:cs="Consolas"/>
                <w:color w:val="000000"/>
                <w:sz w:val="19"/>
                <w:szCs w:val="19"/>
              </w:rPr>
            </w:rPrChange>
          </w:rPr>
          <w:t xml:space="preserve"> != </w:t>
        </w:r>
        <w:r w:rsidRPr="0048025D">
          <w:rPr>
            <w:rFonts w:asciiTheme="minorHAnsi" w:hAnsiTheme="minorHAnsi" w:cstheme="minorHAnsi"/>
            <w:color w:val="0000FF"/>
            <w:sz w:val="20"/>
            <w:szCs w:val="20"/>
            <w:rPrChange w:id="4464" w:author="Ravindra Akella" w:date="2019-11-28T09:45:00Z">
              <w:rPr>
                <w:rFonts w:ascii="Consolas" w:hAnsi="Consolas" w:cs="Consolas"/>
                <w:color w:val="0000FF"/>
                <w:sz w:val="19"/>
                <w:szCs w:val="19"/>
              </w:rPr>
            </w:rPrChange>
          </w:rPr>
          <w:t>null</w:t>
        </w:r>
        <w:r w:rsidRPr="0048025D">
          <w:rPr>
            <w:rFonts w:asciiTheme="minorHAnsi" w:hAnsiTheme="minorHAnsi" w:cstheme="minorHAnsi"/>
            <w:color w:val="000000"/>
            <w:sz w:val="20"/>
            <w:szCs w:val="20"/>
            <w:rPrChange w:id="4465" w:author="Ravindra Akella" w:date="2019-11-28T09:45:00Z">
              <w:rPr>
                <w:rFonts w:ascii="Consolas" w:hAnsi="Consolas" w:cs="Consolas"/>
                <w:color w:val="000000"/>
                <w:sz w:val="19"/>
                <w:szCs w:val="19"/>
              </w:rPr>
            </w:rPrChange>
          </w:rPr>
          <w:t>)</w:t>
        </w:r>
      </w:ins>
    </w:p>
    <w:p w14:paraId="2A35133C" w14:textId="77777777" w:rsidR="0048025D" w:rsidRPr="0048025D" w:rsidRDefault="0048025D" w:rsidP="0048025D">
      <w:pPr>
        <w:autoSpaceDE w:val="0"/>
        <w:autoSpaceDN w:val="0"/>
        <w:adjustRightInd w:val="0"/>
        <w:spacing w:after="0" w:line="240" w:lineRule="auto"/>
        <w:rPr>
          <w:ins w:id="4466" w:author="Ravindra Akella" w:date="2019-11-28T09:45:00Z"/>
          <w:rFonts w:asciiTheme="minorHAnsi" w:hAnsiTheme="minorHAnsi" w:cstheme="minorHAnsi"/>
          <w:color w:val="000000"/>
          <w:sz w:val="20"/>
          <w:szCs w:val="20"/>
          <w:rPrChange w:id="4467" w:author="Ravindra Akella" w:date="2019-11-28T09:45:00Z">
            <w:rPr>
              <w:ins w:id="4468" w:author="Ravindra Akella" w:date="2019-11-28T09:45:00Z"/>
              <w:rFonts w:ascii="Consolas" w:hAnsi="Consolas" w:cs="Consolas"/>
              <w:color w:val="000000"/>
              <w:sz w:val="19"/>
              <w:szCs w:val="19"/>
            </w:rPr>
          </w:rPrChange>
        </w:rPr>
      </w:pPr>
      <w:ins w:id="4469" w:author="Ravindra Akella" w:date="2019-11-28T09:45:00Z">
        <w:r w:rsidRPr="0048025D">
          <w:rPr>
            <w:rFonts w:asciiTheme="minorHAnsi" w:hAnsiTheme="minorHAnsi" w:cstheme="minorHAnsi"/>
            <w:color w:val="000000"/>
            <w:sz w:val="20"/>
            <w:szCs w:val="20"/>
            <w:rPrChange w:id="4470" w:author="Ravindra Akella" w:date="2019-11-28T09:45:00Z">
              <w:rPr>
                <w:rFonts w:ascii="Consolas" w:hAnsi="Consolas" w:cs="Consolas"/>
                <w:color w:val="000000"/>
                <w:sz w:val="19"/>
                <w:szCs w:val="19"/>
              </w:rPr>
            </w:rPrChange>
          </w:rPr>
          <w:t xml:space="preserve">            {</w:t>
        </w:r>
      </w:ins>
    </w:p>
    <w:p w14:paraId="512FA90E" w14:textId="77777777" w:rsidR="0048025D" w:rsidRPr="0048025D" w:rsidRDefault="0048025D" w:rsidP="0048025D">
      <w:pPr>
        <w:autoSpaceDE w:val="0"/>
        <w:autoSpaceDN w:val="0"/>
        <w:adjustRightInd w:val="0"/>
        <w:spacing w:after="0" w:line="240" w:lineRule="auto"/>
        <w:rPr>
          <w:ins w:id="4471" w:author="Ravindra Akella" w:date="2019-11-28T09:45:00Z"/>
          <w:rFonts w:asciiTheme="minorHAnsi" w:hAnsiTheme="minorHAnsi" w:cstheme="minorHAnsi"/>
          <w:color w:val="000000"/>
          <w:sz w:val="20"/>
          <w:szCs w:val="20"/>
          <w:rPrChange w:id="4472" w:author="Ravindra Akella" w:date="2019-11-28T09:45:00Z">
            <w:rPr>
              <w:ins w:id="4473" w:author="Ravindra Akella" w:date="2019-11-28T09:45:00Z"/>
              <w:rFonts w:ascii="Consolas" w:hAnsi="Consolas" w:cs="Consolas"/>
              <w:color w:val="000000"/>
              <w:sz w:val="19"/>
              <w:szCs w:val="19"/>
            </w:rPr>
          </w:rPrChange>
        </w:rPr>
      </w:pPr>
      <w:ins w:id="4474" w:author="Ravindra Akella" w:date="2019-11-28T09:45:00Z">
        <w:r w:rsidRPr="0048025D">
          <w:rPr>
            <w:rFonts w:asciiTheme="minorHAnsi" w:hAnsiTheme="minorHAnsi" w:cstheme="minorHAnsi"/>
            <w:color w:val="000000"/>
            <w:sz w:val="20"/>
            <w:szCs w:val="20"/>
            <w:rPrChange w:id="4475" w:author="Ravindra Akella" w:date="2019-11-28T09:45:00Z">
              <w:rPr>
                <w:rFonts w:ascii="Consolas" w:hAnsi="Consolas" w:cs="Consolas"/>
                <w:color w:val="000000"/>
                <w:sz w:val="19"/>
                <w:szCs w:val="19"/>
              </w:rPr>
            </w:rPrChange>
          </w:rPr>
          <w:t xml:space="preserve">                </w:t>
        </w:r>
        <w:proofErr w:type="spellStart"/>
        <w:r w:rsidRPr="0048025D">
          <w:rPr>
            <w:rFonts w:asciiTheme="minorHAnsi" w:hAnsiTheme="minorHAnsi" w:cstheme="minorHAnsi"/>
            <w:color w:val="000000"/>
            <w:sz w:val="20"/>
            <w:szCs w:val="20"/>
            <w:rPrChange w:id="4476" w:author="Ravindra Akella" w:date="2019-11-28T09:45:00Z">
              <w:rPr>
                <w:rFonts w:ascii="Consolas" w:hAnsi="Consolas" w:cs="Consolas"/>
                <w:color w:val="000000"/>
                <w:sz w:val="19"/>
                <w:szCs w:val="19"/>
              </w:rPr>
            </w:rPrChange>
          </w:rPr>
          <w:t>CalculatepiCompleted</w:t>
        </w:r>
        <w:proofErr w:type="spellEnd"/>
        <w:r w:rsidRPr="0048025D">
          <w:rPr>
            <w:rFonts w:asciiTheme="minorHAnsi" w:hAnsiTheme="minorHAnsi" w:cstheme="minorHAnsi"/>
            <w:color w:val="000000"/>
            <w:sz w:val="20"/>
            <w:szCs w:val="20"/>
            <w:rPrChange w:id="4477" w:author="Ravindra Akella" w:date="2019-11-28T09:45:00Z">
              <w:rPr>
                <w:rFonts w:ascii="Consolas" w:hAnsi="Consolas" w:cs="Consolas"/>
                <w:color w:val="000000"/>
                <w:sz w:val="19"/>
                <w:szCs w:val="19"/>
              </w:rPr>
            </w:rPrChange>
          </w:rPr>
          <w:t>(</w:t>
        </w:r>
        <w:r w:rsidRPr="0048025D">
          <w:rPr>
            <w:rFonts w:asciiTheme="minorHAnsi" w:hAnsiTheme="minorHAnsi" w:cstheme="minorHAnsi"/>
            <w:color w:val="0000FF"/>
            <w:sz w:val="20"/>
            <w:szCs w:val="20"/>
            <w:rPrChange w:id="4478" w:author="Ravindra Akella" w:date="2019-11-28T09:45:00Z">
              <w:rPr>
                <w:rFonts w:ascii="Consolas" w:hAnsi="Consolas" w:cs="Consolas"/>
                <w:color w:val="0000FF"/>
                <w:sz w:val="19"/>
                <w:szCs w:val="19"/>
              </w:rPr>
            </w:rPrChange>
          </w:rPr>
          <w:t>this</w:t>
        </w:r>
        <w:r w:rsidRPr="0048025D">
          <w:rPr>
            <w:rFonts w:asciiTheme="minorHAnsi" w:hAnsiTheme="minorHAnsi" w:cstheme="minorHAnsi"/>
            <w:color w:val="000000"/>
            <w:sz w:val="20"/>
            <w:szCs w:val="20"/>
            <w:rPrChange w:id="4479" w:author="Ravindra Akella" w:date="2019-11-28T09:45:00Z">
              <w:rPr>
                <w:rFonts w:ascii="Consolas" w:hAnsi="Consolas" w:cs="Consolas"/>
                <w:color w:val="000000"/>
                <w:sz w:val="19"/>
                <w:szCs w:val="19"/>
              </w:rPr>
            </w:rPrChange>
          </w:rPr>
          <w:t>, e);</w:t>
        </w:r>
      </w:ins>
    </w:p>
    <w:p w14:paraId="2C756A22" w14:textId="77777777" w:rsidR="0048025D" w:rsidRPr="0048025D" w:rsidRDefault="0048025D" w:rsidP="0048025D">
      <w:pPr>
        <w:autoSpaceDE w:val="0"/>
        <w:autoSpaceDN w:val="0"/>
        <w:adjustRightInd w:val="0"/>
        <w:spacing w:after="0" w:line="240" w:lineRule="auto"/>
        <w:rPr>
          <w:ins w:id="4480" w:author="Ravindra Akella" w:date="2019-11-28T09:45:00Z"/>
          <w:rFonts w:asciiTheme="minorHAnsi" w:hAnsiTheme="minorHAnsi" w:cstheme="minorHAnsi"/>
          <w:color w:val="000000"/>
          <w:sz w:val="20"/>
          <w:szCs w:val="20"/>
          <w:rPrChange w:id="4481" w:author="Ravindra Akella" w:date="2019-11-28T09:45:00Z">
            <w:rPr>
              <w:ins w:id="4482" w:author="Ravindra Akella" w:date="2019-11-28T09:45:00Z"/>
              <w:rFonts w:ascii="Consolas" w:hAnsi="Consolas" w:cs="Consolas"/>
              <w:color w:val="000000"/>
              <w:sz w:val="19"/>
              <w:szCs w:val="19"/>
            </w:rPr>
          </w:rPrChange>
        </w:rPr>
      </w:pPr>
      <w:ins w:id="4483" w:author="Ravindra Akella" w:date="2019-11-28T09:45:00Z">
        <w:r w:rsidRPr="0048025D">
          <w:rPr>
            <w:rFonts w:asciiTheme="minorHAnsi" w:hAnsiTheme="minorHAnsi" w:cstheme="minorHAnsi"/>
            <w:color w:val="000000"/>
            <w:sz w:val="20"/>
            <w:szCs w:val="20"/>
            <w:rPrChange w:id="4484" w:author="Ravindra Akella" w:date="2019-11-28T09:45:00Z">
              <w:rPr>
                <w:rFonts w:ascii="Consolas" w:hAnsi="Consolas" w:cs="Consolas"/>
                <w:color w:val="000000"/>
                <w:sz w:val="19"/>
                <w:szCs w:val="19"/>
              </w:rPr>
            </w:rPrChange>
          </w:rPr>
          <w:t xml:space="preserve">            }</w:t>
        </w:r>
      </w:ins>
    </w:p>
    <w:p w14:paraId="73C93A80" w14:textId="2F757158" w:rsidR="0048025D" w:rsidRPr="0048025D" w:rsidRDefault="0048025D" w:rsidP="0048025D">
      <w:pPr>
        <w:rPr>
          <w:ins w:id="4485" w:author="Ravindra Akella" w:date="2019-11-28T09:40:00Z"/>
          <w:rFonts w:asciiTheme="minorHAnsi" w:hAnsiTheme="minorHAnsi" w:cstheme="minorHAnsi"/>
          <w:color w:val="000000"/>
          <w:sz w:val="20"/>
          <w:szCs w:val="20"/>
          <w:rPrChange w:id="4486" w:author="Ravindra Akella" w:date="2019-11-28T09:45:00Z">
            <w:rPr>
              <w:ins w:id="4487" w:author="Ravindra Akella" w:date="2019-11-28T09:40:00Z"/>
              <w:color w:val="000000"/>
              <w:sz w:val="20"/>
              <w:szCs w:val="20"/>
            </w:rPr>
          </w:rPrChange>
        </w:rPr>
      </w:pPr>
      <w:ins w:id="4488" w:author="Ravindra Akella" w:date="2019-11-28T09:45:00Z">
        <w:r w:rsidRPr="0048025D">
          <w:rPr>
            <w:rFonts w:asciiTheme="minorHAnsi" w:hAnsiTheme="minorHAnsi" w:cstheme="minorHAnsi"/>
            <w:color w:val="000000"/>
            <w:sz w:val="20"/>
            <w:szCs w:val="20"/>
            <w:rPrChange w:id="4489" w:author="Ravindra Akella" w:date="2019-11-28T09:45:00Z">
              <w:rPr>
                <w:rFonts w:ascii="Consolas" w:hAnsi="Consolas" w:cs="Consolas"/>
                <w:color w:val="000000"/>
                <w:sz w:val="19"/>
                <w:szCs w:val="19"/>
              </w:rPr>
            </w:rPrChange>
          </w:rPr>
          <w:t xml:space="preserve">        }</w:t>
        </w:r>
      </w:ins>
    </w:p>
    <w:p w14:paraId="06DE0EC8" w14:textId="2D80C610" w:rsidR="00307795" w:rsidRDefault="00307795">
      <w:pPr>
        <w:rPr>
          <w:ins w:id="4490" w:author="Ravindra Akella" w:date="2019-11-28T09:55:00Z"/>
          <w:rFonts w:ascii="Palatino Linotype" w:eastAsia="Palatino Linotype" w:hAnsi="Palatino Linotype" w:cs="Palatino Linotype"/>
          <w:sz w:val="21"/>
          <w:szCs w:val="21"/>
        </w:rPr>
      </w:pPr>
      <w:ins w:id="4491" w:author="Ravindra Akella" w:date="2019-11-28T09:40:00Z">
        <w:r w:rsidRPr="0048025D">
          <w:rPr>
            <w:rFonts w:ascii="Palatino Linotype" w:eastAsia="Palatino Linotype" w:hAnsi="Palatino Linotype" w:cs="Palatino Linotype"/>
            <w:sz w:val="21"/>
            <w:szCs w:val="21"/>
            <w:rPrChange w:id="4492" w:author="Ravindra Akella" w:date="2019-11-28T09:44:00Z">
              <w:rPr>
                <w:color w:val="000000"/>
                <w:sz w:val="20"/>
                <w:szCs w:val="20"/>
              </w:rPr>
            </w:rPrChange>
          </w:rPr>
          <w:lastRenderedPageBreak/>
          <w:t>Now add the primary method that calculate</w:t>
        </w:r>
      </w:ins>
      <w:ins w:id="4493" w:author="Ravindra Akella" w:date="2019-11-28T09:44:00Z">
        <w:r w:rsidR="0048025D">
          <w:rPr>
            <w:rFonts w:ascii="Palatino Linotype" w:eastAsia="Palatino Linotype" w:hAnsi="Palatino Linotype" w:cs="Palatino Linotype"/>
            <w:sz w:val="21"/>
            <w:szCs w:val="21"/>
          </w:rPr>
          <w:t>s</w:t>
        </w:r>
      </w:ins>
      <w:ins w:id="4494" w:author="Ravindra Akella" w:date="2019-11-28T09:40:00Z">
        <w:r w:rsidRPr="0048025D">
          <w:rPr>
            <w:rFonts w:ascii="Palatino Linotype" w:eastAsia="Palatino Linotype" w:hAnsi="Palatino Linotype" w:cs="Palatino Linotype"/>
            <w:sz w:val="21"/>
            <w:szCs w:val="21"/>
            <w:rPrChange w:id="4495" w:author="Ravindra Akella" w:date="2019-11-28T09:44:00Z">
              <w:rPr>
                <w:color w:val="000000"/>
                <w:sz w:val="20"/>
                <w:szCs w:val="20"/>
              </w:rPr>
            </w:rPrChange>
          </w:rPr>
          <w:t xml:space="preserve"> pi and raises </w:t>
        </w:r>
      </w:ins>
      <w:ins w:id="4496" w:author="Ravindra Akella" w:date="2019-11-28T09:41:00Z">
        <w:r w:rsidRPr="0048025D">
          <w:rPr>
            <w:rFonts w:ascii="Palatino Linotype" w:eastAsia="Palatino Linotype" w:hAnsi="Palatino Linotype" w:cs="Palatino Linotype"/>
            <w:sz w:val="21"/>
            <w:szCs w:val="21"/>
            <w:rPrChange w:id="4497" w:author="Ravindra Akella" w:date="2019-11-28T09:44:00Z">
              <w:rPr>
                <w:color w:val="000000"/>
                <w:sz w:val="20"/>
                <w:szCs w:val="20"/>
              </w:rPr>
            </w:rPrChange>
          </w:rPr>
          <w:t xml:space="preserve">callback </w:t>
        </w:r>
      </w:ins>
      <w:ins w:id="4498" w:author="Ravindra Akella" w:date="2019-11-28T09:42:00Z">
        <w:r w:rsidRPr="0048025D">
          <w:rPr>
            <w:rFonts w:ascii="Palatino Linotype" w:eastAsia="Palatino Linotype" w:hAnsi="Palatino Linotype" w:cs="Palatino Linotype"/>
            <w:sz w:val="21"/>
            <w:szCs w:val="21"/>
            <w:rPrChange w:id="4499" w:author="Ravindra Akella" w:date="2019-11-28T09:44:00Z">
              <w:rPr>
                <w:color w:val="000000"/>
                <w:sz w:val="20"/>
                <w:szCs w:val="20"/>
              </w:rPr>
            </w:rPrChange>
          </w:rPr>
          <w:t xml:space="preserve">through object of </w:t>
        </w:r>
        <w:proofErr w:type="spellStart"/>
        <w:r w:rsidRPr="0048025D">
          <w:rPr>
            <w:rFonts w:ascii="Palatino Linotype" w:eastAsia="Palatino Linotype" w:hAnsi="Palatino Linotype" w:cs="Palatino Linotype"/>
            <w:sz w:val="21"/>
            <w:szCs w:val="21"/>
            <w:rPrChange w:id="4500" w:author="Ravindra Akella" w:date="2019-11-28T09:44:00Z">
              <w:rPr>
                <w:color w:val="000000"/>
                <w:sz w:val="20"/>
                <w:szCs w:val="20"/>
              </w:rPr>
            </w:rPrChange>
          </w:rPr>
          <w:t>CalculatePiCompletedEventA</w:t>
        </w:r>
      </w:ins>
      <w:ins w:id="4501" w:author="Ravindra Akella" w:date="2019-11-28T09:58:00Z">
        <w:r w:rsidR="00583B11">
          <w:rPr>
            <w:rFonts w:ascii="Palatino Linotype" w:eastAsia="Palatino Linotype" w:hAnsi="Palatino Linotype" w:cs="Palatino Linotype"/>
            <w:sz w:val="21"/>
            <w:szCs w:val="21"/>
          </w:rPr>
          <w:t>r</w:t>
        </w:r>
      </w:ins>
      <w:ins w:id="4502" w:author="Ravindra Akella" w:date="2019-11-28T09:42:00Z">
        <w:r w:rsidRPr="0048025D">
          <w:rPr>
            <w:rFonts w:ascii="Palatino Linotype" w:eastAsia="Palatino Linotype" w:hAnsi="Palatino Linotype" w:cs="Palatino Linotype"/>
            <w:sz w:val="21"/>
            <w:szCs w:val="21"/>
            <w:rPrChange w:id="4503" w:author="Ravindra Akella" w:date="2019-11-28T09:44:00Z">
              <w:rPr>
                <w:color w:val="000000"/>
                <w:sz w:val="20"/>
                <w:szCs w:val="20"/>
              </w:rPr>
            </w:rPrChange>
          </w:rPr>
          <w:t>gs</w:t>
        </w:r>
      </w:ins>
      <w:proofErr w:type="spellEnd"/>
      <w:ins w:id="4504" w:author="Ravindra Akella" w:date="2019-11-28T09:44:00Z">
        <w:r w:rsidR="0048025D">
          <w:rPr>
            <w:rFonts w:ascii="Palatino Linotype" w:eastAsia="Palatino Linotype" w:hAnsi="Palatino Linotype" w:cs="Palatino Linotype"/>
            <w:sz w:val="21"/>
            <w:szCs w:val="21"/>
          </w:rPr>
          <w:t xml:space="preserve">, let call this </w:t>
        </w:r>
      </w:ins>
      <w:ins w:id="4505" w:author="Ravindra Akella" w:date="2019-11-28T09:53:00Z">
        <w:r w:rsidR="00CF518D">
          <w:rPr>
            <w:rFonts w:ascii="Palatino Linotype" w:eastAsia="Palatino Linotype" w:hAnsi="Palatino Linotype" w:cs="Palatino Linotype"/>
            <w:sz w:val="21"/>
            <w:szCs w:val="21"/>
          </w:rPr>
          <w:t xml:space="preserve">method </w:t>
        </w:r>
      </w:ins>
      <w:proofErr w:type="spellStart"/>
      <w:ins w:id="4506" w:author="Ravindra Akella" w:date="2019-11-28T09:44:00Z">
        <w:r w:rsidR="0048025D">
          <w:rPr>
            <w:rFonts w:ascii="Palatino Linotype" w:eastAsia="Palatino Linotype" w:hAnsi="Palatino Linotype" w:cs="Palatino Linotype"/>
            <w:sz w:val="21"/>
            <w:szCs w:val="21"/>
          </w:rPr>
          <w:t>Calculatepi</w:t>
        </w:r>
      </w:ins>
      <w:ins w:id="4507" w:author="Ravindra Akella" w:date="2019-11-28T09:45:00Z">
        <w:r w:rsidR="0048025D">
          <w:rPr>
            <w:rFonts w:ascii="Palatino Linotype" w:eastAsia="Palatino Linotype" w:hAnsi="Palatino Linotype" w:cs="Palatino Linotype"/>
            <w:sz w:val="21"/>
            <w:szCs w:val="21"/>
          </w:rPr>
          <w:t>value</w:t>
        </w:r>
      </w:ins>
      <w:proofErr w:type="spellEnd"/>
      <w:ins w:id="4508" w:author="Ravindra Akella" w:date="2019-11-28T09:53:00Z">
        <w:r w:rsidR="00CF518D">
          <w:rPr>
            <w:rFonts w:ascii="Palatino Linotype" w:eastAsia="Palatino Linotype" w:hAnsi="Palatino Linotype" w:cs="Palatino Linotype"/>
            <w:sz w:val="21"/>
            <w:szCs w:val="21"/>
          </w:rPr>
          <w:t xml:space="preserve">. </w:t>
        </w:r>
      </w:ins>
      <w:ins w:id="4509" w:author="Ravindra Akella" w:date="2019-11-28T09:55:00Z">
        <w:r w:rsidR="00CF518D">
          <w:rPr>
            <w:rFonts w:ascii="Palatino Linotype" w:eastAsia="Palatino Linotype" w:hAnsi="Palatino Linotype" w:cs="Palatino Linotype"/>
            <w:sz w:val="21"/>
            <w:szCs w:val="21"/>
          </w:rPr>
          <w:t>This method will accept 2 parameters</w:t>
        </w:r>
      </w:ins>
    </w:p>
    <w:p w14:paraId="0DACA6C5" w14:textId="56A1FB2E" w:rsidR="00CF518D" w:rsidRDefault="00CF518D" w:rsidP="00CF518D">
      <w:pPr>
        <w:pStyle w:val="ListParagraph"/>
        <w:numPr>
          <w:ilvl w:val="0"/>
          <w:numId w:val="18"/>
        </w:numPr>
        <w:rPr>
          <w:ins w:id="4510" w:author="Ravindra Akella" w:date="2019-11-28T09:56:00Z"/>
          <w:rFonts w:ascii="Palatino Linotype" w:eastAsia="Palatino Linotype" w:hAnsi="Palatino Linotype" w:cs="Palatino Linotype"/>
          <w:sz w:val="21"/>
          <w:szCs w:val="21"/>
        </w:rPr>
      </w:pPr>
      <w:ins w:id="4511" w:author="Ravindra Akella" w:date="2019-11-28T09:56:00Z">
        <w:r>
          <w:rPr>
            <w:rFonts w:ascii="Palatino Linotype" w:eastAsia="Palatino Linotype" w:hAnsi="Palatino Linotype" w:cs="Palatino Linotype"/>
            <w:sz w:val="21"/>
            <w:szCs w:val="21"/>
          </w:rPr>
          <w:t>Number of steps for pi calculation</w:t>
        </w:r>
      </w:ins>
    </w:p>
    <w:p w14:paraId="1F2DF040" w14:textId="292E24A1" w:rsidR="00CF518D" w:rsidRDefault="00CF518D" w:rsidP="00CF518D">
      <w:pPr>
        <w:pStyle w:val="ListParagraph"/>
        <w:numPr>
          <w:ilvl w:val="0"/>
          <w:numId w:val="18"/>
        </w:numPr>
        <w:rPr>
          <w:ins w:id="4512" w:author="Ravindra Akella" w:date="2019-11-28T09:57:00Z"/>
          <w:rFonts w:ascii="Palatino Linotype" w:eastAsia="Palatino Linotype" w:hAnsi="Palatino Linotype" w:cs="Palatino Linotype"/>
          <w:sz w:val="21"/>
          <w:szCs w:val="21"/>
        </w:rPr>
      </w:pPr>
      <w:ins w:id="4513" w:author="Ravindra Akella" w:date="2019-11-28T09:56:00Z">
        <w:r>
          <w:rPr>
            <w:rFonts w:ascii="Palatino Linotype" w:eastAsia="Palatino Linotype" w:hAnsi="Palatino Linotype" w:cs="Palatino Linotype"/>
            <w:sz w:val="21"/>
            <w:szCs w:val="21"/>
          </w:rPr>
          <w:t xml:space="preserve">Object of type </w:t>
        </w:r>
        <w:proofErr w:type="spellStart"/>
        <w:r>
          <w:rPr>
            <w:rFonts w:ascii="Palatino Linotype" w:eastAsia="Palatino Linotype" w:hAnsi="Palatino Linotype" w:cs="Palatino Linotype"/>
            <w:sz w:val="21"/>
            <w:szCs w:val="21"/>
          </w:rPr>
          <w:t>AsyncOperation</w:t>
        </w:r>
        <w:proofErr w:type="spellEnd"/>
        <w:r>
          <w:rPr>
            <w:rFonts w:ascii="Palatino Linotype" w:eastAsia="Palatino Linotype" w:hAnsi="Palatino Linotype" w:cs="Palatino Linotype"/>
            <w:sz w:val="21"/>
            <w:szCs w:val="21"/>
          </w:rPr>
          <w:t xml:space="preserve"> which is used to track the sender state, for example in case of button click this can be used to track which button </w:t>
        </w:r>
      </w:ins>
      <w:ins w:id="4514" w:author="Ravindra Akella" w:date="2019-11-28T09:57:00Z">
        <w:r>
          <w:rPr>
            <w:rFonts w:ascii="Palatino Linotype" w:eastAsia="Palatino Linotype" w:hAnsi="Palatino Linotype" w:cs="Palatino Linotype"/>
            <w:sz w:val="21"/>
            <w:szCs w:val="21"/>
          </w:rPr>
          <w:t>is cl</w:t>
        </w:r>
        <w:r w:rsidR="00583B11">
          <w:rPr>
            <w:rFonts w:ascii="Palatino Linotype" w:eastAsia="Palatino Linotype" w:hAnsi="Palatino Linotype" w:cs="Palatino Linotype"/>
            <w:sz w:val="21"/>
            <w:szCs w:val="21"/>
          </w:rPr>
          <w:t>i</w:t>
        </w:r>
        <w:r>
          <w:rPr>
            <w:rFonts w:ascii="Palatino Linotype" w:eastAsia="Palatino Linotype" w:hAnsi="Palatino Linotype" w:cs="Palatino Linotype"/>
            <w:sz w:val="21"/>
            <w:szCs w:val="21"/>
          </w:rPr>
          <w:t>cked etc.</w:t>
        </w:r>
      </w:ins>
    </w:p>
    <w:p w14:paraId="641ED487" w14:textId="58AA33C5" w:rsidR="00583B11" w:rsidRDefault="00583B11" w:rsidP="00583B11">
      <w:pPr>
        <w:rPr>
          <w:ins w:id="4515" w:author="Ravindra Akella" w:date="2019-11-28T10:03:00Z"/>
          <w:rFonts w:ascii="Palatino Linotype" w:eastAsia="Palatino Linotype" w:hAnsi="Palatino Linotype" w:cs="Palatino Linotype"/>
          <w:sz w:val="21"/>
          <w:szCs w:val="21"/>
        </w:rPr>
      </w:pPr>
      <w:ins w:id="4516" w:author="Ravindra Akella" w:date="2019-11-28T09:57:00Z">
        <w:r>
          <w:rPr>
            <w:rFonts w:ascii="Palatino Linotype" w:eastAsia="Palatino Linotype" w:hAnsi="Palatino Linotype" w:cs="Palatino Linotype"/>
            <w:sz w:val="21"/>
            <w:szCs w:val="21"/>
          </w:rPr>
          <w:t>Once calculation of pi is completed, we will raise callback through the object o</w:t>
        </w:r>
      </w:ins>
      <w:ins w:id="4517" w:author="Ravindra Akella" w:date="2019-11-28T09:58:00Z">
        <w:r>
          <w:rPr>
            <w:rFonts w:ascii="Palatino Linotype" w:eastAsia="Palatino Linotype" w:hAnsi="Palatino Linotype" w:cs="Palatino Linotype"/>
            <w:sz w:val="21"/>
            <w:szCs w:val="21"/>
          </w:rPr>
          <w:t xml:space="preserve">f </w:t>
        </w:r>
        <w:proofErr w:type="spellStart"/>
        <w:r w:rsidRPr="002A4E75">
          <w:rPr>
            <w:rFonts w:ascii="Palatino Linotype" w:eastAsia="Palatino Linotype" w:hAnsi="Palatino Linotype" w:cs="Palatino Linotype"/>
            <w:sz w:val="21"/>
            <w:szCs w:val="21"/>
          </w:rPr>
          <w:t>CalculatePiCompletedEventA</w:t>
        </w:r>
        <w:r>
          <w:rPr>
            <w:rFonts w:ascii="Palatino Linotype" w:eastAsia="Palatino Linotype" w:hAnsi="Palatino Linotype" w:cs="Palatino Linotype"/>
            <w:sz w:val="21"/>
            <w:szCs w:val="21"/>
          </w:rPr>
          <w:t>r</w:t>
        </w:r>
        <w:r w:rsidRPr="002A4E75">
          <w:rPr>
            <w:rFonts w:ascii="Palatino Linotype" w:eastAsia="Palatino Linotype" w:hAnsi="Palatino Linotype" w:cs="Palatino Linotype"/>
            <w:sz w:val="21"/>
            <w:szCs w:val="21"/>
          </w:rPr>
          <w:t>gs</w:t>
        </w:r>
        <w:proofErr w:type="spellEnd"/>
        <w:r>
          <w:rPr>
            <w:rFonts w:ascii="Palatino Linotype" w:eastAsia="Palatino Linotype" w:hAnsi="Palatino Linotype" w:cs="Palatino Linotype"/>
            <w:sz w:val="21"/>
            <w:szCs w:val="21"/>
          </w:rPr>
          <w:t xml:space="preserve"> by positing it to the caller through </w:t>
        </w:r>
        <w:proofErr w:type="spellStart"/>
        <w:r>
          <w:rPr>
            <w:rFonts w:ascii="Palatino Linotype" w:eastAsia="Palatino Linotype" w:hAnsi="Palatino Linotype" w:cs="Palatino Linotype"/>
            <w:sz w:val="21"/>
            <w:szCs w:val="21"/>
          </w:rPr>
          <w:t>AsyncOperation</w:t>
        </w:r>
        <w:proofErr w:type="spellEnd"/>
        <w:r>
          <w:rPr>
            <w:rFonts w:ascii="Palatino Linotype" w:eastAsia="Palatino Linotype" w:hAnsi="Palatino Linotype" w:cs="Palatino Linotype"/>
            <w:sz w:val="21"/>
            <w:szCs w:val="21"/>
          </w:rPr>
          <w:t>. With this the co</w:t>
        </w:r>
      </w:ins>
      <w:ins w:id="4518" w:author="Ravindra Akella" w:date="2019-11-28T09:59:00Z">
        <w:r>
          <w:rPr>
            <w:rFonts w:ascii="Palatino Linotype" w:eastAsia="Palatino Linotype" w:hAnsi="Palatino Linotype" w:cs="Palatino Linotype"/>
            <w:sz w:val="21"/>
            <w:szCs w:val="21"/>
          </w:rPr>
          <w:t>de will look like below</w:t>
        </w:r>
      </w:ins>
    </w:p>
    <w:p w14:paraId="511030D2" w14:textId="133FF82F" w:rsidR="009C3DDA" w:rsidRPr="009C3DDA" w:rsidRDefault="009C3DDA" w:rsidP="009C3DDA">
      <w:pPr>
        <w:autoSpaceDE w:val="0"/>
        <w:autoSpaceDN w:val="0"/>
        <w:adjustRightInd w:val="0"/>
        <w:spacing w:after="0" w:line="240" w:lineRule="auto"/>
        <w:rPr>
          <w:ins w:id="4519" w:author="Ravindra Akella" w:date="2019-11-28T10:03:00Z"/>
          <w:rFonts w:asciiTheme="minorHAnsi" w:hAnsiTheme="minorHAnsi" w:cstheme="minorHAnsi"/>
          <w:color w:val="000000"/>
          <w:sz w:val="20"/>
          <w:szCs w:val="20"/>
          <w:rPrChange w:id="4520" w:author="Ravindra Akella" w:date="2019-11-28T10:03:00Z">
            <w:rPr>
              <w:ins w:id="4521" w:author="Ravindra Akella" w:date="2019-11-28T10:03:00Z"/>
              <w:rFonts w:ascii="Consolas" w:hAnsi="Consolas" w:cs="Consolas"/>
              <w:color w:val="000000"/>
              <w:sz w:val="19"/>
              <w:szCs w:val="19"/>
            </w:rPr>
          </w:rPrChange>
        </w:rPr>
      </w:pPr>
      <w:ins w:id="4522" w:author="Ravindra Akella" w:date="2019-11-28T10:03:00Z">
        <w:r w:rsidRPr="009C3DDA">
          <w:rPr>
            <w:rFonts w:asciiTheme="minorHAnsi" w:hAnsiTheme="minorHAnsi" w:cstheme="minorHAnsi"/>
            <w:color w:val="000000"/>
            <w:sz w:val="20"/>
            <w:szCs w:val="20"/>
            <w:rPrChange w:id="4523" w:author="Ravindra Akella" w:date="2019-11-28T10:03:00Z">
              <w:rPr>
                <w:rFonts w:ascii="Consolas" w:hAnsi="Consolas" w:cs="Consolas"/>
                <w:color w:val="000000"/>
                <w:sz w:val="19"/>
                <w:szCs w:val="19"/>
              </w:rPr>
            </w:rPrChange>
          </w:rPr>
          <w:t xml:space="preserve">        </w:t>
        </w:r>
        <w:r w:rsidRPr="009C3DDA">
          <w:rPr>
            <w:rFonts w:asciiTheme="minorHAnsi" w:hAnsiTheme="minorHAnsi" w:cstheme="minorHAnsi"/>
            <w:color w:val="008000"/>
            <w:sz w:val="20"/>
            <w:szCs w:val="20"/>
            <w:rPrChange w:id="4524" w:author="Ravindra Akella" w:date="2019-11-28T10:03:00Z">
              <w:rPr>
                <w:rFonts w:ascii="Consolas" w:hAnsi="Consolas" w:cs="Consolas"/>
                <w:color w:val="008000"/>
                <w:sz w:val="19"/>
                <w:szCs w:val="19"/>
              </w:rPr>
            </w:rPrChange>
          </w:rPr>
          <w:t xml:space="preserve">//Dictionary to handle multiple tasks </w:t>
        </w:r>
      </w:ins>
      <w:ins w:id="4525" w:author="Ravindra Akella" w:date="2019-11-28T10:04:00Z">
        <w:r w:rsidR="00EC5A48">
          <w:rPr>
            <w:rFonts w:asciiTheme="minorHAnsi" w:hAnsiTheme="minorHAnsi" w:cstheme="minorHAnsi"/>
            <w:color w:val="008000"/>
            <w:sz w:val="20"/>
            <w:szCs w:val="20"/>
          </w:rPr>
          <w:t>invocation</w:t>
        </w:r>
      </w:ins>
      <w:ins w:id="4526" w:author="Ravindra Akella" w:date="2019-11-28T10:03:00Z">
        <w:r w:rsidRPr="009C3DDA">
          <w:rPr>
            <w:rFonts w:asciiTheme="minorHAnsi" w:hAnsiTheme="minorHAnsi" w:cstheme="minorHAnsi"/>
            <w:color w:val="008000"/>
            <w:sz w:val="20"/>
            <w:szCs w:val="20"/>
            <w:rPrChange w:id="4527" w:author="Ravindra Akella" w:date="2019-11-28T10:03:00Z">
              <w:rPr>
                <w:rFonts w:ascii="Consolas" w:hAnsi="Consolas" w:cs="Consolas"/>
                <w:color w:val="008000"/>
                <w:sz w:val="19"/>
                <w:szCs w:val="19"/>
              </w:rPr>
            </w:rPrChange>
          </w:rPr>
          <w:t xml:space="preserve">, uniquely identify each </w:t>
        </w:r>
      </w:ins>
      <w:ins w:id="4528" w:author="Ravindra Akella" w:date="2019-11-28T10:04:00Z">
        <w:r w:rsidR="00164D79" w:rsidRPr="00852331">
          <w:rPr>
            <w:rFonts w:asciiTheme="minorHAnsi" w:hAnsiTheme="minorHAnsi" w:cstheme="minorHAnsi"/>
            <w:color w:val="008000"/>
            <w:sz w:val="20"/>
            <w:szCs w:val="20"/>
          </w:rPr>
          <w:t>operation</w:t>
        </w:r>
      </w:ins>
      <w:ins w:id="4529" w:author="Ravindra Akella" w:date="2019-11-28T10:03:00Z">
        <w:r w:rsidRPr="009C3DDA">
          <w:rPr>
            <w:rFonts w:asciiTheme="minorHAnsi" w:hAnsiTheme="minorHAnsi" w:cstheme="minorHAnsi"/>
            <w:color w:val="008000"/>
            <w:sz w:val="20"/>
            <w:szCs w:val="20"/>
            <w:rPrChange w:id="4530" w:author="Ravindra Akella" w:date="2019-11-28T10:03:00Z">
              <w:rPr>
                <w:rFonts w:ascii="Consolas" w:hAnsi="Consolas" w:cs="Consolas"/>
                <w:color w:val="008000"/>
                <w:sz w:val="19"/>
                <w:szCs w:val="19"/>
              </w:rPr>
            </w:rPrChange>
          </w:rPr>
          <w:t xml:space="preserve"> as one dictionary element</w:t>
        </w:r>
      </w:ins>
    </w:p>
    <w:p w14:paraId="1490FC23" w14:textId="752DD66E" w:rsidR="009C3DDA" w:rsidRPr="009C3DDA" w:rsidRDefault="009C3DDA" w:rsidP="00852331">
      <w:pPr>
        <w:rPr>
          <w:ins w:id="4531" w:author="Ravindra Akella" w:date="2019-11-28T09:42:00Z"/>
          <w:rFonts w:asciiTheme="minorHAnsi" w:eastAsia="Palatino Linotype" w:hAnsiTheme="minorHAnsi" w:cstheme="minorHAnsi"/>
          <w:sz w:val="20"/>
          <w:szCs w:val="20"/>
          <w:rPrChange w:id="4532" w:author="Ravindra Akella" w:date="2019-11-28T10:03:00Z">
            <w:rPr>
              <w:ins w:id="4533" w:author="Ravindra Akella" w:date="2019-11-28T09:42:00Z"/>
              <w:color w:val="000000"/>
              <w:sz w:val="20"/>
              <w:szCs w:val="20"/>
            </w:rPr>
          </w:rPrChange>
        </w:rPr>
      </w:pPr>
      <w:ins w:id="4534" w:author="Ravindra Akella" w:date="2019-11-28T10:03:00Z">
        <w:r w:rsidRPr="009C3DDA">
          <w:rPr>
            <w:rFonts w:asciiTheme="minorHAnsi" w:hAnsiTheme="minorHAnsi" w:cstheme="minorHAnsi"/>
            <w:color w:val="000000"/>
            <w:sz w:val="20"/>
            <w:szCs w:val="20"/>
            <w:rPrChange w:id="4535" w:author="Ravindra Akella" w:date="2019-11-28T10:03:00Z">
              <w:rPr>
                <w:rFonts w:ascii="Consolas" w:hAnsi="Consolas" w:cs="Consolas"/>
                <w:color w:val="000000"/>
                <w:sz w:val="19"/>
                <w:szCs w:val="19"/>
              </w:rPr>
            </w:rPrChange>
          </w:rPr>
          <w:t xml:space="preserve">        </w:t>
        </w:r>
        <w:r w:rsidRPr="009C3DDA">
          <w:rPr>
            <w:rFonts w:asciiTheme="minorHAnsi" w:hAnsiTheme="minorHAnsi" w:cstheme="minorHAnsi"/>
            <w:color w:val="0000FF"/>
            <w:sz w:val="20"/>
            <w:szCs w:val="20"/>
            <w:rPrChange w:id="4536" w:author="Ravindra Akella" w:date="2019-11-28T10:03:00Z">
              <w:rPr>
                <w:rFonts w:ascii="Consolas" w:hAnsi="Consolas" w:cs="Consolas"/>
                <w:color w:val="0000FF"/>
                <w:sz w:val="19"/>
                <w:szCs w:val="19"/>
              </w:rPr>
            </w:rPrChange>
          </w:rPr>
          <w:t>private</w:t>
        </w:r>
        <w:r w:rsidRPr="009C3DDA">
          <w:rPr>
            <w:rFonts w:asciiTheme="minorHAnsi" w:hAnsiTheme="minorHAnsi" w:cstheme="minorHAnsi"/>
            <w:color w:val="000000"/>
            <w:sz w:val="20"/>
            <w:szCs w:val="20"/>
            <w:rPrChange w:id="4537" w:author="Ravindra Akella" w:date="2019-11-28T10:03:00Z">
              <w:rPr>
                <w:rFonts w:ascii="Consolas" w:hAnsi="Consolas" w:cs="Consolas"/>
                <w:color w:val="000000"/>
                <w:sz w:val="19"/>
                <w:szCs w:val="19"/>
              </w:rPr>
            </w:rPrChange>
          </w:rPr>
          <w:t xml:space="preserve"> </w:t>
        </w:r>
        <w:proofErr w:type="spellStart"/>
        <w:r w:rsidRPr="009C3DDA">
          <w:rPr>
            <w:rFonts w:asciiTheme="minorHAnsi" w:hAnsiTheme="minorHAnsi" w:cstheme="minorHAnsi"/>
            <w:color w:val="000000"/>
            <w:sz w:val="20"/>
            <w:szCs w:val="20"/>
            <w:rPrChange w:id="4538" w:author="Ravindra Akella" w:date="2019-11-28T10:03:00Z">
              <w:rPr>
                <w:rFonts w:ascii="Consolas" w:hAnsi="Consolas" w:cs="Consolas"/>
                <w:color w:val="000000"/>
                <w:sz w:val="19"/>
                <w:szCs w:val="19"/>
              </w:rPr>
            </w:rPrChange>
          </w:rPr>
          <w:t>HybridDictionary</w:t>
        </w:r>
        <w:proofErr w:type="spellEnd"/>
        <w:r w:rsidRPr="009C3DDA">
          <w:rPr>
            <w:rFonts w:asciiTheme="minorHAnsi" w:hAnsiTheme="minorHAnsi" w:cstheme="minorHAnsi"/>
            <w:color w:val="000000"/>
            <w:sz w:val="20"/>
            <w:szCs w:val="20"/>
            <w:rPrChange w:id="4539" w:author="Ravindra Akella" w:date="2019-11-28T10:03:00Z">
              <w:rPr>
                <w:rFonts w:ascii="Consolas" w:hAnsi="Consolas" w:cs="Consolas"/>
                <w:color w:val="000000"/>
                <w:sz w:val="19"/>
                <w:szCs w:val="19"/>
              </w:rPr>
            </w:rPrChange>
          </w:rPr>
          <w:t xml:space="preserve"> </w:t>
        </w:r>
        <w:proofErr w:type="spellStart"/>
        <w:r w:rsidRPr="009C3DDA">
          <w:rPr>
            <w:rFonts w:asciiTheme="minorHAnsi" w:hAnsiTheme="minorHAnsi" w:cstheme="minorHAnsi"/>
            <w:color w:val="000000"/>
            <w:sz w:val="20"/>
            <w:szCs w:val="20"/>
            <w:rPrChange w:id="4540" w:author="Ravindra Akella" w:date="2019-11-28T10:03:00Z">
              <w:rPr>
                <w:rFonts w:ascii="Consolas" w:hAnsi="Consolas" w:cs="Consolas"/>
                <w:color w:val="000000"/>
                <w:sz w:val="19"/>
                <w:szCs w:val="19"/>
              </w:rPr>
            </w:rPrChange>
          </w:rPr>
          <w:t>parallelTasks</w:t>
        </w:r>
        <w:proofErr w:type="spellEnd"/>
        <w:r w:rsidRPr="009C3DDA">
          <w:rPr>
            <w:rFonts w:asciiTheme="minorHAnsi" w:hAnsiTheme="minorHAnsi" w:cstheme="minorHAnsi"/>
            <w:color w:val="000000"/>
            <w:sz w:val="20"/>
            <w:szCs w:val="20"/>
            <w:rPrChange w:id="4541" w:author="Ravindra Akella" w:date="2019-11-28T10:03:00Z">
              <w:rPr>
                <w:rFonts w:ascii="Consolas" w:hAnsi="Consolas" w:cs="Consolas"/>
                <w:color w:val="000000"/>
                <w:sz w:val="19"/>
                <w:szCs w:val="19"/>
              </w:rPr>
            </w:rPrChange>
          </w:rPr>
          <w:t xml:space="preserve"> = </w:t>
        </w:r>
        <w:r w:rsidRPr="009C3DDA">
          <w:rPr>
            <w:rFonts w:asciiTheme="minorHAnsi" w:hAnsiTheme="minorHAnsi" w:cstheme="minorHAnsi"/>
            <w:color w:val="0000FF"/>
            <w:sz w:val="20"/>
            <w:szCs w:val="20"/>
            <w:rPrChange w:id="4542" w:author="Ravindra Akella" w:date="2019-11-28T10:03:00Z">
              <w:rPr>
                <w:rFonts w:ascii="Consolas" w:hAnsi="Consolas" w:cs="Consolas"/>
                <w:color w:val="0000FF"/>
                <w:sz w:val="19"/>
                <w:szCs w:val="19"/>
              </w:rPr>
            </w:rPrChange>
          </w:rPr>
          <w:t>new</w:t>
        </w:r>
        <w:r w:rsidRPr="009C3DDA">
          <w:rPr>
            <w:rFonts w:asciiTheme="minorHAnsi" w:hAnsiTheme="minorHAnsi" w:cstheme="minorHAnsi"/>
            <w:color w:val="000000"/>
            <w:sz w:val="20"/>
            <w:szCs w:val="20"/>
            <w:rPrChange w:id="4543" w:author="Ravindra Akella" w:date="2019-11-28T10:03:00Z">
              <w:rPr>
                <w:rFonts w:ascii="Consolas" w:hAnsi="Consolas" w:cs="Consolas"/>
                <w:color w:val="000000"/>
                <w:sz w:val="19"/>
                <w:szCs w:val="19"/>
              </w:rPr>
            </w:rPrChange>
          </w:rPr>
          <w:t xml:space="preserve"> </w:t>
        </w:r>
        <w:proofErr w:type="spellStart"/>
        <w:r w:rsidRPr="009C3DDA">
          <w:rPr>
            <w:rFonts w:asciiTheme="minorHAnsi" w:hAnsiTheme="minorHAnsi" w:cstheme="minorHAnsi"/>
            <w:color w:val="000000"/>
            <w:sz w:val="20"/>
            <w:szCs w:val="20"/>
            <w:rPrChange w:id="4544" w:author="Ravindra Akella" w:date="2019-11-28T10:03:00Z">
              <w:rPr>
                <w:rFonts w:ascii="Consolas" w:hAnsi="Consolas" w:cs="Consolas"/>
                <w:color w:val="000000"/>
                <w:sz w:val="19"/>
                <w:szCs w:val="19"/>
              </w:rPr>
            </w:rPrChange>
          </w:rPr>
          <w:t>HybridDictionary</w:t>
        </w:r>
        <w:proofErr w:type="spellEnd"/>
        <w:r w:rsidRPr="009C3DDA">
          <w:rPr>
            <w:rFonts w:asciiTheme="minorHAnsi" w:hAnsiTheme="minorHAnsi" w:cstheme="minorHAnsi"/>
            <w:color w:val="000000"/>
            <w:sz w:val="20"/>
            <w:szCs w:val="20"/>
            <w:rPrChange w:id="4545" w:author="Ravindra Akella" w:date="2019-11-28T10:03:00Z">
              <w:rPr>
                <w:rFonts w:ascii="Consolas" w:hAnsi="Consolas" w:cs="Consolas"/>
                <w:color w:val="000000"/>
                <w:sz w:val="19"/>
                <w:szCs w:val="19"/>
              </w:rPr>
            </w:rPrChange>
          </w:rPr>
          <w:t>();</w:t>
        </w:r>
      </w:ins>
    </w:p>
    <w:p w14:paraId="537FB322" w14:textId="77777777" w:rsidR="00307795" w:rsidRPr="00307795" w:rsidRDefault="00307795" w:rsidP="00307795">
      <w:pPr>
        <w:autoSpaceDE w:val="0"/>
        <w:autoSpaceDN w:val="0"/>
        <w:adjustRightInd w:val="0"/>
        <w:spacing w:after="0" w:line="240" w:lineRule="auto"/>
        <w:rPr>
          <w:ins w:id="4546" w:author="Ravindra Akella" w:date="2019-11-28T09:42:00Z"/>
          <w:rFonts w:asciiTheme="minorHAnsi" w:hAnsiTheme="minorHAnsi" w:cstheme="minorHAnsi"/>
          <w:color w:val="000000"/>
          <w:sz w:val="20"/>
          <w:szCs w:val="20"/>
          <w:rPrChange w:id="4547" w:author="Ravindra Akella" w:date="2019-11-28T09:42:00Z">
            <w:rPr>
              <w:ins w:id="4548" w:author="Ravindra Akella" w:date="2019-11-28T09:42:00Z"/>
              <w:rFonts w:ascii="Consolas" w:hAnsi="Consolas" w:cs="Consolas"/>
              <w:color w:val="000000"/>
              <w:sz w:val="19"/>
              <w:szCs w:val="19"/>
            </w:rPr>
          </w:rPrChange>
        </w:rPr>
      </w:pPr>
      <w:ins w:id="4549" w:author="Ravindra Akella" w:date="2019-11-28T09:42:00Z">
        <w:r w:rsidRPr="00307795">
          <w:rPr>
            <w:rFonts w:asciiTheme="minorHAnsi" w:hAnsiTheme="minorHAnsi" w:cstheme="minorHAnsi"/>
            <w:color w:val="000000"/>
            <w:sz w:val="20"/>
            <w:szCs w:val="20"/>
            <w:rPrChange w:id="4550"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51" w:author="Ravindra Akella" w:date="2019-11-28T09:42:00Z">
              <w:rPr>
                <w:rFonts w:ascii="Consolas" w:hAnsi="Consolas" w:cs="Consolas"/>
                <w:color w:val="0000FF"/>
                <w:sz w:val="19"/>
                <w:szCs w:val="19"/>
              </w:rPr>
            </w:rPrChange>
          </w:rPr>
          <w:t>void</w:t>
        </w:r>
        <w:r w:rsidRPr="00307795">
          <w:rPr>
            <w:rFonts w:asciiTheme="minorHAnsi" w:hAnsiTheme="minorHAnsi" w:cstheme="minorHAnsi"/>
            <w:color w:val="000000"/>
            <w:sz w:val="20"/>
            <w:szCs w:val="20"/>
            <w:rPrChange w:id="4552"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553" w:author="Ravindra Akella" w:date="2019-11-28T09:42:00Z">
              <w:rPr>
                <w:rFonts w:ascii="Consolas" w:hAnsi="Consolas" w:cs="Consolas"/>
                <w:color w:val="000000"/>
                <w:sz w:val="19"/>
                <w:szCs w:val="19"/>
              </w:rPr>
            </w:rPrChange>
          </w:rPr>
          <w:t>Calculatepivalue</w:t>
        </w:r>
        <w:proofErr w:type="spellEnd"/>
        <w:r w:rsidRPr="00307795">
          <w:rPr>
            <w:rFonts w:asciiTheme="minorHAnsi" w:hAnsiTheme="minorHAnsi" w:cstheme="minorHAnsi"/>
            <w:color w:val="000000"/>
            <w:sz w:val="20"/>
            <w:szCs w:val="20"/>
            <w:rPrChange w:id="4554" w:author="Ravindra Akella" w:date="2019-11-28T09:42:00Z">
              <w:rPr>
                <w:rFonts w:ascii="Consolas" w:hAnsi="Consolas" w:cs="Consolas"/>
                <w:color w:val="000000"/>
                <w:sz w:val="19"/>
                <w:szCs w:val="19"/>
              </w:rPr>
            </w:rPrChange>
          </w:rPr>
          <w:t>(</w:t>
        </w:r>
        <w:r w:rsidRPr="00307795">
          <w:rPr>
            <w:rFonts w:asciiTheme="minorHAnsi" w:hAnsiTheme="minorHAnsi" w:cstheme="minorHAnsi"/>
            <w:color w:val="0000FF"/>
            <w:sz w:val="20"/>
            <w:szCs w:val="20"/>
            <w:rPrChange w:id="4555" w:author="Ravindra Akella" w:date="2019-11-28T09:42: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556"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557" w:author="Ravindra Akella" w:date="2019-11-28T09:42:00Z">
              <w:rPr>
                <w:rFonts w:ascii="Consolas" w:hAnsi="Consolas" w:cs="Consolas"/>
                <w:color w:val="000000"/>
                <w:sz w:val="19"/>
                <w:szCs w:val="19"/>
              </w:rPr>
            </w:rPrChange>
          </w:rPr>
          <w:t>numsteps</w:t>
        </w:r>
        <w:proofErr w:type="spellEnd"/>
        <w:r w:rsidRPr="00307795">
          <w:rPr>
            <w:rFonts w:asciiTheme="minorHAnsi" w:hAnsiTheme="minorHAnsi" w:cstheme="minorHAnsi"/>
            <w:color w:val="000000"/>
            <w:sz w:val="20"/>
            <w:szCs w:val="20"/>
            <w:rPrChange w:id="4558"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559" w:author="Ravindra Akella" w:date="2019-11-28T09:42:00Z">
              <w:rPr>
                <w:rFonts w:ascii="Consolas" w:hAnsi="Consolas" w:cs="Consolas"/>
                <w:color w:val="000000"/>
                <w:sz w:val="19"/>
                <w:szCs w:val="19"/>
              </w:rPr>
            </w:rPrChange>
          </w:rPr>
          <w:t>AsyncOperation</w:t>
        </w:r>
        <w:proofErr w:type="spellEnd"/>
        <w:r w:rsidRPr="00307795">
          <w:rPr>
            <w:rFonts w:asciiTheme="minorHAnsi" w:hAnsiTheme="minorHAnsi" w:cstheme="minorHAnsi"/>
            <w:color w:val="000000"/>
            <w:sz w:val="20"/>
            <w:szCs w:val="20"/>
            <w:rPrChange w:id="4560"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561" w:author="Ravindra Akella" w:date="2019-11-28T09:42:00Z">
              <w:rPr>
                <w:rFonts w:ascii="Consolas" w:hAnsi="Consolas" w:cs="Consolas"/>
                <w:color w:val="000000"/>
                <w:sz w:val="19"/>
                <w:szCs w:val="19"/>
              </w:rPr>
            </w:rPrChange>
          </w:rPr>
          <w:t>asyncOp</w:t>
        </w:r>
        <w:proofErr w:type="spellEnd"/>
        <w:r w:rsidRPr="00307795">
          <w:rPr>
            <w:rFonts w:asciiTheme="minorHAnsi" w:hAnsiTheme="minorHAnsi" w:cstheme="minorHAnsi"/>
            <w:color w:val="000000"/>
            <w:sz w:val="20"/>
            <w:szCs w:val="20"/>
            <w:rPrChange w:id="4562" w:author="Ravindra Akella" w:date="2019-11-28T09:42:00Z">
              <w:rPr>
                <w:rFonts w:ascii="Consolas" w:hAnsi="Consolas" w:cs="Consolas"/>
                <w:color w:val="000000"/>
                <w:sz w:val="19"/>
                <w:szCs w:val="19"/>
              </w:rPr>
            </w:rPrChange>
          </w:rPr>
          <w:t>)</w:t>
        </w:r>
      </w:ins>
    </w:p>
    <w:p w14:paraId="6507FD16" w14:textId="77777777" w:rsidR="00307795" w:rsidRPr="00307795" w:rsidRDefault="00307795" w:rsidP="00307795">
      <w:pPr>
        <w:autoSpaceDE w:val="0"/>
        <w:autoSpaceDN w:val="0"/>
        <w:adjustRightInd w:val="0"/>
        <w:spacing w:after="0" w:line="240" w:lineRule="auto"/>
        <w:rPr>
          <w:ins w:id="4563" w:author="Ravindra Akella" w:date="2019-11-28T09:42:00Z"/>
          <w:rFonts w:asciiTheme="minorHAnsi" w:hAnsiTheme="minorHAnsi" w:cstheme="minorHAnsi"/>
          <w:color w:val="000000"/>
          <w:sz w:val="20"/>
          <w:szCs w:val="20"/>
          <w:rPrChange w:id="4564" w:author="Ravindra Akella" w:date="2019-11-28T09:42:00Z">
            <w:rPr>
              <w:ins w:id="4565" w:author="Ravindra Akella" w:date="2019-11-28T09:42:00Z"/>
              <w:rFonts w:ascii="Consolas" w:hAnsi="Consolas" w:cs="Consolas"/>
              <w:color w:val="000000"/>
              <w:sz w:val="19"/>
              <w:szCs w:val="19"/>
            </w:rPr>
          </w:rPrChange>
        </w:rPr>
      </w:pPr>
      <w:ins w:id="4566" w:author="Ravindra Akella" w:date="2019-11-28T09:42:00Z">
        <w:r w:rsidRPr="00307795">
          <w:rPr>
            <w:rFonts w:asciiTheme="minorHAnsi" w:hAnsiTheme="minorHAnsi" w:cstheme="minorHAnsi"/>
            <w:color w:val="000000"/>
            <w:sz w:val="20"/>
            <w:szCs w:val="20"/>
            <w:rPrChange w:id="4567" w:author="Ravindra Akella" w:date="2019-11-28T09:42:00Z">
              <w:rPr>
                <w:rFonts w:ascii="Consolas" w:hAnsi="Consolas" w:cs="Consolas"/>
                <w:color w:val="000000"/>
                <w:sz w:val="19"/>
                <w:szCs w:val="19"/>
              </w:rPr>
            </w:rPrChange>
          </w:rPr>
          <w:t xml:space="preserve">        {</w:t>
        </w:r>
      </w:ins>
    </w:p>
    <w:p w14:paraId="7E8517BF" w14:textId="77777777" w:rsidR="00307795" w:rsidRPr="00307795" w:rsidRDefault="00307795" w:rsidP="00307795">
      <w:pPr>
        <w:autoSpaceDE w:val="0"/>
        <w:autoSpaceDN w:val="0"/>
        <w:adjustRightInd w:val="0"/>
        <w:spacing w:after="0" w:line="240" w:lineRule="auto"/>
        <w:rPr>
          <w:ins w:id="4568" w:author="Ravindra Akella" w:date="2019-11-28T09:42:00Z"/>
          <w:rFonts w:asciiTheme="minorHAnsi" w:hAnsiTheme="minorHAnsi" w:cstheme="minorHAnsi"/>
          <w:color w:val="000000"/>
          <w:sz w:val="20"/>
          <w:szCs w:val="20"/>
          <w:rPrChange w:id="4569" w:author="Ravindra Akella" w:date="2019-11-28T09:42:00Z">
            <w:rPr>
              <w:ins w:id="4570" w:author="Ravindra Akella" w:date="2019-11-28T09:42:00Z"/>
              <w:rFonts w:ascii="Consolas" w:hAnsi="Consolas" w:cs="Consolas"/>
              <w:color w:val="000000"/>
              <w:sz w:val="19"/>
              <w:szCs w:val="19"/>
            </w:rPr>
          </w:rPrChange>
        </w:rPr>
      </w:pPr>
      <w:ins w:id="4571" w:author="Ravindra Akella" w:date="2019-11-28T09:42:00Z">
        <w:r w:rsidRPr="00307795">
          <w:rPr>
            <w:rFonts w:asciiTheme="minorHAnsi" w:hAnsiTheme="minorHAnsi" w:cstheme="minorHAnsi"/>
            <w:color w:val="000000"/>
            <w:sz w:val="20"/>
            <w:szCs w:val="20"/>
            <w:rPrChange w:id="4572" w:author="Ravindra Akella" w:date="2019-11-28T09:42:00Z">
              <w:rPr>
                <w:rFonts w:ascii="Consolas" w:hAnsi="Consolas" w:cs="Consolas"/>
                <w:color w:val="000000"/>
                <w:sz w:val="19"/>
                <w:szCs w:val="19"/>
              </w:rPr>
            </w:rPrChange>
          </w:rPr>
          <w:t xml:space="preserve">            Stopwatch timer = </w:t>
        </w:r>
        <w:r w:rsidRPr="00307795">
          <w:rPr>
            <w:rFonts w:asciiTheme="minorHAnsi" w:hAnsiTheme="minorHAnsi" w:cstheme="minorHAnsi"/>
            <w:color w:val="0000FF"/>
            <w:sz w:val="20"/>
            <w:szCs w:val="20"/>
            <w:rPrChange w:id="4573" w:author="Ravindra Akella" w:date="2019-11-28T09:42: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4574" w:author="Ravindra Akella" w:date="2019-11-28T09:42:00Z">
              <w:rPr>
                <w:rFonts w:ascii="Consolas" w:hAnsi="Consolas" w:cs="Consolas"/>
                <w:color w:val="000000"/>
                <w:sz w:val="19"/>
                <w:szCs w:val="19"/>
              </w:rPr>
            </w:rPrChange>
          </w:rPr>
          <w:t xml:space="preserve"> Stopwatch();</w:t>
        </w:r>
      </w:ins>
    </w:p>
    <w:p w14:paraId="52ECE3A9" w14:textId="77777777" w:rsidR="00307795" w:rsidRPr="00307795" w:rsidRDefault="00307795" w:rsidP="00307795">
      <w:pPr>
        <w:autoSpaceDE w:val="0"/>
        <w:autoSpaceDN w:val="0"/>
        <w:adjustRightInd w:val="0"/>
        <w:spacing w:after="0" w:line="240" w:lineRule="auto"/>
        <w:rPr>
          <w:ins w:id="4575" w:author="Ravindra Akella" w:date="2019-11-28T09:42:00Z"/>
          <w:rFonts w:asciiTheme="minorHAnsi" w:hAnsiTheme="minorHAnsi" w:cstheme="minorHAnsi"/>
          <w:color w:val="000000"/>
          <w:sz w:val="20"/>
          <w:szCs w:val="20"/>
          <w:rPrChange w:id="4576" w:author="Ravindra Akella" w:date="2019-11-28T09:42:00Z">
            <w:rPr>
              <w:ins w:id="4577" w:author="Ravindra Akella" w:date="2019-11-28T09:42:00Z"/>
              <w:rFonts w:ascii="Consolas" w:hAnsi="Consolas" w:cs="Consolas"/>
              <w:color w:val="000000"/>
              <w:sz w:val="19"/>
              <w:szCs w:val="19"/>
            </w:rPr>
          </w:rPrChange>
        </w:rPr>
      </w:pPr>
      <w:ins w:id="4578" w:author="Ravindra Akella" w:date="2019-11-28T09:42:00Z">
        <w:r w:rsidRPr="00307795">
          <w:rPr>
            <w:rFonts w:asciiTheme="minorHAnsi" w:hAnsiTheme="minorHAnsi" w:cstheme="minorHAnsi"/>
            <w:color w:val="000000"/>
            <w:sz w:val="20"/>
            <w:szCs w:val="20"/>
            <w:rPrChange w:id="4579"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580" w:author="Ravindra Akella" w:date="2019-11-28T09:42:00Z">
              <w:rPr>
                <w:rFonts w:ascii="Consolas" w:hAnsi="Consolas" w:cs="Consolas"/>
                <w:color w:val="000000"/>
                <w:sz w:val="19"/>
                <w:szCs w:val="19"/>
              </w:rPr>
            </w:rPrChange>
          </w:rPr>
          <w:t>timer.Start</w:t>
        </w:r>
        <w:proofErr w:type="spellEnd"/>
        <w:r w:rsidRPr="00307795">
          <w:rPr>
            <w:rFonts w:asciiTheme="minorHAnsi" w:hAnsiTheme="minorHAnsi" w:cstheme="minorHAnsi"/>
            <w:color w:val="000000"/>
            <w:sz w:val="20"/>
            <w:szCs w:val="20"/>
            <w:rPrChange w:id="4581" w:author="Ravindra Akella" w:date="2019-11-28T09:42:00Z">
              <w:rPr>
                <w:rFonts w:ascii="Consolas" w:hAnsi="Consolas" w:cs="Consolas"/>
                <w:color w:val="000000"/>
                <w:sz w:val="19"/>
                <w:szCs w:val="19"/>
              </w:rPr>
            </w:rPrChange>
          </w:rPr>
          <w:t>();</w:t>
        </w:r>
      </w:ins>
    </w:p>
    <w:p w14:paraId="64E6AC2D" w14:textId="77777777" w:rsidR="00307795" w:rsidRPr="00307795" w:rsidRDefault="00307795" w:rsidP="00307795">
      <w:pPr>
        <w:autoSpaceDE w:val="0"/>
        <w:autoSpaceDN w:val="0"/>
        <w:adjustRightInd w:val="0"/>
        <w:spacing w:after="0" w:line="240" w:lineRule="auto"/>
        <w:rPr>
          <w:ins w:id="4582" w:author="Ravindra Akella" w:date="2019-11-28T09:42:00Z"/>
          <w:rFonts w:asciiTheme="minorHAnsi" w:hAnsiTheme="minorHAnsi" w:cstheme="minorHAnsi"/>
          <w:color w:val="000000"/>
          <w:sz w:val="20"/>
          <w:szCs w:val="20"/>
          <w:rPrChange w:id="4583" w:author="Ravindra Akella" w:date="2019-11-28T09:42:00Z">
            <w:rPr>
              <w:ins w:id="4584" w:author="Ravindra Akella" w:date="2019-11-28T09:42:00Z"/>
              <w:rFonts w:ascii="Consolas" w:hAnsi="Consolas" w:cs="Consolas"/>
              <w:color w:val="000000"/>
              <w:sz w:val="19"/>
              <w:szCs w:val="19"/>
            </w:rPr>
          </w:rPrChange>
        </w:rPr>
      </w:pPr>
      <w:ins w:id="4585" w:author="Ravindra Akella" w:date="2019-11-28T09:42:00Z">
        <w:r w:rsidRPr="00307795">
          <w:rPr>
            <w:rFonts w:asciiTheme="minorHAnsi" w:hAnsiTheme="minorHAnsi" w:cstheme="minorHAnsi"/>
            <w:color w:val="000000"/>
            <w:sz w:val="20"/>
            <w:szCs w:val="20"/>
            <w:rPrChange w:id="4586"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587" w:author="Ravindra Akella" w:date="2019-11-28T09:42:00Z">
              <w:rPr>
                <w:rFonts w:ascii="Consolas" w:hAnsi="Consolas" w:cs="Consolas"/>
                <w:color w:val="000000"/>
                <w:sz w:val="19"/>
                <w:szCs w:val="19"/>
              </w:rPr>
            </w:rPrChange>
          </w:rPr>
          <w:t>numsteps</w:t>
        </w:r>
        <w:proofErr w:type="spellEnd"/>
        <w:r w:rsidRPr="00307795">
          <w:rPr>
            <w:rFonts w:asciiTheme="minorHAnsi" w:hAnsiTheme="minorHAnsi" w:cstheme="minorHAnsi"/>
            <w:color w:val="000000"/>
            <w:sz w:val="20"/>
            <w:szCs w:val="20"/>
            <w:rPrChange w:id="4588" w:author="Ravindra Akella" w:date="2019-11-28T09:42:00Z">
              <w:rPr>
                <w:rFonts w:ascii="Consolas" w:hAnsi="Consolas" w:cs="Consolas"/>
                <w:color w:val="000000"/>
                <w:sz w:val="19"/>
                <w:szCs w:val="19"/>
              </w:rPr>
            </w:rPrChange>
          </w:rPr>
          <w:t>++;</w:t>
        </w:r>
      </w:ins>
    </w:p>
    <w:p w14:paraId="006815C4" w14:textId="593899AF" w:rsidR="00307795" w:rsidRDefault="00307795" w:rsidP="00307795">
      <w:pPr>
        <w:autoSpaceDE w:val="0"/>
        <w:autoSpaceDN w:val="0"/>
        <w:adjustRightInd w:val="0"/>
        <w:spacing w:after="0" w:line="240" w:lineRule="auto"/>
        <w:rPr>
          <w:ins w:id="4589" w:author="Ravindra Akella" w:date="2019-11-28T09:44:00Z"/>
          <w:rFonts w:asciiTheme="minorHAnsi" w:hAnsiTheme="minorHAnsi" w:cstheme="minorHAnsi"/>
          <w:color w:val="000000"/>
          <w:sz w:val="20"/>
          <w:szCs w:val="20"/>
        </w:rPr>
      </w:pPr>
    </w:p>
    <w:p w14:paraId="6B6CB54D" w14:textId="60AE3BA8" w:rsidR="0048025D" w:rsidRPr="00307795" w:rsidRDefault="0048025D" w:rsidP="00307795">
      <w:pPr>
        <w:autoSpaceDE w:val="0"/>
        <w:autoSpaceDN w:val="0"/>
        <w:adjustRightInd w:val="0"/>
        <w:spacing w:after="0" w:line="240" w:lineRule="auto"/>
        <w:rPr>
          <w:ins w:id="4590" w:author="Ravindra Akella" w:date="2019-11-28T09:42:00Z"/>
          <w:rFonts w:asciiTheme="minorHAnsi" w:hAnsiTheme="minorHAnsi" w:cstheme="minorHAnsi"/>
          <w:color w:val="000000"/>
          <w:sz w:val="20"/>
          <w:szCs w:val="20"/>
          <w:rPrChange w:id="4591" w:author="Ravindra Akella" w:date="2019-11-28T09:42:00Z">
            <w:rPr>
              <w:ins w:id="4592" w:author="Ravindra Akella" w:date="2019-11-28T09:42:00Z"/>
              <w:rFonts w:ascii="Consolas" w:hAnsi="Consolas" w:cs="Consolas"/>
              <w:color w:val="000000"/>
              <w:sz w:val="19"/>
              <w:szCs w:val="19"/>
            </w:rPr>
          </w:rPrChange>
        </w:rPr>
      </w:pPr>
      <w:ins w:id="4593" w:author="Ravindra Akella" w:date="2019-11-28T09:44:00Z">
        <w:r w:rsidRPr="002A4E75">
          <w:rPr>
            <w:rFonts w:asciiTheme="minorHAnsi" w:hAnsiTheme="minorHAnsi" w:cstheme="minorHAnsi"/>
            <w:color w:val="000000"/>
            <w:sz w:val="20"/>
            <w:szCs w:val="20"/>
          </w:rPr>
          <w:t xml:space="preserve">            </w:t>
        </w:r>
        <w:r w:rsidRPr="002A4E75">
          <w:rPr>
            <w:rFonts w:asciiTheme="minorHAnsi" w:hAnsiTheme="minorHAnsi" w:cstheme="minorHAnsi"/>
            <w:color w:val="008000"/>
            <w:sz w:val="20"/>
            <w:szCs w:val="20"/>
          </w:rPr>
          <w:t>//</w:t>
        </w:r>
        <w:r>
          <w:rPr>
            <w:rFonts w:asciiTheme="minorHAnsi" w:hAnsiTheme="minorHAnsi" w:cstheme="minorHAnsi"/>
            <w:color w:val="008000"/>
            <w:sz w:val="20"/>
            <w:szCs w:val="20"/>
          </w:rPr>
          <w:t>Variables used in calculation of Pi</w:t>
        </w:r>
        <w:r>
          <w:rPr>
            <w:rFonts w:asciiTheme="minorHAnsi" w:hAnsiTheme="minorHAnsi" w:cstheme="minorHAnsi"/>
            <w:color w:val="000000"/>
            <w:sz w:val="20"/>
            <w:szCs w:val="20"/>
          </w:rPr>
          <w:tab/>
        </w:r>
      </w:ins>
    </w:p>
    <w:p w14:paraId="3417A465" w14:textId="77777777" w:rsidR="00307795" w:rsidRPr="00307795" w:rsidRDefault="00307795" w:rsidP="00307795">
      <w:pPr>
        <w:autoSpaceDE w:val="0"/>
        <w:autoSpaceDN w:val="0"/>
        <w:adjustRightInd w:val="0"/>
        <w:spacing w:after="0" w:line="240" w:lineRule="auto"/>
        <w:rPr>
          <w:ins w:id="4594" w:author="Ravindra Akella" w:date="2019-11-28T09:42:00Z"/>
          <w:rFonts w:asciiTheme="minorHAnsi" w:hAnsiTheme="minorHAnsi" w:cstheme="minorHAnsi"/>
          <w:color w:val="000000"/>
          <w:sz w:val="20"/>
          <w:szCs w:val="20"/>
          <w:rPrChange w:id="4595" w:author="Ravindra Akella" w:date="2019-11-28T09:42:00Z">
            <w:rPr>
              <w:ins w:id="4596" w:author="Ravindra Akella" w:date="2019-11-28T09:42:00Z"/>
              <w:rFonts w:ascii="Consolas" w:hAnsi="Consolas" w:cs="Consolas"/>
              <w:color w:val="000000"/>
              <w:sz w:val="19"/>
              <w:szCs w:val="19"/>
            </w:rPr>
          </w:rPrChange>
        </w:rPr>
      </w:pPr>
      <w:ins w:id="4597" w:author="Ravindra Akella" w:date="2019-11-28T09:42:00Z">
        <w:r w:rsidRPr="00307795">
          <w:rPr>
            <w:rFonts w:asciiTheme="minorHAnsi" w:hAnsiTheme="minorHAnsi" w:cstheme="minorHAnsi"/>
            <w:color w:val="000000"/>
            <w:sz w:val="20"/>
            <w:szCs w:val="20"/>
            <w:rPrChange w:id="4598"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FF"/>
            <w:sz w:val="20"/>
            <w:szCs w:val="20"/>
            <w:rPrChange w:id="4599" w:author="Ravindra Akella" w:date="2019-11-28T09:42:00Z">
              <w:rPr>
                <w:rFonts w:ascii="Consolas" w:hAnsi="Consolas" w:cs="Consolas"/>
                <w:color w:val="0000FF"/>
                <w:sz w:val="19"/>
                <w:szCs w:val="19"/>
              </w:rPr>
            </w:rPrChange>
          </w:rPr>
          <w:t>uint</w:t>
        </w:r>
        <w:proofErr w:type="spellEnd"/>
        <w:r w:rsidRPr="00307795">
          <w:rPr>
            <w:rFonts w:asciiTheme="minorHAnsi" w:hAnsiTheme="minorHAnsi" w:cstheme="minorHAnsi"/>
            <w:color w:val="000000"/>
            <w:sz w:val="20"/>
            <w:szCs w:val="20"/>
            <w:rPrChange w:id="4600" w:author="Ravindra Akella" w:date="2019-11-28T09:42:00Z">
              <w:rPr>
                <w:rFonts w:ascii="Consolas" w:hAnsi="Consolas" w:cs="Consolas"/>
                <w:color w:val="000000"/>
                <w:sz w:val="19"/>
                <w:szCs w:val="19"/>
              </w:rPr>
            </w:rPrChange>
          </w:rPr>
          <w:t xml:space="preserve">[] value = </w:t>
        </w:r>
        <w:r w:rsidRPr="00307795">
          <w:rPr>
            <w:rFonts w:asciiTheme="minorHAnsi" w:hAnsiTheme="minorHAnsi" w:cstheme="minorHAnsi"/>
            <w:color w:val="0000FF"/>
            <w:sz w:val="20"/>
            <w:szCs w:val="20"/>
            <w:rPrChange w:id="4601" w:author="Ravindra Akella" w:date="2019-11-28T09:42: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4602"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FF"/>
            <w:sz w:val="20"/>
            <w:szCs w:val="20"/>
            <w:rPrChange w:id="4603" w:author="Ravindra Akella" w:date="2019-11-28T09:42:00Z">
              <w:rPr>
                <w:rFonts w:ascii="Consolas" w:hAnsi="Consolas" w:cs="Consolas"/>
                <w:color w:val="0000FF"/>
                <w:sz w:val="19"/>
                <w:szCs w:val="19"/>
              </w:rPr>
            </w:rPrChange>
          </w:rPr>
          <w:t>uint</w:t>
        </w:r>
        <w:proofErr w:type="spellEnd"/>
        <w:r w:rsidRPr="00307795">
          <w:rPr>
            <w:rFonts w:asciiTheme="minorHAnsi" w:hAnsiTheme="minorHAnsi" w:cstheme="minorHAnsi"/>
            <w:color w:val="000000"/>
            <w:sz w:val="20"/>
            <w:szCs w:val="20"/>
            <w:rPrChange w:id="4604" w:author="Ravindra Akella" w:date="2019-11-28T09:42:00Z">
              <w:rPr>
                <w:rFonts w:ascii="Consolas" w:hAnsi="Consolas" w:cs="Consolas"/>
                <w:color w:val="000000"/>
                <w:sz w:val="19"/>
                <w:szCs w:val="19"/>
              </w:rPr>
            </w:rPrChange>
          </w:rPr>
          <w:t>[</w:t>
        </w:r>
        <w:proofErr w:type="spellStart"/>
        <w:r w:rsidRPr="00307795">
          <w:rPr>
            <w:rFonts w:asciiTheme="minorHAnsi" w:hAnsiTheme="minorHAnsi" w:cstheme="minorHAnsi"/>
            <w:color w:val="000000"/>
            <w:sz w:val="20"/>
            <w:szCs w:val="20"/>
            <w:rPrChange w:id="4605" w:author="Ravindra Akella" w:date="2019-11-28T09:42:00Z">
              <w:rPr>
                <w:rFonts w:ascii="Consolas" w:hAnsi="Consolas" w:cs="Consolas"/>
                <w:color w:val="000000"/>
                <w:sz w:val="19"/>
                <w:szCs w:val="19"/>
              </w:rPr>
            </w:rPrChange>
          </w:rPr>
          <w:t>numsteps</w:t>
        </w:r>
        <w:proofErr w:type="spellEnd"/>
        <w:r w:rsidRPr="00307795">
          <w:rPr>
            <w:rFonts w:asciiTheme="minorHAnsi" w:hAnsiTheme="minorHAnsi" w:cstheme="minorHAnsi"/>
            <w:color w:val="000000"/>
            <w:sz w:val="20"/>
            <w:szCs w:val="20"/>
            <w:rPrChange w:id="4606" w:author="Ravindra Akella" w:date="2019-11-28T09:42:00Z">
              <w:rPr>
                <w:rFonts w:ascii="Consolas" w:hAnsi="Consolas" w:cs="Consolas"/>
                <w:color w:val="000000"/>
                <w:sz w:val="19"/>
                <w:szCs w:val="19"/>
              </w:rPr>
            </w:rPrChange>
          </w:rPr>
          <w:t xml:space="preserve"> * 10 / 3 + 2];</w:t>
        </w:r>
      </w:ins>
    </w:p>
    <w:p w14:paraId="50CDC32E" w14:textId="5184610A" w:rsidR="00307795" w:rsidRPr="00307795" w:rsidRDefault="00307795" w:rsidP="00307795">
      <w:pPr>
        <w:autoSpaceDE w:val="0"/>
        <w:autoSpaceDN w:val="0"/>
        <w:adjustRightInd w:val="0"/>
        <w:spacing w:after="0" w:line="240" w:lineRule="auto"/>
        <w:rPr>
          <w:ins w:id="4607" w:author="Ravindra Akella" w:date="2019-11-28T09:42:00Z"/>
          <w:rFonts w:asciiTheme="minorHAnsi" w:hAnsiTheme="minorHAnsi" w:cstheme="minorHAnsi"/>
          <w:color w:val="000000"/>
          <w:sz w:val="20"/>
          <w:szCs w:val="20"/>
          <w:rPrChange w:id="4608" w:author="Ravindra Akella" w:date="2019-11-28T09:42:00Z">
            <w:rPr>
              <w:ins w:id="4609" w:author="Ravindra Akella" w:date="2019-11-28T09:42:00Z"/>
              <w:rFonts w:ascii="Consolas" w:hAnsi="Consolas" w:cs="Consolas"/>
              <w:color w:val="000000"/>
              <w:sz w:val="19"/>
              <w:szCs w:val="19"/>
            </w:rPr>
          </w:rPrChange>
        </w:rPr>
      </w:pPr>
      <w:ins w:id="4610" w:author="Ravindra Akella" w:date="2019-11-28T09:42:00Z">
        <w:r w:rsidRPr="00307795">
          <w:rPr>
            <w:rFonts w:asciiTheme="minorHAnsi" w:hAnsiTheme="minorHAnsi" w:cstheme="minorHAnsi"/>
            <w:color w:val="000000"/>
            <w:sz w:val="20"/>
            <w:szCs w:val="20"/>
            <w:rPrChange w:id="4611"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FF"/>
            <w:sz w:val="20"/>
            <w:szCs w:val="20"/>
            <w:rPrChange w:id="4612" w:author="Ravindra Akella" w:date="2019-11-28T09:42:00Z">
              <w:rPr>
                <w:rFonts w:ascii="Consolas" w:hAnsi="Consolas" w:cs="Consolas"/>
                <w:color w:val="0000FF"/>
                <w:sz w:val="19"/>
                <w:szCs w:val="19"/>
              </w:rPr>
            </w:rPrChange>
          </w:rPr>
          <w:t>uint</w:t>
        </w:r>
        <w:proofErr w:type="spellEnd"/>
        <w:r w:rsidRPr="00307795">
          <w:rPr>
            <w:rFonts w:asciiTheme="minorHAnsi" w:hAnsiTheme="minorHAnsi" w:cstheme="minorHAnsi"/>
            <w:color w:val="000000"/>
            <w:sz w:val="20"/>
            <w:szCs w:val="20"/>
            <w:rPrChange w:id="4613" w:author="Ravindra Akella" w:date="2019-11-28T09:42:00Z">
              <w:rPr>
                <w:rFonts w:ascii="Consolas" w:hAnsi="Consolas" w:cs="Consolas"/>
                <w:color w:val="000000"/>
                <w:sz w:val="19"/>
                <w:szCs w:val="19"/>
              </w:rPr>
            </w:rPrChange>
          </w:rPr>
          <w:t xml:space="preserve">[] rem = </w:t>
        </w:r>
        <w:r w:rsidRPr="00307795">
          <w:rPr>
            <w:rFonts w:asciiTheme="minorHAnsi" w:hAnsiTheme="minorHAnsi" w:cstheme="minorHAnsi"/>
            <w:color w:val="0000FF"/>
            <w:sz w:val="20"/>
            <w:szCs w:val="20"/>
            <w:rPrChange w:id="4614" w:author="Ravindra Akella" w:date="2019-11-28T09:42: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4615"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FF"/>
            <w:sz w:val="20"/>
            <w:szCs w:val="20"/>
            <w:rPrChange w:id="4616" w:author="Ravindra Akella" w:date="2019-11-28T09:42:00Z">
              <w:rPr>
                <w:rFonts w:ascii="Consolas" w:hAnsi="Consolas" w:cs="Consolas"/>
                <w:color w:val="0000FF"/>
                <w:sz w:val="19"/>
                <w:szCs w:val="19"/>
              </w:rPr>
            </w:rPrChange>
          </w:rPr>
          <w:t>uint</w:t>
        </w:r>
        <w:proofErr w:type="spellEnd"/>
        <w:r w:rsidRPr="00307795">
          <w:rPr>
            <w:rFonts w:asciiTheme="minorHAnsi" w:hAnsiTheme="minorHAnsi" w:cstheme="minorHAnsi"/>
            <w:color w:val="000000"/>
            <w:sz w:val="20"/>
            <w:szCs w:val="20"/>
            <w:rPrChange w:id="4617" w:author="Ravindra Akella" w:date="2019-11-28T09:42:00Z">
              <w:rPr>
                <w:rFonts w:ascii="Consolas" w:hAnsi="Consolas" w:cs="Consolas"/>
                <w:color w:val="000000"/>
                <w:sz w:val="19"/>
                <w:szCs w:val="19"/>
              </w:rPr>
            </w:rPrChange>
          </w:rPr>
          <w:t>[</w:t>
        </w:r>
        <w:proofErr w:type="spellStart"/>
        <w:r w:rsidRPr="00307795">
          <w:rPr>
            <w:rFonts w:asciiTheme="minorHAnsi" w:hAnsiTheme="minorHAnsi" w:cstheme="minorHAnsi"/>
            <w:color w:val="000000"/>
            <w:sz w:val="20"/>
            <w:szCs w:val="20"/>
            <w:rPrChange w:id="4618" w:author="Ravindra Akella" w:date="2019-11-28T09:42:00Z">
              <w:rPr>
                <w:rFonts w:ascii="Consolas" w:hAnsi="Consolas" w:cs="Consolas"/>
                <w:color w:val="000000"/>
                <w:sz w:val="19"/>
                <w:szCs w:val="19"/>
              </w:rPr>
            </w:rPrChange>
          </w:rPr>
          <w:t>numsteps</w:t>
        </w:r>
        <w:proofErr w:type="spellEnd"/>
        <w:r w:rsidRPr="00307795">
          <w:rPr>
            <w:rFonts w:asciiTheme="minorHAnsi" w:hAnsiTheme="minorHAnsi" w:cstheme="minorHAnsi"/>
            <w:color w:val="000000"/>
            <w:sz w:val="20"/>
            <w:szCs w:val="20"/>
            <w:rPrChange w:id="4619" w:author="Ravindra Akella" w:date="2019-11-28T09:42:00Z">
              <w:rPr>
                <w:rFonts w:ascii="Consolas" w:hAnsi="Consolas" w:cs="Consolas"/>
                <w:color w:val="000000"/>
                <w:sz w:val="19"/>
                <w:szCs w:val="19"/>
              </w:rPr>
            </w:rPrChange>
          </w:rPr>
          <w:t xml:space="preserve"> * 10 / 3 + 2];</w:t>
        </w:r>
      </w:ins>
    </w:p>
    <w:p w14:paraId="00C5ABCF" w14:textId="77777777" w:rsidR="00307795" w:rsidRPr="00307795" w:rsidRDefault="00307795" w:rsidP="00307795">
      <w:pPr>
        <w:autoSpaceDE w:val="0"/>
        <w:autoSpaceDN w:val="0"/>
        <w:adjustRightInd w:val="0"/>
        <w:spacing w:after="0" w:line="240" w:lineRule="auto"/>
        <w:rPr>
          <w:ins w:id="4620" w:author="Ravindra Akella" w:date="2019-11-28T09:42:00Z"/>
          <w:rFonts w:asciiTheme="minorHAnsi" w:hAnsiTheme="minorHAnsi" w:cstheme="minorHAnsi"/>
          <w:color w:val="000000"/>
          <w:sz w:val="20"/>
          <w:szCs w:val="20"/>
          <w:rPrChange w:id="4621" w:author="Ravindra Akella" w:date="2019-11-28T09:42:00Z">
            <w:rPr>
              <w:ins w:id="4622" w:author="Ravindra Akella" w:date="2019-11-28T09:42:00Z"/>
              <w:rFonts w:ascii="Consolas" w:hAnsi="Consolas" w:cs="Consolas"/>
              <w:color w:val="000000"/>
              <w:sz w:val="19"/>
              <w:szCs w:val="19"/>
            </w:rPr>
          </w:rPrChange>
        </w:rPr>
      </w:pPr>
      <w:ins w:id="4623" w:author="Ravindra Akella" w:date="2019-11-28T09:42:00Z">
        <w:r w:rsidRPr="00307795">
          <w:rPr>
            <w:rFonts w:asciiTheme="minorHAnsi" w:hAnsiTheme="minorHAnsi" w:cstheme="minorHAnsi"/>
            <w:color w:val="000000"/>
            <w:sz w:val="20"/>
            <w:szCs w:val="20"/>
            <w:rPrChange w:id="4624"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FF"/>
            <w:sz w:val="20"/>
            <w:szCs w:val="20"/>
            <w:rPrChange w:id="4625" w:author="Ravindra Akella" w:date="2019-11-28T09:42:00Z">
              <w:rPr>
                <w:rFonts w:ascii="Consolas" w:hAnsi="Consolas" w:cs="Consolas"/>
                <w:color w:val="0000FF"/>
                <w:sz w:val="19"/>
                <w:szCs w:val="19"/>
              </w:rPr>
            </w:rPrChange>
          </w:rPr>
          <w:t>uint</w:t>
        </w:r>
        <w:proofErr w:type="spellEnd"/>
        <w:r w:rsidRPr="00307795">
          <w:rPr>
            <w:rFonts w:asciiTheme="minorHAnsi" w:hAnsiTheme="minorHAnsi" w:cstheme="minorHAnsi"/>
            <w:color w:val="000000"/>
            <w:sz w:val="20"/>
            <w:szCs w:val="20"/>
            <w:rPrChange w:id="4626" w:author="Ravindra Akella" w:date="2019-11-28T09:42:00Z">
              <w:rPr>
                <w:rFonts w:ascii="Consolas" w:hAnsi="Consolas" w:cs="Consolas"/>
                <w:color w:val="000000"/>
                <w:sz w:val="19"/>
                <w:szCs w:val="19"/>
              </w:rPr>
            </w:rPrChange>
          </w:rPr>
          <w:t xml:space="preserve">[] pi = </w:t>
        </w:r>
        <w:r w:rsidRPr="00307795">
          <w:rPr>
            <w:rFonts w:asciiTheme="minorHAnsi" w:hAnsiTheme="minorHAnsi" w:cstheme="minorHAnsi"/>
            <w:color w:val="0000FF"/>
            <w:sz w:val="20"/>
            <w:szCs w:val="20"/>
            <w:rPrChange w:id="4627" w:author="Ravindra Akella" w:date="2019-11-28T09:42: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4628"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FF"/>
            <w:sz w:val="20"/>
            <w:szCs w:val="20"/>
            <w:rPrChange w:id="4629" w:author="Ravindra Akella" w:date="2019-11-28T09:42:00Z">
              <w:rPr>
                <w:rFonts w:ascii="Consolas" w:hAnsi="Consolas" w:cs="Consolas"/>
                <w:color w:val="0000FF"/>
                <w:sz w:val="19"/>
                <w:szCs w:val="19"/>
              </w:rPr>
            </w:rPrChange>
          </w:rPr>
          <w:t>uint</w:t>
        </w:r>
        <w:proofErr w:type="spellEnd"/>
        <w:r w:rsidRPr="00307795">
          <w:rPr>
            <w:rFonts w:asciiTheme="minorHAnsi" w:hAnsiTheme="minorHAnsi" w:cstheme="minorHAnsi"/>
            <w:color w:val="000000"/>
            <w:sz w:val="20"/>
            <w:szCs w:val="20"/>
            <w:rPrChange w:id="4630" w:author="Ravindra Akella" w:date="2019-11-28T09:42:00Z">
              <w:rPr>
                <w:rFonts w:ascii="Consolas" w:hAnsi="Consolas" w:cs="Consolas"/>
                <w:color w:val="000000"/>
                <w:sz w:val="19"/>
                <w:szCs w:val="19"/>
              </w:rPr>
            </w:rPrChange>
          </w:rPr>
          <w:t>[</w:t>
        </w:r>
        <w:proofErr w:type="spellStart"/>
        <w:r w:rsidRPr="00307795">
          <w:rPr>
            <w:rFonts w:asciiTheme="minorHAnsi" w:hAnsiTheme="minorHAnsi" w:cstheme="minorHAnsi"/>
            <w:color w:val="000000"/>
            <w:sz w:val="20"/>
            <w:szCs w:val="20"/>
            <w:rPrChange w:id="4631" w:author="Ravindra Akella" w:date="2019-11-28T09:42:00Z">
              <w:rPr>
                <w:rFonts w:ascii="Consolas" w:hAnsi="Consolas" w:cs="Consolas"/>
                <w:color w:val="000000"/>
                <w:sz w:val="19"/>
                <w:szCs w:val="19"/>
              </w:rPr>
            </w:rPrChange>
          </w:rPr>
          <w:t>numsteps</w:t>
        </w:r>
        <w:proofErr w:type="spellEnd"/>
        <w:r w:rsidRPr="00307795">
          <w:rPr>
            <w:rFonts w:asciiTheme="minorHAnsi" w:hAnsiTheme="minorHAnsi" w:cstheme="minorHAnsi"/>
            <w:color w:val="000000"/>
            <w:sz w:val="20"/>
            <w:szCs w:val="20"/>
            <w:rPrChange w:id="4632" w:author="Ravindra Akella" w:date="2019-11-28T09:42:00Z">
              <w:rPr>
                <w:rFonts w:ascii="Consolas" w:hAnsi="Consolas" w:cs="Consolas"/>
                <w:color w:val="000000"/>
                <w:sz w:val="19"/>
                <w:szCs w:val="19"/>
              </w:rPr>
            </w:rPrChange>
          </w:rPr>
          <w:t>];</w:t>
        </w:r>
      </w:ins>
    </w:p>
    <w:p w14:paraId="3A5CCD7C" w14:textId="77777777" w:rsidR="00307795" w:rsidRPr="00307795" w:rsidRDefault="00307795" w:rsidP="00307795">
      <w:pPr>
        <w:autoSpaceDE w:val="0"/>
        <w:autoSpaceDN w:val="0"/>
        <w:adjustRightInd w:val="0"/>
        <w:spacing w:after="0" w:line="240" w:lineRule="auto"/>
        <w:rPr>
          <w:ins w:id="4633" w:author="Ravindra Akella" w:date="2019-11-28T09:42:00Z"/>
          <w:rFonts w:asciiTheme="minorHAnsi" w:hAnsiTheme="minorHAnsi" w:cstheme="minorHAnsi"/>
          <w:color w:val="000000"/>
          <w:sz w:val="20"/>
          <w:szCs w:val="20"/>
          <w:rPrChange w:id="4634" w:author="Ravindra Akella" w:date="2019-11-28T09:42:00Z">
            <w:rPr>
              <w:ins w:id="4635" w:author="Ravindra Akella" w:date="2019-11-28T09:42:00Z"/>
              <w:rFonts w:ascii="Consolas" w:hAnsi="Consolas" w:cs="Consolas"/>
              <w:color w:val="000000"/>
              <w:sz w:val="19"/>
              <w:szCs w:val="19"/>
            </w:rPr>
          </w:rPrChange>
        </w:rPr>
      </w:pPr>
    </w:p>
    <w:p w14:paraId="1543EB1D" w14:textId="77777777" w:rsidR="00307795" w:rsidRPr="00307795" w:rsidRDefault="00307795" w:rsidP="00307795">
      <w:pPr>
        <w:autoSpaceDE w:val="0"/>
        <w:autoSpaceDN w:val="0"/>
        <w:adjustRightInd w:val="0"/>
        <w:spacing w:after="0" w:line="240" w:lineRule="auto"/>
        <w:rPr>
          <w:ins w:id="4636" w:author="Ravindra Akella" w:date="2019-11-28T09:42:00Z"/>
          <w:rFonts w:asciiTheme="minorHAnsi" w:hAnsiTheme="minorHAnsi" w:cstheme="minorHAnsi"/>
          <w:color w:val="000000"/>
          <w:sz w:val="20"/>
          <w:szCs w:val="20"/>
          <w:rPrChange w:id="4637" w:author="Ravindra Akella" w:date="2019-11-28T09:42:00Z">
            <w:rPr>
              <w:ins w:id="4638" w:author="Ravindra Akella" w:date="2019-11-28T09:42:00Z"/>
              <w:rFonts w:ascii="Consolas" w:hAnsi="Consolas" w:cs="Consolas"/>
              <w:color w:val="000000"/>
              <w:sz w:val="19"/>
              <w:szCs w:val="19"/>
            </w:rPr>
          </w:rPrChange>
        </w:rPr>
      </w:pPr>
      <w:ins w:id="4639" w:author="Ravindra Akella" w:date="2019-11-28T09:42:00Z">
        <w:r w:rsidRPr="00307795">
          <w:rPr>
            <w:rFonts w:asciiTheme="minorHAnsi" w:hAnsiTheme="minorHAnsi" w:cstheme="minorHAnsi"/>
            <w:color w:val="000000"/>
            <w:sz w:val="20"/>
            <w:szCs w:val="20"/>
            <w:rPrChange w:id="4640"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641" w:author="Ravindra Akella" w:date="2019-11-28T09:42:00Z">
              <w:rPr>
                <w:rFonts w:ascii="Consolas" w:hAnsi="Consolas" w:cs="Consolas"/>
                <w:color w:val="0000FF"/>
                <w:sz w:val="19"/>
                <w:szCs w:val="19"/>
              </w:rPr>
            </w:rPrChange>
          </w:rPr>
          <w:t>for</w:t>
        </w:r>
        <w:r w:rsidRPr="00307795">
          <w:rPr>
            <w:rFonts w:asciiTheme="minorHAnsi" w:hAnsiTheme="minorHAnsi" w:cstheme="minorHAnsi"/>
            <w:color w:val="000000"/>
            <w:sz w:val="20"/>
            <w:szCs w:val="20"/>
            <w:rPrChange w:id="4642"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643" w:author="Ravindra Akella" w:date="2019-11-28T09:42: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644" w:author="Ravindra Akella" w:date="2019-11-28T09:42:00Z">
              <w:rPr>
                <w:rFonts w:ascii="Consolas" w:hAnsi="Consolas" w:cs="Consolas"/>
                <w:color w:val="000000"/>
                <w:sz w:val="19"/>
                <w:szCs w:val="19"/>
              </w:rPr>
            </w:rPrChange>
          </w:rPr>
          <w:t xml:space="preserve"> j = 0; j &lt; </w:t>
        </w:r>
        <w:proofErr w:type="spellStart"/>
        <w:r w:rsidRPr="00307795">
          <w:rPr>
            <w:rFonts w:asciiTheme="minorHAnsi" w:hAnsiTheme="minorHAnsi" w:cstheme="minorHAnsi"/>
            <w:color w:val="000000"/>
            <w:sz w:val="20"/>
            <w:szCs w:val="20"/>
            <w:rPrChange w:id="4645" w:author="Ravindra Akella" w:date="2019-11-28T09:42:00Z">
              <w:rPr>
                <w:rFonts w:ascii="Consolas" w:hAnsi="Consolas" w:cs="Consolas"/>
                <w:color w:val="000000"/>
                <w:sz w:val="19"/>
                <w:szCs w:val="19"/>
              </w:rPr>
            </w:rPrChange>
          </w:rPr>
          <w:t>value.Length</w:t>
        </w:r>
        <w:proofErr w:type="spellEnd"/>
        <w:r w:rsidRPr="00307795">
          <w:rPr>
            <w:rFonts w:asciiTheme="minorHAnsi" w:hAnsiTheme="minorHAnsi" w:cstheme="minorHAnsi"/>
            <w:color w:val="000000"/>
            <w:sz w:val="20"/>
            <w:szCs w:val="20"/>
            <w:rPrChange w:id="4646"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647" w:author="Ravindra Akella" w:date="2019-11-28T09:42:00Z">
              <w:rPr>
                <w:rFonts w:ascii="Consolas" w:hAnsi="Consolas" w:cs="Consolas"/>
                <w:color w:val="000000"/>
                <w:sz w:val="19"/>
                <w:szCs w:val="19"/>
              </w:rPr>
            </w:rPrChange>
          </w:rPr>
          <w:t>j++</w:t>
        </w:r>
        <w:proofErr w:type="spellEnd"/>
        <w:r w:rsidRPr="00307795">
          <w:rPr>
            <w:rFonts w:asciiTheme="minorHAnsi" w:hAnsiTheme="minorHAnsi" w:cstheme="minorHAnsi"/>
            <w:color w:val="000000"/>
            <w:sz w:val="20"/>
            <w:szCs w:val="20"/>
            <w:rPrChange w:id="4648" w:author="Ravindra Akella" w:date="2019-11-28T09:42:00Z">
              <w:rPr>
                <w:rFonts w:ascii="Consolas" w:hAnsi="Consolas" w:cs="Consolas"/>
                <w:color w:val="000000"/>
                <w:sz w:val="19"/>
                <w:szCs w:val="19"/>
              </w:rPr>
            </w:rPrChange>
          </w:rPr>
          <w:t>)</w:t>
        </w:r>
      </w:ins>
    </w:p>
    <w:p w14:paraId="699F670A" w14:textId="77777777" w:rsidR="00307795" w:rsidRPr="00307795" w:rsidRDefault="00307795" w:rsidP="00307795">
      <w:pPr>
        <w:autoSpaceDE w:val="0"/>
        <w:autoSpaceDN w:val="0"/>
        <w:adjustRightInd w:val="0"/>
        <w:spacing w:after="0" w:line="240" w:lineRule="auto"/>
        <w:rPr>
          <w:ins w:id="4649" w:author="Ravindra Akella" w:date="2019-11-28T09:42:00Z"/>
          <w:rFonts w:asciiTheme="minorHAnsi" w:hAnsiTheme="minorHAnsi" w:cstheme="minorHAnsi"/>
          <w:color w:val="000000"/>
          <w:sz w:val="20"/>
          <w:szCs w:val="20"/>
          <w:rPrChange w:id="4650" w:author="Ravindra Akella" w:date="2019-11-28T09:42:00Z">
            <w:rPr>
              <w:ins w:id="4651" w:author="Ravindra Akella" w:date="2019-11-28T09:42:00Z"/>
              <w:rFonts w:ascii="Consolas" w:hAnsi="Consolas" w:cs="Consolas"/>
              <w:color w:val="000000"/>
              <w:sz w:val="19"/>
              <w:szCs w:val="19"/>
            </w:rPr>
          </w:rPrChange>
        </w:rPr>
      </w:pPr>
      <w:ins w:id="4652" w:author="Ravindra Akella" w:date="2019-11-28T09:42:00Z">
        <w:r w:rsidRPr="00307795">
          <w:rPr>
            <w:rFonts w:asciiTheme="minorHAnsi" w:hAnsiTheme="minorHAnsi" w:cstheme="minorHAnsi"/>
            <w:color w:val="000000"/>
            <w:sz w:val="20"/>
            <w:szCs w:val="20"/>
            <w:rPrChange w:id="4653" w:author="Ravindra Akella" w:date="2019-11-28T09:42:00Z">
              <w:rPr>
                <w:rFonts w:ascii="Consolas" w:hAnsi="Consolas" w:cs="Consolas"/>
                <w:color w:val="000000"/>
                <w:sz w:val="19"/>
                <w:szCs w:val="19"/>
              </w:rPr>
            </w:rPrChange>
          </w:rPr>
          <w:t xml:space="preserve">                value[j] = 20;</w:t>
        </w:r>
      </w:ins>
    </w:p>
    <w:p w14:paraId="2340CA9E" w14:textId="1F655302" w:rsidR="00307795" w:rsidRDefault="00307795" w:rsidP="00307795">
      <w:pPr>
        <w:autoSpaceDE w:val="0"/>
        <w:autoSpaceDN w:val="0"/>
        <w:adjustRightInd w:val="0"/>
        <w:spacing w:after="0" w:line="240" w:lineRule="auto"/>
        <w:rPr>
          <w:ins w:id="4654" w:author="Ravindra Akella" w:date="2019-11-28T09:43:00Z"/>
          <w:rFonts w:asciiTheme="minorHAnsi" w:hAnsiTheme="minorHAnsi" w:cstheme="minorHAnsi"/>
          <w:color w:val="000000"/>
          <w:sz w:val="20"/>
          <w:szCs w:val="20"/>
        </w:rPr>
      </w:pPr>
    </w:p>
    <w:p w14:paraId="0D2E2CFA" w14:textId="30FC9249" w:rsidR="00307795" w:rsidRDefault="00307795" w:rsidP="00307795">
      <w:pPr>
        <w:autoSpaceDE w:val="0"/>
        <w:autoSpaceDN w:val="0"/>
        <w:adjustRightInd w:val="0"/>
        <w:spacing w:after="0" w:line="240" w:lineRule="auto"/>
        <w:rPr>
          <w:ins w:id="4655" w:author="Ravindra Akella" w:date="2019-11-28T09:43:00Z"/>
          <w:rFonts w:asciiTheme="minorHAnsi" w:hAnsiTheme="minorHAnsi" w:cstheme="minorHAnsi"/>
          <w:color w:val="000000"/>
          <w:sz w:val="20"/>
          <w:szCs w:val="20"/>
        </w:rPr>
      </w:pPr>
      <w:ins w:id="4656" w:author="Ravindra Akella" w:date="2019-11-28T09:43:00Z">
        <w:r w:rsidRPr="002A4E75">
          <w:rPr>
            <w:rFonts w:asciiTheme="minorHAnsi" w:hAnsiTheme="minorHAnsi" w:cstheme="minorHAnsi"/>
            <w:color w:val="000000"/>
            <w:sz w:val="20"/>
            <w:szCs w:val="20"/>
          </w:rPr>
          <w:t xml:space="preserve">            </w:t>
        </w:r>
        <w:r w:rsidRPr="002A4E75">
          <w:rPr>
            <w:rFonts w:asciiTheme="minorHAnsi" w:hAnsiTheme="minorHAnsi" w:cstheme="minorHAnsi"/>
            <w:color w:val="008000"/>
            <w:sz w:val="20"/>
            <w:szCs w:val="20"/>
          </w:rPr>
          <w:t>//</w:t>
        </w:r>
        <w:r>
          <w:rPr>
            <w:rFonts w:asciiTheme="minorHAnsi" w:hAnsiTheme="minorHAnsi" w:cstheme="minorHAnsi"/>
            <w:color w:val="008000"/>
            <w:sz w:val="20"/>
            <w:szCs w:val="20"/>
          </w:rPr>
          <w:t>Simple looping logic to calculate Pi till the number of characters passed as input</w:t>
        </w:r>
      </w:ins>
    </w:p>
    <w:p w14:paraId="07A9DD07" w14:textId="77777777" w:rsidR="00307795" w:rsidRPr="00307795" w:rsidRDefault="00307795" w:rsidP="00307795">
      <w:pPr>
        <w:autoSpaceDE w:val="0"/>
        <w:autoSpaceDN w:val="0"/>
        <w:adjustRightInd w:val="0"/>
        <w:spacing w:after="0" w:line="240" w:lineRule="auto"/>
        <w:rPr>
          <w:ins w:id="4657" w:author="Ravindra Akella" w:date="2019-11-28T09:42:00Z"/>
          <w:rFonts w:asciiTheme="minorHAnsi" w:hAnsiTheme="minorHAnsi" w:cstheme="minorHAnsi"/>
          <w:color w:val="000000"/>
          <w:sz w:val="20"/>
          <w:szCs w:val="20"/>
          <w:rPrChange w:id="4658" w:author="Ravindra Akella" w:date="2019-11-28T09:42:00Z">
            <w:rPr>
              <w:ins w:id="4659" w:author="Ravindra Akella" w:date="2019-11-28T09:42:00Z"/>
              <w:rFonts w:ascii="Consolas" w:hAnsi="Consolas" w:cs="Consolas"/>
              <w:color w:val="000000"/>
              <w:sz w:val="19"/>
              <w:szCs w:val="19"/>
            </w:rPr>
          </w:rPrChange>
        </w:rPr>
      </w:pPr>
      <w:ins w:id="4660" w:author="Ravindra Akella" w:date="2019-11-28T09:42:00Z">
        <w:r w:rsidRPr="00307795">
          <w:rPr>
            <w:rFonts w:asciiTheme="minorHAnsi" w:hAnsiTheme="minorHAnsi" w:cstheme="minorHAnsi"/>
            <w:color w:val="000000"/>
            <w:sz w:val="20"/>
            <w:szCs w:val="20"/>
            <w:rPrChange w:id="4661"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662" w:author="Ravindra Akella" w:date="2019-11-28T09:42:00Z">
              <w:rPr>
                <w:rFonts w:ascii="Consolas" w:hAnsi="Consolas" w:cs="Consolas"/>
                <w:color w:val="0000FF"/>
                <w:sz w:val="19"/>
                <w:szCs w:val="19"/>
              </w:rPr>
            </w:rPrChange>
          </w:rPr>
          <w:t>for</w:t>
        </w:r>
        <w:r w:rsidRPr="00307795">
          <w:rPr>
            <w:rFonts w:asciiTheme="minorHAnsi" w:hAnsiTheme="minorHAnsi" w:cstheme="minorHAnsi"/>
            <w:color w:val="000000"/>
            <w:sz w:val="20"/>
            <w:szCs w:val="20"/>
            <w:rPrChange w:id="4663"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664" w:author="Ravindra Akella" w:date="2019-11-28T09:42: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665"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666" w:author="Ravindra Akella" w:date="2019-11-28T09:42:00Z">
              <w:rPr>
                <w:rFonts w:ascii="Consolas" w:hAnsi="Consolas" w:cs="Consolas"/>
                <w:color w:val="000000"/>
                <w:sz w:val="19"/>
                <w:szCs w:val="19"/>
              </w:rPr>
            </w:rPrChange>
          </w:rPr>
          <w:t>i</w:t>
        </w:r>
        <w:proofErr w:type="spellEnd"/>
        <w:r w:rsidRPr="00307795">
          <w:rPr>
            <w:rFonts w:asciiTheme="minorHAnsi" w:hAnsiTheme="minorHAnsi" w:cstheme="minorHAnsi"/>
            <w:color w:val="000000"/>
            <w:sz w:val="20"/>
            <w:szCs w:val="20"/>
            <w:rPrChange w:id="4667" w:author="Ravindra Akella" w:date="2019-11-28T09:42:00Z">
              <w:rPr>
                <w:rFonts w:ascii="Consolas" w:hAnsi="Consolas" w:cs="Consolas"/>
                <w:color w:val="000000"/>
                <w:sz w:val="19"/>
                <w:szCs w:val="19"/>
              </w:rPr>
            </w:rPrChange>
          </w:rPr>
          <w:t xml:space="preserve"> = 0; </w:t>
        </w:r>
        <w:proofErr w:type="spellStart"/>
        <w:r w:rsidRPr="00307795">
          <w:rPr>
            <w:rFonts w:asciiTheme="minorHAnsi" w:hAnsiTheme="minorHAnsi" w:cstheme="minorHAnsi"/>
            <w:color w:val="000000"/>
            <w:sz w:val="20"/>
            <w:szCs w:val="20"/>
            <w:rPrChange w:id="4668" w:author="Ravindra Akella" w:date="2019-11-28T09:42:00Z">
              <w:rPr>
                <w:rFonts w:ascii="Consolas" w:hAnsi="Consolas" w:cs="Consolas"/>
                <w:color w:val="000000"/>
                <w:sz w:val="19"/>
                <w:szCs w:val="19"/>
              </w:rPr>
            </w:rPrChange>
          </w:rPr>
          <w:t>i</w:t>
        </w:r>
        <w:proofErr w:type="spellEnd"/>
        <w:r w:rsidRPr="00307795">
          <w:rPr>
            <w:rFonts w:asciiTheme="minorHAnsi" w:hAnsiTheme="minorHAnsi" w:cstheme="minorHAnsi"/>
            <w:color w:val="000000"/>
            <w:sz w:val="20"/>
            <w:szCs w:val="20"/>
            <w:rPrChange w:id="4669" w:author="Ravindra Akella" w:date="2019-11-28T09:42:00Z">
              <w:rPr>
                <w:rFonts w:ascii="Consolas" w:hAnsi="Consolas" w:cs="Consolas"/>
                <w:color w:val="000000"/>
                <w:sz w:val="19"/>
                <w:szCs w:val="19"/>
              </w:rPr>
            </w:rPrChange>
          </w:rPr>
          <w:t xml:space="preserve"> &lt; </w:t>
        </w:r>
        <w:proofErr w:type="spellStart"/>
        <w:r w:rsidRPr="00307795">
          <w:rPr>
            <w:rFonts w:asciiTheme="minorHAnsi" w:hAnsiTheme="minorHAnsi" w:cstheme="minorHAnsi"/>
            <w:color w:val="000000"/>
            <w:sz w:val="20"/>
            <w:szCs w:val="20"/>
            <w:rPrChange w:id="4670" w:author="Ravindra Akella" w:date="2019-11-28T09:42:00Z">
              <w:rPr>
                <w:rFonts w:ascii="Consolas" w:hAnsi="Consolas" w:cs="Consolas"/>
                <w:color w:val="000000"/>
                <w:sz w:val="19"/>
                <w:szCs w:val="19"/>
              </w:rPr>
            </w:rPrChange>
          </w:rPr>
          <w:t>numsteps</w:t>
        </w:r>
        <w:proofErr w:type="spellEnd"/>
        <w:r w:rsidRPr="00307795">
          <w:rPr>
            <w:rFonts w:asciiTheme="minorHAnsi" w:hAnsiTheme="minorHAnsi" w:cstheme="minorHAnsi"/>
            <w:color w:val="000000"/>
            <w:sz w:val="20"/>
            <w:szCs w:val="20"/>
            <w:rPrChange w:id="4671"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672" w:author="Ravindra Akella" w:date="2019-11-28T09:42:00Z">
              <w:rPr>
                <w:rFonts w:ascii="Consolas" w:hAnsi="Consolas" w:cs="Consolas"/>
                <w:color w:val="000000"/>
                <w:sz w:val="19"/>
                <w:szCs w:val="19"/>
              </w:rPr>
            </w:rPrChange>
          </w:rPr>
          <w:t>i</w:t>
        </w:r>
        <w:proofErr w:type="spellEnd"/>
        <w:r w:rsidRPr="00307795">
          <w:rPr>
            <w:rFonts w:asciiTheme="minorHAnsi" w:hAnsiTheme="minorHAnsi" w:cstheme="minorHAnsi"/>
            <w:color w:val="000000"/>
            <w:sz w:val="20"/>
            <w:szCs w:val="20"/>
            <w:rPrChange w:id="4673" w:author="Ravindra Akella" w:date="2019-11-28T09:42:00Z">
              <w:rPr>
                <w:rFonts w:ascii="Consolas" w:hAnsi="Consolas" w:cs="Consolas"/>
                <w:color w:val="000000"/>
                <w:sz w:val="19"/>
                <w:szCs w:val="19"/>
              </w:rPr>
            </w:rPrChange>
          </w:rPr>
          <w:t>++)</w:t>
        </w:r>
      </w:ins>
    </w:p>
    <w:p w14:paraId="1A910FEA" w14:textId="77777777" w:rsidR="00307795" w:rsidRPr="00307795" w:rsidRDefault="00307795" w:rsidP="00307795">
      <w:pPr>
        <w:autoSpaceDE w:val="0"/>
        <w:autoSpaceDN w:val="0"/>
        <w:adjustRightInd w:val="0"/>
        <w:spacing w:after="0" w:line="240" w:lineRule="auto"/>
        <w:rPr>
          <w:ins w:id="4674" w:author="Ravindra Akella" w:date="2019-11-28T09:42:00Z"/>
          <w:rFonts w:asciiTheme="minorHAnsi" w:hAnsiTheme="minorHAnsi" w:cstheme="minorHAnsi"/>
          <w:color w:val="000000"/>
          <w:sz w:val="20"/>
          <w:szCs w:val="20"/>
          <w:rPrChange w:id="4675" w:author="Ravindra Akella" w:date="2019-11-28T09:42:00Z">
            <w:rPr>
              <w:ins w:id="4676" w:author="Ravindra Akella" w:date="2019-11-28T09:42:00Z"/>
              <w:rFonts w:ascii="Consolas" w:hAnsi="Consolas" w:cs="Consolas"/>
              <w:color w:val="000000"/>
              <w:sz w:val="19"/>
              <w:szCs w:val="19"/>
            </w:rPr>
          </w:rPrChange>
        </w:rPr>
      </w:pPr>
      <w:ins w:id="4677" w:author="Ravindra Akella" w:date="2019-11-28T09:42:00Z">
        <w:r w:rsidRPr="00307795">
          <w:rPr>
            <w:rFonts w:asciiTheme="minorHAnsi" w:hAnsiTheme="minorHAnsi" w:cstheme="minorHAnsi"/>
            <w:color w:val="000000"/>
            <w:sz w:val="20"/>
            <w:szCs w:val="20"/>
            <w:rPrChange w:id="4678" w:author="Ravindra Akella" w:date="2019-11-28T09:42:00Z">
              <w:rPr>
                <w:rFonts w:ascii="Consolas" w:hAnsi="Consolas" w:cs="Consolas"/>
                <w:color w:val="000000"/>
                <w:sz w:val="19"/>
                <w:szCs w:val="19"/>
              </w:rPr>
            </w:rPrChange>
          </w:rPr>
          <w:t xml:space="preserve">            {</w:t>
        </w:r>
      </w:ins>
    </w:p>
    <w:p w14:paraId="4A1C4A97" w14:textId="77777777" w:rsidR="00307795" w:rsidRPr="00307795" w:rsidRDefault="00307795" w:rsidP="00307795">
      <w:pPr>
        <w:autoSpaceDE w:val="0"/>
        <w:autoSpaceDN w:val="0"/>
        <w:adjustRightInd w:val="0"/>
        <w:spacing w:after="0" w:line="240" w:lineRule="auto"/>
        <w:rPr>
          <w:ins w:id="4679" w:author="Ravindra Akella" w:date="2019-11-28T09:42:00Z"/>
          <w:rFonts w:asciiTheme="minorHAnsi" w:hAnsiTheme="minorHAnsi" w:cstheme="minorHAnsi"/>
          <w:color w:val="000000"/>
          <w:sz w:val="20"/>
          <w:szCs w:val="20"/>
          <w:rPrChange w:id="4680" w:author="Ravindra Akella" w:date="2019-11-28T09:42:00Z">
            <w:rPr>
              <w:ins w:id="4681" w:author="Ravindra Akella" w:date="2019-11-28T09:42:00Z"/>
              <w:rFonts w:ascii="Consolas" w:hAnsi="Consolas" w:cs="Consolas"/>
              <w:color w:val="000000"/>
              <w:sz w:val="19"/>
              <w:szCs w:val="19"/>
            </w:rPr>
          </w:rPrChange>
        </w:rPr>
      </w:pPr>
      <w:ins w:id="4682" w:author="Ravindra Akella" w:date="2019-11-28T09:42:00Z">
        <w:r w:rsidRPr="00307795">
          <w:rPr>
            <w:rFonts w:asciiTheme="minorHAnsi" w:hAnsiTheme="minorHAnsi" w:cstheme="minorHAnsi"/>
            <w:color w:val="000000"/>
            <w:sz w:val="20"/>
            <w:szCs w:val="20"/>
            <w:rPrChange w:id="4683"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FF"/>
            <w:sz w:val="20"/>
            <w:szCs w:val="20"/>
            <w:rPrChange w:id="4684" w:author="Ravindra Akella" w:date="2019-11-28T09:42:00Z">
              <w:rPr>
                <w:rFonts w:ascii="Consolas" w:hAnsi="Consolas" w:cs="Consolas"/>
                <w:color w:val="0000FF"/>
                <w:sz w:val="19"/>
                <w:szCs w:val="19"/>
              </w:rPr>
            </w:rPrChange>
          </w:rPr>
          <w:t>uint</w:t>
        </w:r>
        <w:proofErr w:type="spellEnd"/>
        <w:r w:rsidRPr="00307795">
          <w:rPr>
            <w:rFonts w:asciiTheme="minorHAnsi" w:hAnsiTheme="minorHAnsi" w:cstheme="minorHAnsi"/>
            <w:color w:val="000000"/>
            <w:sz w:val="20"/>
            <w:szCs w:val="20"/>
            <w:rPrChange w:id="4685"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686" w:author="Ravindra Akella" w:date="2019-11-28T09:42:00Z">
              <w:rPr>
                <w:rFonts w:ascii="Consolas" w:hAnsi="Consolas" w:cs="Consolas"/>
                <w:color w:val="000000"/>
                <w:sz w:val="19"/>
                <w:szCs w:val="19"/>
              </w:rPr>
            </w:rPrChange>
          </w:rPr>
          <w:t>carryForward</w:t>
        </w:r>
        <w:proofErr w:type="spellEnd"/>
        <w:r w:rsidRPr="00307795">
          <w:rPr>
            <w:rFonts w:asciiTheme="minorHAnsi" w:hAnsiTheme="minorHAnsi" w:cstheme="minorHAnsi"/>
            <w:color w:val="000000"/>
            <w:sz w:val="20"/>
            <w:szCs w:val="20"/>
            <w:rPrChange w:id="4687" w:author="Ravindra Akella" w:date="2019-11-28T09:42:00Z">
              <w:rPr>
                <w:rFonts w:ascii="Consolas" w:hAnsi="Consolas" w:cs="Consolas"/>
                <w:color w:val="000000"/>
                <w:sz w:val="19"/>
                <w:szCs w:val="19"/>
              </w:rPr>
            </w:rPrChange>
          </w:rPr>
          <w:t xml:space="preserve"> = 0;</w:t>
        </w:r>
      </w:ins>
    </w:p>
    <w:p w14:paraId="3A6660BE" w14:textId="77777777" w:rsidR="00307795" w:rsidRPr="00307795" w:rsidRDefault="00307795" w:rsidP="00307795">
      <w:pPr>
        <w:autoSpaceDE w:val="0"/>
        <w:autoSpaceDN w:val="0"/>
        <w:adjustRightInd w:val="0"/>
        <w:spacing w:after="0" w:line="240" w:lineRule="auto"/>
        <w:rPr>
          <w:ins w:id="4688" w:author="Ravindra Akella" w:date="2019-11-28T09:42:00Z"/>
          <w:rFonts w:asciiTheme="minorHAnsi" w:hAnsiTheme="minorHAnsi" w:cstheme="minorHAnsi"/>
          <w:color w:val="000000"/>
          <w:sz w:val="20"/>
          <w:szCs w:val="20"/>
          <w:rPrChange w:id="4689" w:author="Ravindra Akella" w:date="2019-11-28T09:42:00Z">
            <w:rPr>
              <w:ins w:id="4690" w:author="Ravindra Akella" w:date="2019-11-28T09:42:00Z"/>
              <w:rFonts w:ascii="Consolas" w:hAnsi="Consolas" w:cs="Consolas"/>
              <w:color w:val="000000"/>
              <w:sz w:val="19"/>
              <w:szCs w:val="19"/>
            </w:rPr>
          </w:rPrChange>
        </w:rPr>
      </w:pPr>
      <w:ins w:id="4691" w:author="Ravindra Akella" w:date="2019-11-28T09:42:00Z">
        <w:r w:rsidRPr="00307795">
          <w:rPr>
            <w:rFonts w:asciiTheme="minorHAnsi" w:hAnsiTheme="minorHAnsi" w:cstheme="minorHAnsi"/>
            <w:color w:val="000000"/>
            <w:sz w:val="20"/>
            <w:szCs w:val="20"/>
            <w:rPrChange w:id="4692"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693" w:author="Ravindra Akella" w:date="2019-11-28T09:42:00Z">
              <w:rPr>
                <w:rFonts w:ascii="Consolas" w:hAnsi="Consolas" w:cs="Consolas"/>
                <w:color w:val="0000FF"/>
                <w:sz w:val="19"/>
                <w:szCs w:val="19"/>
              </w:rPr>
            </w:rPrChange>
          </w:rPr>
          <w:t>for</w:t>
        </w:r>
        <w:r w:rsidRPr="00307795">
          <w:rPr>
            <w:rFonts w:asciiTheme="minorHAnsi" w:hAnsiTheme="minorHAnsi" w:cstheme="minorHAnsi"/>
            <w:color w:val="000000"/>
            <w:sz w:val="20"/>
            <w:szCs w:val="20"/>
            <w:rPrChange w:id="4694"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695" w:author="Ravindra Akella" w:date="2019-11-28T09:42: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696" w:author="Ravindra Akella" w:date="2019-11-28T09:42:00Z">
              <w:rPr>
                <w:rFonts w:ascii="Consolas" w:hAnsi="Consolas" w:cs="Consolas"/>
                <w:color w:val="000000"/>
                <w:sz w:val="19"/>
                <w:szCs w:val="19"/>
              </w:rPr>
            </w:rPrChange>
          </w:rPr>
          <w:t xml:space="preserve"> j = 0; j &lt; </w:t>
        </w:r>
        <w:proofErr w:type="spellStart"/>
        <w:r w:rsidRPr="00307795">
          <w:rPr>
            <w:rFonts w:asciiTheme="minorHAnsi" w:hAnsiTheme="minorHAnsi" w:cstheme="minorHAnsi"/>
            <w:color w:val="000000"/>
            <w:sz w:val="20"/>
            <w:szCs w:val="20"/>
            <w:rPrChange w:id="4697" w:author="Ravindra Akella" w:date="2019-11-28T09:42:00Z">
              <w:rPr>
                <w:rFonts w:ascii="Consolas" w:hAnsi="Consolas" w:cs="Consolas"/>
                <w:color w:val="000000"/>
                <w:sz w:val="19"/>
                <w:szCs w:val="19"/>
              </w:rPr>
            </w:rPrChange>
          </w:rPr>
          <w:t>value.Length</w:t>
        </w:r>
        <w:proofErr w:type="spellEnd"/>
        <w:r w:rsidRPr="00307795">
          <w:rPr>
            <w:rFonts w:asciiTheme="minorHAnsi" w:hAnsiTheme="minorHAnsi" w:cstheme="minorHAnsi"/>
            <w:color w:val="000000"/>
            <w:sz w:val="20"/>
            <w:szCs w:val="20"/>
            <w:rPrChange w:id="4698"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699" w:author="Ravindra Akella" w:date="2019-11-28T09:42:00Z">
              <w:rPr>
                <w:rFonts w:ascii="Consolas" w:hAnsi="Consolas" w:cs="Consolas"/>
                <w:color w:val="000000"/>
                <w:sz w:val="19"/>
                <w:szCs w:val="19"/>
              </w:rPr>
            </w:rPrChange>
          </w:rPr>
          <w:t>j++</w:t>
        </w:r>
        <w:proofErr w:type="spellEnd"/>
        <w:r w:rsidRPr="00307795">
          <w:rPr>
            <w:rFonts w:asciiTheme="minorHAnsi" w:hAnsiTheme="minorHAnsi" w:cstheme="minorHAnsi"/>
            <w:color w:val="000000"/>
            <w:sz w:val="20"/>
            <w:szCs w:val="20"/>
            <w:rPrChange w:id="4700" w:author="Ravindra Akella" w:date="2019-11-28T09:42:00Z">
              <w:rPr>
                <w:rFonts w:ascii="Consolas" w:hAnsi="Consolas" w:cs="Consolas"/>
                <w:color w:val="000000"/>
                <w:sz w:val="19"/>
                <w:szCs w:val="19"/>
              </w:rPr>
            </w:rPrChange>
          </w:rPr>
          <w:t>)</w:t>
        </w:r>
      </w:ins>
    </w:p>
    <w:p w14:paraId="049A235B" w14:textId="77777777" w:rsidR="00307795" w:rsidRPr="00307795" w:rsidRDefault="00307795" w:rsidP="00307795">
      <w:pPr>
        <w:autoSpaceDE w:val="0"/>
        <w:autoSpaceDN w:val="0"/>
        <w:adjustRightInd w:val="0"/>
        <w:spacing w:after="0" w:line="240" w:lineRule="auto"/>
        <w:rPr>
          <w:ins w:id="4701" w:author="Ravindra Akella" w:date="2019-11-28T09:42:00Z"/>
          <w:rFonts w:asciiTheme="minorHAnsi" w:hAnsiTheme="minorHAnsi" w:cstheme="minorHAnsi"/>
          <w:color w:val="000000"/>
          <w:sz w:val="20"/>
          <w:szCs w:val="20"/>
          <w:rPrChange w:id="4702" w:author="Ravindra Akella" w:date="2019-11-28T09:42:00Z">
            <w:rPr>
              <w:ins w:id="4703" w:author="Ravindra Akella" w:date="2019-11-28T09:42:00Z"/>
              <w:rFonts w:ascii="Consolas" w:hAnsi="Consolas" w:cs="Consolas"/>
              <w:color w:val="000000"/>
              <w:sz w:val="19"/>
              <w:szCs w:val="19"/>
            </w:rPr>
          </w:rPrChange>
        </w:rPr>
      </w:pPr>
      <w:ins w:id="4704" w:author="Ravindra Akella" w:date="2019-11-28T09:42:00Z">
        <w:r w:rsidRPr="00307795">
          <w:rPr>
            <w:rFonts w:asciiTheme="minorHAnsi" w:hAnsiTheme="minorHAnsi" w:cstheme="minorHAnsi"/>
            <w:color w:val="000000"/>
            <w:sz w:val="20"/>
            <w:szCs w:val="20"/>
            <w:rPrChange w:id="4705" w:author="Ravindra Akella" w:date="2019-11-28T09:42:00Z">
              <w:rPr>
                <w:rFonts w:ascii="Consolas" w:hAnsi="Consolas" w:cs="Consolas"/>
                <w:color w:val="000000"/>
                <w:sz w:val="19"/>
                <w:szCs w:val="19"/>
              </w:rPr>
            </w:rPrChange>
          </w:rPr>
          <w:t xml:space="preserve">                {</w:t>
        </w:r>
      </w:ins>
    </w:p>
    <w:p w14:paraId="284B14BB" w14:textId="77777777" w:rsidR="00307795" w:rsidRPr="00307795" w:rsidRDefault="00307795" w:rsidP="00307795">
      <w:pPr>
        <w:autoSpaceDE w:val="0"/>
        <w:autoSpaceDN w:val="0"/>
        <w:adjustRightInd w:val="0"/>
        <w:spacing w:after="0" w:line="240" w:lineRule="auto"/>
        <w:rPr>
          <w:ins w:id="4706" w:author="Ravindra Akella" w:date="2019-11-28T09:42:00Z"/>
          <w:rFonts w:asciiTheme="minorHAnsi" w:hAnsiTheme="minorHAnsi" w:cstheme="minorHAnsi"/>
          <w:color w:val="000000"/>
          <w:sz w:val="20"/>
          <w:szCs w:val="20"/>
          <w:rPrChange w:id="4707" w:author="Ravindra Akella" w:date="2019-11-28T09:42:00Z">
            <w:rPr>
              <w:ins w:id="4708" w:author="Ravindra Akella" w:date="2019-11-28T09:42:00Z"/>
              <w:rFonts w:ascii="Consolas" w:hAnsi="Consolas" w:cs="Consolas"/>
              <w:color w:val="000000"/>
              <w:sz w:val="19"/>
              <w:szCs w:val="19"/>
            </w:rPr>
          </w:rPrChange>
        </w:rPr>
      </w:pPr>
      <w:ins w:id="4709" w:author="Ravindra Akella" w:date="2019-11-28T09:42:00Z">
        <w:r w:rsidRPr="00307795">
          <w:rPr>
            <w:rFonts w:asciiTheme="minorHAnsi" w:hAnsiTheme="minorHAnsi" w:cstheme="minorHAnsi"/>
            <w:color w:val="000000"/>
            <w:sz w:val="20"/>
            <w:szCs w:val="20"/>
            <w:rPrChange w:id="4710"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FF"/>
            <w:sz w:val="20"/>
            <w:szCs w:val="20"/>
            <w:rPrChange w:id="4711" w:author="Ravindra Akella" w:date="2019-11-28T09:42:00Z">
              <w:rPr>
                <w:rFonts w:ascii="Consolas" w:hAnsi="Consolas" w:cs="Consolas"/>
                <w:color w:val="0000FF"/>
                <w:sz w:val="19"/>
                <w:szCs w:val="19"/>
              </w:rPr>
            </w:rPrChange>
          </w:rPr>
          <w:t>uint</w:t>
        </w:r>
        <w:proofErr w:type="spellEnd"/>
        <w:r w:rsidRPr="00307795">
          <w:rPr>
            <w:rFonts w:asciiTheme="minorHAnsi" w:hAnsiTheme="minorHAnsi" w:cstheme="minorHAnsi"/>
            <w:color w:val="000000"/>
            <w:sz w:val="20"/>
            <w:szCs w:val="20"/>
            <w:rPrChange w:id="4712" w:author="Ravindra Akella" w:date="2019-11-28T09:42:00Z">
              <w:rPr>
                <w:rFonts w:ascii="Consolas" w:hAnsi="Consolas" w:cs="Consolas"/>
                <w:color w:val="000000"/>
                <w:sz w:val="19"/>
                <w:szCs w:val="19"/>
              </w:rPr>
            </w:rPrChange>
          </w:rPr>
          <w:t xml:space="preserve"> number = (</w:t>
        </w:r>
        <w:proofErr w:type="spellStart"/>
        <w:r w:rsidRPr="00307795">
          <w:rPr>
            <w:rFonts w:asciiTheme="minorHAnsi" w:hAnsiTheme="minorHAnsi" w:cstheme="minorHAnsi"/>
            <w:color w:val="0000FF"/>
            <w:sz w:val="20"/>
            <w:szCs w:val="20"/>
            <w:rPrChange w:id="4713" w:author="Ravindra Akella" w:date="2019-11-28T09:42:00Z">
              <w:rPr>
                <w:rFonts w:ascii="Consolas" w:hAnsi="Consolas" w:cs="Consolas"/>
                <w:color w:val="0000FF"/>
                <w:sz w:val="19"/>
                <w:szCs w:val="19"/>
              </w:rPr>
            </w:rPrChange>
          </w:rPr>
          <w:t>uint</w:t>
        </w:r>
        <w:proofErr w:type="spellEnd"/>
        <w:r w:rsidRPr="00307795">
          <w:rPr>
            <w:rFonts w:asciiTheme="minorHAnsi" w:hAnsiTheme="minorHAnsi" w:cstheme="minorHAnsi"/>
            <w:color w:val="000000"/>
            <w:sz w:val="20"/>
            <w:szCs w:val="20"/>
            <w:rPrChange w:id="4714" w:author="Ravindra Akella" w:date="2019-11-28T09:42:00Z">
              <w:rPr>
                <w:rFonts w:ascii="Consolas" w:hAnsi="Consolas" w:cs="Consolas"/>
                <w:color w:val="000000"/>
                <w:sz w:val="19"/>
                <w:szCs w:val="19"/>
              </w:rPr>
            </w:rPrChange>
          </w:rPr>
          <w:t>)(</w:t>
        </w:r>
        <w:proofErr w:type="spellStart"/>
        <w:r w:rsidRPr="00307795">
          <w:rPr>
            <w:rFonts w:asciiTheme="minorHAnsi" w:hAnsiTheme="minorHAnsi" w:cstheme="minorHAnsi"/>
            <w:color w:val="000000"/>
            <w:sz w:val="20"/>
            <w:szCs w:val="20"/>
            <w:rPrChange w:id="4715" w:author="Ravindra Akella" w:date="2019-11-28T09:42:00Z">
              <w:rPr>
                <w:rFonts w:ascii="Consolas" w:hAnsi="Consolas" w:cs="Consolas"/>
                <w:color w:val="000000"/>
                <w:sz w:val="19"/>
                <w:szCs w:val="19"/>
              </w:rPr>
            </w:rPrChange>
          </w:rPr>
          <w:t>value.Length</w:t>
        </w:r>
        <w:proofErr w:type="spellEnd"/>
        <w:r w:rsidRPr="00307795">
          <w:rPr>
            <w:rFonts w:asciiTheme="minorHAnsi" w:hAnsiTheme="minorHAnsi" w:cstheme="minorHAnsi"/>
            <w:color w:val="000000"/>
            <w:sz w:val="20"/>
            <w:szCs w:val="20"/>
            <w:rPrChange w:id="4716" w:author="Ravindra Akella" w:date="2019-11-28T09:42:00Z">
              <w:rPr>
                <w:rFonts w:ascii="Consolas" w:hAnsi="Consolas" w:cs="Consolas"/>
                <w:color w:val="000000"/>
                <w:sz w:val="19"/>
                <w:szCs w:val="19"/>
              </w:rPr>
            </w:rPrChange>
          </w:rPr>
          <w:t xml:space="preserve"> - j - 1);</w:t>
        </w:r>
      </w:ins>
    </w:p>
    <w:p w14:paraId="025F07F3" w14:textId="5E8B9FFC" w:rsidR="00307795" w:rsidRPr="00307795" w:rsidRDefault="00307795" w:rsidP="00307795">
      <w:pPr>
        <w:autoSpaceDE w:val="0"/>
        <w:autoSpaceDN w:val="0"/>
        <w:adjustRightInd w:val="0"/>
        <w:spacing w:after="0" w:line="240" w:lineRule="auto"/>
        <w:rPr>
          <w:ins w:id="4717" w:author="Ravindra Akella" w:date="2019-11-28T09:42:00Z"/>
          <w:rFonts w:asciiTheme="minorHAnsi" w:hAnsiTheme="minorHAnsi" w:cstheme="minorHAnsi"/>
          <w:color w:val="000000"/>
          <w:sz w:val="20"/>
          <w:szCs w:val="20"/>
          <w:rPrChange w:id="4718" w:author="Ravindra Akella" w:date="2019-11-28T09:42:00Z">
            <w:rPr>
              <w:ins w:id="4719" w:author="Ravindra Akella" w:date="2019-11-28T09:42:00Z"/>
              <w:rFonts w:ascii="Consolas" w:hAnsi="Consolas" w:cs="Consolas"/>
              <w:color w:val="000000"/>
              <w:sz w:val="19"/>
              <w:szCs w:val="19"/>
            </w:rPr>
          </w:rPrChange>
        </w:rPr>
      </w:pPr>
      <w:ins w:id="4720" w:author="Ravindra Akella" w:date="2019-11-28T09:42:00Z">
        <w:r w:rsidRPr="00307795">
          <w:rPr>
            <w:rFonts w:asciiTheme="minorHAnsi" w:hAnsiTheme="minorHAnsi" w:cstheme="minorHAnsi"/>
            <w:color w:val="000000"/>
            <w:sz w:val="20"/>
            <w:szCs w:val="20"/>
            <w:rPrChange w:id="4721"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FF"/>
            <w:sz w:val="20"/>
            <w:szCs w:val="20"/>
            <w:rPrChange w:id="4722" w:author="Ravindra Akella" w:date="2019-11-28T09:42:00Z">
              <w:rPr>
                <w:rFonts w:ascii="Consolas" w:hAnsi="Consolas" w:cs="Consolas"/>
                <w:color w:val="0000FF"/>
                <w:sz w:val="19"/>
                <w:szCs w:val="19"/>
              </w:rPr>
            </w:rPrChange>
          </w:rPr>
          <w:t>uint</w:t>
        </w:r>
        <w:proofErr w:type="spellEnd"/>
        <w:r w:rsidRPr="00307795">
          <w:rPr>
            <w:rFonts w:asciiTheme="minorHAnsi" w:hAnsiTheme="minorHAnsi" w:cstheme="minorHAnsi"/>
            <w:color w:val="000000"/>
            <w:sz w:val="20"/>
            <w:szCs w:val="20"/>
            <w:rPrChange w:id="4723" w:author="Ravindra Akella" w:date="2019-11-28T09:42:00Z">
              <w:rPr>
                <w:rFonts w:ascii="Consolas" w:hAnsi="Consolas" w:cs="Consolas"/>
                <w:color w:val="000000"/>
                <w:sz w:val="19"/>
                <w:szCs w:val="19"/>
              </w:rPr>
            </w:rPrChange>
          </w:rPr>
          <w:t xml:space="preserve"> pow = number * 2 + 1;</w:t>
        </w:r>
      </w:ins>
    </w:p>
    <w:p w14:paraId="01FD3DFA" w14:textId="2D858135" w:rsidR="00307795" w:rsidRPr="00307795" w:rsidRDefault="00307795" w:rsidP="00307795">
      <w:pPr>
        <w:autoSpaceDE w:val="0"/>
        <w:autoSpaceDN w:val="0"/>
        <w:adjustRightInd w:val="0"/>
        <w:spacing w:after="0" w:line="240" w:lineRule="auto"/>
        <w:rPr>
          <w:ins w:id="4724" w:author="Ravindra Akella" w:date="2019-11-28T09:42:00Z"/>
          <w:rFonts w:asciiTheme="minorHAnsi" w:hAnsiTheme="minorHAnsi" w:cstheme="minorHAnsi"/>
          <w:color w:val="000000"/>
          <w:sz w:val="20"/>
          <w:szCs w:val="20"/>
          <w:rPrChange w:id="4725" w:author="Ravindra Akella" w:date="2019-11-28T09:42:00Z">
            <w:rPr>
              <w:ins w:id="4726" w:author="Ravindra Akella" w:date="2019-11-28T09:42:00Z"/>
              <w:rFonts w:ascii="Consolas" w:hAnsi="Consolas" w:cs="Consolas"/>
              <w:color w:val="000000"/>
              <w:sz w:val="19"/>
              <w:szCs w:val="19"/>
            </w:rPr>
          </w:rPrChange>
        </w:rPr>
      </w:pPr>
      <w:ins w:id="4727" w:author="Ravindra Akella" w:date="2019-11-28T09:42:00Z">
        <w:r w:rsidRPr="00307795">
          <w:rPr>
            <w:rFonts w:asciiTheme="minorHAnsi" w:hAnsiTheme="minorHAnsi" w:cstheme="minorHAnsi"/>
            <w:color w:val="000000"/>
            <w:sz w:val="20"/>
            <w:szCs w:val="20"/>
            <w:rPrChange w:id="4728" w:author="Ravindra Akella" w:date="2019-11-28T09:42:00Z">
              <w:rPr>
                <w:rFonts w:ascii="Consolas" w:hAnsi="Consolas" w:cs="Consolas"/>
                <w:color w:val="000000"/>
                <w:sz w:val="19"/>
                <w:szCs w:val="19"/>
              </w:rPr>
            </w:rPrChange>
          </w:rPr>
          <w:t xml:space="preserve">                    value[j] += </w:t>
        </w:r>
        <w:proofErr w:type="spellStart"/>
        <w:r w:rsidRPr="00307795">
          <w:rPr>
            <w:rFonts w:asciiTheme="minorHAnsi" w:hAnsiTheme="minorHAnsi" w:cstheme="minorHAnsi"/>
            <w:color w:val="000000"/>
            <w:sz w:val="20"/>
            <w:szCs w:val="20"/>
            <w:rPrChange w:id="4729" w:author="Ravindra Akella" w:date="2019-11-28T09:42:00Z">
              <w:rPr>
                <w:rFonts w:ascii="Consolas" w:hAnsi="Consolas" w:cs="Consolas"/>
                <w:color w:val="000000"/>
                <w:sz w:val="19"/>
                <w:szCs w:val="19"/>
              </w:rPr>
            </w:rPrChange>
          </w:rPr>
          <w:t>carryForward</w:t>
        </w:r>
        <w:proofErr w:type="spellEnd"/>
        <w:r w:rsidRPr="00307795">
          <w:rPr>
            <w:rFonts w:asciiTheme="minorHAnsi" w:hAnsiTheme="minorHAnsi" w:cstheme="minorHAnsi"/>
            <w:color w:val="000000"/>
            <w:sz w:val="20"/>
            <w:szCs w:val="20"/>
            <w:rPrChange w:id="4730" w:author="Ravindra Akella" w:date="2019-11-28T09:42:00Z">
              <w:rPr>
                <w:rFonts w:ascii="Consolas" w:hAnsi="Consolas" w:cs="Consolas"/>
                <w:color w:val="000000"/>
                <w:sz w:val="19"/>
                <w:szCs w:val="19"/>
              </w:rPr>
            </w:rPrChange>
          </w:rPr>
          <w:t>;</w:t>
        </w:r>
      </w:ins>
    </w:p>
    <w:p w14:paraId="6B3F46DB" w14:textId="77777777" w:rsidR="00307795" w:rsidRPr="00307795" w:rsidRDefault="00307795" w:rsidP="00307795">
      <w:pPr>
        <w:autoSpaceDE w:val="0"/>
        <w:autoSpaceDN w:val="0"/>
        <w:adjustRightInd w:val="0"/>
        <w:spacing w:after="0" w:line="240" w:lineRule="auto"/>
        <w:rPr>
          <w:ins w:id="4731" w:author="Ravindra Akella" w:date="2019-11-28T09:42:00Z"/>
          <w:rFonts w:asciiTheme="minorHAnsi" w:hAnsiTheme="minorHAnsi" w:cstheme="minorHAnsi"/>
          <w:color w:val="000000"/>
          <w:sz w:val="20"/>
          <w:szCs w:val="20"/>
          <w:rPrChange w:id="4732" w:author="Ravindra Akella" w:date="2019-11-28T09:42:00Z">
            <w:rPr>
              <w:ins w:id="4733" w:author="Ravindra Akella" w:date="2019-11-28T09:42:00Z"/>
              <w:rFonts w:ascii="Consolas" w:hAnsi="Consolas" w:cs="Consolas"/>
              <w:color w:val="000000"/>
              <w:sz w:val="19"/>
              <w:szCs w:val="19"/>
            </w:rPr>
          </w:rPrChange>
        </w:rPr>
      </w:pPr>
      <w:ins w:id="4734" w:author="Ravindra Akella" w:date="2019-11-28T09:42:00Z">
        <w:r w:rsidRPr="00307795">
          <w:rPr>
            <w:rFonts w:asciiTheme="minorHAnsi" w:hAnsiTheme="minorHAnsi" w:cstheme="minorHAnsi"/>
            <w:color w:val="000000"/>
            <w:sz w:val="20"/>
            <w:szCs w:val="20"/>
            <w:rPrChange w:id="4735"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FF"/>
            <w:sz w:val="20"/>
            <w:szCs w:val="20"/>
            <w:rPrChange w:id="4736" w:author="Ravindra Akella" w:date="2019-11-28T09:42:00Z">
              <w:rPr>
                <w:rFonts w:ascii="Consolas" w:hAnsi="Consolas" w:cs="Consolas"/>
                <w:color w:val="0000FF"/>
                <w:sz w:val="19"/>
                <w:szCs w:val="19"/>
              </w:rPr>
            </w:rPrChange>
          </w:rPr>
          <w:t>uint</w:t>
        </w:r>
        <w:proofErr w:type="spellEnd"/>
        <w:r w:rsidRPr="00307795">
          <w:rPr>
            <w:rFonts w:asciiTheme="minorHAnsi" w:hAnsiTheme="minorHAnsi" w:cstheme="minorHAnsi"/>
            <w:color w:val="000000"/>
            <w:sz w:val="20"/>
            <w:szCs w:val="20"/>
            <w:rPrChange w:id="4737" w:author="Ravindra Akella" w:date="2019-11-28T09:42:00Z">
              <w:rPr>
                <w:rFonts w:ascii="Consolas" w:hAnsi="Consolas" w:cs="Consolas"/>
                <w:color w:val="000000"/>
                <w:sz w:val="19"/>
                <w:szCs w:val="19"/>
              </w:rPr>
            </w:rPrChange>
          </w:rPr>
          <w:t xml:space="preserve"> quotient = value[j] / pow;</w:t>
        </w:r>
      </w:ins>
    </w:p>
    <w:p w14:paraId="6B177CC5" w14:textId="75BA8EFD" w:rsidR="00307795" w:rsidRPr="00307795" w:rsidRDefault="00307795" w:rsidP="00307795">
      <w:pPr>
        <w:autoSpaceDE w:val="0"/>
        <w:autoSpaceDN w:val="0"/>
        <w:adjustRightInd w:val="0"/>
        <w:spacing w:after="0" w:line="240" w:lineRule="auto"/>
        <w:rPr>
          <w:ins w:id="4738" w:author="Ravindra Akella" w:date="2019-11-28T09:42:00Z"/>
          <w:rFonts w:asciiTheme="minorHAnsi" w:hAnsiTheme="minorHAnsi" w:cstheme="minorHAnsi"/>
          <w:color w:val="000000"/>
          <w:sz w:val="20"/>
          <w:szCs w:val="20"/>
          <w:rPrChange w:id="4739" w:author="Ravindra Akella" w:date="2019-11-28T09:42:00Z">
            <w:rPr>
              <w:ins w:id="4740" w:author="Ravindra Akella" w:date="2019-11-28T09:42:00Z"/>
              <w:rFonts w:ascii="Consolas" w:hAnsi="Consolas" w:cs="Consolas"/>
              <w:color w:val="000000"/>
              <w:sz w:val="19"/>
              <w:szCs w:val="19"/>
            </w:rPr>
          </w:rPrChange>
        </w:rPr>
      </w:pPr>
      <w:ins w:id="4741" w:author="Ravindra Akella" w:date="2019-11-28T09:42:00Z">
        <w:r w:rsidRPr="00307795">
          <w:rPr>
            <w:rFonts w:asciiTheme="minorHAnsi" w:hAnsiTheme="minorHAnsi" w:cstheme="minorHAnsi"/>
            <w:color w:val="000000"/>
            <w:sz w:val="20"/>
            <w:szCs w:val="20"/>
            <w:rPrChange w:id="4742" w:author="Ravindra Akella" w:date="2019-11-28T09:42:00Z">
              <w:rPr>
                <w:rFonts w:ascii="Consolas" w:hAnsi="Consolas" w:cs="Consolas"/>
                <w:color w:val="000000"/>
                <w:sz w:val="19"/>
                <w:szCs w:val="19"/>
              </w:rPr>
            </w:rPrChange>
          </w:rPr>
          <w:t xml:space="preserve">                    rem[j] = value[j] % pow;</w:t>
        </w:r>
      </w:ins>
    </w:p>
    <w:p w14:paraId="7F1A92AA" w14:textId="77777777" w:rsidR="00307795" w:rsidRPr="00307795" w:rsidRDefault="00307795" w:rsidP="00307795">
      <w:pPr>
        <w:autoSpaceDE w:val="0"/>
        <w:autoSpaceDN w:val="0"/>
        <w:adjustRightInd w:val="0"/>
        <w:spacing w:after="0" w:line="240" w:lineRule="auto"/>
        <w:rPr>
          <w:ins w:id="4743" w:author="Ravindra Akella" w:date="2019-11-28T09:42:00Z"/>
          <w:rFonts w:asciiTheme="minorHAnsi" w:hAnsiTheme="minorHAnsi" w:cstheme="minorHAnsi"/>
          <w:color w:val="000000"/>
          <w:sz w:val="20"/>
          <w:szCs w:val="20"/>
          <w:rPrChange w:id="4744" w:author="Ravindra Akella" w:date="2019-11-28T09:42:00Z">
            <w:rPr>
              <w:ins w:id="4745" w:author="Ravindra Akella" w:date="2019-11-28T09:42:00Z"/>
              <w:rFonts w:ascii="Consolas" w:hAnsi="Consolas" w:cs="Consolas"/>
              <w:color w:val="000000"/>
              <w:sz w:val="19"/>
              <w:szCs w:val="19"/>
            </w:rPr>
          </w:rPrChange>
        </w:rPr>
      </w:pPr>
      <w:ins w:id="4746" w:author="Ravindra Akella" w:date="2019-11-28T09:42:00Z">
        <w:r w:rsidRPr="00307795">
          <w:rPr>
            <w:rFonts w:asciiTheme="minorHAnsi" w:hAnsiTheme="minorHAnsi" w:cstheme="minorHAnsi"/>
            <w:color w:val="000000"/>
            <w:sz w:val="20"/>
            <w:szCs w:val="20"/>
            <w:rPrChange w:id="4747"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748" w:author="Ravindra Akella" w:date="2019-11-28T09:42:00Z">
              <w:rPr>
                <w:rFonts w:ascii="Consolas" w:hAnsi="Consolas" w:cs="Consolas"/>
                <w:color w:val="000000"/>
                <w:sz w:val="19"/>
                <w:szCs w:val="19"/>
              </w:rPr>
            </w:rPrChange>
          </w:rPr>
          <w:t>carryForward</w:t>
        </w:r>
        <w:proofErr w:type="spellEnd"/>
        <w:r w:rsidRPr="00307795">
          <w:rPr>
            <w:rFonts w:asciiTheme="minorHAnsi" w:hAnsiTheme="minorHAnsi" w:cstheme="minorHAnsi"/>
            <w:color w:val="000000"/>
            <w:sz w:val="20"/>
            <w:szCs w:val="20"/>
            <w:rPrChange w:id="4749" w:author="Ravindra Akella" w:date="2019-11-28T09:42:00Z">
              <w:rPr>
                <w:rFonts w:ascii="Consolas" w:hAnsi="Consolas" w:cs="Consolas"/>
                <w:color w:val="000000"/>
                <w:sz w:val="19"/>
                <w:szCs w:val="19"/>
              </w:rPr>
            </w:rPrChange>
          </w:rPr>
          <w:t xml:space="preserve"> = quotient * number;</w:t>
        </w:r>
      </w:ins>
    </w:p>
    <w:p w14:paraId="0AD008A5" w14:textId="110C7DB8" w:rsidR="00307795" w:rsidRPr="00307795" w:rsidRDefault="00307795" w:rsidP="00307795">
      <w:pPr>
        <w:autoSpaceDE w:val="0"/>
        <w:autoSpaceDN w:val="0"/>
        <w:adjustRightInd w:val="0"/>
        <w:spacing w:after="0" w:line="240" w:lineRule="auto"/>
        <w:rPr>
          <w:ins w:id="4750" w:author="Ravindra Akella" w:date="2019-11-28T09:42:00Z"/>
          <w:rFonts w:asciiTheme="minorHAnsi" w:hAnsiTheme="minorHAnsi" w:cstheme="minorHAnsi"/>
          <w:color w:val="000000"/>
          <w:sz w:val="20"/>
          <w:szCs w:val="20"/>
          <w:rPrChange w:id="4751" w:author="Ravindra Akella" w:date="2019-11-28T09:42:00Z">
            <w:rPr>
              <w:ins w:id="4752" w:author="Ravindra Akella" w:date="2019-11-28T09:42:00Z"/>
              <w:rFonts w:ascii="Consolas" w:hAnsi="Consolas" w:cs="Consolas"/>
              <w:color w:val="000000"/>
              <w:sz w:val="19"/>
              <w:szCs w:val="19"/>
            </w:rPr>
          </w:rPrChange>
        </w:rPr>
      </w:pPr>
      <w:ins w:id="4753" w:author="Ravindra Akella" w:date="2019-11-28T09:42:00Z">
        <w:r w:rsidRPr="00307795">
          <w:rPr>
            <w:rFonts w:asciiTheme="minorHAnsi" w:hAnsiTheme="minorHAnsi" w:cstheme="minorHAnsi"/>
            <w:color w:val="000000"/>
            <w:sz w:val="20"/>
            <w:szCs w:val="20"/>
            <w:rPrChange w:id="4754" w:author="Ravindra Akella" w:date="2019-11-28T09:42:00Z">
              <w:rPr>
                <w:rFonts w:ascii="Consolas" w:hAnsi="Consolas" w:cs="Consolas"/>
                <w:color w:val="000000"/>
                <w:sz w:val="19"/>
                <w:szCs w:val="19"/>
              </w:rPr>
            </w:rPrChange>
          </w:rPr>
          <w:t xml:space="preserve">                }</w:t>
        </w:r>
      </w:ins>
    </w:p>
    <w:p w14:paraId="7734709C" w14:textId="681EC566" w:rsidR="00307795" w:rsidRPr="00307795" w:rsidRDefault="00307795" w:rsidP="00307795">
      <w:pPr>
        <w:autoSpaceDE w:val="0"/>
        <w:autoSpaceDN w:val="0"/>
        <w:adjustRightInd w:val="0"/>
        <w:spacing w:after="0" w:line="240" w:lineRule="auto"/>
        <w:rPr>
          <w:ins w:id="4755" w:author="Ravindra Akella" w:date="2019-11-28T09:42:00Z"/>
          <w:rFonts w:asciiTheme="minorHAnsi" w:hAnsiTheme="minorHAnsi" w:cstheme="minorHAnsi"/>
          <w:color w:val="000000"/>
          <w:sz w:val="20"/>
          <w:szCs w:val="20"/>
          <w:rPrChange w:id="4756" w:author="Ravindra Akella" w:date="2019-11-28T09:42:00Z">
            <w:rPr>
              <w:ins w:id="4757" w:author="Ravindra Akella" w:date="2019-11-28T09:42:00Z"/>
              <w:rFonts w:ascii="Consolas" w:hAnsi="Consolas" w:cs="Consolas"/>
              <w:color w:val="000000"/>
              <w:sz w:val="19"/>
              <w:szCs w:val="19"/>
            </w:rPr>
          </w:rPrChange>
        </w:rPr>
      </w:pPr>
      <w:ins w:id="4758" w:author="Ravindra Akella" w:date="2019-11-28T09:42:00Z">
        <w:r w:rsidRPr="00307795">
          <w:rPr>
            <w:rFonts w:asciiTheme="minorHAnsi" w:hAnsiTheme="minorHAnsi" w:cstheme="minorHAnsi"/>
            <w:color w:val="000000"/>
            <w:sz w:val="20"/>
            <w:szCs w:val="20"/>
            <w:rPrChange w:id="4759" w:author="Ravindra Akella" w:date="2019-11-28T09:42:00Z">
              <w:rPr>
                <w:rFonts w:ascii="Consolas" w:hAnsi="Consolas" w:cs="Consolas"/>
                <w:color w:val="000000"/>
                <w:sz w:val="19"/>
                <w:szCs w:val="19"/>
              </w:rPr>
            </w:rPrChange>
          </w:rPr>
          <w:t xml:space="preserve">                pi[</w:t>
        </w:r>
        <w:proofErr w:type="spellStart"/>
        <w:r w:rsidRPr="00307795">
          <w:rPr>
            <w:rFonts w:asciiTheme="minorHAnsi" w:hAnsiTheme="minorHAnsi" w:cstheme="minorHAnsi"/>
            <w:color w:val="000000"/>
            <w:sz w:val="20"/>
            <w:szCs w:val="20"/>
            <w:rPrChange w:id="4760" w:author="Ravindra Akella" w:date="2019-11-28T09:42:00Z">
              <w:rPr>
                <w:rFonts w:ascii="Consolas" w:hAnsi="Consolas" w:cs="Consolas"/>
                <w:color w:val="000000"/>
                <w:sz w:val="19"/>
                <w:szCs w:val="19"/>
              </w:rPr>
            </w:rPrChange>
          </w:rPr>
          <w:t>i</w:t>
        </w:r>
        <w:proofErr w:type="spellEnd"/>
        <w:r w:rsidRPr="00307795">
          <w:rPr>
            <w:rFonts w:asciiTheme="minorHAnsi" w:hAnsiTheme="minorHAnsi" w:cstheme="minorHAnsi"/>
            <w:color w:val="000000"/>
            <w:sz w:val="20"/>
            <w:szCs w:val="20"/>
            <w:rPrChange w:id="4761" w:author="Ravindra Akella" w:date="2019-11-28T09:42:00Z">
              <w:rPr>
                <w:rFonts w:ascii="Consolas" w:hAnsi="Consolas" w:cs="Consolas"/>
                <w:color w:val="000000"/>
                <w:sz w:val="19"/>
                <w:szCs w:val="19"/>
              </w:rPr>
            </w:rPrChange>
          </w:rPr>
          <w:t>] = (value[</w:t>
        </w:r>
        <w:proofErr w:type="spellStart"/>
        <w:r w:rsidRPr="00307795">
          <w:rPr>
            <w:rFonts w:asciiTheme="minorHAnsi" w:hAnsiTheme="minorHAnsi" w:cstheme="minorHAnsi"/>
            <w:color w:val="000000"/>
            <w:sz w:val="20"/>
            <w:szCs w:val="20"/>
            <w:rPrChange w:id="4762" w:author="Ravindra Akella" w:date="2019-11-28T09:42:00Z">
              <w:rPr>
                <w:rFonts w:ascii="Consolas" w:hAnsi="Consolas" w:cs="Consolas"/>
                <w:color w:val="000000"/>
                <w:sz w:val="19"/>
                <w:szCs w:val="19"/>
              </w:rPr>
            </w:rPrChange>
          </w:rPr>
          <w:t>value.Length</w:t>
        </w:r>
        <w:proofErr w:type="spellEnd"/>
        <w:r w:rsidRPr="00307795">
          <w:rPr>
            <w:rFonts w:asciiTheme="minorHAnsi" w:hAnsiTheme="minorHAnsi" w:cstheme="minorHAnsi"/>
            <w:color w:val="000000"/>
            <w:sz w:val="20"/>
            <w:szCs w:val="20"/>
            <w:rPrChange w:id="4763" w:author="Ravindra Akella" w:date="2019-11-28T09:42:00Z">
              <w:rPr>
                <w:rFonts w:ascii="Consolas" w:hAnsi="Consolas" w:cs="Consolas"/>
                <w:color w:val="000000"/>
                <w:sz w:val="19"/>
                <w:szCs w:val="19"/>
              </w:rPr>
            </w:rPrChange>
          </w:rPr>
          <w:t xml:space="preserve"> - 1] / 10);</w:t>
        </w:r>
      </w:ins>
    </w:p>
    <w:p w14:paraId="3BBADC1F" w14:textId="0D1BEF59" w:rsidR="00307795" w:rsidRPr="00307795" w:rsidRDefault="00307795" w:rsidP="00307795">
      <w:pPr>
        <w:autoSpaceDE w:val="0"/>
        <w:autoSpaceDN w:val="0"/>
        <w:adjustRightInd w:val="0"/>
        <w:spacing w:after="0" w:line="240" w:lineRule="auto"/>
        <w:rPr>
          <w:ins w:id="4764" w:author="Ravindra Akella" w:date="2019-11-28T09:42:00Z"/>
          <w:rFonts w:asciiTheme="minorHAnsi" w:hAnsiTheme="minorHAnsi" w:cstheme="minorHAnsi"/>
          <w:color w:val="000000"/>
          <w:sz w:val="20"/>
          <w:szCs w:val="20"/>
          <w:rPrChange w:id="4765" w:author="Ravindra Akella" w:date="2019-11-28T09:42:00Z">
            <w:rPr>
              <w:ins w:id="4766" w:author="Ravindra Akella" w:date="2019-11-28T09:42:00Z"/>
              <w:rFonts w:ascii="Consolas" w:hAnsi="Consolas" w:cs="Consolas"/>
              <w:color w:val="000000"/>
              <w:sz w:val="19"/>
              <w:szCs w:val="19"/>
            </w:rPr>
          </w:rPrChange>
        </w:rPr>
      </w:pPr>
      <w:ins w:id="4767" w:author="Ravindra Akella" w:date="2019-11-28T09:42:00Z">
        <w:r w:rsidRPr="00307795">
          <w:rPr>
            <w:rFonts w:asciiTheme="minorHAnsi" w:hAnsiTheme="minorHAnsi" w:cstheme="minorHAnsi"/>
            <w:color w:val="000000"/>
            <w:sz w:val="20"/>
            <w:szCs w:val="20"/>
            <w:rPrChange w:id="4768" w:author="Ravindra Akella" w:date="2019-11-28T09:42:00Z">
              <w:rPr>
                <w:rFonts w:ascii="Consolas" w:hAnsi="Consolas" w:cs="Consolas"/>
                <w:color w:val="000000"/>
                <w:sz w:val="19"/>
                <w:szCs w:val="19"/>
              </w:rPr>
            </w:rPrChange>
          </w:rPr>
          <w:t xml:space="preserve">                rem[</w:t>
        </w:r>
        <w:proofErr w:type="spellStart"/>
        <w:r w:rsidRPr="00307795">
          <w:rPr>
            <w:rFonts w:asciiTheme="minorHAnsi" w:hAnsiTheme="minorHAnsi" w:cstheme="minorHAnsi"/>
            <w:color w:val="000000"/>
            <w:sz w:val="20"/>
            <w:szCs w:val="20"/>
            <w:rPrChange w:id="4769" w:author="Ravindra Akella" w:date="2019-11-28T09:42:00Z">
              <w:rPr>
                <w:rFonts w:ascii="Consolas" w:hAnsi="Consolas" w:cs="Consolas"/>
                <w:color w:val="000000"/>
                <w:sz w:val="19"/>
                <w:szCs w:val="19"/>
              </w:rPr>
            </w:rPrChange>
          </w:rPr>
          <w:t>value.Length</w:t>
        </w:r>
        <w:proofErr w:type="spellEnd"/>
        <w:r w:rsidRPr="00307795">
          <w:rPr>
            <w:rFonts w:asciiTheme="minorHAnsi" w:hAnsiTheme="minorHAnsi" w:cstheme="minorHAnsi"/>
            <w:color w:val="000000"/>
            <w:sz w:val="20"/>
            <w:szCs w:val="20"/>
            <w:rPrChange w:id="4770" w:author="Ravindra Akella" w:date="2019-11-28T09:42:00Z">
              <w:rPr>
                <w:rFonts w:ascii="Consolas" w:hAnsi="Consolas" w:cs="Consolas"/>
                <w:color w:val="000000"/>
                <w:sz w:val="19"/>
                <w:szCs w:val="19"/>
              </w:rPr>
            </w:rPrChange>
          </w:rPr>
          <w:t xml:space="preserve"> - 1] = value[</w:t>
        </w:r>
        <w:proofErr w:type="spellStart"/>
        <w:r w:rsidRPr="00307795">
          <w:rPr>
            <w:rFonts w:asciiTheme="minorHAnsi" w:hAnsiTheme="minorHAnsi" w:cstheme="minorHAnsi"/>
            <w:color w:val="000000"/>
            <w:sz w:val="20"/>
            <w:szCs w:val="20"/>
            <w:rPrChange w:id="4771" w:author="Ravindra Akella" w:date="2019-11-28T09:42:00Z">
              <w:rPr>
                <w:rFonts w:ascii="Consolas" w:hAnsi="Consolas" w:cs="Consolas"/>
                <w:color w:val="000000"/>
                <w:sz w:val="19"/>
                <w:szCs w:val="19"/>
              </w:rPr>
            </w:rPrChange>
          </w:rPr>
          <w:t>value.Length</w:t>
        </w:r>
        <w:proofErr w:type="spellEnd"/>
        <w:r w:rsidRPr="00307795">
          <w:rPr>
            <w:rFonts w:asciiTheme="minorHAnsi" w:hAnsiTheme="minorHAnsi" w:cstheme="minorHAnsi"/>
            <w:color w:val="000000"/>
            <w:sz w:val="20"/>
            <w:szCs w:val="20"/>
            <w:rPrChange w:id="4772" w:author="Ravindra Akella" w:date="2019-11-28T09:42:00Z">
              <w:rPr>
                <w:rFonts w:ascii="Consolas" w:hAnsi="Consolas" w:cs="Consolas"/>
                <w:color w:val="000000"/>
                <w:sz w:val="19"/>
                <w:szCs w:val="19"/>
              </w:rPr>
            </w:rPrChange>
          </w:rPr>
          <w:t xml:space="preserve"> - 1] % 10; </w:t>
        </w:r>
      </w:ins>
    </w:p>
    <w:p w14:paraId="0A9B620A" w14:textId="77777777" w:rsidR="00307795" w:rsidRPr="00307795" w:rsidRDefault="00307795" w:rsidP="00307795">
      <w:pPr>
        <w:autoSpaceDE w:val="0"/>
        <w:autoSpaceDN w:val="0"/>
        <w:adjustRightInd w:val="0"/>
        <w:spacing w:after="0" w:line="240" w:lineRule="auto"/>
        <w:rPr>
          <w:ins w:id="4773" w:author="Ravindra Akella" w:date="2019-11-28T09:42:00Z"/>
          <w:rFonts w:asciiTheme="minorHAnsi" w:hAnsiTheme="minorHAnsi" w:cstheme="minorHAnsi"/>
          <w:color w:val="000000"/>
          <w:sz w:val="20"/>
          <w:szCs w:val="20"/>
          <w:rPrChange w:id="4774" w:author="Ravindra Akella" w:date="2019-11-28T09:42:00Z">
            <w:rPr>
              <w:ins w:id="4775" w:author="Ravindra Akella" w:date="2019-11-28T09:42:00Z"/>
              <w:rFonts w:ascii="Consolas" w:hAnsi="Consolas" w:cs="Consolas"/>
              <w:color w:val="000000"/>
              <w:sz w:val="19"/>
              <w:szCs w:val="19"/>
            </w:rPr>
          </w:rPrChange>
        </w:rPr>
      </w:pPr>
      <w:ins w:id="4776" w:author="Ravindra Akella" w:date="2019-11-28T09:42:00Z">
        <w:r w:rsidRPr="00307795">
          <w:rPr>
            <w:rFonts w:asciiTheme="minorHAnsi" w:hAnsiTheme="minorHAnsi" w:cstheme="minorHAnsi"/>
            <w:color w:val="000000"/>
            <w:sz w:val="20"/>
            <w:szCs w:val="20"/>
            <w:rPrChange w:id="4777"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778" w:author="Ravindra Akella" w:date="2019-11-28T09:42:00Z">
              <w:rPr>
                <w:rFonts w:ascii="Consolas" w:hAnsi="Consolas" w:cs="Consolas"/>
                <w:color w:val="0000FF"/>
                <w:sz w:val="19"/>
                <w:szCs w:val="19"/>
              </w:rPr>
            </w:rPrChange>
          </w:rPr>
          <w:t>for</w:t>
        </w:r>
        <w:r w:rsidRPr="00307795">
          <w:rPr>
            <w:rFonts w:asciiTheme="minorHAnsi" w:hAnsiTheme="minorHAnsi" w:cstheme="minorHAnsi"/>
            <w:color w:val="000000"/>
            <w:sz w:val="20"/>
            <w:szCs w:val="20"/>
            <w:rPrChange w:id="4779"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780" w:author="Ravindra Akella" w:date="2019-11-28T09:42: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781" w:author="Ravindra Akella" w:date="2019-11-28T09:42:00Z">
              <w:rPr>
                <w:rFonts w:ascii="Consolas" w:hAnsi="Consolas" w:cs="Consolas"/>
                <w:color w:val="000000"/>
                <w:sz w:val="19"/>
                <w:szCs w:val="19"/>
              </w:rPr>
            </w:rPrChange>
          </w:rPr>
          <w:t xml:space="preserve"> j = 0; j &lt; </w:t>
        </w:r>
        <w:proofErr w:type="spellStart"/>
        <w:r w:rsidRPr="00307795">
          <w:rPr>
            <w:rFonts w:asciiTheme="minorHAnsi" w:hAnsiTheme="minorHAnsi" w:cstheme="minorHAnsi"/>
            <w:color w:val="000000"/>
            <w:sz w:val="20"/>
            <w:szCs w:val="20"/>
            <w:rPrChange w:id="4782" w:author="Ravindra Akella" w:date="2019-11-28T09:42:00Z">
              <w:rPr>
                <w:rFonts w:ascii="Consolas" w:hAnsi="Consolas" w:cs="Consolas"/>
                <w:color w:val="000000"/>
                <w:sz w:val="19"/>
                <w:szCs w:val="19"/>
              </w:rPr>
            </w:rPrChange>
          </w:rPr>
          <w:t>value.Length</w:t>
        </w:r>
        <w:proofErr w:type="spellEnd"/>
        <w:r w:rsidRPr="00307795">
          <w:rPr>
            <w:rFonts w:asciiTheme="minorHAnsi" w:hAnsiTheme="minorHAnsi" w:cstheme="minorHAnsi"/>
            <w:color w:val="000000"/>
            <w:sz w:val="20"/>
            <w:szCs w:val="20"/>
            <w:rPrChange w:id="4783"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784" w:author="Ravindra Akella" w:date="2019-11-28T09:42:00Z">
              <w:rPr>
                <w:rFonts w:ascii="Consolas" w:hAnsi="Consolas" w:cs="Consolas"/>
                <w:color w:val="000000"/>
                <w:sz w:val="19"/>
                <w:szCs w:val="19"/>
              </w:rPr>
            </w:rPrChange>
          </w:rPr>
          <w:t>j++</w:t>
        </w:r>
        <w:proofErr w:type="spellEnd"/>
        <w:r w:rsidRPr="00307795">
          <w:rPr>
            <w:rFonts w:asciiTheme="minorHAnsi" w:hAnsiTheme="minorHAnsi" w:cstheme="minorHAnsi"/>
            <w:color w:val="000000"/>
            <w:sz w:val="20"/>
            <w:szCs w:val="20"/>
            <w:rPrChange w:id="4785" w:author="Ravindra Akella" w:date="2019-11-28T09:42:00Z">
              <w:rPr>
                <w:rFonts w:ascii="Consolas" w:hAnsi="Consolas" w:cs="Consolas"/>
                <w:color w:val="000000"/>
                <w:sz w:val="19"/>
                <w:szCs w:val="19"/>
              </w:rPr>
            </w:rPrChange>
          </w:rPr>
          <w:t>)</w:t>
        </w:r>
      </w:ins>
    </w:p>
    <w:p w14:paraId="060CC5C5" w14:textId="77777777" w:rsidR="00307795" w:rsidRPr="00307795" w:rsidRDefault="00307795" w:rsidP="00307795">
      <w:pPr>
        <w:autoSpaceDE w:val="0"/>
        <w:autoSpaceDN w:val="0"/>
        <w:adjustRightInd w:val="0"/>
        <w:spacing w:after="0" w:line="240" w:lineRule="auto"/>
        <w:rPr>
          <w:ins w:id="4786" w:author="Ravindra Akella" w:date="2019-11-28T09:42:00Z"/>
          <w:rFonts w:asciiTheme="minorHAnsi" w:hAnsiTheme="minorHAnsi" w:cstheme="minorHAnsi"/>
          <w:color w:val="000000"/>
          <w:sz w:val="20"/>
          <w:szCs w:val="20"/>
          <w:rPrChange w:id="4787" w:author="Ravindra Akella" w:date="2019-11-28T09:42:00Z">
            <w:rPr>
              <w:ins w:id="4788" w:author="Ravindra Akella" w:date="2019-11-28T09:42:00Z"/>
              <w:rFonts w:ascii="Consolas" w:hAnsi="Consolas" w:cs="Consolas"/>
              <w:color w:val="000000"/>
              <w:sz w:val="19"/>
              <w:szCs w:val="19"/>
            </w:rPr>
          </w:rPrChange>
        </w:rPr>
      </w:pPr>
      <w:ins w:id="4789" w:author="Ravindra Akella" w:date="2019-11-28T09:42:00Z">
        <w:r w:rsidRPr="00307795">
          <w:rPr>
            <w:rFonts w:asciiTheme="minorHAnsi" w:hAnsiTheme="minorHAnsi" w:cstheme="minorHAnsi"/>
            <w:color w:val="000000"/>
            <w:sz w:val="20"/>
            <w:szCs w:val="20"/>
            <w:rPrChange w:id="4790" w:author="Ravindra Akella" w:date="2019-11-28T09:42:00Z">
              <w:rPr>
                <w:rFonts w:ascii="Consolas" w:hAnsi="Consolas" w:cs="Consolas"/>
                <w:color w:val="000000"/>
                <w:sz w:val="19"/>
                <w:szCs w:val="19"/>
              </w:rPr>
            </w:rPrChange>
          </w:rPr>
          <w:t xml:space="preserve">                    value[j] = rem[j] * 10;</w:t>
        </w:r>
      </w:ins>
    </w:p>
    <w:p w14:paraId="330BC985" w14:textId="77777777" w:rsidR="00307795" w:rsidRPr="00307795" w:rsidRDefault="00307795" w:rsidP="00307795">
      <w:pPr>
        <w:autoSpaceDE w:val="0"/>
        <w:autoSpaceDN w:val="0"/>
        <w:adjustRightInd w:val="0"/>
        <w:spacing w:after="0" w:line="240" w:lineRule="auto"/>
        <w:rPr>
          <w:ins w:id="4791" w:author="Ravindra Akella" w:date="2019-11-28T09:42:00Z"/>
          <w:rFonts w:asciiTheme="minorHAnsi" w:hAnsiTheme="minorHAnsi" w:cstheme="minorHAnsi"/>
          <w:color w:val="000000"/>
          <w:sz w:val="20"/>
          <w:szCs w:val="20"/>
          <w:rPrChange w:id="4792" w:author="Ravindra Akella" w:date="2019-11-28T09:42:00Z">
            <w:rPr>
              <w:ins w:id="4793" w:author="Ravindra Akella" w:date="2019-11-28T09:42:00Z"/>
              <w:rFonts w:ascii="Consolas" w:hAnsi="Consolas" w:cs="Consolas"/>
              <w:color w:val="000000"/>
              <w:sz w:val="19"/>
              <w:szCs w:val="19"/>
            </w:rPr>
          </w:rPrChange>
        </w:rPr>
      </w:pPr>
      <w:ins w:id="4794" w:author="Ravindra Akella" w:date="2019-11-28T09:42:00Z">
        <w:r w:rsidRPr="00307795">
          <w:rPr>
            <w:rFonts w:asciiTheme="minorHAnsi" w:hAnsiTheme="minorHAnsi" w:cstheme="minorHAnsi"/>
            <w:color w:val="000000"/>
            <w:sz w:val="20"/>
            <w:szCs w:val="20"/>
            <w:rPrChange w:id="4795" w:author="Ravindra Akella" w:date="2019-11-28T09:42:00Z">
              <w:rPr>
                <w:rFonts w:ascii="Consolas" w:hAnsi="Consolas" w:cs="Consolas"/>
                <w:color w:val="000000"/>
                <w:sz w:val="19"/>
                <w:szCs w:val="19"/>
              </w:rPr>
            </w:rPrChange>
          </w:rPr>
          <w:t xml:space="preserve">            }</w:t>
        </w:r>
      </w:ins>
    </w:p>
    <w:p w14:paraId="663EBA92" w14:textId="77777777" w:rsidR="00307795" w:rsidRPr="00307795" w:rsidRDefault="00307795" w:rsidP="00307795">
      <w:pPr>
        <w:autoSpaceDE w:val="0"/>
        <w:autoSpaceDN w:val="0"/>
        <w:adjustRightInd w:val="0"/>
        <w:spacing w:after="0" w:line="240" w:lineRule="auto"/>
        <w:rPr>
          <w:ins w:id="4796" w:author="Ravindra Akella" w:date="2019-11-28T09:42:00Z"/>
          <w:rFonts w:asciiTheme="minorHAnsi" w:hAnsiTheme="minorHAnsi" w:cstheme="minorHAnsi"/>
          <w:color w:val="000000"/>
          <w:sz w:val="20"/>
          <w:szCs w:val="20"/>
          <w:rPrChange w:id="4797" w:author="Ravindra Akella" w:date="2019-11-28T09:42:00Z">
            <w:rPr>
              <w:ins w:id="4798" w:author="Ravindra Akella" w:date="2019-11-28T09:42:00Z"/>
              <w:rFonts w:ascii="Consolas" w:hAnsi="Consolas" w:cs="Consolas"/>
              <w:color w:val="000000"/>
              <w:sz w:val="19"/>
              <w:szCs w:val="19"/>
            </w:rPr>
          </w:rPrChange>
        </w:rPr>
      </w:pPr>
    </w:p>
    <w:p w14:paraId="7F3B9464" w14:textId="1798871F" w:rsidR="00307795" w:rsidRPr="00307795" w:rsidRDefault="00307795" w:rsidP="00307795">
      <w:pPr>
        <w:autoSpaceDE w:val="0"/>
        <w:autoSpaceDN w:val="0"/>
        <w:adjustRightInd w:val="0"/>
        <w:spacing w:after="0" w:line="240" w:lineRule="auto"/>
        <w:rPr>
          <w:ins w:id="4799" w:author="Ravindra Akella" w:date="2019-11-28T09:42:00Z"/>
          <w:rFonts w:asciiTheme="minorHAnsi" w:hAnsiTheme="minorHAnsi" w:cstheme="minorHAnsi"/>
          <w:color w:val="000000"/>
          <w:sz w:val="20"/>
          <w:szCs w:val="20"/>
          <w:rPrChange w:id="4800" w:author="Ravindra Akella" w:date="2019-11-28T09:42:00Z">
            <w:rPr>
              <w:ins w:id="4801" w:author="Ravindra Akella" w:date="2019-11-28T09:42:00Z"/>
              <w:rFonts w:ascii="Consolas" w:hAnsi="Consolas" w:cs="Consolas"/>
              <w:color w:val="000000"/>
              <w:sz w:val="19"/>
              <w:szCs w:val="19"/>
            </w:rPr>
          </w:rPrChange>
        </w:rPr>
      </w:pPr>
      <w:ins w:id="4802" w:author="Ravindra Akella" w:date="2019-11-28T09:42:00Z">
        <w:r w:rsidRPr="00307795">
          <w:rPr>
            <w:rFonts w:asciiTheme="minorHAnsi" w:hAnsiTheme="minorHAnsi" w:cstheme="minorHAnsi"/>
            <w:color w:val="000000"/>
            <w:sz w:val="20"/>
            <w:szCs w:val="20"/>
            <w:rPrChange w:id="4803"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804" w:author="Ravindra Akella" w:date="2019-11-28T09:42:00Z">
              <w:rPr>
                <w:rFonts w:ascii="Consolas" w:hAnsi="Consolas" w:cs="Consolas"/>
                <w:color w:val="0000FF"/>
                <w:sz w:val="19"/>
                <w:szCs w:val="19"/>
              </w:rPr>
            </w:rPrChange>
          </w:rPr>
          <w:t>var</w:t>
        </w:r>
        <w:r w:rsidRPr="00307795">
          <w:rPr>
            <w:rFonts w:asciiTheme="minorHAnsi" w:hAnsiTheme="minorHAnsi" w:cstheme="minorHAnsi"/>
            <w:color w:val="000000"/>
            <w:sz w:val="20"/>
            <w:szCs w:val="20"/>
            <w:rPrChange w:id="4805" w:author="Ravindra Akella" w:date="2019-11-28T09:42:00Z">
              <w:rPr>
                <w:rFonts w:ascii="Consolas" w:hAnsi="Consolas" w:cs="Consolas"/>
                <w:color w:val="000000"/>
                <w:sz w:val="19"/>
                <w:szCs w:val="19"/>
              </w:rPr>
            </w:rPrChange>
          </w:rPr>
          <w:t xml:space="preserve"> result = </w:t>
        </w:r>
        <w:r w:rsidRPr="00307795">
          <w:rPr>
            <w:rFonts w:asciiTheme="minorHAnsi" w:hAnsiTheme="minorHAnsi" w:cstheme="minorHAnsi"/>
            <w:color w:val="A31515"/>
            <w:sz w:val="20"/>
            <w:szCs w:val="20"/>
            <w:rPrChange w:id="4806" w:author="Ravindra Akella" w:date="2019-11-28T09:42:00Z">
              <w:rPr>
                <w:rFonts w:ascii="Consolas" w:hAnsi="Consolas" w:cs="Consolas"/>
                <w:color w:val="A31515"/>
                <w:sz w:val="19"/>
                <w:szCs w:val="19"/>
              </w:rPr>
            </w:rPrChange>
          </w:rPr>
          <w:t>""</w:t>
        </w:r>
        <w:r w:rsidRPr="00307795">
          <w:rPr>
            <w:rFonts w:asciiTheme="minorHAnsi" w:hAnsiTheme="minorHAnsi" w:cstheme="minorHAnsi"/>
            <w:color w:val="000000"/>
            <w:sz w:val="20"/>
            <w:szCs w:val="20"/>
            <w:rPrChange w:id="4807" w:author="Ravindra Akella" w:date="2019-11-28T09:42:00Z">
              <w:rPr>
                <w:rFonts w:ascii="Consolas" w:hAnsi="Consolas" w:cs="Consolas"/>
                <w:color w:val="000000"/>
                <w:sz w:val="19"/>
                <w:szCs w:val="19"/>
              </w:rPr>
            </w:rPrChange>
          </w:rPr>
          <w:t>;</w:t>
        </w:r>
      </w:ins>
    </w:p>
    <w:p w14:paraId="2BB8CB19" w14:textId="77777777" w:rsidR="00307795" w:rsidRPr="00307795" w:rsidRDefault="00307795" w:rsidP="00307795">
      <w:pPr>
        <w:autoSpaceDE w:val="0"/>
        <w:autoSpaceDN w:val="0"/>
        <w:adjustRightInd w:val="0"/>
        <w:spacing w:after="0" w:line="240" w:lineRule="auto"/>
        <w:rPr>
          <w:ins w:id="4808" w:author="Ravindra Akella" w:date="2019-11-28T09:42:00Z"/>
          <w:rFonts w:asciiTheme="minorHAnsi" w:hAnsiTheme="minorHAnsi" w:cstheme="minorHAnsi"/>
          <w:color w:val="000000"/>
          <w:sz w:val="20"/>
          <w:szCs w:val="20"/>
          <w:rPrChange w:id="4809" w:author="Ravindra Akella" w:date="2019-11-28T09:42:00Z">
            <w:rPr>
              <w:ins w:id="4810" w:author="Ravindra Akella" w:date="2019-11-28T09:42:00Z"/>
              <w:rFonts w:ascii="Consolas" w:hAnsi="Consolas" w:cs="Consolas"/>
              <w:color w:val="000000"/>
              <w:sz w:val="19"/>
              <w:szCs w:val="19"/>
            </w:rPr>
          </w:rPrChange>
        </w:rPr>
      </w:pPr>
      <w:ins w:id="4811" w:author="Ravindra Akella" w:date="2019-11-28T09:42:00Z">
        <w:r w:rsidRPr="00307795">
          <w:rPr>
            <w:rFonts w:asciiTheme="minorHAnsi" w:hAnsiTheme="minorHAnsi" w:cstheme="minorHAnsi"/>
            <w:color w:val="000000"/>
            <w:sz w:val="20"/>
            <w:szCs w:val="20"/>
            <w:rPrChange w:id="4812"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FF"/>
            <w:sz w:val="20"/>
            <w:szCs w:val="20"/>
            <w:rPrChange w:id="4813" w:author="Ravindra Akella" w:date="2019-11-28T09:42:00Z">
              <w:rPr>
                <w:rFonts w:ascii="Consolas" w:hAnsi="Consolas" w:cs="Consolas"/>
                <w:color w:val="0000FF"/>
                <w:sz w:val="19"/>
                <w:szCs w:val="19"/>
              </w:rPr>
            </w:rPrChange>
          </w:rPr>
          <w:t>uint</w:t>
        </w:r>
        <w:proofErr w:type="spellEnd"/>
        <w:r w:rsidRPr="00307795">
          <w:rPr>
            <w:rFonts w:asciiTheme="minorHAnsi" w:hAnsiTheme="minorHAnsi" w:cstheme="minorHAnsi"/>
            <w:color w:val="000000"/>
            <w:sz w:val="20"/>
            <w:szCs w:val="20"/>
            <w:rPrChange w:id="4814" w:author="Ravindra Akella" w:date="2019-11-28T09:42:00Z">
              <w:rPr>
                <w:rFonts w:ascii="Consolas" w:hAnsi="Consolas" w:cs="Consolas"/>
                <w:color w:val="000000"/>
                <w:sz w:val="19"/>
                <w:szCs w:val="19"/>
              </w:rPr>
            </w:rPrChange>
          </w:rPr>
          <w:t xml:space="preserve"> c = 0;</w:t>
        </w:r>
      </w:ins>
    </w:p>
    <w:p w14:paraId="6B5440D7" w14:textId="77777777" w:rsidR="00307795" w:rsidRPr="00307795" w:rsidRDefault="00307795" w:rsidP="00307795">
      <w:pPr>
        <w:autoSpaceDE w:val="0"/>
        <w:autoSpaceDN w:val="0"/>
        <w:adjustRightInd w:val="0"/>
        <w:spacing w:after="0" w:line="240" w:lineRule="auto"/>
        <w:rPr>
          <w:ins w:id="4815" w:author="Ravindra Akella" w:date="2019-11-28T09:42:00Z"/>
          <w:rFonts w:asciiTheme="minorHAnsi" w:hAnsiTheme="minorHAnsi" w:cstheme="minorHAnsi"/>
          <w:color w:val="000000"/>
          <w:sz w:val="20"/>
          <w:szCs w:val="20"/>
          <w:rPrChange w:id="4816" w:author="Ravindra Akella" w:date="2019-11-28T09:42:00Z">
            <w:rPr>
              <w:ins w:id="4817" w:author="Ravindra Akella" w:date="2019-11-28T09:42:00Z"/>
              <w:rFonts w:ascii="Consolas" w:hAnsi="Consolas" w:cs="Consolas"/>
              <w:color w:val="000000"/>
              <w:sz w:val="19"/>
              <w:szCs w:val="19"/>
            </w:rPr>
          </w:rPrChange>
        </w:rPr>
      </w:pPr>
    </w:p>
    <w:p w14:paraId="1A48723E" w14:textId="77777777" w:rsidR="00307795" w:rsidRPr="00307795" w:rsidRDefault="00307795" w:rsidP="00307795">
      <w:pPr>
        <w:autoSpaceDE w:val="0"/>
        <w:autoSpaceDN w:val="0"/>
        <w:adjustRightInd w:val="0"/>
        <w:spacing w:after="0" w:line="240" w:lineRule="auto"/>
        <w:rPr>
          <w:ins w:id="4818" w:author="Ravindra Akella" w:date="2019-11-28T09:42:00Z"/>
          <w:rFonts w:asciiTheme="minorHAnsi" w:hAnsiTheme="minorHAnsi" w:cstheme="minorHAnsi"/>
          <w:color w:val="000000"/>
          <w:sz w:val="20"/>
          <w:szCs w:val="20"/>
          <w:rPrChange w:id="4819" w:author="Ravindra Akella" w:date="2019-11-28T09:42:00Z">
            <w:rPr>
              <w:ins w:id="4820" w:author="Ravindra Akella" w:date="2019-11-28T09:42:00Z"/>
              <w:rFonts w:ascii="Consolas" w:hAnsi="Consolas" w:cs="Consolas"/>
              <w:color w:val="000000"/>
              <w:sz w:val="19"/>
              <w:szCs w:val="19"/>
            </w:rPr>
          </w:rPrChange>
        </w:rPr>
      </w:pPr>
      <w:ins w:id="4821" w:author="Ravindra Akella" w:date="2019-11-28T09:42:00Z">
        <w:r w:rsidRPr="00307795">
          <w:rPr>
            <w:rFonts w:asciiTheme="minorHAnsi" w:hAnsiTheme="minorHAnsi" w:cstheme="minorHAnsi"/>
            <w:color w:val="000000"/>
            <w:sz w:val="20"/>
            <w:szCs w:val="20"/>
            <w:rPrChange w:id="4822"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823" w:author="Ravindra Akella" w:date="2019-11-28T09:42:00Z">
              <w:rPr>
                <w:rFonts w:ascii="Consolas" w:hAnsi="Consolas" w:cs="Consolas"/>
                <w:color w:val="0000FF"/>
                <w:sz w:val="19"/>
                <w:szCs w:val="19"/>
              </w:rPr>
            </w:rPrChange>
          </w:rPr>
          <w:t>for</w:t>
        </w:r>
        <w:r w:rsidRPr="00307795">
          <w:rPr>
            <w:rFonts w:asciiTheme="minorHAnsi" w:hAnsiTheme="minorHAnsi" w:cstheme="minorHAnsi"/>
            <w:color w:val="000000"/>
            <w:sz w:val="20"/>
            <w:szCs w:val="20"/>
            <w:rPrChange w:id="4824"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825" w:author="Ravindra Akella" w:date="2019-11-28T09:42: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826"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827" w:author="Ravindra Akella" w:date="2019-11-28T09:42:00Z">
              <w:rPr>
                <w:rFonts w:ascii="Consolas" w:hAnsi="Consolas" w:cs="Consolas"/>
                <w:color w:val="000000"/>
                <w:sz w:val="19"/>
                <w:szCs w:val="19"/>
              </w:rPr>
            </w:rPrChange>
          </w:rPr>
          <w:t>i</w:t>
        </w:r>
        <w:proofErr w:type="spellEnd"/>
        <w:r w:rsidRPr="00307795">
          <w:rPr>
            <w:rFonts w:asciiTheme="minorHAnsi" w:hAnsiTheme="minorHAnsi" w:cstheme="minorHAnsi"/>
            <w:color w:val="000000"/>
            <w:sz w:val="20"/>
            <w:szCs w:val="20"/>
            <w:rPrChange w:id="4828" w:author="Ravindra Akella" w:date="2019-11-28T09:42:00Z">
              <w:rPr>
                <w:rFonts w:ascii="Consolas" w:hAnsi="Consolas" w:cs="Consolas"/>
                <w:color w:val="000000"/>
                <w:sz w:val="19"/>
                <w:szCs w:val="19"/>
              </w:rPr>
            </w:rPrChange>
          </w:rPr>
          <w:t xml:space="preserve"> = </w:t>
        </w:r>
        <w:proofErr w:type="spellStart"/>
        <w:r w:rsidRPr="00307795">
          <w:rPr>
            <w:rFonts w:asciiTheme="minorHAnsi" w:hAnsiTheme="minorHAnsi" w:cstheme="minorHAnsi"/>
            <w:color w:val="000000"/>
            <w:sz w:val="20"/>
            <w:szCs w:val="20"/>
            <w:rPrChange w:id="4829" w:author="Ravindra Akella" w:date="2019-11-28T09:42:00Z">
              <w:rPr>
                <w:rFonts w:ascii="Consolas" w:hAnsi="Consolas" w:cs="Consolas"/>
                <w:color w:val="000000"/>
                <w:sz w:val="19"/>
                <w:szCs w:val="19"/>
              </w:rPr>
            </w:rPrChange>
          </w:rPr>
          <w:t>pi.Length</w:t>
        </w:r>
        <w:proofErr w:type="spellEnd"/>
        <w:r w:rsidRPr="00307795">
          <w:rPr>
            <w:rFonts w:asciiTheme="minorHAnsi" w:hAnsiTheme="minorHAnsi" w:cstheme="minorHAnsi"/>
            <w:color w:val="000000"/>
            <w:sz w:val="20"/>
            <w:szCs w:val="20"/>
            <w:rPrChange w:id="4830" w:author="Ravindra Akella" w:date="2019-11-28T09:42:00Z">
              <w:rPr>
                <w:rFonts w:ascii="Consolas" w:hAnsi="Consolas" w:cs="Consolas"/>
                <w:color w:val="000000"/>
                <w:sz w:val="19"/>
                <w:szCs w:val="19"/>
              </w:rPr>
            </w:rPrChange>
          </w:rPr>
          <w:t xml:space="preserve"> - 1; </w:t>
        </w:r>
        <w:proofErr w:type="spellStart"/>
        <w:r w:rsidRPr="00307795">
          <w:rPr>
            <w:rFonts w:asciiTheme="minorHAnsi" w:hAnsiTheme="minorHAnsi" w:cstheme="minorHAnsi"/>
            <w:color w:val="000000"/>
            <w:sz w:val="20"/>
            <w:szCs w:val="20"/>
            <w:rPrChange w:id="4831" w:author="Ravindra Akella" w:date="2019-11-28T09:42:00Z">
              <w:rPr>
                <w:rFonts w:ascii="Consolas" w:hAnsi="Consolas" w:cs="Consolas"/>
                <w:color w:val="000000"/>
                <w:sz w:val="19"/>
                <w:szCs w:val="19"/>
              </w:rPr>
            </w:rPrChange>
          </w:rPr>
          <w:t>i</w:t>
        </w:r>
        <w:proofErr w:type="spellEnd"/>
        <w:r w:rsidRPr="00307795">
          <w:rPr>
            <w:rFonts w:asciiTheme="minorHAnsi" w:hAnsiTheme="minorHAnsi" w:cstheme="minorHAnsi"/>
            <w:color w:val="000000"/>
            <w:sz w:val="20"/>
            <w:szCs w:val="20"/>
            <w:rPrChange w:id="4832" w:author="Ravindra Akella" w:date="2019-11-28T09:42:00Z">
              <w:rPr>
                <w:rFonts w:ascii="Consolas" w:hAnsi="Consolas" w:cs="Consolas"/>
                <w:color w:val="000000"/>
                <w:sz w:val="19"/>
                <w:szCs w:val="19"/>
              </w:rPr>
            </w:rPrChange>
          </w:rPr>
          <w:t xml:space="preserve"> &gt;= 0; </w:t>
        </w:r>
        <w:proofErr w:type="spellStart"/>
        <w:r w:rsidRPr="00307795">
          <w:rPr>
            <w:rFonts w:asciiTheme="minorHAnsi" w:hAnsiTheme="minorHAnsi" w:cstheme="minorHAnsi"/>
            <w:color w:val="000000"/>
            <w:sz w:val="20"/>
            <w:szCs w:val="20"/>
            <w:rPrChange w:id="4833" w:author="Ravindra Akella" w:date="2019-11-28T09:42:00Z">
              <w:rPr>
                <w:rFonts w:ascii="Consolas" w:hAnsi="Consolas" w:cs="Consolas"/>
                <w:color w:val="000000"/>
                <w:sz w:val="19"/>
                <w:szCs w:val="19"/>
              </w:rPr>
            </w:rPrChange>
          </w:rPr>
          <w:t>i</w:t>
        </w:r>
        <w:proofErr w:type="spellEnd"/>
        <w:r w:rsidRPr="00307795">
          <w:rPr>
            <w:rFonts w:asciiTheme="minorHAnsi" w:hAnsiTheme="minorHAnsi" w:cstheme="minorHAnsi"/>
            <w:color w:val="000000"/>
            <w:sz w:val="20"/>
            <w:szCs w:val="20"/>
            <w:rPrChange w:id="4834" w:author="Ravindra Akella" w:date="2019-11-28T09:42:00Z">
              <w:rPr>
                <w:rFonts w:ascii="Consolas" w:hAnsi="Consolas" w:cs="Consolas"/>
                <w:color w:val="000000"/>
                <w:sz w:val="19"/>
                <w:szCs w:val="19"/>
              </w:rPr>
            </w:rPrChange>
          </w:rPr>
          <w:t>--)</w:t>
        </w:r>
      </w:ins>
    </w:p>
    <w:p w14:paraId="68536AFF" w14:textId="77777777" w:rsidR="00307795" w:rsidRPr="00307795" w:rsidRDefault="00307795" w:rsidP="00307795">
      <w:pPr>
        <w:autoSpaceDE w:val="0"/>
        <w:autoSpaceDN w:val="0"/>
        <w:adjustRightInd w:val="0"/>
        <w:spacing w:after="0" w:line="240" w:lineRule="auto"/>
        <w:rPr>
          <w:ins w:id="4835" w:author="Ravindra Akella" w:date="2019-11-28T09:42:00Z"/>
          <w:rFonts w:asciiTheme="minorHAnsi" w:hAnsiTheme="minorHAnsi" w:cstheme="minorHAnsi"/>
          <w:color w:val="000000"/>
          <w:sz w:val="20"/>
          <w:szCs w:val="20"/>
          <w:rPrChange w:id="4836" w:author="Ravindra Akella" w:date="2019-11-28T09:42:00Z">
            <w:rPr>
              <w:ins w:id="4837" w:author="Ravindra Akella" w:date="2019-11-28T09:42:00Z"/>
              <w:rFonts w:ascii="Consolas" w:hAnsi="Consolas" w:cs="Consolas"/>
              <w:color w:val="000000"/>
              <w:sz w:val="19"/>
              <w:szCs w:val="19"/>
            </w:rPr>
          </w:rPrChange>
        </w:rPr>
      </w:pPr>
      <w:ins w:id="4838" w:author="Ravindra Akella" w:date="2019-11-28T09:42:00Z">
        <w:r w:rsidRPr="00307795">
          <w:rPr>
            <w:rFonts w:asciiTheme="minorHAnsi" w:hAnsiTheme="minorHAnsi" w:cstheme="minorHAnsi"/>
            <w:color w:val="000000"/>
            <w:sz w:val="20"/>
            <w:szCs w:val="20"/>
            <w:rPrChange w:id="4839" w:author="Ravindra Akella" w:date="2019-11-28T09:42:00Z">
              <w:rPr>
                <w:rFonts w:ascii="Consolas" w:hAnsi="Consolas" w:cs="Consolas"/>
                <w:color w:val="000000"/>
                <w:sz w:val="19"/>
                <w:szCs w:val="19"/>
              </w:rPr>
            </w:rPrChange>
          </w:rPr>
          <w:lastRenderedPageBreak/>
          <w:t xml:space="preserve">            {</w:t>
        </w:r>
      </w:ins>
    </w:p>
    <w:p w14:paraId="633C947F" w14:textId="77777777" w:rsidR="00307795" w:rsidRPr="00307795" w:rsidRDefault="00307795" w:rsidP="00307795">
      <w:pPr>
        <w:autoSpaceDE w:val="0"/>
        <w:autoSpaceDN w:val="0"/>
        <w:adjustRightInd w:val="0"/>
        <w:spacing w:after="0" w:line="240" w:lineRule="auto"/>
        <w:rPr>
          <w:ins w:id="4840" w:author="Ravindra Akella" w:date="2019-11-28T09:42:00Z"/>
          <w:rFonts w:asciiTheme="minorHAnsi" w:hAnsiTheme="minorHAnsi" w:cstheme="minorHAnsi"/>
          <w:color w:val="000000"/>
          <w:sz w:val="20"/>
          <w:szCs w:val="20"/>
          <w:rPrChange w:id="4841" w:author="Ravindra Akella" w:date="2019-11-28T09:42:00Z">
            <w:rPr>
              <w:ins w:id="4842" w:author="Ravindra Akella" w:date="2019-11-28T09:42:00Z"/>
              <w:rFonts w:ascii="Consolas" w:hAnsi="Consolas" w:cs="Consolas"/>
              <w:color w:val="000000"/>
              <w:sz w:val="19"/>
              <w:szCs w:val="19"/>
            </w:rPr>
          </w:rPrChange>
        </w:rPr>
      </w:pPr>
      <w:ins w:id="4843" w:author="Ravindra Akella" w:date="2019-11-28T09:42:00Z">
        <w:r w:rsidRPr="00307795">
          <w:rPr>
            <w:rFonts w:asciiTheme="minorHAnsi" w:hAnsiTheme="minorHAnsi" w:cstheme="minorHAnsi"/>
            <w:color w:val="000000"/>
            <w:sz w:val="20"/>
            <w:szCs w:val="20"/>
            <w:rPrChange w:id="4844" w:author="Ravindra Akella" w:date="2019-11-28T09:42:00Z">
              <w:rPr>
                <w:rFonts w:ascii="Consolas" w:hAnsi="Consolas" w:cs="Consolas"/>
                <w:color w:val="000000"/>
                <w:sz w:val="19"/>
                <w:szCs w:val="19"/>
              </w:rPr>
            </w:rPrChange>
          </w:rPr>
          <w:t xml:space="preserve">                pi[</w:t>
        </w:r>
        <w:proofErr w:type="spellStart"/>
        <w:r w:rsidRPr="00307795">
          <w:rPr>
            <w:rFonts w:asciiTheme="minorHAnsi" w:hAnsiTheme="minorHAnsi" w:cstheme="minorHAnsi"/>
            <w:color w:val="000000"/>
            <w:sz w:val="20"/>
            <w:szCs w:val="20"/>
            <w:rPrChange w:id="4845" w:author="Ravindra Akella" w:date="2019-11-28T09:42:00Z">
              <w:rPr>
                <w:rFonts w:ascii="Consolas" w:hAnsi="Consolas" w:cs="Consolas"/>
                <w:color w:val="000000"/>
                <w:sz w:val="19"/>
                <w:szCs w:val="19"/>
              </w:rPr>
            </w:rPrChange>
          </w:rPr>
          <w:t>i</w:t>
        </w:r>
        <w:proofErr w:type="spellEnd"/>
        <w:r w:rsidRPr="00307795">
          <w:rPr>
            <w:rFonts w:asciiTheme="minorHAnsi" w:hAnsiTheme="minorHAnsi" w:cstheme="minorHAnsi"/>
            <w:color w:val="000000"/>
            <w:sz w:val="20"/>
            <w:szCs w:val="20"/>
            <w:rPrChange w:id="4846" w:author="Ravindra Akella" w:date="2019-11-28T09:42:00Z">
              <w:rPr>
                <w:rFonts w:ascii="Consolas" w:hAnsi="Consolas" w:cs="Consolas"/>
                <w:color w:val="000000"/>
                <w:sz w:val="19"/>
                <w:szCs w:val="19"/>
              </w:rPr>
            </w:rPrChange>
          </w:rPr>
          <w:t>] += c;</w:t>
        </w:r>
      </w:ins>
    </w:p>
    <w:p w14:paraId="44FACBB6" w14:textId="6825C791" w:rsidR="00307795" w:rsidRPr="00307795" w:rsidRDefault="00307795" w:rsidP="00307795">
      <w:pPr>
        <w:autoSpaceDE w:val="0"/>
        <w:autoSpaceDN w:val="0"/>
        <w:adjustRightInd w:val="0"/>
        <w:spacing w:after="0" w:line="240" w:lineRule="auto"/>
        <w:rPr>
          <w:ins w:id="4847" w:author="Ravindra Akella" w:date="2019-11-28T09:42:00Z"/>
          <w:rFonts w:asciiTheme="minorHAnsi" w:hAnsiTheme="minorHAnsi" w:cstheme="minorHAnsi"/>
          <w:color w:val="000000"/>
          <w:sz w:val="20"/>
          <w:szCs w:val="20"/>
          <w:rPrChange w:id="4848" w:author="Ravindra Akella" w:date="2019-11-28T09:42:00Z">
            <w:rPr>
              <w:ins w:id="4849" w:author="Ravindra Akella" w:date="2019-11-28T09:42:00Z"/>
              <w:rFonts w:ascii="Consolas" w:hAnsi="Consolas" w:cs="Consolas"/>
              <w:color w:val="000000"/>
              <w:sz w:val="19"/>
              <w:szCs w:val="19"/>
            </w:rPr>
          </w:rPrChange>
        </w:rPr>
      </w:pPr>
      <w:ins w:id="4850" w:author="Ravindra Akella" w:date="2019-11-28T09:42:00Z">
        <w:r w:rsidRPr="00307795">
          <w:rPr>
            <w:rFonts w:asciiTheme="minorHAnsi" w:hAnsiTheme="minorHAnsi" w:cstheme="minorHAnsi"/>
            <w:color w:val="000000"/>
            <w:sz w:val="20"/>
            <w:szCs w:val="20"/>
            <w:rPrChange w:id="4851" w:author="Ravindra Akella" w:date="2019-11-28T09:42:00Z">
              <w:rPr>
                <w:rFonts w:ascii="Consolas" w:hAnsi="Consolas" w:cs="Consolas"/>
                <w:color w:val="000000"/>
                <w:sz w:val="19"/>
                <w:szCs w:val="19"/>
              </w:rPr>
            </w:rPrChange>
          </w:rPr>
          <w:t xml:space="preserve">                c = pi[</w:t>
        </w:r>
        <w:proofErr w:type="spellStart"/>
        <w:r w:rsidRPr="00307795">
          <w:rPr>
            <w:rFonts w:asciiTheme="minorHAnsi" w:hAnsiTheme="minorHAnsi" w:cstheme="minorHAnsi"/>
            <w:color w:val="000000"/>
            <w:sz w:val="20"/>
            <w:szCs w:val="20"/>
            <w:rPrChange w:id="4852" w:author="Ravindra Akella" w:date="2019-11-28T09:42:00Z">
              <w:rPr>
                <w:rFonts w:ascii="Consolas" w:hAnsi="Consolas" w:cs="Consolas"/>
                <w:color w:val="000000"/>
                <w:sz w:val="19"/>
                <w:szCs w:val="19"/>
              </w:rPr>
            </w:rPrChange>
          </w:rPr>
          <w:t>i</w:t>
        </w:r>
        <w:proofErr w:type="spellEnd"/>
        <w:r w:rsidRPr="00307795">
          <w:rPr>
            <w:rFonts w:asciiTheme="minorHAnsi" w:hAnsiTheme="minorHAnsi" w:cstheme="minorHAnsi"/>
            <w:color w:val="000000"/>
            <w:sz w:val="20"/>
            <w:szCs w:val="20"/>
            <w:rPrChange w:id="4853" w:author="Ravindra Akella" w:date="2019-11-28T09:42:00Z">
              <w:rPr>
                <w:rFonts w:ascii="Consolas" w:hAnsi="Consolas" w:cs="Consolas"/>
                <w:color w:val="000000"/>
                <w:sz w:val="19"/>
                <w:szCs w:val="19"/>
              </w:rPr>
            </w:rPrChange>
          </w:rPr>
          <w:t>] / 10;</w:t>
        </w:r>
      </w:ins>
    </w:p>
    <w:p w14:paraId="32EDB143" w14:textId="0C65F5C6" w:rsidR="00307795" w:rsidRPr="00307795" w:rsidRDefault="00307795" w:rsidP="00307795">
      <w:pPr>
        <w:autoSpaceDE w:val="0"/>
        <w:autoSpaceDN w:val="0"/>
        <w:adjustRightInd w:val="0"/>
        <w:spacing w:after="0" w:line="240" w:lineRule="auto"/>
        <w:rPr>
          <w:ins w:id="4854" w:author="Ravindra Akella" w:date="2019-11-28T09:42:00Z"/>
          <w:rFonts w:asciiTheme="minorHAnsi" w:hAnsiTheme="minorHAnsi" w:cstheme="minorHAnsi"/>
          <w:color w:val="000000"/>
          <w:sz w:val="20"/>
          <w:szCs w:val="20"/>
          <w:rPrChange w:id="4855" w:author="Ravindra Akella" w:date="2019-11-28T09:42:00Z">
            <w:rPr>
              <w:ins w:id="4856" w:author="Ravindra Akella" w:date="2019-11-28T09:42:00Z"/>
              <w:rFonts w:ascii="Consolas" w:hAnsi="Consolas" w:cs="Consolas"/>
              <w:color w:val="000000"/>
              <w:sz w:val="19"/>
              <w:szCs w:val="19"/>
            </w:rPr>
          </w:rPrChange>
        </w:rPr>
      </w:pPr>
      <w:ins w:id="4857" w:author="Ravindra Akella" w:date="2019-11-28T09:42:00Z">
        <w:r w:rsidRPr="00307795">
          <w:rPr>
            <w:rFonts w:asciiTheme="minorHAnsi" w:hAnsiTheme="minorHAnsi" w:cstheme="minorHAnsi"/>
            <w:color w:val="000000"/>
            <w:sz w:val="20"/>
            <w:szCs w:val="20"/>
            <w:rPrChange w:id="4858" w:author="Ravindra Akella" w:date="2019-11-28T09:42:00Z">
              <w:rPr>
                <w:rFonts w:ascii="Consolas" w:hAnsi="Consolas" w:cs="Consolas"/>
                <w:color w:val="000000"/>
                <w:sz w:val="19"/>
                <w:szCs w:val="19"/>
              </w:rPr>
            </w:rPrChange>
          </w:rPr>
          <w:t xml:space="preserve">                result = (pi[</w:t>
        </w:r>
        <w:proofErr w:type="spellStart"/>
        <w:r w:rsidRPr="00307795">
          <w:rPr>
            <w:rFonts w:asciiTheme="minorHAnsi" w:hAnsiTheme="minorHAnsi" w:cstheme="minorHAnsi"/>
            <w:color w:val="000000"/>
            <w:sz w:val="20"/>
            <w:szCs w:val="20"/>
            <w:rPrChange w:id="4859" w:author="Ravindra Akella" w:date="2019-11-28T09:42:00Z">
              <w:rPr>
                <w:rFonts w:ascii="Consolas" w:hAnsi="Consolas" w:cs="Consolas"/>
                <w:color w:val="000000"/>
                <w:sz w:val="19"/>
                <w:szCs w:val="19"/>
              </w:rPr>
            </w:rPrChange>
          </w:rPr>
          <w:t>i</w:t>
        </w:r>
        <w:proofErr w:type="spellEnd"/>
        <w:r w:rsidRPr="00307795">
          <w:rPr>
            <w:rFonts w:asciiTheme="minorHAnsi" w:hAnsiTheme="minorHAnsi" w:cstheme="minorHAnsi"/>
            <w:color w:val="000000"/>
            <w:sz w:val="20"/>
            <w:szCs w:val="20"/>
            <w:rPrChange w:id="4860" w:author="Ravindra Akella" w:date="2019-11-28T09:42:00Z">
              <w:rPr>
                <w:rFonts w:ascii="Consolas" w:hAnsi="Consolas" w:cs="Consolas"/>
                <w:color w:val="000000"/>
                <w:sz w:val="19"/>
                <w:szCs w:val="19"/>
              </w:rPr>
            </w:rPrChange>
          </w:rPr>
          <w:t>] % 10).</w:t>
        </w:r>
        <w:proofErr w:type="spellStart"/>
        <w:r w:rsidRPr="00307795">
          <w:rPr>
            <w:rFonts w:asciiTheme="minorHAnsi" w:hAnsiTheme="minorHAnsi" w:cstheme="minorHAnsi"/>
            <w:color w:val="000000"/>
            <w:sz w:val="20"/>
            <w:szCs w:val="20"/>
            <w:rPrChange w:id="4861" w:author="Ravindra Akella" w:date="2019-11-28T09:42:00Z">
              <w:rPr>
                <w:rFonts w:ascii="Consolas" w:hAnsi="Consolas" w:cs="Consolas"/>
                <w:color w:val="000000"/>
                <w:sz w:val="19"/>
                <w:szCs w:val="19"/>
              </w:rPr>
            </w:rPrChange>
          </w:rPr>
          <w:t>ToString</w:t>
        </w:r>
        <w:proofErr w:type="spellEnd"/>
        <w:r w:rsidRPr="00307795">
          <w:rPr>
            <w:rFonts w:asciiTheme="minorHAnsi" w:hAnsiTheme="minorHAnsi" w:cstheme="minorHAnsi"/>
            <w:color w:val="000000"/>
            <w:sz w:val="20"/>
            <w:szCs w:val="20"/>
            <w:rPrChange w:id="4862" w:author="Ravindra Akella" w:date="2019-11-28T09:42:00Z">
              <w:rPr>
                <w:rFonts w:ascii="Consolas" w:hAnsi="Consolas" w:cs="Consolas"/>
                <w:color w:val="000000"/>
                <w:sz w:val="19"/>
                <w:szCs w:val="19"/>
              </w:rPr>
            </w:rPrChange>
          </w:rPr>
          <w:t>() + result;</w:t>
        </w:r>
      </w:ins>
    </w:p>
    <w:p w14:paraId="63B6366C" w14:textId="77777777" w:rsidR="00307795" w:rsidRPr="00307795" w:rsidRDefault="00307795" w:rsidP="00307795">
      <w:pPr>
        <w:autoSpaceDE w:val="0"/>
        <w:autoSpaceDN w:val="0"/>
        <w:adjustRightInd w:val="0"/>
        <w:spacing w:after="0" w:line="240" w:lineRule="auto"/>
        <w:rPr>
          <w:ins w:id="4863" w:author="Ravindra Akella" w:date="2019-11-28T09:42:00Z"/>
          <w:rFonts w:asciiTheme="minorHAnsi" w:hAnsiTheme="minorHAnsi" w:cstheme="minorHAnsi"/>
          <w:color w:val="000000"/>
          <w:sz w:val="20"/>
          <w:szCs w:val="20"/>
          <w:rPrChange w:id="4864" w:author="Ravindra Akella" w:date="2019-11-28T09:42:00Z">
            <w:rPr>
              <w:ins w:id="4865" w:author="Ravindra Akella" w:date="2019-11-28T09:42:00Z"/>
              <w:rFonts w:ascii="Consolas" w:hAnsi="Consolas" w:cs="Consolas"/>
              <w:color w:val="000000"/>
              <w:sz w:val="19"/>
              <w:szCs w:val="19"/>
            </w:rPr>
          </w:rPrChange>
        </w:rPr>
      </w:pPr>
      <w:ins w:id="4866" w:author="Ravindra Akella" w:date="2019-11-28T09:42:00Z">
        <w:r w:rsidRPr="00307795">
          <w:rPr>
            <w:rFonts w:asciiTheme="minorHAnsi" w:hAnsiTheme="minorHAnsi" w:cstheme="minorHAnsi"/>
            <w:color w:val="000000"/>
            <w:sz w:val="20"/>
            <w:szCs w:val="20"/>
            <w:rPrChange w:id="4867"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868" w:author="Ravindra Akella" w:date="2019-11-28T09:42:00Z">
              <w:rPr>
                <w:rFonts w:ascii="Consolas" w:hAnsi="Consolas" w:cs="Consolas"/>
                <w:color w:val="000000"/>
                <w:sz w:val="19"/>
                <w:szCs w:val="19"/>
              </w:rPr>
            </w:rPrChange>
          </w:rPr>
          <w:t>Thread.Sleep</w:t>
        </w:r>
        <w:proofErr w:type="spellEnd"/>
        <w:r w:rsidRPr="00307795">
          <w:rPr>
            <w:rFonts w:asciiTheme="minorHAnsi" w:hAnsiTheme="minorHAnsi" w:cstheme="minorHAnsi"/>
            <w:color w:val="000000"/>
            <w:sz w:val="20"/>
            <w:szCs w:val="20"/>
            <w:rPrChange w:id="4869" w:author="Ravindra Akella" w:date="2019-11-28T09:42:00Z">
              <w:rPr>
                <w:rFonts w:ascii="Consolas" w:hAnsi="Consolas" w:cs="Consolas"/>
                <w:color w:val="000000"/>
                <w:sz w:val="19"/>
                <w:szCs w:val="19"/>
              </w:rPr>
            </w:rPrChange>
          </w:rPr>
          <w:t>(10);</w:t>
        </w:r>
      </w:ins>
    </w:p>
    <w:p w14:paraId="6052BA54" w14:textId="77777777" w:rsidR="00307795" w:rsidRPr="00307795" w:rsidRDefault="00307795" w:rsidP="00307795">
      <w:pPr>
        <w:autoSpaceDE w:val="0"/>
        <w:autoSpaceDN w:val="0"/>
        <w:adjustRightInd w:val="0"/>
        <w:spacing w:after="0" w:line="240" w:lineRule="auto"/>
        <w:rPr>
          <w:ins w:id="4870" w:author="Ravindra Akella" w:date="2019-11-28T09:42:00Z"/>
          <w:rFonts w:asciiTheme="minorHAnsi" w:hAnsiTheme="minorHAnsi" w:cstheme="minorHAnsi"/>
          <w:color w:val="000000"/>
          <w:sz w:val="20"/>
          <w:szCs w:val="20"/>
          <w:rPrChange w:id="4871" w:author="Ravindra Akella" w:date="2019-11-28T09:42:00Z">
            <w:rPr>
              <w:ins w:id="4872" w:author="Ravindra Akella" w:date="2019-11-28T09:42:00Z"/>
              <w:rFonts w:ascii="Consolas" w:hAnsi="Consolas" w:cs="Consolas"/>
              <w:color w:val="000000"/>
              <w:sz w:val="19"/>
              <w:szCs w:val="19"/>
            </w:rPr>
          </w:rPrChange>
        </w:rPr>
      </w:pPr>
      <w:ins w:id="4873" w:author="Ravindra Akella" w:date="2019-11-28T09:42:00Z">
        <w:r w:rsidRPr="00307795">
          <w:rPr>
            <w:rFonts w:asciiTheme="minorHAnsi" w:hAnsiTheme="minorHAnsi" w:cstheme="minorHAnsi"/>
            <w:color w:val="000000"/>
            <w:sz w:val="20"/>
            <w:szCs w:val="20"/>
            <w:rPrChange w:id="4874" w:author="Ravindra Akella" w:date="2019-11-28T09:42:00Z">
              <w:rPr>
                <w:rFonts w:ascii="Consolas" w:hAnsi="Consolas" w:cs="Consolas"/>
                <w:color w:val="000000"/>
                <w:sz w:val="19"/>
                <w:szCs w:val="19"/>
              </w:rPr>
            </w:rPrChange>
          </w:rPr>
          <w:t xml:space="preserve">            }</w:t>
        </w:r>
      </w:ins>
    </w:p>
    <w:p w14:paraId="60C31456" w14:textId="77777777" w:rsidR="00307795" w:rsidRPr="00307795" w:rsidRDefault="00307795" w:rsidP="00307795">
      <w:pPr>
        <w:autoSpaceDE w:val="0"/>
        <w:autoSpaceDN w:val="0"/>
        <w:adjustRightInd w:val="0"/>
        <w:spacing w:after="0" w:line="240" w:lineRule="auto"/>
        <w:rPr>
          <w:ins w:id="4875" w:author="Ravindra Akella" w:date="2019-11-28T09:42:00Z"/>
          <w:rFonts w:asciiTheme="minorHAnsi" w:hAnsiTheme="minorHAnsi" w:cstheme="minorHAnsi"/>
          <w:color w:val="000000"/>
          <w:sz w:val="20"/>
          <w:szCs w:val="20"/>
          <w:rPrChange w:id="4876" w:author="Ravindra Akella" w:date="2019-11-28T09:42:00Z">
            <w:rPr>
              <w:ins w:id="4877" w:author="Ravindra Akella" w:date="2019-11-28T09:42:00Z"/>
              <w:rFonts w:ascii="Consolas" w:hAnsi="Consolas" w:cs="Consolas"/>
              <w:color w:val="000000"/>
              <w:sz w:val="19"/>
              <w:szCs w:val="19"/>
            </w:rPr>
          </w:rPrChange>
        </w:rPr>
      </w:pPr>
      <w:ins w:id="4878" w:author="Ravindra Akella" w:date="2019-11-28T09:42:00Z">
        <w:r w:rsidRPr="00307795">
          <w:rPr>
            <w:rFonts w:asciiTheme="minorHAnsi" w:hAnsiTheme="minorHAnsi" w:cstheme="minorHAnsi"/>
            <w:color w:val="000000"/>
            <w:sz w:val="20"/>
            <w:szCs w:val="20"/>
            <w:rPrChange w:id="4879" w:author="Ravindra Akella" w:date="2019-11-28T09:42:00Z">
              <w:rPr>
                <w:rFonts w:ascii="Consolas" w:hAnsi="Consolas" w:cs="Consolas"/>
                <w:color w:val="000000"/>
                <w:sz w:val="19"/>
                <w:szCs w:val="19"/>
              </w:rPr>
            </w:rPrChange>
          </w:rPr>
          <w:t xml:space="preserve">            result = </w:t>
        </w:r>
        <w:proofErr w:type="spellStart"/>
        <w:r w:rsidRPr="00307795">
          <w:rPr>
            <w:rFonts w:asciiTheme="minorHAnsi" w:hAnsiTheme="minorHAnsi" w:cstheme="minorHAnsi"/>
            <w:color w:val="000000"/>
            <w:sz w:val="20"/>
            <w:szCs w:val="20"/>
            <w:rPrChange w:id="4880" w:author="Ravindra Akella" w:date="2019-11-28T09:42:00Z">
              <w:rPr>
                <w:rFonts w:ascii="Consolas" w:hAnsi="Consolas" w:cs="Consolas"/>
                <w:color w:val="000000"/>
                <w:sz w:val="19"/>
                <w:szCs w:val="19"/>
              </w:rPr>
            </w:rPrChange>
          </w:rPr>
          <w:t>result.Substring</w:t>
        </w:r>
        <w:proofErr w:type="spellEnd"/>
        <w:r w:rsidRPr="00307795">
          <w:rPr>
            <w:rFonts w:asciiTheme="minorHAnsi" w:hAnsiTheme="minorHAnsi" w:cstheme="minorHAnsi"/>
            <w:color w:val="000000"/>
            <w:sz w:val="20"/>
            <w:szCs w:val="20"/>
            <w:rPrChange w:id="4881" w:author="Ravindra Akella" w:date="2019-11-28T09:42:00Z">
              <w:rPr>
                <w:rFonts w:ascii="Consolas" w:hAnsi="Consolas" w:cs="Consolas"/>
                <w:color w:val="000000"/>
                <w:sz w:val="19"/>
                <w:szCs w:val="19"/>
              </w:rPr>
            </w:rPrChange>
          </w:rPr>
          <w:t xml:space="preserve">(0, 1) + </w:t>
        </w:r>
        <w:r w:rsidRPr="00307795">
          <w:rPr>
            <w:rFonts w:asciiTheme="minorHAnsi" w:hAnsiTheme="minorHAnsi" w:cstheme="minorHAnsi"/>
            <w:color w:val="A31515"/>
            <w:sz w:val="20"/>
            <w:szCs w:val="20"/>
            <w:rPrChange w:id="4882" w:author="Ravindra Akella" w:date="2019-11-28T09:42:00Z">
              <w:rPr>
                <w:rFonts w:ascii="Consolas" w:hAnsi="Consolas" w:cs="Consolas"/>
                <w:color w:val="A31515"/>
                <w:sz w:val="19"/>
                <w:szCs w:val="19"/>
              </w:rPr>
            </w:rPrChange>
          </w:rPr>
          <w:t>"."</w:t>
        </w:r>
        <w:r w:rsidRPr="00307795">
          <w:rPr>
            <w:rFonts w:asciiTheme="minorHAnsi" w:hAnsiTheme="minorHAnsi" w:cstheme="minorHAnsi"/>
            <w:color w:val="000000"/>
            <w:sz w:val="20"/>
            <w:szCs w:val="20"/>
            <w:rPrChange w:id="4883" w:author="Ravindra Akella" w:date="2019-11-28T09:42:00Z">
              <w:rPr>
                <w:rFonts w:ascii="Consolas" w:hAnsi="Consolas" w:cs="Consolas"/>
                <w:color w:val="000000"/>
                <w:sz w:val="19"/>
                <w:szCs w:val="19"/>
              </w:rPr>
            </w:rPrChange>
          </w:rPr>
          <w:t xml:space="preserve"> + </w:t>
        </w:r>
        <w:proofErr w:type="spellStart"/>
        <w:r w:rsidRPr="00307795">
          <w:rPr>
            <w:rFonts w:asciiTheme="minorHAnsi" w:hAnsiTheme="minorHAnsi" w:cstheme="minorHAnsi"/>
            <w:color w:val="000000"/>
            <w:sz w:val="20"/>
            <w:szCs w:val="20"/>
            <w:rPrChange w:id="4884" w:author="Ravindra Akella" w:date="2019-11-28T09:42:00Z">
              <w:rPr>
                <w:rFonts w:ascii="Consolas" w:hAnsi="Consolas" w:cs="Consolas"/>
                <w:color w:val="000000"/>
                <w:sz w:val="19"/>
                <w:szCs w:val="19"/>
              </w:rPr>
            </w:rPrChange>
          </w:rPr>
          <w:t>result.Substring</w:t>
        </w:r>
        <w:proofErr w:type="spellEnd"/>
        <w:r w:rsidRPr="00307795">
          <w:rPr>
            <w:rFonts w:asciiTheme="minorHAnsi" w:hAnsiTheme="minorHAnsi" w:cstheme="minorHAnsi"/>
            <w:color w:val="000000"/>
            <w:sz w:val="20"/>
            <w:szCs w:val="20"/>
            <w:rPrChange w:id="4885" w:author="Ravindra Akella" w:date="2019-11-28T09:42:00Z">
              <w:rPr>
                <w:rFonts w:ascii="Consolas" w:hAnsi="Consolas" w:cs="Consolas"/>
                <w:color w:val="000000"/>
                <w:sz w:val="19"/>
                <w:szCs w:val="19"/>
              </w:rPr>
            </w:rPrChange>
          </w:rPr>
          <w:t xml:space="preserve">(1, </w:t>
        </w:r>
        <w:proofErr w:type="spellStart"/>
        <w:r w:rsidRPr="00307795">
          <w:rPr>
            <w:rFonts w:asciiTheme="minorHAnsi" w:hAnsiTheme="minorHAnsi" w:cstheme="minorHAnsi"/>
            <w:color w:val="000000"/>
            <w:sz w:val="20"/>
            <w:szCs w:val="20"/>
            <w:rPrChange w:id="4886" w:author="Ravindra Akella" w:date="2019-11-28T09:42:00Z">
              <w:rPr>
                <w:rFonts w:ascii="Consolas" w:hAnsi="Consolas" w:cs="Consolas"/>
                <w:color w:val="000000"/>
                <w:sz w:val="19"/>
                <w:szCs w:val="19"/>
              </w:rPr>
            </w:rPrChange>
          </w:rPr>
          <w:t>result.Length</w:t>
        </w:r>
        <w:proofErr w:type="spellEnd"/>
        <w:r w:rsidRPr="00307795">
          <w:rPr>
            <w:rFonts w:asciiTheme="minorHAnsi" w:hAnsiTheme="minorHAnsi" w:cstheme="minorHAnsi"/>
            <w:color w:val="000000"/>
            <w:sz w:val="20"/>
            <w:szCs w:val="20"/>
            <w:rPrChange w:id="4887" w:author="Ravindra Akella" w:date="2019-11-28T09:42:00Z">
              <w:rPr>
                <w:rFonts w:ascii="Consolas" w:hAnsi="Consolas" w:cs="Consolas"/>
                <w:color w:val="000000"/>
                <w:sz w:val="19"/>
                <w:szCs w:val="19"/>
              </w:rPr>
            </w:rPrChange>
          </w:rPr>
          <w:t xml:space="preserve"> - 1);</w:t>
        </w:r>
      </w:ins>
    </w:p>
    <w:p w14:paraId="36F00FB1" w14:textId="77777777" w:rsidR="00307795" w:rsidRPr="00307795" w:rsidRDefault="00307795" w:rsidP="00307795">
      <w:pPr>
        <w:autoSpaceDE w:val="0"/>
        <w:autoSpaceDN w:val="0"/>
        <w:adjustRightInd w:val="0"/>
        <w:spacing w:after="0" w:line="240" w:lineRule="auto"/>
        <w:rPr>
          <w:ins w:id="4888" w:author="Ravindra Akella" w:date="2019-11-28T09:42:00Z"/>
          <w:rFonts w:asciiTheme="minorHAnsi" w:hAnsiTheme="minorHAnsi" w:cstheme="minorHAnsi"/>
          <w:color w:val="000000"/>
          <w:sz w:val="20"/>
          <w:szCs w:val="20"/>
          <w:rPrChange w:id="4889" w:author="Ravindra Akella" w:date="2019-11-28T09:42:00Z">
            <w:rPr>
              <w:ins w:id="4890" w:author="Ravindra Akella" w:date="2019-11-28T09:42:00Z"/>
              <w:rFonts w:ascii="Consolas" w:hAnsi="Consolas" w:cs="Consolas"/>
              <w:color w:val="000000"/>
              <w:sz w:val="19"/>
              <w:szCs w:val="19"/>
            </w:rPr>
          </w:rPrChange>
        </w:rPr>
      </w:pPr>
    </w:p>
    <w:p w14:paraId="3296DB15" w14:textId="77777777" w:rsidR="00307795" w:rsidRPr="00307795" w:rsidRDefault="00307795" w:rsidP="00307795">
      <w:pPr>
        <w:autoSpaceDE w:val="0"/>
        <w:autoSpaceDN w:val="0"/>
        <w:adjustRightInd w:val="0"/>
        <w:spacing w:after="0" w:line="240" w:lineRule="auto"/>
        <w:rPr>
          <w:ins w:id="4891" w:author="Ravindra Akella" w:date="2019-11-28T09:42:00Z"/>
          <w:rFonts w:asciiTheme="minorHAnsi" w:hAnsiTheme="minorHAnsi" w:cstheme="minorHAnsi"/>
          <w:color w:val="000000"/>
          <w:sz w:val="20"/>
          <w:szCs w:val="20"/>
          <w:rPrChange w:id="4892" w:author="Ravindra Akella" w:date="2019-11-28T09:42:00Z">
            <w:rPr>
              <w:ins w:id="4893" w:author="Ravindra Akella" w:date="2019-11-28T09:42:00Z"/>
              <w:rFonts w:ascii="Consolas" w:hAnsi="Consolas" w:cs="Consolas"/>
              <w:color w:val="000000"/>
              <w:sz w:val="19"/>
              <w:szCs w:val="19"/>
            </w:rPr>
          </w:rPrChange>
        </w:rPr>
      </w:pPr>
      <w:ins w:id="4894" w:author="Ravindra Akella" w:date="2019-11-28T09:42:00Z">
        <w:r w:rsidRPr="00307795">
          <w:rPr>
            <w:rFonts w:asciiTheme="minorHAnsi" w:hAnsiTheme="minorHAnsi" w:cstheme="minorHAnsi"/>
            <w:color w:val="000000"/>
            <w:sz w:val="20"/>
            <w:szCs w:val="20"/>
            <w:rPrChange w:id="4895"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896" w:author="Ravindra Akella" w:date="2019-11-28T09:42:00Z">
              <w:rPr>
                <w:rFonts w:ascii="Consolas" w:hAnsi="Consolas" w:cs="Consolas"/>
                <w:color w:val="0000FF"/>
                <w:sz w:val="19"/>
                <w:szCs w:val="19"/>
              </w:rPr>
            </w:rPrChange>
          </w:rPr>
          <w:t>lock</w:t>
        </w:r>
        <w:r w:rsidRPr="00307795">
          <w:rPr>
            <w:rFonts w:asciiTheme="minorHAnsi" w:hAnsiTheme="minorHAnsi" w:cstheme="minorHAnsi"/>
            <w:color w:val="000000"/>
            <w:sz w:val="20"/>
            <w:szCs w:val="20"/>
            <w:rPrChange w:id="4897"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898" w:author="Ravindra Akella" w:date="2019-11-28T09:42:00Z">
              <w:rPr>
                <w:rFonts w:ascii="Consolas" w:hAnsi="Consolas" w:cs="Consolas"/>
                <w:color w:val="000000"/>
                <w:sz w:val="19"/>
                <w:szCs w:val="19"/>
              </w:rPr>
            </w:rPrChange>
          </w:rPr>
          <w:t>parallelTasks.SyncRoot</w:t>
        </w:r>
        <w:proofErr w:type="spellEnd"/>
        <w:r w:rsidRPr="00307795">
          <w:rPr>
            <w:rFonts w:asciiTheme="minorHAnsi" w:hAnsiTheme="minorHAnsi" w:cstheme="minorHAnsi"/>
            <w:color w:val="000000"/>
            <w:sz w:val="20"/>
            <w:szCs w:val="20"/>
            <w:rPrChange w:id="4899" w:author="Ravindra Akella" w:date="2019-11-28T09:42:00Z">
              <w:rPr>
                <w:rFonts w:ascii="Consolas" w:hAnsi="Consolas" w:cs="Consolas"/>
                <w:color w:val="000000"/>
                <w:sz w:val="19"/>
                <w:szCs w:val="19"/>
              </w:rPr>
            </w:rPrChange>
          </w:rPr>
          <w:t>)</w:t>
        </w:r>
      </w:ins>
    </w:p>
    <w:p w14:paraId="605F900A" w14:textId="77777777" w:rsidR="00307795" w:rsidRPr="00307795" w:rsidRDefault="00307795" w:rsidP="00307795">
      <w:pPr>
        <w:autoSpaceDE w:val="0"/>
        <w:autoSpaceDN w:val="0"/>
        <w:adjustRightInd w:val="0"/>
        <w:spacing w:after="0" w:line="240" w:lineRule="auto"/>
        <w:rPr>
          <w:ins w:id="4900" w:author="Ravindra Akella" w:date="2019-11-28T09:42:00Z"/>
          <w:rFonts w:asciiTheme="minorHAnsi" w:hAnsiTheme="minorHAnsi" w:cstheme="minorHAnsi"/>
          <w:color w:val="000000"/>
          <w:sz w:val="20"/>
          <w:szCs w:val="20"/>
          <w:rPrChange w:id="4901" w:author="Ravindra Akella" w:date="2019-11-28T09:42:00Z">
            <w:rPr>
              <w:ins w:id="4902" w:author="Ravindra Akella" w:date="2019-11-28T09:42:00Z"/>
              <w:rFonts w:ascii="Consolas" w:hAnsi="Consolas" w:cs="Consolas"/>
              <w:color w:val="000000"/>
              <w:sz w:val="19"/>
              <w:szCs w:val="19"/>
            </w:rPr>
          </w:rPrChange>
        </w:rPr>
      </w:pPr>
      <w:ins w:id="4903" w:author="Ravindra Akella" w:date="2019-11-28T09:42:00Z">
        <w:r w:rsidRPr="00307795">
          <w:rPr>
            <w:rFonts w:asciiTheme="minorHAnsi" w:hAnsiTheme="minorHAnsi" w:cstheme="minorHAnsi"/>
            <w:color w:val="000000"/>
            <w:sz w:val="20"/>
            <w:szCs w:val="20"/>
            <w:rPrChange w:id="4904" w:author="Ravindra Akella" w:date="2019-11-28T09:42:00Z">
              <w:rPr>
                <w:rFonts w:ascii="Consolas" w:hAnsi="Consolas" w:cs="Consolas"/>
                <w:color w:val="000000"/>
                <w:sz w:val="19"/>
                <w:szCs w:val="19"/>
              </w:rPr>
            </w:rPrChange>
          </w:rPr>
          <w:t xml:space="preserve">            {</w:t>
        </w:r>
      </w:ins>
    </w:p>
    <w:p w14:paraId="4D25C08D" w14:textId="77777777" w:rsidR="00307795" w:rsidRPr="00307795" w:rsidRDefault="00307795" w:rsidP="00307795">
      <w:pPr>
        <w:autoSpaceDE w:val="0"/>
        <w:autoSpaceDN w:val="0"/>
        <w:adjustRightInd w:val="0"/>
        <w:spacing w:after="0" w:line="240" w:lineRule="auto"/>
        <w:rPr>
          <w:ins w:id="4905" w:author="Ravindra Akella" w:date="2019-11-28T09:42:00Z"/>
          <w:rFonts w:asciiTheme="minorHAnsi" w:hAnsiTheme="minorHAnsi" w:cstheme="minorHAnsi"/>
          <w:color w:val="000000"/>
          <w:sz w:val="20"/>
          <w:szCs w:val="20"/>
          <w:rPrChange w:id="4906" w:author="Ravindra Akella" w:date="2019-11-28T09:42:00Z">
            <w:rPr>
              <w:ins w:id="4907" w:author="Ravindra Akella" w:date="2019-11-28T09:42:00Z"/>
              <w:rFonts w:ascii="Consolas" w:hAnsi="Consolas" w:cs="Consolas"/>
              <w:color w:val="000000"/>
              <w:sz w:val="19"/>
              <w:szCs w:val="19"/>
            </w:rPr>
          </w:rPrChange>
        </w:rPr>
      </w:pPr>
      <w:ins w:id="4908" w:author="Ravindra Akella" w:date="2019-11-28T09:42:00Z">
        <w:r w:rsidRPr="00307795">
          <w:rPr>
            <w:rFonts w:asciiTheme="minorHAnsi" w:hAnsiTheme="minorHAnsi" w:cstheme="minorHAnsi"/>
            <w:color w:val="000000"/>
            <w:sz w:val="20"/>
            <w:szCs w:val="20"/>
            <w:rPrChange w:id="4909"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910" w:author="Ravindra Akella" w:date="2019-11-28T09:42:00Z">
              <w:rPr>
                <w:rFonts w:ascii="Consolas" w:hAnsi="Consolas" w:cs="Consolas"/>
                <w:color w:val="000000"/>
                <w:sz w:val="19"/>
                <w:szCs w:val="19"/>
              </w:rPr>
            </w:rPrChange>
          </w:rPr>
          <w:t>parallelTasks.Remove</w:t>
        </w:r>
        <w:proofErr w:type="spellEnd"/>
        <w:r w:rsidRPr="00307795">
          <w:rPr>
            <w:rFonts w:asciiTheme="minorHAnsi" w:hAnsiTheme="minorHAnsi" w:cstheme="minorHAnsi"/>
            <w:color w:val="000000"/>
            <w:sz w:val="20"/>
            <w:szCs w:val="20"/>
            <w:rPrChange w:id="4911" w:author="Ravindra Akella" w:date="2019-11-28T09:42:00Z">
              <w:rPr>
                <w:rFonts w:ascii="Consolas" w:hAnsi="Consolas" w:cs="Consolas"/>
                <w:color w:val="000000"/>
                <w:sz w:val="19"/>
                <w:szCs w:val="19"/>
              </w:rPr>
            </w:rPrChange>
          </w:rPr>
          <w:t>(</w:t>
        </w:r>
        <w:proofErr w:type="spellStart"/>
        <w:r w:rsidRPr="00307795">
          <w:rPr>
            <w:rFonts w:asciiTheme="minorHAnsi" w:hAnsiTheme="minorHAnsi" w:cstheme="minorHAnsi"/>
            <w:color w:val="000000"/>
            <w:sz w:val="20"/>
            <w:szCs w:val="20"/>
            <w:rPrChange w:id="4912" w:author="Ravindra Akella" w:date="2019-11-28T09:42:00Z">
              <w:rPr>
                <w:rFonts w:ascii="Consolas" w:hAnsi="Consolas" w:cs="Consolas"/>
                <w:color w:val="000000"/>
                <w:sz w:val="19"/>
                <w:szCs w:val="19"/>
              </w:rPr>
            </w:rPrChange>
          </w:rPr>
          <w:t>asyncOp.UserSuppliedState</w:t>
        </w:r>
        <w:proofErr w:type="spellEnd"/>
        <w:r w:rsidRPr="00307795">
          <w:rPr>
            <w:rFonts w:asciiTheme="minorHAnsi" w:hAnsiTheme="minorHAnsi" w:cstheme="minorHAnsi"/>
            <w:color w:val="000000"/>
            <w:sz w:val="20"/>
            <w:szCs w:val="20"/>
            <w:rPrChange w:id="4913" w:author="Ravindra Akella" w:date="2019-11-28T09:42:00Z">
              <w:rPr>
                <w:rFonts w:ascii="Consolas" w:hAnsi="Consolas" w:cs="Consolas"/>
                <w:color w:val="000000"/>
                <w:sz w:val="19"/>
                <w:szCs w:val="19"/>
              </w:rPr>
            </w:rPrChange>
          </w:rPr>
          <w:t>);</w:t>
        </w:r>
      </w:ins>
    </w:p>
    <w:p w14:paraId="3C58B0CC" w14:textId="77777777" w:rsidR="00307795" w:rsidRPr="00307795" w:rsidRDefault="00307795" w:rsidP="00307795">
      <w:pPr>
        <w:autoSpaceDE w:val="0"/>
        <w:autoSpaceDN w:val="0"/>
        <w:adjustRightInd w:val="0"/>
        <w:spacing w:after="0" w:line="240" w:lineRule="auto"/>
        <w:rPr>
          <w:ins w:id="4914" w:author="Ravindra Akella" w:date="2019-11-28T09:42:00Z"/>
          <w:rFonts w:asciiTheme="minorHAnsi" w:hAnsiTheme="minorHAnsi" w:cstheme="minorHAnsi"/>
          <w:color w:val="000000"/>
          <w:sz w:val="20"/>
          <w:szCs w:val="20"/>
          <w:rPrChange w:id="4915" w:author="Ravindra Akella" w:date="2019-11-28T09:42:00Z">
            <w:rPr>
              <w:ins w:id="4916" w:author="Ravindra Akella" w:date="2019-11-28T09:42:00Z"/>
              <w:rFonts w:ascii="Consolas" w:hAnsi="Consolas" w:cs="Consolas"/>
              <w:color w:val="000000"/>
              <w:sz w:val="19"/>
              <w:szCs w:val="19"/>
            </w:rPr>
          </w:rPrChange>
        </w:rPr>
      </w:pPr>
      <w:ins w:id="4917" w:author="Ravindra Akella" w:date="2019-11-28T09:42:00Z">
        <w:r w:rsidRPr="00307795">
          <w:rPr>
            <w:rFonts w:asciiTheme="minorHAnsi" w:hAnsiTheme="minorHAnsi" w:cstheme="minorHAnsi"/>
            <w:color w:val="000000"/>
            <w:sz w:val="20"/>
            <w:szCs w:val="20"/>
            <w:rPrChange w:id="4918" w:author="Ravindra Akella" w:date="2019-11-28T09:42:00Z">
              <w:rPr>
                <w:rFonts w:ascii="Consolas" w:hAnsi="Consolas" w:cs="Consolas"/>
                <w:color w:val="000000"/>
                <w:sz w:val="19"/>
                <w:szCs w:val="19"/>
              </w:rPr>
            </w:rPrChange>
          </w:rPr>
          <w:t xml:space="preserve">            }</w:t>
        </w:r>
      </w:ins>
    </w:p>
    <w:p w14:paraId="31835834" w14:textId="77777777" w:rsidR="00307795" w:rsidRPr="00307795" w:rsidRDefault="00307795" w:rsidP="00307795">
      <w:pPr>
        <w:autoSpaceDE w:val="0"/>
        <w:autoSpaceDN w:val="0"/>
        <w:adjustRightInd w:val="0"/>
        <w:spacing w:after="0" w:line="240" w:lineRule="auto"/>
        <w:rPr>
          <w:ins w:id="4919" w:author="Ravindra Akella" w:date="2019-11-28T09:42:00Z"/>
          <w:rFonts w:asciiTheme="minorHAnsi" w:hAnsiTheme="minorHAnsi" w:cstheme="minorHAnsi"/>
          <w:color w:val="000000"/>
          <w:sz w:val="20"/>
          <w:szCs w:val="20"/>
          <w:rPrChange w:id="4920" w:author="Ravindra Akella" w:date="2019-11-28T09:42:00Z">
            <w:rPr>
              <w:ins w:id="4921" w:author="Ravindra Akella" w:date="2019-11-28T09:42:00Z"/>
              <w:rFonts w:ascii="Consolas" w:hAnsi="Consolas" w:cs="Consolas"/>
              <w:color w:val="000000"/>
              <w:sz w:val="19"/>
              <w:szCs w:val="19"/>
            </w:rPr>
          </w:rPrChange>
        </w:rPr>
      </w:pPr>
    </w:p>
    <w:p w14:paraId="16DB916B" w14:textId="0F02590B" w:rsidR="00307795" w:rsidRPr="00307795" w:rsidRDefault="00307795" w:rsidP="00307795">
      <w:pPr>
        <w:autoSpaceDE w:val="0"/>
        <w:autoSpaceDN w:val="0"/>
        <w:adjustRightInd w:val="0"/>
        <w:spacing w:after="0" w:line="240" w:lineRule="auto"/>
        <w:rPr>
          <w:ins w:id="4922" w:author="Ravindra Akella" w:date="2019-11-28T09:42:00Z"/>
          <w:rFonts w:asciiTheme="minorHAnsi" w:hAnsiTheme="minorHAnsi" w:cstheme="minorHAnsi"/>
          <w:color w:val="000000"/>
          <w:sz w:val="20"/>
          <w:szCs w:val="20"/>
          <w:rPrChange w:id="4923" w:author="Ravindra Akella" w:date="2019-11-28T09:42:00Z">
            <w:rPr>
              <w:ins w:id="4924" w:author="Ravindra Akella" w:date="2019-11-28T09:42:00Z"/>
              <w:rFonts w:ascii="Consolas" w:hAnsi="Consolas" w:cs="Consolas"/>
              <w:color w:val="000000"/>
              <w:sz w:val="19"/>
              <w:szCs w:val="19"/>
            </w:rPr>
          </w:rPrChange>
        </w:rPr>
      </w:pPr>
      <w:ins w:id="4925" w:author="Ravindra Akella" w:date="2019-11-28T09:42:00Z">
        <w:r w:rsidRPr="00307795">
          <w:rPr>
            <w:rFonts w:asciiTheme="minorHAnsi" w:hAnsiTheme="minorHAnsi" w:cstheme="minorHAnsi"/>
            <w:color w:val="000000"/>
            <w:sz w:val="20"/>
            <w:szCs w:val="20"/>
            <w:rPrChange w:id="4926"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8000"/>
            <w:sz w:val="20"/>
            <w:szCs w:val="20"/>
            <w:rPrChange w:id="4927" w:author="Ravindra Akella" w:date="2019-11-28T09:42:00Z">
              <w:rPr>
                <w:rFonts w:ascii="Consolas" w:hAnsi="Consolas" w:cs="Consolas"/>
                <w:color w:val="008000"/>
                <w:sz w:val="19"/>
                <w:szCs w:val="19"/>
              </w:rPr>
            </w:rPrChange>
          </w:rPr>
          <w:t>//rai</w:t>
        </w:r>
      </w:ins>
      <w:ins w:id="4928" w:author="Ravindra Akella" w:date="2019-11-28T10:08:00Z">
        <w:r w:rsidR="00F23B3C">
          <w:rPr>
            <w:rFonts w:asciiTheme="minorHAnsi" w:hAnsiTheme="minorHAnsi" w:cstheme="minorHAnsi"/>
            <w:color w:val="008000"/>
            <w:sz w:val="20"/>
            <w:szCs w:val="20"/>
          </w:rPr>
          <w:t>s</w:t>
        </w:r>
      </w:ins>
      <w:ins w:id="4929" w:author="Ravindra Akella" w:date="2019-11-28T09:42:00Z">
        <w:r w:rsidRPr="00307795">
          <w:rPr>
            <w:rFonts w:asciiTheme="minorHAnsi" w:hAnsiTheme="minorHAnsi" w:cstheme="minorHAnsi"/>
            <w:color w:val="008000"/>
            <w:sz w:val="20"/>
            <w:szCs w:val="20"/>
            <w:rPrChange w:id="4930" w:author="Ravindra Akella" w:date="2019-11-28T09:42:00Z">
              <w:rPr>
                <w:rFonts w:ascii="Consolas" w:hAnsi="Consolas" w:cs="Consolas"/>
                <w:color w:val="008000"/>
                <w:sz w:val="19"/>
                <w:szCs w:val="19"/>
              </w:rPr>
            </w:rPrChange>
          </w:rPr>
          <w:t>e callback</w:t>
        </w:r>
      </w:ins>
    </w:p>
    <w:p w14:paraId="00667723" w14:textId="77777777" w:rsidR="00307795" w:rsidRPr="00307795" w:rsidRDefault="00307795" w:rsidP="00307795">
      <w:pPr>
        <w:autoSpaceDE w:val="0"/>
        <w:autoSpaceDN w:val="0"/>
        <w:adjustRightInd w:val="0"/>
        <w:spacing w:after="0" w:line="240" w:lineRule="auto"/>
        <w:rPr>
          <w:ins w:id="4931" w:author="Ravindra Akella" w:date="2019-11-28T09:42:00Z"/>
          <w:rFonts w:asciiTheme="minorHAnsi" w:hAnsiTheme="minorHAnsi" w:cstheme="minorHAnsi"/>
          <w:color w:val="000000"/>
          <w:sz w:val="20"/>
          <w:szCs w:val="20"/>
          <w:rPrChange w:id="4932" w:author="Ravindra Akella" w:date="2019-11-28T09:42:00Z">
            <w:rPr>
              <w:ins w:id="4933" w:author="Ravindra Akella" w:date="2019-11-28T09:42:00Z"/>
              <w:rFonts w:ascii="Consolas" w:hAnsi="Consolas" w:cs="Consolas"/>
              <w:color w:val="000000"/>
              <w:sz w:val="19"/>
              <w:szCs w:val="19"/>
            </w:rPr>
          </w:rPrChange>
        </w:rPr>
      </w:pPr>
      <w:ins w:id="4934" w:author="Ravindra Akella" w:date="2019-11-28T09:42:00Z">
        <w:r w:rsidRPr="00307795">
          <w:rPr>
            <w:rFonts w:asciiTheme="minorHAnsi" w:hAnsiTheme="minorHAnsi" w:cstheme="minorHAnsi"/>
            <w:color w:val="000000"/>
            <w:sz w:val="20"/>
            <w:szCs w:val="20"/>
            <w:rPrChange w:id="4935"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936" w:author="Ravindra Akella" w:date="2019-11-28T09:42:00Z">
              <w:rPr>
                <w:rFonts w:ascii="Consolas" w:hAnsi="Consolas" w:cs="Consolas"/>
                <w:color w:val="000000"/>
                <w:sz w:val="19"/>
                <w:szCs w:val="19"/>
              </w:rPr>
            </w:rPrChange>
          </w:rPr>
          <w:t>CalculatepiCompletedEventArgs</w:t>
        </w:r>
        <w:proofErr w:type="spellEnd"/>
        <w:r w:rsidRPr="00307795">
          <w:rPr>
            <w:rFonts w:asciiTheme="minorHAnsi" w:hAnsiTheme="minorHAnsi" w:cstheme="minorHAnsi"/>
            <w:color w:val="000000"/>
            <w:sz w:val="20"/>
            <w:szCs w:val="20"/>
            <w:rPrChange w:id="4937" w:author="Ravindra Akella" w:date="2019-11-28T09:42:00Z">
              <w:rPr>
                <w:rFonts w:ascii="Consolas" w:hAnsi="Consolas" w:cs="Consolas"/>
                <w:color w:val="000000"/>
                <w:sz w:val="19"/>
                <w:szCs w:val="19"/>
              </w:rPr>
            </w:rPrChange>
          </w:rPr>
          <w:t xml:space="preserve"> e = </w:t>
        </w:r>
        <w:r w:rsidRPr="00307795">
          <w:rPr>
            <w:rFonts w:asciiTheme="minorHAnsi" w:hAnsiTheme="minorHAnsi" w:cstheme="minorHAnsi"/>
            <w:color w:val="0000FF"/>
            <w:sz w:val="20"/>
            <w:szCs w:val="20"/>
            <w:rPrChange w:id="4938" w:author="Ravindra Akella" w:date="2019-11-28T09:42: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4939"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940" w:author="Ravindra Akella" w:date="2019-11-28T09:42:00Z">
              <w:rPr>
                <w:rFonts w:ascii="Consolas" w:hAnsi="Consolas" w:cs="Consolas"/>
                <w:color w:val="000000"/>
                <w:sz w:val="19"/>
                <w:szCs w:val="19"/>
              </w:rPr>
            </w:rPrChange>
          </w:rPr>
          <w:t>CalculatepiCompletedEventArgs</w:t>
        </w:r>
        <w:proofErr w:type="spellEnd"/>
        <w:r w:rsidRPr="00307795">
          <w:rPr>
            <w:rFonts w:asciiTheme="minorHAnsi" w:hAnsiTheme="minorHAnsi" w:cstheme="minorHAnsi"/>
            <w:color w:val="000000"/>
            <w:sz w:val="20"/>
            <w:szCs w:val="20"/>
            <w:rPrChange w:id="4941" w:author="Ravindra Akella" w:date="2019-11-28T09:42:00Z">
              <w:rPr>
                <w:rFonts w:ascii="Consolas" w:hAnsi="Consolas" w:cs="Consolas"/>
                <w:color w:val="000000"/>
                <w:sz w:val="19"/>
                <w:szCs w:val="19"/>
              </w:rPr>
            </w:rPrChange>
          </w:rPr>
          <w:t xml:space="preserve">(result, </w:t>
        </w:r>
        <w:proofErr w:type="spellStart"/>
        <w:r w:rsidRPr="00307795">
          <w:rPr>
            <w:rFonts w:asciiTheme="minorHAnsi" w:hAnsiTheme="minorHAnsi" w:cstheme="minorHAnsi"/>
            <w:color w:val="000000"/>
            <w:sz w:val="20"/>
            <w:szCs w:val="20"/>
            <w:rPrChange w:id="4942" w:author="Ravindra Akella" w:date="2019-11-28T09:42:00Z">
              <w:rPr>
                <w:rFonts w:ascii="Consolas" w:hAnsi="Consolas" w:cs="Consolas"/>
                <w:color w:val="000000"/>
                <w:sz w:val="19"/>
                <w:szCs w:val="19"/>
              </w:rPr>
            </w:rPrChange>
          </w:rPr>
          <w:t>timer.ElapsedMilliseconds</w:t>
        </w:r>
        <w:proofErr w:type="spellEnd"/>
        <w:r w:rsidRPr="00307795">
          <w:rPr>
            <w:rFonts w:asciiTheme="minorHAnsi" w:hAnsiTheme="minorHAnsi" w:cstheme="minorHAnsi"/>
            <w:color w:val="000000"/>
            <w:sz w:val="20"/>
            <w:szCs w:val="20"/>
            <w:rPrChange w:id="4943"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944" w:author="Ravindra Akella" w:date="2019-11-28T09:42:00Z">
              <w:rPr>
                <w:rFonts w:ascii="Consolas" w:hAnsi="Consolas" w:cs="Consolas"/>
                <w:color w:val="0000FF"/>
                <w:sz w:val="19"/>
                <w:szCs w:val="19"/>
              </w:rPr>
            </w:rPrChange>
          </w:rPr>
          <w:t>null</w:t>
        </w:r>
        <w:r w:rsidRPr="00307795">
          <w:rPr>
            <w:rFonts w:asciiTheme="minorHAnsi" w:hAnsiTheme="minorHAnsi" w:cstheme="minorHAnsi"/>
            <w:color w:val="000000"/>
            <w:sz w:val="20"/>
            <w:szCs w:val="20"/>
            <w:rPrChange w:id="4945"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946" w:author="Ravindra Akella" w:date="2019-11-28T09:42:00Z">
              <w:rPr>
                <w:rFonts w:ascii="Consolas" w:hAnsi="Consolas" w:cs="Consolas"/>
                <w:color w:val="0000FF"/>
                <w:sz w:val="19"/>
                <w:szCs w:val="19"/>
              </w:rPr>
            </w:rPrChange>
          </w:rPr>
          <w:t>null</w:t>
        </w:r>
        <w:r w:rsidRPr="00307795">
          <w:rPr>
            <w:rFonts w:asciiTheme="minorHAnsi" w:hAnsiTheme="minorHAnsi" w:cstheme="minorHAnsi"/>
            <w:color w:val="000000"/>
            <w:sz w:val="20"/>
            <w:szCs w:val="20"/>
            <w:rPrChange w:id="4947"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948" w:author="Ravindra Akella" w:date="2019-11-28T09:42:00Z">
              <w:rPr>
                <w:rFonts w:ascii="Consolas" w:hAnsi="Consolas" w:cs="Consolas"/>
                <w:color w:val="0000FF"/>
                <w:sz w:val="19"/>
                <w:szCs w:val="19"/>
              </w:rPr>
            </w:rPrChange>
          </w:rPr>
          <w:t>false</w:t>
        </w:r>
        <w:r w:rsidRPr="00307795">
          <w:rPr>
            <w:rFonts w:asciiTheme="minorHAnsi" w:hAnsiTheme="minorHAnsi" w:cstheme="minorHAnsi"/>
            <w:color w:val="000000"/>
            <w:sz w:val="20"/>
            <w:szCs w:val="20"/>
            <w:rPrChange w:id="4949"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950" w:author="Ravindra Akella" w:date="2019-11-28T09:42:00Z">
              <w:rPr>
                <w:rFonts w:ascii="Consolas" w:hAnsi="Consolas" w:cs="Consolas"/>
                <w:color w:val="000000"/>
                <w:sz w:val="19"/>
                <w:szCs w:val="19"/>
              </w:rPr>
            </w:rPrChange>
          </w:rPr>
          <w:t>asyncOp.UserSuppliedState</w:t>
        </w:r>
        <w:proofErr w:type="spellEnd"/>
        <w:r w:rsidRPr="00307795">
          <w:rPr>
            <w:rFonts w:asciiTheme="minorHAnsi" w:hAnsiTheme="minorHAnsi" w:cstheme="minorHAnsi"/>
            <w:color w:val="000000"/>
            <w:sz w:val="20"/>
            <w:szCs w:val="20"/>
            <w:rPrChange w:id="4951" w:author="Ravindra Akella" w:date="2019-11-28T09:42:00Z">
              <w:rPr>
                <w:rFonts w:ascii="Consolas" w:hAnsi="Consolas" w:cs="Consolas"/>
                <w:color w:val="000000"/>
                <w:sz w:val="19"/>
                <w:szCs w:val="19"/>
              </w:rPr>
            </w:rPrChange>
          </w:rPr>
          <w:t>);</w:t>
        </w:r>
      </w:ins>
    </w:p>
    <w:p w14:paraId="75F53534" w14:textId="77777777" w:rsidR="00307795" w:rsidRPr="00307795" w:rsidRDefault="00307795" w:rsidP="00307795">
      <w:pPr>
        <w:autoSpaceDE w:val="0"/>
        <w:autoSpaceDN w:val="0"/>
        <w:adjustRightInd w:val="0"/>
        <w:spacing w:after="0" w:line="240" w:lineRule="auto"/>
        <w:rPr>
          <w:ins w:id="4952" w:author="Ravindra Akella" w:date="2019-11-28T09:42:00Z"/>
          <w:rFonts w:asciiTheme="minorHAnsi" w:hAnsiTheme="minorHAnsi" w:cstheme="minorHAnsi"/>
          <w:color w:val="000000"/>
          <w:sz w:val="20"/>
          <w:szCs w:val="20"/>
          <w:rPrChange w:id="4953" w:author="Ravindra Akella" w:date="2019-11-28T09:42:00Z">
            <w:rPr>
              <w:ins w:id="4954" w:author="Ravindra Akella" w:date="2019-11-28T09:42:00Z"/>
              <w:rFonts w:ascii="Consolas" w:hAnsi="Consolas" w:cs="Consolas"/>
              <w:color w:val="000000"/>
              <w:sz w:val="19"/>
              <w:szCs w:val="19"/>
            </w:rPr>
          </w:rPrChange>
        </w:rPr>
      </w:pPr>
      <w:ins w:id="4955" w:author="Ravindra Akella" w:date="2019-11-28T09:42:00Z">
        <w:r w:rsidRPr="00307795">
          <w:rPr>
            <w:rFonts w:asciiTheme="minorHAnsi" w:hAnsiTheme="minorHAnsi" w:cstheme="minorHAnsi"/>
            <w:color w:val="000000"/>
            <w:sz w:val="20"/>
            <w:szCs w:val="20"/>
            <w:rPrChange w:id="4956"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957" w:author="Ravindra Akella" w:date="2019-11-28T09:42:00Z">
              <w:rPr>
                <w:rFonts w:ascii="Consolas" w:hAnsi="Consolas" w:cs="Consolas"/>
                <w:color w:val="000000"/>
                <w:sz w:val="19"/>
                <w:szCs w:val="19"/>
              </w:rPr>
            </w:rPrChange>
          </w:rPr>
          <w:t>asyncOp.PostOperationCompleted</w:t>
        </w:r>
        <w:proofErr w:type="spellEnd"/>
        <w:r w:rsidRPr="00307795">
          <w:rPr>
            <w:rFonts w:asciiTheme="minorHAnsi" w:hAnsiTheme="minorHAnsi" w:cstheme="minorHAnsi"/>
            <w:color w:val="000000"/>
            <w:sz w:val="20"/>
            <w:szCs w:val="20"/>
            <w:rPrChange w:id="4958" w:author="Ravindra Akella" w:date="2019-11-28T09:42:00Z">
              <w:rPr>
                <w:rFonts w:ascii="Consolas" w:hAnsi="Consolas" w:cs="Consolas"/>
                <w:color w:val="000000"/>
                <w:sz w:val="19"/>
                <w:szCs w:val="19"/>
              </w:rPr>
            </w:rPrChange>
          </w:rPr>
          <w:t>(</w:t>
        </w:r>
        <w:proofErr w:type="spellStart"/>
        <w:r w:rsidRPr="00307795">
          <w:rPr>
            <w:rFonts w:asciiTheme="minorHAnsi" w:hAnsiTheme="minorHAnsi" w:cstheme="minorHAnsi"/>
            <w:color w:val="000000"/>
            <w:sz w:val="20"/>
            <w:szCs w:val="20"/>
            <w:rPrChange w:id="4959" w:author="Ravindra Akella" w:date="2019-11-28T09:42:00Z">
              <w:rPr>
                <w:rFonts w:ascii="Consolas" w:hAnsi="Consolas" w:cs="Consolas"/>
                <w:color w:val="000000"/>
                <w:sz w:val="19"/>
                <w:szCs w:val="19"/>
              </w:rPr>
            </w:rPrChange>
          </w:rPr>
          <w:t>onCompletedDelegate</w:t>
        </w:r>
        <w:proofErr w:type="spellEnd"/>
        <w:r w:rsidRPr="00307795">
          <w:rPr>
            <w:rFonts w:asciiTheme="minorHAnsi" w:hAnsiTheme="minorHAnsi" w:cstheme="minorHAnsi"/>
            <w:color w:val="000000"/>
            <w:sz w:val="20"/>
            <w:szCs w:val="20"/>
            <w:rPrChange w:id="4960" w:author="Ravindra Akella" w:date="2019-11-28T09:42:00Z">
              <w:rPr>
                <w:rFonts w:ascii="Consolas" w:hAnsi="Consolas" w:cs="Consolas"/>
                <w:color w:val="000000"/>
                <w:sz w:val="19"/>
                <w:szCs w:val="19"/>
              </w:rPr>
            </w:rPrChange>
          </w:rPr>
          <w:t>, e);</w:t>
        </w:r>
      </w:ins>
    </w:p>
    <w:p w14:paraId="5B0714A3" w14:textId="77777777" w:rsidR="00307795" w:rsidRPr="00307795" w:rsidRDefault="00307795" w:rsidP="00307795">
      <w:pPr>
        <w:autoSpaceDE w:val="0"/>
        <w:autoSpaceDN w:val="0"/>
        <w:adjustRightInd w:val="0"/>
        <w:spacing w:after="0" w:line="240" w:lineRule="auto"/>
        <w:rPr>
          <w:ins w:id="4961" w:author="Ravindra Akella" w:date="2019-11-28T09:42:00Z"/>
          <w:rFonts w:asciiTheme="minorHAnsi" w:hAnsiTheme="minorHAnsi" w:cstheme="minorHAnsi"/>
          <w:color w:val="000000"/>
          <w:sz w:val="20"/>
          <w:szCs w:val="20"/>
          <w:rPrChange w:id="4962" w:author="Ravindra Akella" w:date="2019-11-28T09:42:00Z">
            <w:rPr>
              <w:ins w:id="4963" w:author="Ravindra Akella" w:date="2019-11-28T09:42:00Z"/>
              <w:rFonts w:ascii="Consolas" w:hAnsi="Consolas" w:cs="Consolas"/>
              <w:color w:val="000000"/>
              <w:sz w:val="19"/>
              <w:szCs w:val="19"/>
            </w:rPr>
          </w:rPrChange>
        </w:rPr>
      </w:pPr>
      <w:ins w:id="4964" w:author="Ravindra Akella" w:date="2019-11-28T09:42:00Z">
        <w:r w:rsidRPr="00307795">
          <w:rPr>
            <w:rFonts w:asciiTheme="minorHAnsi" w:hAnsiTheme="minorHAnsi" w:cstheme="minorHAnsi"/>
            <w:color w:val="000000"/>
            <w:sz w:val="20"/>
            <w:szCs w:val="20"/>
            <w:rPrChange w:id="4965" w:author="Ravindra Akella" w:date="2019-11-28T09:42: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966" w:author="Ravindra Akella" w:date="2019-11-28T09:42:00Z">
              <w:rPr>
                <w:rFonts w:ascii="Consolas" w:hAnsi="Consolas" w:cs="Consolas"/>
                <w:color w:val="000000"/>
                <w:sz w:val="19"/>
                <w:szCs w:val="19"/>
              </w:rPr>
            </w:rPrChange>
          </w:rPr>
          <w:t>timer.Stop</w:t>
        </w:r>
        <w:proofErr w:type="spellEnd"/>
        <w:r w:rsidRPr="00307795">
          <w:rPr>
            <w:rFonts w:asciiTheme="minorHAnsi" w:hAnsiTheme="minorHAnsi" w:cstheme="minorHAnsi"/>
            <w:color w:val="000000"/>
            <w:sz w:val="20"/>
            <w:szCs w:val="20"/>
            <w:rPrChange w:id="4967" w:author="Ravindra Akella" w:date="2019-11-28T09:42:00Z">
              <w:rPr>
                <w:rFonts w:ascii="Consolas" w:hAnsi="Consolas" w:cs="Consolas"/>
                <w:color w:val="000000"/>
                <w:sz w:val="19"/>
                <w:szCs w:val="19"/>
              </w:rPr>
            </w:rPrChange>
          </w:rPr>
          <w:t>();</w:t>
        </w:r>
      </w:ins>
    </w:p>
    <w:p w14:paraId="39AF861C" w14:textId="77777777" w:rsidR="00307795" w:rsidRPr="00307795" w:rsidRDefault="00307795" w:rsidP="00307795">
      <w:pPr>
        <w:autoSpaceDE w:val="0"/>
        <w:autoSpaceDN w:val="0"/>
        <w:adjustRightInd w:val="0"/>
        <w:spacing w:after="0" w:line="240" w:lineRule="auto"/>
        <w:rPr>
          <w:ins w:id="4968" w:author="Ravindra Akella" w:date="2019-11-28T09:42:00Z"/>
          <w:rFonts w:asciiTheme="minorHAnsi" w:hAnsiTheme="minorHAnsi" w:cstheme="minorHAnsi"/>
          <w:color w:val="000000"/>
          <w:sz w:val="20"/>
          <w:szCs w:val="20"/>
          <w:rPrChange w:id="4969" w:author="Ravindra Akella" w:date="2019-11-28T09:42:00Z">
            <w:rPr>
              <w:ins w:id="4970" w:author="Ravindra Akella" w:date="2019-11-28T09:42:00Z"/>
              <w:rFonts w:ascii="Consolas" w:hAnsi="Consolas" w:cs="Consolas"/>
              <w:color w:val="000000"/>
              <w:sz w:val="19"/>
              <w:szCs w:val="19"/>
            </w:rPr>
          </w:rPrChange>
        </w:rPr>
      </w:pPr>
      <w:ins w:id="4971" w:author="Ravindra Akella" w:date="2019-11-28T09:42:00Z">
        <w:r w:rsidRPr="00307795">
          <w:rPr>
            <w:rFonts w:asciiTheme="minorHAnsi" w:hAnsiTheme="minorHAnsi" w:cstheme="minorHAnsi"/>
            <w:color w:val="000000"/>
            <w:sz w:val="20"/>
            <w:szCs w:val="20"/>
            <w:rPrChange w:id="4972" w:author="Ravindra Akella" w:date="2019-11-28T09:42:00Z">
              <w:rPr>
                <w:rFonts w:ascii="Consolas" w:hAnsi="Consolas" w:cs="Consolas"/>
                <w:color w:val="000000"/>
                <w:sz w:val="19"/>
                <w:szCs w:val="19"/>
              </w:rPr>
            </w:rPrChange>
          </w:rPr>
          <w:t xml:space="preserve">        }</w:t>
        </w:r>
      </w:ins>
    </w:p>
    <w:p w14:paraId="35D711D3" w14:textId="1DB8B24C" w:rsidR="00307795" w:rsidRPr="00307795" w:rsidRDefault="00307795" w:rsidP="00307795">
      <w:pPr>
        <w:rPr>
          <w:rFonts w:asciiTheme="minorHAnsi" w:hAnsiTheme="minorHAnsi" w:cstheme="minorHAnsi"/>
          <w:color w:val="000000"/>
          <w:sz w:val="20"/>
          <w:szCs w:val="20"/>
          <w:rPrChange w:id="4973" w:author="Ravindra Akella" w:date="2019-11-28T09:42:00Z">
            <w:rPr>
              <w:color w:val="000000"/>
              <w:sz w:val="20"/>
              <w:szCs w:val="20"/>
            </w:rPr>
          </w:rPrChange>
        </w:rPr>
      </w:pPr>
      <w:ins w:id="4974" w:author="Ravindra Akella" w:date="2019-11-28T09:42:00Z">
        <w:r w:rsidRPr="00307795">
          <w:rPr>
            <w:rFonts w:asciiTheme="minorHAnsi" w:hAnsiTheme="minorHAnsi" w:cstheme="minorHAnsi"/>
            <w:color w:val="000000"/>
            <w:sz w:val="20"/>
            <w:szCs w:val="20"/>
            <w:rPrChange w:id="4975" w:author="Ravindra Akella" w:date="2019-11-28T09:42:00Z">
              <w:rPr>
                <w:rFonts w:ascii="Consolas" w:hAnsi="Consolas" w:cs="Consolas"/>
                <w:color w:val="000000"/>
                <w:sz w:val="19"/>
                <w:szCs w:val="19"/>
              </w:rPr>
            </w:rPrChange>
          </w:rPr>
          <w:t xml:space="preserve">    }</w:t>
        </w:r>
      </w:ins>
    </w:p>
    <w:p w14:paraId="1015E9AC" w14:textId="21587DD9" w:rsidR="00942C25" w:rsidRDefault="009C5CA0">
      <w:pPr>
        <w:rPr>
          <w:ins w:id="4976" w:author="Ravindra Akella" w:date="2019-11-28T10:00: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At this point we can define our async method that accepts any specific input required for our operation and another parameter of type object which will be used to accept input user state, this parameter is used to identify completion during multiple invocation. </w:t>
      </w:r>
      <w:del w:id="4977" w:author="Ravindra Akella" w:date="2019-11-28T09:38:00Z">
        <w:r w:rsidDel="00307795">
          <w:rPr>
            <w:rFonts w:ascii="Palatino Linotype" w:eastAsia="Palatino Linotype" w:hAnsi="Palatino Linotype" w:cs="Palatino Linotype"/>
            <w:sz w:val="21"/>
            <w:szCs w:val="21"/>
          </w:rPr>
          <w:delText>This method along with synchronous method would look like below</w:delText>
        </w:r>
      </w:del>
    </w:p>
    <w:p w14:paraId="3BC4087D" w14:textId="301F24E1" w:rsidR="00DE26FF" w:rsidRDefault="00DE26FF" w:rsidP="00DE26FF">
      <w:pPr>
        <w:rPr>
          <w:ins w:id="4978" w:author="Ravindra Akella" w:date="2019-11-28T10:00:00Z"/>
          <w:color w:val="0000FF"/>
          <w:sz w:val="20"/>
          <w:szCs w:val="20"/>
        </w:rPr>
      </w:pPr>
      <w:ins w:id="4979" w:author="Ravindra Akella" w:date="2019-11-28T10:01:00Z">
        <w:r>
          <w:rPr>
            <w:rFonts w:ascii="Palatino Linotype" w:eastAsia="Palatino Linotype" w:hAnsi="Palatino Linotype" w:cs="Palatino Linotype"/>
            <w:sz w:val="21"/>
            <w:szCs w:val="21"/>
          </w:rPr>
          <w:t>Execution of</w:t>
        </w:r>
      </w:ins>
      <w:ins w:id="4980" w:author="Ravindra Akella" w:date="2019-11-28T10:00:00Z">
        <w:r>
          <w:rPr>
            <w:rFonts w:ascii="Palatino Linotype" w:eastAsia="Palatino Linotype" w:hAnsi="Palatino Linotype" w:cs="Palatino Linotype"/>
            <w:sz w:val="21"/>
            <w:szCs w:val="21"/>
          </w:rPr>
          <w:t xml:space="preserve"> synchronous method </w:t>
        </w:r>
      </w:ins>
      <w:ins w:id="4981" w:author="Ravindra Akella" w:date="2019-11-28T10:01:00Z">
        <w:r>
          <w:rPr>
            <w:rFonts w:ascii="Palatino Linotype" w:eastAsia="Palatino Linotype" w:hAnsi="Palatino Linotype" w:cs="Palatino Linotype"/>
            <w:sz w:val="21"/>
            <w:szCs w:val="21"/>
          </w:rPr>
          <w:t xml:space="preserve">can be done </w:t>
        </w:r>
      </w:ins>
      <w:ins w:id="4982" w:author="Ravindra Akella" w:date="2019-11-28T10:00:00Z">
        <w:r>
          <w:rPr>
            <w:rFonts w:ascii="Palatino Linotype" w:eastAsia="Palatino Linotype" w:hAnsi="Palatino Linotype" w:cs="Palatino Linotype"/>
            <w:sz w:val="21"/>
            <w:szCs w:val="21"/>
          </w:rPr>
          <w:t xml:space="preserve">through delegate and using a callback to raise completion event. So, we can define a delegate that matches signature of our synchronous operation in this case void </w:t>
        </w:r>
        <w:proofErr w:type="spellStart"/>
        <w:r>
          <w:rPr>
            <w:rFonts w:ascii="Palatino Linotype" w:eastAsia="Palatino Linotype" w:hAnsi="Palatino Linotype" w:cs="Palatino Linotype"/>
            <w:sz w:val="21"/>
            <w:szCs w:val="21"/>
          </w:rPr>
          <w:t>CalculatePi</w:t>
        </w:r>
        <w:proofErr w:type="spellEnd"/>
        <w:r>
          <w:rPr>
            <w:rFonts w:ascii="Palatino Linotype" w:eastAsia="Palatino Linotype" w:hAnsi="Palatino Linotype" w:cs="Palatino Linotype"/>
            <w:sz w:val="21"/>
            <w:szCs w:val="21"/>
          </w:rPr>
          <w:t xml:space="preserve">(int </w:t>
        </w:r>
        <w:proofErr w:type="spellStart"/>
        <w:r>
          <w:rPr>
            <w:rFonts w:ascii="Palatino Linotype" w:eastAsia="Palatino Linotype" w:hAnsi="Palatino Linotype" w:cs="Palatino Linotype"/>
            <w:sz w:val="21"/>
            <w:szCs w:val="21"/>
          </w:rPr>
          <w:t>numsteps</w:t>
        </w:r>
        <w:proofErr w:type="spellEnd"/>
        <w:r>
          <w:rPr>
            <w:rFonts w:ascii="Palatino Linotype" w:eastAsia="Palatino Linotype" w:hAnsi="Palatino Linotype" w:cs="Palatino Linotype"/>
            <w:sz w:val="21"/>
            <w:szCs w:val="21"/>
          </w:rPr>
          <w:t xml:space="preserve">, </w:t>
        </w:r>
        <w:proofErr w:type="spellStart"/>
        <w:r>
          <w:rPr>
            <w:rFonts w:ascii="Palatino Linotype" w:eastAsia="Palatino Linotype" w:hAnsi="Palatino Linotype" w:cs="Palatino Linotype"/>
            <w:sz w:val="21"/>
            <w:szCs w:val="21"/>
          </w:rPr>
          <w:t>AsyncOperation</w:t>
        </w:r>
        <w:proofErr w:type="spellEnd"/>
        <w:r>
          <w:rPr>
            <w:rFonts w:ascii="Palatino Linotype" w:eastAsia="Palatino Linotype" w:hAnsi="Palatino Linotype" w:cs="Palatino Linotype"/>
            <w:sz w:val="21"/>
            <w:szCs w:val="21"/>
          </w:rPr>
          <w:t xml:space="preserve"> </w:t>
        </w:r>
        <w:proofErr w:type="spellStart"/>
        <w:r>
          <w:rPr>
            <w:rFonts w:ascii="Palatino Linotype" w:eastAsia="Palatino Linotype" w:hAnsi="Palatino Linotype" w:cs="Palatino Linotype"/>
            <w:sz w:val="21"/>
            <w:szCs w:val="21"/>
          </w:rPr>
          <w:t>asyncOp</w:t>
        </w:r>
        <w:proofErr w:type="spellEnd"/>
        <w:r>
          <w:rPr>
            <w:rFonts w:ascii="Palatino Linotype" w:eastAsia="Palatino Linotype" w:hAnsi="Palatino Linotype" w:cs="Palatino Linotype"/>
            <w:sz w:val="21"/>
            <w:szCs w:val="21"/>
          </w:rPr>
          <w:t>). So, delegate will look like below</w:t>
        </w:r>
      </w:ins>
      <w:ins w:id="4983" w:author="Ravindra Akella" w:date="2019-11-28T10:01:00Z">
        <w:r>
          <w:rPr>
            <w:rFonts w:ascii="Palatino Linotype" w:eastAsia="Palatino Linotype" w:hAnsi="Palatino Linotype" w:cs="Palatino Linotype"/>
            <w:sz w:val="21"/>
            <w:szCs w:val="21"/>
          </w:rPr>
          <w:t xml:space="preserve"> and async method will look like below</w:t>
        </w:r>
      </w:ins>
    </w:p>
    <w:p w14:paraId="5AE0BE3B" w14:textId="40F09AEB" w:rsidR="00DE26FF" w:rsidRDefault="00DE26FF">
      <w:pPr>
        <w:rPr>
          <w:rFonts w:ascii="Palatino Linotype" w:eastAsia="Palatino Linotype" w:hAnsi="Palatino Linotype" w:cs="Palatino Linotype"/>
          <w:sz w:val="21"/>
          <w:szCs w:val="21"/>
        </w:rPr>
      </w:pPr>
      <w:ins w:id="4984" w:author="Ravindra Akella" w:date="2019-11-28T10:00:00Z">
        <w:r>
          <w:rPr>
            <w:color w:val="0000FF"/>
            <w:sz w:val="20"/>
            <w:szCs w:val="20"/>
          </w:rPr>
          <w:t>private</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CalculationEventHandler</w:t>
        </w:r>
        <w:r>
          <w:rPr>
            <w:color w:val="000000"/>
            <w:sz w:val="20"/>
            <w:szCs w:val="20"/>
          </w:rPr>
          <w:t>(</w:t>
        </w:r>
        <w:r>
          <w:rPr>
            <w:color w:val="0000FF"/>
            <w:sz w:val="20"/>
            <w:szCs w:val="20"/>
          </w:rPr>
          <w:t>int</w:t>
        </w:r>
        <w:r>
          <w:rPr>
            <w:color w:val="000000"/>
            <w:sz w:val="20"/>
            <w:szCs w:val="20"/>
          </w:rPr>
          <w:t xml:space="preserve"> </w:t>
        </w:r>
        <w:proofErr w:type="spellStart"/>
        <w:r>
          <w:rPr>
            <w:color w:val="000000"/>
            <w:sz w:val="20"/>
            <w:szCs w:val="20"/>
          </w:rPr>
          <w:t>numSteps</w:t>
        </w:r>
        <w:proofErr w:type="spellEnd"/>
        <w:r>
          <w:rPr>
            <w:color w:val="000000"/>
            <w:sz w:val="20"/>
            <w:szCs w:val="20"/>
          </w:rPr>
          <w:t xml:space="preserve">, </w:t>
        </w:r>
        <w:proofErr w:type="spellStart"/>
        <w:r>
          <w:rPr>
            <w:color w:val="000000"/>
            <w:sz w:val="20"/>
            <w:szCs w:val="20"/>
          </w:rPr>
          <w:t>AsyncOperation</w:t>
        </w:r>
        <w:proofErr w:type="spellEnd"/>
        <w:r>
          <w:rPr>
            <w:color w:val="000000"/>
            <w:sz w:val="20"/>
            <w:szCs w:val="20"/>
          </w:rPr>
          <w:t xml:space="preserve"> </w:t>
        </w:r>
        <w:proofErr w:type="spellStart"/>
        <w:r>
          <w:rPr>
            <w:color w:val="000000"/>
            <w:sz w:val="20"/>
            <w:szCs w:val="20"/>
          </w:rPr>
          <w:t>asyncOp</w:t>
        </w:r>
        <w:proofErr w:type="spellEnd"/>
        <w:r>
          <w:rPr>
            <w:color w:val="000000"/>
            <w:sz w:val="20"/>
            <w:szCs w:val="20"/>
          </w:rPr>
          <w:t>);</w:t>
        </w:r>
      </w:ins>
    </w:p>
    <w:p w14:paraId="0E6C8035" w14:textId="77777777" w:rsidR="00307795" w:rsidRPr="00307795" w:rsidRDefault="00307795" w:rsidP="00307795">
      <w:pPr>
        <w:autoSpaceDE w:val="0"/>
        <w:autoSpaceDN w:val="0"/>
        <w:adjustRightInd w:val="0"/>
        <w:spacing w:after="0" w:line="240" w:lineRule="auto"/>
        <w:rPr>
          <w:ins w:id="4985" w:author="Ravindra Akella" w:date="2019-11-28T09:37:00Z"/>
          <w:rFonts w:asciiTheme="minorHAnsi" w:hAnsiTheme="minorHAnsi" w:cstheme="minorHAnsi"/>
          <w:color w:val="000000"/>
          <w:sz w:val="20"/>
          <w:szCs w:val="20"/>
          <w:rPrChange w:id="4986" w:author="Ravindra Akella" w:date="2019-11-28T09:37:00Z">
            <w:rPr>
              <w:ins w:id="4987" w:author="Ravindra Akella" w:date="2019-11-28T09:37:00Z"/>
              <w:rFonts w:ascii="Consolas" w:hAnsi="Consolas" w:cs="Consolas"/>
              <w:color w:val="000000"/>
              <w:sz w:val="19"/>
              <w:szCs w:val="19"/>
            </w:rPr>
          </w:rPrChange>
        </w:rPr>
      </w:pPr>
      <w:ins w:id="4988" w:author="Ravindra Akella" w:date="2019-11-28T09:37:00Z">
        <w:r w:rsidRPr="00307795">
          <w:rPr>
            <w:rFonts w:asciiTheme="minorHAnsi" w:hAnsiTheme="minorHAnsi" w:cstheme="minorHAnsi"/>
            <w:color w:val="000000"/>
            <w:sz w:val="20"/>
            <w:szCs w:val="20"/>
            <w:rPrChange w:id="4989"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990" w:author="Ravindra Akella" w:date="2019-11-28T09:37:00Z">
              <w:rPr>
                <w:rFonts w:ascii="Consolas" w:hAnsi="Consolas" w:cs="Consolas"/>
                <w:color w:val="0000FF"/>
                <w:sz w:val="19"/>
                <w:szCs w:val="19"/>
              </w:rPr>
            </w:rPrChange>
          </w:rPr>
          <w:t>public</w:t>
        </w:r>
        <w:r w:rsidRPr="00307795">
          <w:rPr>
            <w:rFonts w:asciiTheme="minorHAnsi" w:hAnsiTheme="minorHAnsi" w:cstheme="minorHAnsi"/>
            <w:color w:val="000000"/>
            <w:sz w:val="20"/>
            <w:szCs w:val="20"/>
            <w:rPrChange w:id="4991"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992" w:author="Ravindra Akella" w:date="2019-11-28T09:37:00Z">
              <w:rPr>
                <w:rFonts w:ascii="Consolas" w:hAnsi="Consolas" w:cs="Consolas"/>
                <w:color w:val="0000FF"/>
                <w:sz w:val="19"/>
                <w:szCs w:val="19"/>
              </w:rPr>
            </w:rPrChange>
          </w:rPr>
          <w:t>void</w:t>
        </w:r>
        <w:r w:rsidRPr="00307795">
          <w:rPr>
            <w:rFonts w:asciiTheme="minorHAnsi" w:hAnsiTheme="minorHAnsi" w:cstheme="minorHAnsi"/>
            <w:color w:val="000000"/>
            <w:sz w:val="20"/>
            <w:szCs w:val="20"/>
            <w:rPrChange w:id="4993" w:author="Ravindra Akella" w:date="2019-11-28T09:37:00Z">
              <w:rPr>
                <w:rFonts w:ascii="Consolas" w:hAnsi="Consolas" w:cs="Consolas"/>
                <w:color w:val="000000"/>
                <w:sz w:val="19"/>
                <w:szCs w:val="19"/>
              </w:rPr>
            </w:rPrChange>
          </w:rPr>
          <w:t xml:space="preserve"> CalculatepiAsync(</w:t>
        </w:r>
        <w:r w:rsidRPr="00307795">
          <w:rPr>
            <w:rFonts w:asciiTheme="minorHAnsi" w:hAnsiTheme="minorHAnsi" w:cstheme="minorHAnsi"/>
            <w:color w:val="0000FF"/>
            <w:sz w:val="20"/>
            <w:szCs w:val="20"/>
            <w:rPrChange w:id="4994" w:author="Ravindra Akella" w:date="2019-11-28T09:37: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995" w:author="Ravindra Akella" w:date="2019-11-28T09:37: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4996" w:author="Ravindra Akella" w:date="2019-11-28T09:37:00Z">
              <w:rPr>
                <w:rFonts w:ascii="Consolas" w:hAnsi="Consolas" w:cs="Consolas"/>
                <w:color w:val="000000"/>
                <w:sz w:val="19"/>
                <w:szCs w:val="19"/>
              </w:rPr>
            </w:rPrChange>
          </w:rPr>
          <w:t>numsteps</w:t>
        </w:r>
        <w:proofErr w:type="spellEnd"/>
        <w:r w:rsidRPr="00307795">
          <w:rPr>
            <w:rFonts w:asciiTheme="minorHAnsi" w:hAnsiTheme="minorHAnsi" w:cstheme="minorHAnsi"/>
            <w:color w:val="000000"/>
            <w:sz w:val="20"/>
            <w:szCs w:val="20"/>
            <w:rPrChange w:id="4997"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998" w:author="Ravindra Akella" w:date="2019-11-28T09:37:00Z">
              <w:rPr>
                <w:rFonts w:ascii="Consolas" w:hAnsi="Consolas" w:cs="Consolas"/>
                <w:color w:val="0000FF"/>
                <w:sz w:val="19"/>
                <w:szCs w:val="19"/>
              </w:rPr>
            </w:rPrChange>
          </w:rPr>
          <w:t>object</w:t>
        </w:r>
        <w:r w:rsidRPr="00307795">
          <w:rPr>
            <w:rFonts w:asciiTheme="minorHAnsi" w:hAnsiTheme="minorHAnsi" w:cstheme="minorHAnsi"/>
            <w:color w:val="000000"/>
            <w:sz w:val="20"/>
            <w:szCs w:val="20"/>
            <w:rPrChange w:id="4999" w:author="Ravindra Akella" w:date="2019-11-28T09:37: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5000" w:author="Ravindra Akella" w:date="2019-11-28T09:37:00Z">
              <w:rPr>
                <w:rFonts w:ascii="Consolas" w:hAnsi="Consolas" w:cs="Consolas"/>
                <w:color w:val="000000"/>
                <w:sz w:val="19"/>
                <w:szCs w:val="19"/>
              </w:rPr>
            </w:rPrChange>
          </w:rPr>
          <w:t>operationState</w:t>
        </w:r>
        <w:proofErr w:type="spellEnd"/>
        <w:r w:rsidRPr="00307795">
          <w:rPr>
            <w:rFonts w:asciiTheme="minorHAnsi" w:hAnsiTheme="minorHAnsi" w:cstheme="minorHAnsi"/>
            <w:color w:val="000000"/>
            <w:sz w:val="20"/>
            <w:szCs w:val="20"/>
            <w:rPrChange w:id="5001" w:author="Ravindra Akella" w:date="2019-11-28T09:37:00Z">
              <w:rPr>
                <w:rFonts w:ascii="Consolas" w:hAnsi="Consolas" w:cs="Consolas"/>
                <w:color w:val="000000"/>
                <w:sz w:val="19"/>
                <w:szCs w:val="19"/>
              </w:rPr>
            </w:rPrChange>
          </w:rPr>
          <w:t>)</w:t>
        </w:r>
      </w:ins>
    </w:p>
    <w:p w14:paraId="737F24E0" w14:textId="77777777" w:rsidR="00307795" w:rsidRPr="00307795" w:rsidRDefault="00307795" w:rsidP="00307795">
      <w:pPr>
        <w:autoSpaceDE w:val="0"/>
        <w:autoSpaceDN w:val="0"/>
        <w:adjustRightInd w:val="0"/>
        <w:spacing w:after="0" w:line="240" w:lineRule="auto"/>
        <w:rPr>
          <w:ins w:id="5002" w:author="Ravindra Akella" w:date="2019-11-28T09:37:00Z"/>
          <w:rFonts w:asciiTheme="minorHAnsi" w:hAnsiTheme="minorHAnsi" w:cstheme="minorHAnsi"/>
          <w:color w:val="000000"/>
          <w:sz w:val="20"/>
          <w:szCs w:val="20"/>
          <w:rPrChange w:id="5003" w:author="Ravindra Akella" w:date="2019-11-28T09:37:00Z">
            <w:rPr>
              <w:ins w:id="5004" w:author="Ravindra Akella" w:date="2019-11-28T09:37:00Z"/>
              <w:rFonts w:ascii="Consolas" w:hAnsi="Consolas" w:cs="Consolas"/>
              <w:color w:val="000000"/>
              <w:sz w:val="19"/>
              <w:szCs w:val="19"/>
            </w:rPr>
          </w:rPrChange>
        </w:rPr>
      </w:pPr>
      <w:ins w:id="5005" w:author="Ravindra Akella" w:date="2019-11-28T09:37:00Z">
        <w:r w:rsidRPr="00307795">
          <w:rPr>
            <w:rFonts w:asciiTheme="minorHAnsi" w:hAnsiTheme="minorHAnsi" w:cstheme="minorHAnsi"/>
            <w:color w:val="000000"/>
            <w:sz w:val="20"/>
            <w:szCs w:val="20"/>
            <w:rPrChange w:id="5006" w:author="Ravindra Akella" w:date="2019-11-28T09:37:00Z">
              <w:rPr>
                <w:rFonts w:ascii="Consolas" w:hAnsi="Consolas" w:cs="Consolas"/>
                <w:color w:val="000000"/>
                <w:sz w:val="19"/>
                <w:szCs w:val="19"/>
              </w:rPr>
            </w:rPrChange>
          </w:rPr>
          <w:t xml:space="preserve">        {</w:t>
        </w:r>
      </w:ins>
    </w:p>
    <w:p w14:paraId="6FB6AB58" w14:textId="77777777" w:rsidR="00307795" w:rsidRPr="00307795" w:rsidRDefault="00307795" w:rsidP="00307795">
      <w:pPr>
        <w:autoSpaceDE w:val="0"/>
        <w:autoSpaceDN w:val="0"/>
        <w:adjustRightInd w:val="0"/>
        <w:spacing w:after="0" w:line="240" w:lineRule="auto"/>
        <w:rPr>
          <w:ins w:id="5007" w:author="Ravindra Akella" w:date="2019-11-28T09:37:00Z"/>
          <w:rFonts w:asciiTheme="minorHAnsi" w:hAnsiTheme="minorHAnsi" w:cstheme="minorHAnsi"/>
          <w:color w:val="000000"/>
          <w:sz w:val="20"/>
          <w:szCs w:val="20"/>
          <w:rPrChange w:id="5008" w:author="Ravindra Akella" w:date="2019-11-28T09:37:00Z">
            <w:rPr>
              <w:ins w:id="5009" w:author="Ravindra Akella" w:date="2019-11-28T09:37:00Z"/>
              <w:rFonts w:ascii="Consolas" w:hAnsi="Consolas" w:cs="Consolas"/>
              <w:color w:val="000000"/>
              <w:sz w:val="19"/>
              <w:szCs w:val="19"/>
            </w:rPr>
          </w:rPrChange>
        </w:rPr>
      </w:pPr>
      <w:ins w:id="5010" w:author="Ravindra Akella" w:date="2019-11-28T09:37:00Z">
        <w:r w:rsidRPr="00307795">
          <w:rPr>
            <w:rFonts w:asciiTheme="minorHAnsi" w:hAnsiTheme="minorHAnsi" w:cstheme="minorHAnsi"/>
            <w:color w:val="000000"/>
            <w:sz w:val="20"/>
            <w:szCs w:val="20"/>
            <w:rPrChange w:id="5011" w:author="Ravindra Akella" w:date="2019-11-28T09:37: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5012" w:author="Ravindra Akella" w:date="2019-11-28T09:37:00Z">
              <w:rPr>
                <w:rFonts w:ascii="Consolas" w:hAnsi="Consolas" w:cs="Consolas"/>
                <w:color w:val="000000"/>
                <w:sz w:val="19"/>
                <w:szCs w:val="19"/>
              </w:rPr>
            </w:rPrChange>
          </w:rPr>
          <w:t>AsyncOperation</w:t>
        </w:r>
        <w:proofErr w:type="spellEnd"/>
        <w:r w:rsidRPr="00307795">
          <w:rPr>
            <w:rFonts w:asciiTheme="minorHAnsi" w:hAnsiTheme="minorHAnsi" w:cstheme="minorHAnsi"/>
            <w:color w:val="000000"/>
            <w:sz w:val="20"/>
            <w:szCs w:val="20"/>
            <w:rPrChange w:id="5013" w:author="Ravindra Akella" w:date="2019-11-28T09:37: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5014" w:author="Ravindra Akella" w:date="2019-11-28T09:37:00Z">
              <w:rPr>
                <w:rFonts w:ascii="Consolas" w:hAnsi="Consolas" w:cs="Consolas"/>
                <w:color w:val="000000"/>
                <w:sz w:val="19"/>
                <w:szCs w:val="19"/>
              </w:rPr>
            </w:rPrChange>
          </w:rPr>
          <w:t>asyncOp</w:t>
        </w:r>
        <w:proofErr w:type="spellEnd"/>
        <w:r w:rsidRPr="00307795">
          <w:rPr>
            <w:rFonts w:asciiTheme="minorHAnsi" w:hAnsiTheme="minorHAnsi" w:cstheme="minorHAnsi"/>
            <w:color w:val="000000"/>
            <w:sz w:val="20"/>
            <w:szCs w:val="20"/>
            <w:rPrChange w:id="5015" w:author="Ravindra Akella" w:date="2019-11-28T09:37:00Z">
              <w:rPr>
                <w:rFonts w:ascii="Consolas" w:hAnsi="Consolas" w:cs="Consolas"/>
                <w:color w:val="000000"/>
                <w:sz w:val="19"/>
                <w:szCs w:val="19"/>
              </w:rPr>
            </w:rPrChange>
          </w:rPr>
          <w:t xml:space="preserve"> = </w:t>
        </w:r>
        <w:proofErr w:type="spellStart"/>
        <w:r w:rsidRPr="00307795">
          <w:rPr>
            <w:rFonts w:asciiTheme="minorHAnsi" w:hAnsiTheme="minorHAnsi" w:cstheme="minorHAnsi"/>
            <w:color w:val="000000"/>
            <w:sz w:val="20"/>
            <w:szCs w:val="20"/>
            <w:rPrChange w:id="5016" w:author="Ravindra Akella" w:date="2019-11-28T09:37:00Z">
              <w:rPr>
                <w:rFonts w:ascii="Consolas" w:hAnsi="Consolas" w:cs="Consolas"/>
                <w:color w:val="000000"/>
                <w:sz w:val="19"/>
                <w:szCs w:val="19"/>
              </w:rPr>
            </w:rPrChange>
          </w:rPr>
          <w:t>AsyncOperationManager.CreateOperation</w:t>
        </w:r>
        <w:proofErr w:type="spellEnd"/>
        <w:r w:rsidRPr="00307795">
          <w:rPr>
            <w:rFonts w:asciiTheme="minorHAnsi" w:hAnsiTheme="minorHAnsi" w:cstheme="minorHAnsi"/>
            <w:color w:val="000000"/>
            <w:sz w:val="20"/>
            <w:szCs w:val="20"/>
            <w:rPrChange w:id="5017" w:author="Ravindra Akella" w:date="2019-11-28T09:37:00Z">
              <w:rPr>
                <w:rFonts w:ascii="Consolas" w:hAnsi="Consolas" w:cs="Consolas"/>
                <w:color w:val="000000"/>
                <w:sz w:val="19"/>
                <w:szCs w:val="19"/>
              </w:rPr>
            </w:rPrChange>
          </w:rPr>
          <w:t>(</w:t>
        </w:r>
        <w:proofErr w:type="spellStart"/>
        <w:r w:rsidRPr="00307795">
          <w:rPr>
            <w:rFonts w:asciiTheme="minorHAnsi" w:hAnsiTheme="minorHAnsi" w:cstheme="minorHAnsi"/>
            <w:color w:val="000000"/>
            <w:sz w:val="20"/>
            <w:szCs w:val="20"/>
            <w:rPrChange w:id="5018" w:author="Ravindra Akella" w:date="2019-11-28T09:37:00Z">
              <w:rPr>
                <w:rFonts w:ascii="Consolas" w:hAnsi="Consolas" w:cs="Consolas"/>
                <w:color w:val="000000"/>
                <w:sz w:val="19"/>
                <w:szCs w:val="19"/>
              </w:rPr>
            </w:rPrChange>
          </w:rPr>
          <w:t>operationState</w:t>
        </w:r>
        <w:proofErr w:type="spellEnd"/>
        <w:r w:rsidRPr="00307795">
          <w:rPr>
            <w:rFonts w:asciiTheme="minorHAnsi" w:hAnsiTheme="minorHAnsi" w:cstheme="minorHAnsi"/>
            <w:color w:val="000000"/>
            <w:sz w:val="20"/>
            <w:szCs w:val="20"/>
            <w:rPrChange w:id="5019" w:author="Ravindra Akella" w:date="2019-11-28T09:37:00Z">
              <w:rPr>
                <w:rFonts w:ascii="Consolas" w:hAnsi="Consolas" w:cs="Consolas"/>
                <w:color w:val="000000"/>
                <w:sz w:val="19"/>
                <w:szCs w:val="19"/>
              </w:rPr>
            </w:rPrChange>
          </w:rPr>
          <w:t>);</w:t>
        </w:r>
      </w:ins>
    </w:p>
    <w:p w14:paraId="4DD8467B" w14:textId="77777777" w:rsidR="00307795" w:rsidRPr="00307795" w:rsidRDefault="00307795" w:rsidP="00307795">
      <w:pPr>
        <w:autoSpaceDE w:val="0"/>
        <w:autoSpaceDN w:val="0"/>
        <w:adjustRightInd w:val="0"/>
        <w:spacing w:after="0" w:line="240" w:lineRule="auto"/>
        <w:rPr>
          <w:ins w:id="5020" w:author="Ravindra Akella" w:date="2019-11-28T09:37:00Z"/>
          <w:rFonts w:asciiTheme="minorHAnsi" w:hAnsiTheme="minorHAnsi" w:cstheme="minorHAnsi"/>
          <w:color w:val="000000"/>
          <w:sz w:val="20"/>
          <w:szCs w:val="20"/>
          <w:rPrChange w:id="5021" w:author="Ravindra Akella" w:date="2019-11-28T09:37:00Z">
            <w:rPr>
              <w:ins w:id="5022" w:author="Ravindra Akella" w:date="2019-11-28T09:37:00Z"/>
              <w:rFonts w:ascii="Consolas" w:hAnsi="Consolas" w:cs="Consolas"/>
              <w:color w:val="000000"/>
              <w:sz w:val="19"/>
              <w:szCs w:val="19"/>
            </w:rPr>
          </w:rPrChange>
        </w:rPr>
      </w:pPr>
    </w:p>
    <w:p w14:paraId="7D14ABBB" w14:textId="77777777" w:rsidR="00307795" w:rsidRPr="00307795" w:rsidRDefault="00307795" w:rsidP="00307795">
      <w:pPr>
        <w:autoSpaceDE w:val="0"/>
        <w:autoSpaceDN w:val="0"/>
        <w:adjustRightInd w:val="0"/>
        <w:spacing w:after="0" w:line="240" w:lineRule="auto"/>
        <w:rPr>
          <w:ins w:id="5023" w:author="Ravindra Akella" w:date="2019-11-28T09:37:00Z"/>
          <w:rFonts w:asciiTheme="minorHAnsi" w:hAnsiTheme="minorHAnsi" w:cstheme="minorHAnsi"/>
          <w:color w:val="000000"/>
          <w:sz w:val="20"/>
          <w:szCs w:val="20"/>
          <w:rPrChange w:id="5024" w:author="Ravindra Akella" w:date="2019-11-28T09:37:00Z">
            <w:rPr>
              <w:ins w:id="5025" w:author="Ravindra Akella" w:date="2019-11-28T09:37:00Z"/>
              <w:rFonts w:ascii="Consolas" w:hAnsi="Consolas" w:cs="Consolas"/>
              <w:color w:val="000000"/>
              <w:sz w:val="19"/>
              <w:szCs w:val="19"/>
            </w:rPr>
          </w:rPrChange>
        </w:rPr>
      </w:pPr>
      <w:ins w:id="5026" w:author="Ravindra Akella" w:date="2019-11-28T09:37:00Z">
        <w:r w:rsidRPr="00307795">
          <w:rPr>
            <w:rFonts w:asciiTheme="minorHAnsi" w:hAnsiTheme="minorHAnsi" w:cstheme="minorHAnsi"/>
            <w:color w:val="000000"/>
            <w:sz w:val="20"/>
            <w:szCs w:val="20"/>
            <w:rPrChange w:id="5027"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8000"/>
            <w:sz w:val="20"/>
            <w:szCs w:val="20"/>
            <w:rPrChange w:id="5028" w:author="Ravindra Akella" w:date="2019-11-28T09:37:00Z">
              <w:rPr>
                <w:rFonts w:ascii="Consolas" w:hAnsi="Consolas" w:cs="Consolas"/>
                <w:color w:val="008000"/>
                <w:sz w:val="19"/>
                <w:szCs w:val="19"/>
              </w:rPr>
            </w:rPrChange>
          </w:rPr>
          <w:t>//Locking for thread safety</w:t>
        </w:r>
      </w:ins>
    </w:p>
    <w:p w14:paraId="1D0D16FA" w14:textId="77777777" w:rsidR="00307795" w:rsidRPr="00307795" w:rsidRDefault="00307795" w:rsidP="00307795">
      <w:pPr>
        <w:autoSpaceDE w:val="0"/>
        <w:autoSpaceDN w:val="0"/>
        <w:adjustRightInd w:val="0"/>
        <w:spacing w:after="0" w:line="240" w:lineRule="auto"/>
        <w:rPr>
          <w:ins w:id="5029" w:author="Ravindra Akella" w:date="2019-11-28T09:37:00Z"/>
          <w:rFonts w:asciiTheme="minorHAnsi" w:hAnsiTheme="minorHAnsi" w:cstheme="minorHAnsi"/>
          <w:color w:val="000000"/>
          <w:sz w:val="20"/>
          <w:szCs w:val="20"/>
          <w:rPrChange w:id="5030" w:author="Ravindra Akella" w:date="2019-11-28T09:37:00Z">
            <w:rPr>
              <w:ins w:id="5031" w:author="Ravindra Akella" w:date="2019-11-28T09:37:00Z"/>
              <w:rFonts w:ascii="Consolas" w:hAnsi="Consolas" w:cs="Consolas"/>
              <w:color w:val="000000"/>
              <w:sz w:val="19"/>
              <w:szCs w:val="19"/>
            </w:rPr>
          </w:rPrChange>
        </w:rPr>
      </w:pPr>
      <w:ins w:id="5032" w:author="Ravindra Akella" w:date="2019-11-28T09:37:00Z">
        <w:r w:rsidRPr="00307795">
          <w:rPr>
            <w:rFonts w:asciiTheme="minorHAnsi" w:hAnsiTheme="minorHAnsi" w:cstheme="minorHAnsi"/>
            <w:color w:val="000000"/>
            <w:sz w:val="20"/>
            <w:szCs w:val="20"/>
            <w:rPrChange w:id="5033"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5034" w:author="Ravindra Akella" w:date="2019-11-28T09:37:00Z">
              <w:rPr>
                <w:rFonts w:ascii="Consolas" w:hAnsi="Consolas" w:cs="Consolas"/>
                <w:color w:val="0000FF"/>
                <w:sz w:val="19"/>
                <w:szCs w:val="19"/>
              </w:rPr>
            </w:rPrChange>
          </w:rPr>
          <w:t>lock</w:t>
        </w:r>
        <w:r w:rsidRPr="00307795">
          <w:rPr>
            <w:rFonts w:asciiTheme="minorHAnsi" w:hAnsiTheme="minorHAnsi" w:cstheme="minorHAnsi"/>
            <w:color w:val="000000"/>
            <w:sz w:val="20"/>
            <w:szCs w:val="20"/>
            <w:rPrChange w:id="5035" w:author="Ravindra Akella" w:date="2019-11-28T09:37: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5036" w:author="Ravindra Akella" w:date="2019-11-28T09:37:00Z">
              <w:rPr>
                <w:rFonts w:ascii="Consolas" w:hAnsi="Consolas" w:cs="Consolas"/>
                <w:color w:val="000000"/>
                <w:sz w:val="19"/>
                <w:szCs w:val="19"/>
              </w:rPr>
            </w:rPrChange>
          </w:rPr>
          <w:t>parallelTasks.SyncRoot</w:t>
        </w:r>
        <w:proofErr w:type="spellEnd"/>
        <w:r w:rsidRPr="00307795">
          <w:rPr>
            <w:rFonts w:asciiTheme="minorHAnsi" w:hAnsiTheme="minorHAnsi" w:cstheme="minorHAnsi"/>
            <w:color w:val="000000"/>
            <w:sz w:val="20"/>
            <w:szCs w:val="20"/>
            <w:rPrChange w:id="5037" w:author="Ravindra Akella" w:date="2019-11-28T09:37:00Z">
              <w:rPr>
                <w:rFonts w:ascii="Consolas" w:hAnsi="Consolas" w:cs="Consolas"/>
                <w:color w:val="000000"/>
                <w:sz w:val="19"/>
                <w:szCs w:val="19"/>
              </w:rPr>
            </w:rPrChange>
          </w:rPr>
          <w:t>)</w:t>
        </w:r>
      </w:ins>
    </w:p>
    <w:p w14:paraId="1A3739FB" w14:textId="77777777" w:rsidR="00307795" w:rsidRPr="00307795" w:rsidRDefault="00307795" w:rsidP="00307795">
      <w:pPr>
        <w:autoSpaceDE w:val="0"/>
        <w:autoSpaceDN w:val="0"/>
        <w:adjustRightInd w:val="0"/>
        <w:spacing w:after="0" w:line="240" w:lineRule="auto"/>
        <w:rPr>
          <w:ins w:id="5038" w:author="Ravindra Akella" w:date="2019-11-28T09:37:00Z"/>
          <w:rFonts w:asciiTheme="minorHAnsi" w:hAnsiTheme="minorHAnsi" w:cstheme="minorHAnsi"/>
          <w:color w:val="000000"/>
          <w:sz w:val="20"/>
          <w:szCs w:val="20"/>
          <w:rPrChange w:id="5039" w:author="Ravindra Akella" w:date="2019-11-28T09:37:00Z">
            <w:rPr>
              <w:ins w:id="5040" w:author="Ravindra Akella" w:date="2019-11-28T09:37:00Z"/>
              <w:rFonts w:ascii="Consolas" w:hAnsi="Consolas" w:cs="Consolas"/>
              <w:color w:val="000000"/>
              <w:sz w:val="19"/>
              <w:szCs w:val="19"/>
            </w:rPr>
          </w:rPrChange>
        </w:rPr>
      </w:pPr>
      <w:ins w:id="5041" w:author="Ravindra Akella" w:date="2019-11-28T09:37:00Z">
        <w:r w:rsidRPr="00307795">
          <w:rPr>
            <w:rFonts w:asciiTheme="minorHAnsi" w:hAnsiTheme="minorHAnsi" w:cstheme="minorHAnsi"/>
            <w:color w:val="000000"/>
            <w:sz w:val="20"/>
            <w:szCs w:val="20"/>
            <w:rPrChange w:id="5042" w:author="Ravindra Akella" w:date="2019-11-28T09:37:00Z">
              <w:rPr>
                <w:rFonts w:ascii="Consolas" w:hAnsi="Consolas" w:cs="Consolas"/>
                <w:color w:val="000000"/>
                <w:sz w:val="19"/>
                <w:szCs w:val="19"/>
              </w:rPr>
            </w:rPrChange>
          </w:rPr>
          <w:t xml:space="preserve">            {</w:t>
        </w:r>
      </w:ins>
    </w:p>
    <w:p w14:paraId="53B81EC2" w14:textId="77777777" w:rsidR="00307795" w:rsidRPr="00307795" w:rsidRDefault="00307795" w:rsidP="00307795">
      <w:pPr>
        <w:autoSpaceDE w:val="0"/>
        <w:autoSpaceDN w:val="0"/>
        <w:adjustRightInd w:val="0"/>
        <w:spacing w:after="0" w:line="240" w:lineRule="auto"/>
        <w:rPr>
          <w:ins w:id="5043" w:author="Ravindra Akella" w:date="2019-11-28T09:37:00Z"/>
          <w:rFonts w:asciiTheme="minorHAnsi" w:hAnsiTheme="minorHAnsi" w:cstheme="minorHAnsi"/>
          <w:color w:val="000000"/>
          <w:sz w:val="20"/>
          <w:szCs w:val="20"/>
          <w:rPrChange w:id="5044" w:author="Ravindra Akella" w:date="2019-11-28T09:37:00Z">
            <w:rPr>
              <w:ins w:id="5045" w:author="Ravindra Akella" w:date="2019-11-28T09:37:00Z"/>
              <w:rFonts w:ascii="Consolas" w:hAnsi="Consolas" w:cs="Consolas"/>
              <w:color w:val="000000"/>
              <w:sz w:val="19"/>
              <w:szCs w:val="19"/>
            </w:rPr>
          </w:rPrChange>
        </w:rPr>
      </w:pPr>
      <w:ins w:id="5046" w:author="Ravindra Akella" w:date="2019-11-28T09:37:00Z">
        <w:r w:rsidRPr="00307795">
          <w:rPr>
            <w:rFonts w:asciiTheme="minorHAnsi" w:hAnsiTheme="minorHAnsi" w:cstheme="minorHAnsi"/>
            <w:color w:val="000000"/>
            <w:sz w:val="20"/>
            <w:szCs w:val="20"/>
            <w:rPrChange w:id="5047"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5048" w:author="Ravindra Akella" w:date="2019-11-28T09:37:00Z">
              <w:rPr>
                <w:rFonts w:ascii="Consolas" w:hAnsi="Consolas" w:cs="Consolas"/>
                <w:color w:val="0000FF"/>
                <w:sz w:val="19"/>
                <w:szCs w:val="19"/>
              </w:rPr>
            </w:rPrChange>
          </w:rPr>
          <w:t>if</w:t>
        </w:r>
        <w:r w:rsidRPr="00307795">
          <w:rPr>
            <w:rFonts w:asciiTheme="minorHAnsi" w:hAnsiTheme="minorHAnsi" w:cstheme="minorHAnsi"/>
            <w:color w:val="000000"/>
            <w:sz w:val="20"/>
            <w:szCs w:val="20"/>
            <w:rPrChange w:id="5049" w:author="Ravindra Akella" w:date="2019-11-28T09:37: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5050" w:author="Ravindra Akella" w:date="2019-11-28T09:37:00Z">
              <w:rPr>
                <w:rFonts w:ascii="Consolas" w:hAnsi="Consolas" w:cs="Consolas"/>
                <w:color w:val="000000"/>
                <w:sz w:val="19"/>
                <w:szCs w:val="19"/>
              </w:rPr>
            </w:rPrChange>
          </w:rPr>
          <w:t>parallelTasks.Contains</w:t>
        </w:r>
        <w:proofErr w:type="spellEnd"/>
        <w:r w:rsidRPr="00307795">
          <w:rPr>
            <w:rFonts w:asciiTheme="minorHAnsi" w:hAnsiTheme="minorHAnsi" w:cstheme="minorHAnsi"/>
            <w:color w:val="000000"/>
            <w:sz w:val="20"/>
            <w:szCs w:val="20"/>
            <w:rPrChange w:id="5051" w:author="Ravindra Akella" w:date="2019-11-28T09:37:00Z">
              <w:rPr>
                <w:rFonts w:ascii="Consolas" w:hAnsi="Consolas" w:cs="Consolas"/>
                <w:color w:val="000000"/>
                <w:sz w:val="19"/>
                <w:szCs w:val="19"/>
              </w:rPr>
            </w:rPrChange>
          </w:rPr>
          <w:t>(</w:t>
        </w:r>
        <w:proofErr w:type="spellStart"/>
        <w:r w:rsidRPr="00307795">
          <w:rPr>
            <w:rFonts w:asciiTheme="minorHAnsi" w:hAnsiTheme="minorHAnsi" w:cstheme="minorHAnsi"/>
            <w:color w:val="000000"/>
            <w:sz w:val="20"/>
            <w:szCs w:val="20"/>
            <w:rPrChange w:id="5052" w:author="Ravindra Akella" w:date="2019-11-28T09:37:00Z">
              <w:rPr>
                <w:rFonts w:ascii="Consolas" w:hAnsi="Consolas" w:cs="Consolas"/>
                <w:color w:val="000000"/>
                <w:sz w:val="19"/>
                <w:szCs w:val="19"/>
              </w:rPr>
            </w:rPrChange>
          </w:rPr>
          <w:t>operationState</w:t>
        </w:r>
        <w:proofErr w:type="spellEnd"/>
        <w:r w:rsidRPr="00307795">
          <w:rPr>
            <w:rFonts w:asciiTheme="minorHAnsi" w:hAnsiTheme="minorHAnsi" w:cstheme="minorHAnsi"/>
            <w:color w:val="000000"/>
            <w:sz w:val="20"/>
            <w:szCs w:val="20"/>
            <w:rPrChange w:id="5053" w:author="Ravindra Akella" w:date="2019-11-28T09:37:00Z">
              <w:rPr>
                <w:rFonts w:ascii="Consolas" w:hAnsi="Consolas" w:cs="Consolas"/>
                <w:color w:val="000000"/>
                <w:sz w:val="19"/>
                <w:szCs w:val="19"/>
              </w:rPr>
            </w:rPrChange>
          </w:rPr>
          <w:t>))</w:t>
        </w:r>
      </w:ins>
    </w:p>
    <w:p w14:paraId="5980EABE" w14:textId="77777777" w:rsidR="00307795" w:rsidRPr="00307795" w:rsidRDefault="00307795" w:rsidP="00307795">
      <w:pPr>
        <w:autoSpaceDE w:val="0"/>
        <w:autoSpaceDN w:val="0"/>
        <w:adjustRightInd w:val="0"/>
        <w:spacing w:after="0" w:line="240" w:lineRule="auto"/>
        <w:rPr>
          <w:ins w:id="5054" w:author="Ravindra Akella" w:date="2019-11-28T09:37:00Z"/>
          <w:rFonts w:asciiTheme="minorHAnsi" w:hAnsiTheme="minorHAnsi" w:cstheme="minorHAnsi"/>
          <w:color w:val="000000"/>
          <w:sz w:val="20"/>
          <w:szCs w:val="20"/>
          <w:rPrChange w:id="5055" w:author="Ravindra Akella" w:date="2019-11-28T09:37:00Z">
            <w:rPr>
              <w:ins w:id="5056" w:author="Ravindra Akella" w:date="2019-11-28T09:37:00Z"/>
              <w:rFonts w:ascii="Consolas" w:hAnsi="Consolas" w:cs="Consolas"/>
              <w:color w:val="000000"/>
              <w:sz w:val="19"/>
              <w:szCs w:val="19"/>
            </w:rPr>
          </w:rPrChange>
        </w:rPr>
      </w:pPr>
      <w:ins w:id="5057" w:author="Ravindra Akella" w:date="2019-11-28T09:37:00Z">
        <w:r w:rsidRPr="00307795">
          <w:rPr>
            <w:rFonts w:asciiTheme="minorHAnsi" w:hAnsiTheme="minorHAnsi" w:cstheme="minorHAnsi"/>
            <w:color w:val="000000"/>
            <w:sz w:val="20"/>
            <w:szCs w:val="20"/>
            <w:rPrChange w:id="5058" w:author="Ravindra Akella" w:date="2019-11-28T09:37:00Z">
              <w:rPr>
                <w:rFonts w:ascii="Consolas" w:hAnsi="Consolas" w:cs="Consolas"/>
                <w:color w:val="000000"/>
                <w:sz w:val="19"/>
                <w:szCs w:val="19"/>
              </w:rPr>
            </w:rPrChange>
          </w:rPr>
          <w:t xml:space="preserve">                {</w:t>
        </w:r>
      </w:ins>
    </w:p>
    <w:p w14:paraId="41BA54F0" w14:textId="77777777" w:rsidR="00307795" w:rsidRPr="00307795" w:rsidRDefault="00307795" w:rsidP="00307795">
      <w:pPr>
        <w:autoSpaceDE w:val="0"/>
        <w:autoSpaceDN w:val="0"/>
        <w:adjustRightInd w:val="0"/>
        <w:spacing w:after="0" w:line="240" w:lineRule="auto"/>
        <w:rPr>
          <w:ins w:id="5059" w:author="Ravindra Akella" w:date="2019-11-28T09:37:00Z"/>
          <w:rFonts w:asciiTheme="minorHAnsi" w:hAnsiTheme="minorHAnsi" w:cstheme="minorHAnsi"/>
          <w:color w:val="000000"/>
          <w:sz w:val="20"/>
          <w:szCs w:val="20"/>
          <w:rPrChange w:id="5060" w:author="Ravindra Akella" w:date="2019-11-28T09:37:00Z">
            <w:rPr>
              <w:ins w:id="5061" w:author="Ravindra Akella" w:date="2019-11-28T09:37:00Z"/>
              <w:rFonts w:ascii="Consolas" w:hAnsi="Consolas" w:cs="Consolas"/>
              <w:color w:val="000000"/>
              <w:sz w:val="19"/>
              <w:szCs w:val="19"/>
            </w:rPr>
          </w:rPrChange>
        </w:rPr>
      </w:pPr>
      <w:ins w:id="5062" w:author="Ravindra Akella" w:date="2019-11-28T09:37:00Z">
        <w:r w:rsidRPr="00307795">
          <w:rPr>
            <w:rFonts w:asciiTheme="minorHAnsi" w:hAnsiTheme="minorHAnsi" w:cstheme="minorHAnsi"/>
            <w:color w:val="000000"/>
            <w:sz w:val="20"/>
            <w:szCs w:val="20"/>
            <w:rPrChange w:id="5063"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5064" w:author="Ravindra Akella" w:date="2019-11-28T09:37:00Z">
              <w:rPr>
                <w:rFonts w:ascii="Consolas" w:hAnsi="Consolas" w:cs="Consolas"/>
                <w:color w:val="0000FF"/>
                <w:sz w:val="19"/>
                <w:szCs w:val="19"/>
              </w:rPr>
            </w:rPrChange>
          </w:rPr>
          <w:t>throw</w:t>
        </w:r>
        <w:r w:rsidRPr="00307795">
          <w:rPr>
            <w:rFonts w:asciiTheme="minorHAnsi" w:hAnsiTheme="minorHAnsi" w:cstheme="minorHAnsi"/>
            <w:color w:val="000000"/>
            <w:sz w:val="20"/>
            <w:szCs w:val="20"/>
            <w:rPrChange w:id="5065"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5066" w:author="Ravindra Akella" w:date="2019-11-28T09:37: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5067" w:author="Ravindra Akella" w:date="2019-11-28T09:37: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5068" w:author="Ravindra Akella" w:date="2019-11-28T09:37:00Z">
              <w:rPr>
                <w:rFonts w:ascii="Consolas" w:hAnsi="Consolas" w:cs="Consolas"/>
                <w:color w:val="000000"/>
                <w:sz w:val="19"/>
                <w:szCs w:val="19"/>
              </w:rPr>
            </w:rPrChange>
          </w:rPr>
          <w:t>ArgumentException</w:t>
        </w:r>
        <w:proofErr w:type="spellEnd"/>
        <w:r w:rsidRPr="00307795">
          <w:rPr>
            <w:rFonts w:asciiTheme="minorHAnsi" w:hAnsiTheme="minorHAnsi" w:cstheme="minorHAnsi"/>
            <w:color w:val="000000"/>
            <w:sz w:val="20"/>
            <w:szCs w:val="20"/>
            <w:rPrChange w:id="5069" w:author="Ravindra Akella" w:date="2019-11-28T09:37:00Z">
              <w:rPr>
                <w:rFonts w:ascii="Consolas" w:hAnsi="Consolas" w:cs="Consolas"/>
                <w:color w:val="000000"/>
                <w:sz w:val="19"/>
                <w:szCs w:val="19"/>
              </w:rPr>
            </w:rPrChange>
          </w:rPr>
          <w:t>(</w:t>
        </w:r>
        <w:r w:rsidRPr="00307795">
          <w:rPr>
            <w:rFonts w:asciiTheme="minorHAnsi" w:hAnsiTheme="minorHAnsi" w:cstheme="minorHAnsi"/>
            <w:color w:val="A31515"/>
            <w:sz w:val="20"/>
            <w:szCs w:val="20"/>
            <w:rPrChange w:id="5070" w:author="Ravindra Akella" w:date="2019-11-28T09:37:00Z">
              <w:rPr>
                <w:rFonts w:ascii="Consolas" w:hAnsi="Consolas" w:cs="Consolas"/>
                <w:color w:val="A31515"/>
                <w:sz w:val="19"/>
                <w:szCs w:val="19"/>
              </w:rPr>
            </w:rPrChange>
          </w:rPr>
          <w:t>"User state parameter must be unique"</w:t>
        </w:r>
        <w:r w:rsidRPr="00307795">
          <w:rPr>
            <w:rFonts w:asciiTheme="minorHAnsi" w:hAnsiTheme="minorHAnsi" w:cstheme="minorHAnsi"/>
            <w:color w:val="000000"/>
            <w:sz w:val="20"/>
            <w:szCs w:val="20"/>
            <w:rPrChange w:id="5071"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A31515"/>
            <w:sz w:val="20"/>
            <w:szCs w:val="20"/>
            <w:rPrChange w:id="5072" w:author="Ravindra Akella" w:date="2019-11-28T09:37:00Z">
              <w:rPr>
                <w:rFonts w:ascii="Consolas" w:hAnsi="Consolas" w:cs="Consolas"/>
                <w:color w:val="A31515"/>
                <w:sz w:val="19"/>
                <w:szCs w:val="19"/>
              </w:rPr>
            </w:rPrChange>
          </w:rPr>
          <w:t>"</w:t>
        </w:r>
        <w:proofErr w:type="spellStart"/>
        <w:r w:rsidRPr="00307795">
          <w:rPr>
            <w:rFonts w:asciiTheme="minorHAnsi" w:hAnsiTheme="minorHAnsi" w:cstheme="minorHAnsi"/>
            <w:color w:val="A31515"/>
            <w:sz w:val="20"/>
            <w:szCs w:val="20"/>
            <w:rPrChange w:id="5073" w:author="Ravindra Akella" w:date="2019-11-28T09:37:00Z">
              <w:rPr>
                <w:rFonts w:ascii="Consolas" w:hAnsi="Consolas" w:cs="Consolas"/>
                <w:color w:val="A31515"/>
                <w:sz w:val="19"/>
                <w:szCs w:val="19"/>
              </w:rPr>
            </w:rPrChange>
          </w:rPr>
          <w:t>userState</w:t>
        </w:r>
        <w:proofErr w:type="spellEnd"/>
        <w:r w:rsidRPr="00307795">
          <w:rPr>
            <w:rFonts w:asciiTheme="minorHAnsi" w:hAnsiTheme="minorHAnsi" w:cstheme="minorHAnsi"/>
            <w:color w:val="A31515"/>
            <w:sz w:val="20"/>
            <w:szCs w:val="20"/>
            <w:rPrChange w:id="5074" w:author="Ravindra Akella" w:date="2019-11-28T09:37:00Z">
              <w:rPr>
                <w:rFonts w:ascii="Consolas" w:hAnsi="Consolas" w:cs="Consolas"/>
                <w:color w:val="A31515"/>
                <w:sz w:val="19"/>
                <w:szCs w:val="19"/>
              </w:rPr>
            </w:rPrChange>
          </w:rPr>
          <w:t>"</w:t>
        </w:r>
        <w:r w:rsidRPr="00307795">
          <w:rPr>
            <w:rFonts w:asciiTheme="minorHAnsi" w:hAnsiTheme="minorHAnsi" w:cstheme="minorHAnsi"/>
            <w:color w:val="000000"/>
            <w:sz w:val="20"/>
            <w:szCs w:val="20"/>
            <w:rPrChange w:id="5075" w:author="Ravindra Akella" w:date="2019-11-28T09:37:00Z">
              <w:rPr>
                <w:rFonts w:ascii="Consolas" w:hAnsi="Consolas" w:cs="Consolas"/>
                <w:color w:val="000000"/>
                <w:sz w:val="19"/>
                <w:szCs w:val="19"/>
              </w:rPr>
            </w:rPrChange>
          </w:rPr>
          <w:t>);</w:t>
        </w:r>
      </w:ins>
    </w:p>
    <w:p w14:paraId="245953D4" w14:textId="77777777" w:rsidR="00307795" w:rsidRPr="00307795" w:rsidRDefault="00307795" w:rsidP="00307795">
      <w:pPr>
        <w:autoSpaceDE w:val="0"/>
        <w:autoSpaceDN w:val="0"/>
        <w:adjustRightInd w:val="0"/>
        <w:spacing w:after="0" w:line="240" w:lineRule="auto"/>
        <w:rPr>
          <w:ins w:id="5076" w:author="Ravindra Akella" w:date="2019-11-28T09:37:00Z"/>
          <w:rFonts w:asciiTheme="minorHAnsi" w:hAnsiTheme="minorHAnsi" w:cstheme="minorHAnsi"/>
          <w:color w:val="000000"/>
          <w:sz w:val="20"/>
          <w:szCs w:val="20"/>
          <w:rPrChange w:id="5077" w:author="Ravindra Akella" w:date="2019-11-28T09:37:00Z">
            <w:rPr>
              <w:ins w:id="5078" w:author="Ravindra Akella" w:date="2019-11-28T09:37:00Z"/>
              <w:rFonts w:ascii="Consolas" w:hAnsi="Consolas" w:cs="Consolas"/>
              <w:color w:val="000000"/>
              <w:sz w:val="19"/>
              <w:szCs w:val="19"/>
            </w:rPr>
          </w:rPrChange>
        </w:rPr>
      </w:pPr>
      <w:ins w:id="5079" w:author="Ravindra Akella" w:date="2019-11-28T09:37:00Z">
        <w:r w:rsidRPr="00307795">
          <w:rPr>
            <w:rFonts w:asciiTheme="minorHAnsi" w:hAnsiTheme="minorHAnsi" w:cstheme="minorHAnsi"/>
            <w:color w:val="000000"/>
            <w:sz w:val="20"/>
            <w:szCs w:val="20"/>
            <w:rPrChange w:id="5080" w:author="Ravindra Akella" w:date="2019-11-28T09:37:00Z">
              <w:rPr>
                <w:rFonts w:ascii="Consolas" w:hAnsi="Consolas" w:cs="Consolas"/>
                <w:color w:val="000000"/>
                <w:sz w:val="19"/>
                <w:szCs w:val="19"/>
              </w:rPr>
            </w:rPrChange>
          </w:rPr>
          <w:t xml:space="preserve">                }</w:t>
        </w:r>
      </w:ins>
    </w:p>
    <w:p w14:paraId="11F1C14A" w14:textId="77777777" w:rsidR="00307795" w:rsidRPr="00307795" w:rsidRDefault="00307795" w:rsidP="00307795">
      <w:pPr>
        <w:autoSpaceDE w:val="0"/>
        <w:autoSpaceDN w:val="0"/>
        <w:adjustRightInd w:val="0"/>
        <w:spacing w:after="0" w:line="240" w:lineRule="auto"/>
        <w:rPr>
          <w:ins w:id="5081" w:author="Ravindra Akella" w:date="2019-11-28T09:37:00Z"/>
          <w:rFonts w:asciiTheme="minorHAnsi" w:hAnsiTheme="minorHAnsi" w:cstheme="minorHAnsi"/>
          <w:color w:val="000000"/>
          <w:sz w:val="20"/>
          <w:szCs w:val="20"/>
          <w:rPrChange w:id="5082" w:author="Ravindra Akella" w:date="2019-11-28T09:37:00Z">
            <w:rPr>
              <w:ins w:id="5083" w:author="Ravindra Akella" w:date="2019-11-28T09:37:00Z"/>
              <w:rFonts w:ascii="Consolas" w:hAnsi="Consolas" w:cs="Consolas"/>
              <w:color w:val="000000"/>
              <w:sz w:val="19"/>
              <w:szCs w:val="19"/>
            </w:rPr>
          </w:rPrChange>
        </w:rPr>
      </w:pPr>
    </w:p>
    <w:p w14:paraId="0290DC20" w14:textId="77777777" w:rsidR="00307795" w:rsidRPr="00307795" w:rsidRDefault="00307795" w:rsidP="00307795">
      <w:pPr>
        <w:autoSpaceDE w:val="0"/>
        <w:autoSpaceDN w:val="0"/>
        <w:adjustRightInd w:val="0"/>
        <w:spacing w:after="0" w:line="240" w:lineRule="auto"/>
        <w:rPr>
          <w:ins w:id="5084" w:author="Ravindra Akella" w:date="2019-11-28T09:37:00Z"/>
          <w:rFonts w:asciiTheme="minorHAnsi" w:hAnsiTheme="minorHAnsi" w:cstheme="minorHAnsi"/>
          <w:color w:val="000000"/>
          <w:sz w:val="20"/>
          <w:szCs w:val="20"/>
          <w:rPrChange w:id="5085" w:author="Ravindra Akella" w:date="2019-11-28T09:37:00Z">
            <w:rPr>
              <w:ins w:id="5086" w:author="Ravindra Akella" w:date="2019-11-28T09:37:00Z"/>
              <w:rFonts w:ascii="Consolas" w:hAnsi="Consolas" w:cs="Consolas"/>
              <w:color w:val="000000"/>
              <w:sz w:val="19"/>
              <w:szCs w:val="19"/>
            </w:rPr>
          </w:rPrChange>
        </w:rPr>
      </w:pPr>
      <w:ins w:id="5087" w:author="Ravindra Akella" w:date="2019-11-28T09:37:00Z">
        <w:r w:rsidRPr="00307795">
          <w:rPr>
            <w:rFonts w:asciiTheme="minorHAnsi" w:hAnsiTheme="minorHAnsi" w:cstheme="minorHAnsi"/>
            <w:color w:val="000000"/>
            <w:sz w:val="20"/>
            <w:szCs w:val="20"/>
            <w:rPrChange w:id="5088" w:author="Ravindra Akella" w:date="2019-11-28T09:37: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5089" w:author="Ravindra Akella" w:date="2019-11-28T09:37:00Z">
              <w:rPr>
                <w:rFonts w:ascii="Consolas" w:hAnsi="Consolas" w:cs="Consolas"/>
                <w:color w:val="000000"/>
                <w:sz w:val="19"/>
                <w:szCs w:val="19"/>
              </w:rPr>
            </w:rPrChange>
          </w:rPr>
          <w:t>parallelTasks</w:t>
        </w:r>
        <w:proofErr w:type="spellEnd"/>
        <w:r w:rsidRPr="00307795">
          <w:rPr>
            <w:rFonts w:asciiTheme="minorHAnsi" w:hAnsiTheme="minorHAnsi" w:cstheme="minorHAnsi"/>
            <w:color w:val="000000"/>
            <w:sz w:val="20"/>
            <w:szCs w:val="20"/>
            <w:rPrChange w:id="5090" w:author="Ravindra Akella" w:date="2019-11-28T09:37:00Z">
              <w:rPr>
                <w:rFonts w:ascii="Consolas" w:hAnsi="Consolas" w:cs="Consolas"/>
                <w:color w:val="000000"/>
                <w:sz w:val="19"/>
                <w:szCs w:val="19"/>
              </w:rPr>
            </w:rPrChange>
          </w:rPr>
          <w:t>[</w:t>
        </w:r>
        <w:proofErr w:type="spellStart"/>
        <w:r w:rsidRPr="00307795">
          <w:rPr>
            <w:rFonts w:asciiTheme="minorHAnsi" w:hAnsiTheme="minorHAnsi" w:cstheme="minorHAnsi"/>
            <w:color w:val="000000"/>
            <w:sz w:val="20"/>
            <w:szCs w:val="20"/>
            <w:rPrChange w:id="5091" w:author="Ravindra Akella" w:date="2019-11-28T09:37:00Z">
              <w:rPr>
                <w:rFonts w:ascii="Consolas" w:hAnsi="Consolas" w:cs="Consolas"/>
                <w:color w:val="000000"/>
                <w:sz w:val="19"/>
                <w:szCs w:val="19"/>
              </w:rPr>
            </w:rPrChange>
          </w:rPr>
          <w:t>operationState</w:t>
        </w:r>
        <w:proofErr w:type="spellEnd"/>
        <w:r w:rsidRPr="00307795">
          <w:rPr>
            <w:rFonts w:asciiTheme="minorHAnsi" w:hAnsiTheme="minorHAnsi" w:cstheme="minorHAnsi"/>
            <w:color w:val="000000"/>
            <w:sz w:val="20"/>
            <w:szCs w:val="20"/>
            <w:rPrChange w:id="5092" w:author="Ravindra Akella" w:date="2019-11-28T09:37:00Z">
              <w:rPr>
                <w:rFonts w:ascii="Consolas" w:hAnsi="Consolas" w:cs="Consolas"/>
                <w:color w:val="000000"/>
                <w:sz w:val="19"/>
                <w:szCs w:val="19"/>
              </w:rPr>
            </w:rPrChange>
          </w:rPr>
          <w:t xml:space="preserve">] = </w:t>
        </w:r>
        <w:proofErr w:type="spellStart"/>
        <w:r w:rsidRPr="00307795">
          <w:rPr>
            <w:rFonts w:asciiTheme="minorHAnsi" w:hAnsiTheme="minorHAnsi" w:cstheme="minorHAnsi"/>
            <w:color w:val="000000"/>
            <w:sz w:val="20"/>
            <w:szCs w:val="20"/>
            <w:rPrChange w:id="5093" w:author="Ravindra Akella" w:date="2019-11-28T09:37:00Z">
              <w:rPr>
                <w:rFonts w:ascii="Consolas" w:hAnsi="Consolas" w:cs="Consolas"/>
                <w:color w:val="000000"/>
                <w:sz w:val="19"/>
                <w:szCs w:val="19"/>
              </w:rPr>
            </w:rPrChange>
          </w:rPr>
          <w:t>asyncOp</w:t>
        </w:r>
        <w:proofErr w:type="spellEnd"/>
        <w:r w:rsidRPr="00307795">
          <w:rPr>
            <w:rFonts w:asciiTheme="minorHAnsi" w:hAnsiTheme="minorHAnsi" w:cstheme="minorHAnsi"/>
            <w:color w:val="000000"/>
            <w:sz w:val="20"/>
            <w:szCs w:val="20"/>
            <w:rPrChange w:id="5094" w:author="Ravindra Akella" w:date="2019-11-28T09:37:00Z">
              <w:rPr>
                <w:rFonts w:ascii="Consolas" w:hAnsi="Consolas" w:cs="Consolas"/>
                <w:color w:val="000000"/>
                <w:sz w:val="19"/>
                <w:szCs w:val="19"/>
              </w:rPr>
            </w:rPrChange>
          </w:rPr>
          <w:t>;</w:t>
        </w:r>
      </w:ins>
    </w:p>
    <w:p w14:paraId="0A59597F" w14:textId="77777777" w:rsidR="00307795" w:rsidRPr="00307795" w:rsidRDefault="00307795" w:rsidP="00307795">
      <w:pPr>
        <w:autoSpaceDE w:val="0"/>
        <w:autoSpaceDN w:val="0"/>
        <w:adjustRightInd w:val="0"/>
        <w:spacing w:after="0" w:line="240" w:lineRule="auto"/>
        <w:rPr>
          <w:ins w:id="5095" w:author="Ravindra Akella" w:date="2019-11-28T09:37:00Z"/>
          <w:rFonts w:asciiTheme="minorHAnsi" w:hAnsiTheme="minorHAnsi" w:cstheme="minorHAnsi"/>
          <w:color w:val="000000"/>
          <w:sz w:val="20"/>
          <w:szCs w:val="20"/>
          <w:rPrChange w:id="5096" w:author="Ravindra Akella" w:date="2019-11-28T09:37:00Z">
            <w:rPr>
              <w:ins w:id="5097" w:author="Ravindra Akella" w:date="2019-11-28T09:37:00Z"/>
              <w:rFonts w:ascii="Consolas" w:hAnsi="Consolas" w:cs="Consolas"/>
              <w:color w:val="000000"/>
              <w:sz w:val="19"/>
              <w:szCs w:val="19"/>
            </w:rPr>
          </w:rPrChange>
        </w:rPr>
      </w:pPr>
      <w:ins w:id="5098" w:author="Ravindra Akella" w:date="2019-11-28T09:37:00Z">
        <w:r w:rsidRPr="00307795">
          <w:rPr>
            <w:rFonts w:asciiTheme="minorHAnsi" w:hAnsiTheme="minorHAnsi" w:cstheme="minorHAnsi"/>
            <w:color w:val="000000"/>
            <w:sz w:val="20"/>
            <w:szCs w:val="20"/>
            <w:rPrChange w:id="5099" w:author="Ravindra Akella" w:date="2019-11-28T09:37:00Z">
              <w:rPr>
                <w:rFonts w:ascii="Consolas" w:hAnsi="Consolas" w:cs="Consolas"/>
                <w:color w:val="000000"/>
                <w:sz w:val="19"/>
                <w:szCs w:val="19"/>
              </w:rPr>
            </w:rPrChange>
          </w:rPr>
          <w:t xml:space="preserve">            }</w:t>
        </w:r>
      </w:ins>
    </w:p>
    <w:p w14:paraId="20CB1483" w14:textId="77777777" w:rsidR="00307795" w:rsidRPr="00307795" w:rsidRDefault="00307795" w:rsidP="00307795">
      <w:pPr>
        <w:autoSpaceDE w:val="0"/>
        <w:autoSpaceDN w:val="0"/>
        <w:adjustRightInd w:val="0"/>
        <w:spacing w:after="0" w:line="240" w:lineRule="auto"/>
        <w:rPr>
          <w:ins w:id="5100" w:author="Ravindra Akella" w:date="2019-11-28T09:37:00Z"/>
          <w:rFonts w:asciiTheme="minorHAnsi" w:hAnsiTheme="minorHAnsi" w:cstheme="minorHAnsi"/>
          <w:color w:val="000000"/>
          <w:sz w:val="20"/>
          <w:szCs w:val="20"/>
          <w:rPrChange w:id="5101" w:author="Ravindra Akella" w:date="2019-11-28T09:37:00Z">
            <w:rPr>
              <w:ins w:id="5102" w:author="Ravindra Akella" w:date="2019-11-28T09:37:00Z"/>
              <w:rFonts w:ascii="Consolas" w:hAnsi="Consolas" w:cs="Consolas"/>
              <w:color w:val="000000"/>
              <w:sz w:val="19"/>
              <w:szCs w:val="19"/>
            </w:rPr>
          </w:rPrChange>
        </w:rPr>
      </w:pPr>
    </w:p>
    <w:p w14:paraId="29DEB8FA" w14:textId="77777777" w:rsidR="00307795" w:rsidRPr="00307795" w:rsidRDefault="00307795" w:rsidP="00307795">
      <w:pPr>
        <w:autoSpaceDE w:val="0"/>
        <w:autoSpaceDN w:val="0"/>
        <w:adjustRightInd w:val="0"/>
        <w:spacing w:after="0" w:line="240" w:lineRule="auto"/>
        <w:rPr>
          <w:ins w:id="5103" w:author="Ravindra Akella" w:date="2019-11-28T09:37:00Z"/>
          <w:rFonts w:asciiTheme="minorHAnsi" w:hAnsiTheme="minorHAnsi" w:cstheme="minorHAnsi"/>
          <w:color w:val="000000"/>
          <w:sz w:val="20"/>
          <w:szCs w:val="20"/>
          <w:rPrChange w:id="5104" w:author="Ravindra Akella" w:date="2019-11-28T09:37:00Z">
            <w:rPr>
              <w:ins w:id="5105" w:author="Ravindra Akella" w:date="2019-11-28T09:37:00Z"/>
              <w:rFonts w:ascii="Consolas" w:hAnsi="Consolas" w:cs="Consolas"/>
              <w:color w:val="000000"/>
              <w:sz w:val="19"/>
              <w:szCs w:val="19"/>
            </w:rPr>
          </w:rPrChange>
        </w:rPr>
      </w:pPr>
      <w:ins w:id="5106" w:author="Ravindra Akella" w:date="2019-11-28T09:37:00Z">
        <w:r w:rsidRPr="00307795">
          <w:rPr>
            <w:rFonts w:asciiTheme="minorHAnsi" w:hAnsiTheme="minorHAnsi" w:cstheme="minorHAnsi"/>
            <w:color w:val="000000"/>
            <w:sz w:val="20"/>
            <w:szCs w:val="20"/>
            <w:rPrChange w:id="5107" w:author="Ravindra Akella" w:date="2019-11-28T09:37:00Z">
              <w:rPr>
                <w:rFonts w:ascii="Consolas" w:hAnsi="Consolas" w:cs="Consolas"/>
                <w:color w:val="000000"/>
                <w:sz w:val="19"/>
                <w:szCs w:val="19"/>
              </w:rPr>
            </w:rPrChange>
          </w:rPr>
          <w:t xml:space="preserve">            CalculationEventHandler worker = </w:t>
        </w:r>
        <w:r w:rsidRPr="00307795">
          <w:rPr>
            <w:rFonts w:asciiTheme="minorHAnsi" w:hAnsiTheme="minorHAnsi" w:cstheme="minorHAnsi"/>
            <w:color w:val="0000FF"/>
            <w:sz w:val="20"/>
            <w:szCs w:val="20"/>
            <w:rPrChange w:id="5108" w:author="Ravindra Akella" w:date="2019-11-28T09:37: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5109" w:author="Ravindra Akella" w:date="2019-11-28T09:37:00Z">
              <w:rPr>
                <w:rFonts w:ascii="Consolas" w:hAnsi="Consolas" w:cs="Consolas"/>
                <w:color w:val="000000"/>
                <w:sz w:val="19"/>
                <w:szCs w:val="19"/>
              </w:rPr>
            </w:rPrChange>
          </w:rPr>
          <w:t xml:space="preserve"> CalculationEventHandler(</w:t>
        </w:r>
        <w:proofErr w:type="spellStart"/>
        <w:r w:rsidRPr="00307795">
          <w:rPr>
            <w:rFonts w:asciiTheme="minorHAnsi" w:hAnsiTheme="minorHAnsi" w:cstheme="minorHAnsi"/>
            <w:color w:val="000000"/>
            <w:sz w:val="20"/>
            <w:szCs w:val="20"/>
            <w:rPrChange w:id="5110" w:author="Ravindra Akella" w:date="2019-11-28T09:37:00Z">
              <w:rPr>
                <w:rFonts w:ascii="Consolas" w:hAnsi="Consolas" w:cs="Consolas"/>
                <w:color w:val="000000"/>
                <w:sz w:val="19"/>
                <w:szCs w:val="19"/>
              </w:rPr>
            </w:rPrChange>
          </w:rPr>
          <w:t>Calculatepivalue</w:t>
        </w:r>
        <w:proofErr w:type="spellEnd"/>
        <w:r w:rsidRPr="00307795">
          <w:rPr>
            <w:rFonts w:asciiTheme="minorHAnsi" w:hAnsiTheme="minorHAnsi" w:cstheme="minorHAnsi"/>
            <w:color w:val="000000"/>
            <w:sz w:val="20"/>
            <w:szCs w:val="20"/>
            <w:rPrChange w:id="5111" w:author="Ravindra Akella" w:date="2019-11-28T09:37:00Z">
              <w:rPr>
                <w:rFonts w:ascii="Consolas" w:hAnsi="Consolas" w:cs="Consolas"/>
                <w:color w:val="000000"/>
                <w:sz w:val="19"/>
                <w:szCs w:val="19"/>
              </w:rPr>
            </w:rPrChange>
          </w:rPr>
          <w:t>);</w:t>
        </w:r>
      </w:ins>
    </w:p>
    <w:p w14:paraId="606B1FC7" w14:textId="77777777" w:rsidR="00307795" w:rsidRPr="00307795" w:rsidRDefault="00307795" w:rsidP="00307795">
      <w:pPr>
        <w:autoSpaceDE w:val="0"/>
        <w:autoSpaceDN w:val="0"/>
        <w:adjustRightInd w:val="0"/>
        <w:spacing w:after="0" w:line="240" w:lineRule="auto"/>
        <w:rPr>
          <w:ins w:id="5112" w:author="Ravindra Akella" w:date="2019-11-28T09:37:00Z"/>
          <w:rFonts w:asciiTheme="minorHAnsi" w:hAnsiTheme="minorHAnsi" w:cstheme="minorHAnsi"/>
          <w:color w:val="000000"/>
          <w:sz w:val="20"/>
          <w:szCs w:val="20"/>
          <w:rPrChange w:id="5113" w:author="Ravindra Akella" w:date="2019-11-28T09:37:00Z">
            <w:rPr>
              <w:ins w:id="5114" w:author="Ravindra Akella" w:date="2019-11-28T09:37:00Z"/>
              <w:rFonts w:ascii="Consolas" w:hAnsi="Consolas" w:cs="Consolas"/>
              <w:color w:val="000000"/>
              <w:sz w:val="19"/>
              <w:szCs w:val="19"/>
            </w:rPr>
          </w:rPrChange>
        </w:rPr>
      </w:pPr>
    </w:p>
    <w:p w14:paraId="08AF0C65" w14:textId="77777777" w:rsidR="00307795" w:rsidRPr="00307795" w:rsidRDefault="00307795" w:rsidP="00307795">
      <w:pPr>
        <w:autoSpaceDE w:val="0"/>
        <w:autoSpaceDN w:val="0"/>
        <w:adjustRightInd w:val="0"/>
        <w:spacing w:after="0" w:line="240" w:lineRule="auto"/>
        <w:rPr>
          <w:ins w:id="5115" w:author="Ravindra Akella" w:date="2019-11-28T09:37:00Z"/>
          <w:rFonts w:asciiTheme="minorHAnsi" w:hAnsiTheme="minorHAnsi" w:cstheme="minorHAnsi"/>
          <w:color w:val="000000"/>
          <w:sz w:val="20"/>
          <w:szCs w:val="20"/>
          <w:rPrChange w:id="5116" w:author="Ravindra Akella" w:date="2019-11-28T09:37:00Z">
            <w:rPr>
              <w:ins w:id="5117" w:author="Ravindra Akella" w:date="2019-11-28T09:37:00Z"/>
              <w:rFonts w:ascii="Consolas" w:hAnsi="Consolas" w:cs="Consolas"/>
              <w:color w:val="000000"/>
              <w:sz w:val="19"/>
              <w:szCs w:val="19"/>
            </w:rPr>
          </w:rPrChange>
        </w:rPr>
      </w:pPr>
      <w:ins w:id="5118" w:author="Ravindra Akella" w:date="2019-11-28T09:37:00Z">
        <w:r w:rsidRPr="00307795">
          <w:rPr>
            <w:rFonts w:asciiTheme="minorHAnsi" w:hAnsiTheme="minorHAnsi" w:cstheme="minorHAnsi"/>
            <w:color w:val="000000"/>
            <w:sz w:val="20"/>
            <w:szCs w:val="20"/>
            <w:rPrChange w:id="5119"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8000"/>
            <w:sz w:val="20"/>
            <w:szCs w:val="20"/>
            <w:rPrChange w:id="5120" w:author="Ravindra Akella" w:date="2019-11-28T09:37:00Z">
              <w:rPr>
                <w:rFonts w:ascii="Consolas" w:hAnsi="Consolas" w:cs="Consolas"/>
                <w:color w:val="008000"/>
                <w:sz w:val="19"/>
                <w:szCs w:val="19"/>
              </w:rPr>
            </w:rPrChange>
          </w:rPr>
          <w:t>//Execute process Asynchronously</w:t>
        </w:r>
      </w:ins>
    </w:p>
    <w:p w14:paraId="3E7B3A7C" w14:textId="77777777" w:rsidR="00307795" w:rsidRPr="00307795" w:rsidRDefault="00307795" w:rsidP="00307795">
      <w:pPr>
        <w:autoSpaceDE w:val="0"/>
        <w:autoSpaceDN w:val="0"/>
        <w:adjustRightInd w:val="0"/>
        <w:spacing w:after="0" w:line="240" w:lineRule="auto"/>
        <w:rPr>
          <w:ins w:id="5121" w:author="Ravindra Akella" w:date="2019-11-28T09:37:00Z"/>
          <w:rFonts w:asciiTheme="minorHAnsi" w:hAnsiTheme="minorHAnsi" w:cstheme="minorHAnsi"/>
          <w:color w:val="000000"/>
          <w:sz w:val="20"/>
          <w:szCs w:val="20"/>
          <w:rPrChange w:id="5122" w:author="Ravindra Akella" w:date="2019-11-28T09:37:00Z">
            <w:rPr>
              <w:ins w:id="5123" w:author="Ravindra Akella" w:date="2019-11-28T09:37:00Z"/>
              <w:rFonts w:ascii="Consolas" w:hAnsi="Consolas" w:cs="Consolas"/>
              <w:color w:val="000000"/>
              <w:sz w:val="19"/>
              <w:szCs w:val="19"/>
            </w:rPr>
          </w:rPrChange>
        </w:rPr>
      </w:pPr>
      <w:ins w:id="5124" w:author="Ravindra Akella" w:date="2019-11-28T09:37:00Z">
        <w:r w:rsidRPr="00307795">
          <w:rPr>
            <w:rFonts w:asciiTheme="minorHAnsi" w:hAnsiTheme="minorHAnsi" w:cstheme="minorHAnsi"/>
            <w:color w:val="000000"/>
            <w:sz w:val="20"/>
            <w:szCs w:val="20"/>
            <w:rPrChange w:id="5125" w:author="Ravindra Akella" w:date="2019-11-28T09:37: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5126" w:author="Ravindra Akella" w:date="2019-11-28T09:37:00Z">
              <w:rPr>
                <w:rFonts w:ascii="Consolas" w:hAnsi="Consolas" w:cs="Consolas"/>
                <w:color w:val="000000"/>
                <w:sz w:val="19"/>
                <w:szCs w:val="19"/>
              </w:rPr>
            </w:rPrChange>
          </w:rPr>
          <w:t>Task.Run</w:t>
        </w:r>
        <w:proofErr w:type="spellEnd"/>
        <w:r w:rsidRPr="00307795">
          <w:rPr>
            <w:rFonts w:asciiTheme="minorHAnsi" w:hAnsiTheme="minorHAnsi" w:cstheme="minorHAnsi"/>
            <w:color w:val="000000"/>
            <w:sz w:val="20"/>
            <w:szCs w:val="20"/>
            <w:rPrChange w:id="5127" w:author="Ravindra Akella" w:date="2019-11-28T09:37:00Z">
              <w:rPr>
                <w:rFonts w:ascii="Consolas" w:hAnsi="Consolas" w:cs="Consolas"/>
                <w:color w:val="000000"/>
                <w:sz w:val="19"/>
                <w:szCs w:val="19"/>
              </w:rPr>
            </w:rPrChange>
          </w:rPr>
          <w:t>(() =&gt; worker(</w:t>
        </w:r>
        <w:proofErr w:type="spellStart"/>
        <w:r w:rsidRPr="00307795">
          <w:rPr>
            <w:rFonts w:asciiTheme="minorHAnsi" w:hAnsiTheme="minorHAnsi" w:cstheme="minorHAnsi"/>
            <w:color w:val="000000"/>
            <w:sz w:val="20"/>
            <w:szCs w:val="20"/>
            <w:rPrChange w:id="5128" w:author="Ravindra Akella" w:date="2019-11-28T09:37:00Z">
              <w:rPr>
                <w:rFonts w:ascii="Consolas" w:hAnsi="Consolas" w:cs="Consolas"/>
                <w:color w:val="000000"/>
                <w:sz w:val="19"/>
                <w:szCs w:val="19"/>
              </w:rPr>
            </w:rPrChange>
          </w:rPr>
          <w:t>numsteps</w:t>
        </w:r>
        <w:proofErr w:type="spellEnd"/>
        <w:r w:rsidRPr="00307795">
          <w:rPr>
            <w:rFonts w:asciiTheme="minorHAnsi" w:hAnsiTheme="minorHAnsi" w:cstheme="minorHAnsi"/>
            <w:color w:val="000000"/>
            <w:sz w:val="20"/>
            <w:szCs w:val="20"/>
            <w:rPrChange w:id="5129" w:author="Ravindra Akella" w:date="2019-11-28T09:37:00Z">
              <w:rPr>
                <w:rFonts w:ascii="Consolas" w:hAnsi="Consolas" w:cs="Consolas"/>
                <w:color w:val="000000"/>
                <w:sz w:val="19"/>
                <w:szCs w:val="19"/>
              </w:rPr>
            </w:rPrChange>
          </w:rPr>
          <w:t xml:space="preserve">, </w:t>
        </w:r>
        <w:proofErr w:type="spellStart"/>
        <w:r w:rsidRPr="00307795">
          <w:rPr>
            <w:rFonts w:asciiTheme="minorHAnsi" w:hAnsiTheme="minorHAnsi" w:cstheme="minorHAnsi"/>
            <w:color w:val="000000"/>
            <w:sz w:val="20"/>
            <w:szCs w:val="20"/>
            <w:rPrChange w:id="5130" w:author="Ravindra Akella" w:date="2019-11-28T09:37:00Z">
              <w:rPr>
                <w:rFonts w:ascii="Consolas" w:hAnsi="Consolas" w:cs="Consolas"/>
                <w:color w:val="000000"/>
                <w:sz w:val="19"/>
                <w:szCs w:val="19"/>
              </w:rPr>
            </w:rPrChange>
          </w:rPr>
          <w:t>asyncOp</w:t>
        </w:r>
        <w:proofErr w:type="spellEnd"/>
        <w:r w:rsidRPr="00307795">
          <w:rPr>
            <w:rFonts w:asciiTheme="minorHAnsi" w:hAnsiTheme="minorHAnsi" w:cstheme="minorHAnsi"/>
            <w:color w:val="000000"/>
            <w:sz w:val="20"/>
            <w:szCs w:val="20"/>
            <w:rPrChange w:id="5131" w:author="Ravindra Akella" w:date="2019-11-28T09:37:00Z">
              <w:rPr>
                <w:rFonts w:ascii="Consolas" w:hAnsi="Consolas" w:cs="Consolas"/>
                <w:color w:val="000000"/>
                <w:sz w:val="19"/>
                <w:szCs w:val="19"/>
              </w:rPr>
            </w:rPrChange>
          </w:rPr>
          <w:t>));</w:t>
        </w:r>
      </w:ins>
    </w:p>
    <w:p w14:paraId="33B21A17" w14:textId="1E3423F8" w:rsidR="00942C25" w:rsidDel="00307795" w:rsidRDefault="00307795">
      <w:pPr>
        <w:spacing w:after="0" w:line="240" w:lineRule="auto"/>
        <w:rPr>
          <w:del w:id="5132" w:author="Ravindra Akella" w:date="2019-11-28T09:37:00Z"/>
          <w:rFonts w:asciiTheme="minorHAnsi" w:hAnsiTheme="minorHAnsi" w:cstheme="minorHAnsi"/>
          <w:color w:val="0000FF"/>
          <w:sz w:val="20"/>
          <w:szCs w:val="20"/>
        </w:rPr>
      </w:pPr>
      <w:ins w:id="5133" w:author="Ravindra Akella" w:date="2019-11-28T09:37:00Z">
        <w:r w:rsidRPr="00307795">
          <w:rPr>
            <w:rFonts w:asciiTheme="minorHAnsi" w:hAnsiTheme="minorHAnsi" w:cstheme="minorHAnsi"/>
            <w:color w:val="000000"/>
            <w:sz w:val="20"/>
            <w:szCs w:val="20"/>
            <w:rPrChange w:id="5134" w:author="Ravindra Akella" w:date="2019-11-28T09:37:00Z">
              <w:rPr>
                <w:rFonts w:ascii="Consolas" w:hAnsi="Consolas" w:cs="Consolas"/>
                <w:color w:val="000000"/>
                <w:sz w:val="19"/>
                <w:szCs w:val="19"/>
              </w:rPr>
            </w:rPrChange>
          </w:rPr>
          <w:t xml:space="preserve">        }</w:t>
        </w:r>
        <w:r w:rsidRPr="00307795" w:rsidDel="00307795">
          <w:rPr>
            <w:rFonts w:asciiTheme="minorHAnsi" w:hAnsiTheme="minorHAnsi" w:cstheme="minorHAnsi"/>
            <w:color w:val="0000FF"/>
            <w:sz w:val="20"/>
            <w:szCs w:val="20"/>
            <w:rPrChange w:id="5135" w:author="Ravindra Akella" w:date="2019-11-28T09:37:00Z">
              <w:rPr>
                <w:color w:val="0000FF"/>
                <w:sz w:val="20"/>
                <w:szCs w:val="20"/>
              </w:rPr>
            </w:rPrChange>
          </w:rPr>
          <w:t xml:space="preserve"> </w:t>
        </w:r>
      </w:ins>
      <w:del w:id="5136" w:author="Ravindra Akella" w:date="2019-11-28T09:37:00Z">
        <w:r w:rsidR="009C5CA0" w:rsidDel="00307795">
          <w:rPr>
            <w:color w:val="0000FF"/>
            <w:sz w:val="20"/>
            <w:szCs w:val="20"/>
          </w:rPr>
          <w:delText>public</w:delText>
        </w:r>
        <w:r w:rsidR="009C5CA0" w:rsidDel="00307795">
          <w:rPr>
            <w:color w:val="000000"/>
            <w:sz w:val="20"/>
            <w:szCs w:val="20"/>
          </w:rPr>
          <w:delText xml:space="preserve"> </w:delText>
        </w:r>
        <w:r w:rsidR="009C5CA0" w:rsidDel="00307795">
          <w:rPr>
            <w:color w:val="0000FF"/>
            <w:sz w:val="20"/>
            <w:szCs w:val="20"/>
          </w:rPr>
          <w:delText>void</w:delText>
        </w:r>
        <w:r w:rsidR="009C5CA0" w:rsidDel="00307795">
          <w:rPr>
            <w:color w:val="000000"/>
            <w:sz w:val="20"/>
            <w:szCs w:val="20"/>
          </w:rPr>
          <w:delText xml:space="preserve"> CalculatePiAsync(</w:delText>
        </w:r>
        <w:r w:rsidR="009C5CA0" w:rsidDel="00307795">
          <w:rPr>
            <w:color w:val="0000FF"/>
            <w:sz w:val="20"/>
            <w:szCs w:val="20"/>
          </w:rPr>
          <w:delText>int</w:delText>
        </w:r>
        <w:r w:rsidR="009C5CA0" w:rsidDel="00307795">
          <w:rPr>
            <w:color w:val="000000"/>
            <w:sz w:val="20"/>
            <w:szCs w:val="20"/>
          </w:rPr>
          <w:delText xml:space="preserve"> numSteps, </w:delText>
        </w:r>
        <w:r w:rsidR="009C5CA0" w:rsidDel="00307795">
          <w:rPr>
            <w:color w:val="0000FF"/>
            <w:sz w:val="20"/>
            <w:szCs w:val="20"/>
          </w:rPr>
          <w:delText>object</w:delText>
        </w:r>
        <w:r w:rsidR="009C5CA0" w:rsidDel="00307795">
          <w:rPr>
            <w:color w:val="000000"/>
            <w:sz w:val="20"/>
            <w:szCs w:val="20"/>
          </w:rPr>
          <w:delText xml:space="preserve"> operationState)</w:delText>
        </w:r>
      </w:del>
    </w:p>
    <w:p w14:paraId="5154A74D" w14:textId="37A31661" w:rsidR="00307795" w:rsidRDefault="00307795" w:rsidP="00307795">
      <w:pPr>
        <w:spacing w:after="0" w:line="240" w:lineRule="auto"/>
        <w:rPr>
          <w:ins w:id="5137" w:author="Ravindra Akella" w:date="2019-11-28T09:37:00Z"/>
          <w:rFonts w:asciiTheme="minorHAnsi" w:hAnsiTheme="minorHAnsi" w:cstheme="minorHAnsi"/>
          <w:color w:val="0000FF"/>
          <w:sz w:val="20"/>
          <w:szCs w:val="20"/>
        </w:rPr>
      </w:pPr>
    </w:p>
    <w:p w14:paraId="069E662D" w14:textId="77777777" w:rsidR="00307795" w:rsidRDefault="00307795" w:rsidP="00307795">
      <w:pPr>
        <w:spacing w:after="0" w:line="240" w:lineRule="auto"/>
        <w:rPr>
          <w:ins w:id="5138" w:author="Ravindra Akella" w:date="2019-11-28T09:37:00Z"/>
          <w:color w:val="000000"/>
          <w:sz w:val="20"/>
          <w:szCs w:val="20"/>
        </w:rPr>
      </w:pPr>
    </w:p>
    <w:p w14:paraId="529FBD72" w14:textId="344E2463" w:rsidR="00942C25" w:rsidDel="00307795" w:rsidRDefault="009C5CA0">
      <w:pPr>
        <w:spacing w:after="0" w:line="240" w:lineRule="auto"/>
        <w:rPr>
          <w:del w:id="5139" w:author="Ravindra Akella" w:date="2019-11-28T09:37:00Z"/>
          <w:color w:val="000000"/>
          <w:sz w:val="20"/>
          <w:szCs w:val="20"/>
        </w:rPr>
      </w:pPr>
      <w:del w:id="5140" w:author="Ravindra Akella" w:date="2019-11-28T09:37:00Z">
        <w:r w:rsidDel="00307795">
          <w:rPr>
            <w:color w:val="000000"/>
            <w:sz w:val="20"/>
            <w:szCs w:val="20"/>
          </w:rPr>
          <w:delText>{</w:delText>
        </w:r>
      </w:del>
    </w:p>
    <w:p w14:paraId="55339721" w14:textId="26FC9E34" w:rsidR="00942C25" w:rsidDel="00307795" w:rsidRDefault="009C5CA0">
      <w:pPr>
        <w:spacing w:after="0" w:line="240" w:lineRule="auto"/>
        <w:rPr>
          <w:del w:id="5141" w:author="Ravindra Akella" w:date="2019-11-28T09:37:00Z"/>
          <w:color w:val="000000"/>
          <w:sz w:val="20"/>
          <w:szCs w:val="20"/>
        </w:rPr>
      </w:pPr>
      <w:del w:id="5142" w:author="Ravindra Akella" w:date="2019-11-28T09:37:00Z">
        <w:r w:rsidDel="00307795">
          <w:rPr>
            <w:color w:val="000000"/>
            <w:sz w:val="20"/>
            <w:szCs w:val="20"/>
          </w:rPr>
          <w:delText xml:space="preserve">    AsyncOperation asyncOp = AsyncOperationManager.CreateOperation(operationState);</w:delText>
        </w:r>
      </w:del>
    </w:p>
    <w:p w14:paraId="3739A93A" w14:textId="4458BADA" w:rsidR="00942C25" w:rsidDel="00307795" w:rsidRDefault="009C5CA0">
      <w:pPr>
        <w:spacing w:after="0" w:line="240" w:lineRule="auto"/>
        <w:rPr>
          <w:del w:id="5143" w:author="Ravindra Akella" w:date="2019-11-28T09:37:00Z"/>
          <w:color w:val="000000"/>
          <w:sz w:val="20"/>
          <w:szCs w:val="20"/>
        </w:rPr>
      </w:pPr>
      <w:del w:id="5144" w:author="Ravindra Akella" w:date="2019-11-28T09:37:00Z">
        <w:r w:rsidDel="00307795">
          <w:rPr>
            <w:color w:val="000000"/>
            <w:sz w:val="20"/>
            <w:szCs w:val="20"/>
          </w:rPr>
          <w:delText xml:space="preserve">    </w:delText>
        </w:r>
        <w:r w:rsidDel="00307795">
          <w:rPr>
            <w:color w:val="008000"/>
            <w:sz w:val="20"/>
            <w:szCs w:val="20"/>
          </w:rPr>
          <w:delText>//code to handle multiple invocation</w:delText>
        </w:r>
      </w:del>
    </w:p>
    <w:p w14:paraId="3A1DE08D" w14:textId="1B051889" w:rsidR="00942C25" w:rsidDel="00307795" w:rsidRDefault="00942C25">
      <w:pPr>
        <w:spacing w:after="0" w:line="240" w:lineRule="auto"/>
        <w:rPr>
          <w:del w:id="5145" w:author="Ravindra Akella" w:date="2019-11-28T09:37:00Z"/>
          <w:color w:val="000000"/>
          <w:sz w:val="20"/>
          <w:szCs w:val="20"/>
        </w:rPr>
      </w:pPr>
    </w:p>
    <w:p w14:paraId="273C49D4" w14:textId="01A6FAD6" w:rsidR="00942C25" w:rsidDel="00307795" w:rsidRDefault="009C5CA0">
      <w:pPr>
        <w:spacing w:after="0" w:line="240" w:lineRule="auto"/>
        <w:rPr>
          <w:del w:id="5146" w:author="Ravindra Akella" w:date="2019-11-28T09:37:00Z"/>
          <w:color w:val="000000"/>
          <w:sz w:val="20"/>
          <w:szCs w:val="20"/>
        </w:rPr>
      </w:pPr>
      <w:del w:id="5147" w:author="Ravindra Akella" w:date="2019-11-28T09:37:00Z">
        <w:r w:rsidDel="00307795">
          <w:rPr>
            <w:color w:val="000000"/>
            <w:sz w:val="20"/>
            <w:szCs w:val="20"/>
          </w:rPr>
          <w:delText xml:space="preserve">    </w:delText>
        </w:r>
        <w:r w:rsidDel="00307795">
          <w:rPr>
            <w:color w:val="008000"/>
            <w:sz w:val="20"/>
            <w:szCs w:val="20"/>
          </w:rPr>
          <w:delText>//Execute process Asynchronously</w:delText>
        </w:r>
      </w:del>
    </w:p>
    <w:p w14:paraId="4EE9243B" w14:textId="37181E78" w:rsidR="00942C25" w:rsidDel="00307795" w:rsidRDefault="009C5CA0">
      <w:pPr>
        <w:spacing w:after="0" w:line="240" w:lineRule="auto"/>
        <w:rPr>
          <w:del w:id="5148" w:author="Ravindra Akella" w:date="2019-11-28T09:37:00Z"/>
          <w:color w:val="000000"/>
          <w:sz w:val="20"/>
          <w:szCs w:val="20"/>
        </w:rPr>
      </w:pPr>
      <w:del w:id="5149" w:author="Ravindra Akella" w:date="2019-11-28T09:37:00Z">
        <w:r w:rsidDel="00307795">
          <w:rPr>
            <w:color w:val="000000"/>
            <w:sz w:val="20"/>
            <w:szCs w:val="20"/>
          </w:rPr>
          <w:delText xml:space="preserve">    Task.Run(() =&gt; CalculatePi(numSteps, asyncOp));</w:delText>
        </w:r>
      </w:del>
    </w:p>
    <w:p w14:paraId="611FB995" w14:textId="77EB06B0" w:rsidR="00942C25" w:rsidDel="00307795" w:rsidRDefault="009C5CA0">
      <w:pPr>
        <w:rPr>
          <w:del w:id="5150" w:author="Ravindra Akella" w:date="2019-11-28T09:37:00Z"/>
          <w:color w:val="000000"/>
          <w:sz w:val="20"/>
          <w:szCs w:val="20"/>
        </w:rPr>
      </w:pPr>
      <w:del w:id="5151" w:author="Ravindra Akella" w:date="2019-11-28T09:37:00Z">
        <w:r w:rsidDel="00307795">
          <w:rPr>
            <w:color w:val="000000"/>
            <w:sz w:val="20"/>
            <w:szCs w:val="20"/>
          </w:rPr>
          <w:delText>}</w:delText>
        </w:r>
      </w:del>
    </w:p>
    <w:p w14:paraId="191F7447" w14:textId="2CCCB34A" w:rsidR="00942C25" w:rsidDel="00DE26FF" w:rsidRDefault="009C5CA0">
      <w:pPr>
        <w:spacing w:after="0" w:line="240" w:lineRule="auto"/>
        <w:rPr>
          <w:del w:id="5152" w:author="Ravindra Akella" w:date="2019-11-28T10:00:00Z"/>
          <w:color w:val="000000"/>
          <w:sz w:val="20"/>
          <w:szCs w:val="20"/>
        </w:rPr>
      </w:pPr>
      <w:del w:id="5153" w:author="Ravindra Akella" w:date="2019-11-28T10:00:00Z">
        <w:r w:rsidDel="00DE26FF">
          <w:rPr>
            <w:color w:val="0000FF"/>
            <w:sz w:val="20"/>
            <w:szCs w:val="20"/>
          </w:rPr>
          <w:delText>void</w:delText>
        </w:r>
        <w:r w:rsidDel="00DE26FF">
          <w:rPr>
            <w:color w:val="000000"/>
            <w:sz w:val="20"/>
            <w:szCs w:val="20"/>
          </w:rPr>
          <w:delText xml:space="preserve"> CalculatePi(</w:delText>
        </w:r>
        <w:r w:rsidDel="00DE26FF">
          <w:rPr>
            <w:color w:val="0000FF"/>
            <w:sz w:val="20"/>
            <w:szCs w:val="20"/>
          </w:rPr>
          <w:delText>int</w:delText>
        </w:r>
        <w:r w:rsidDel="00DE26FF">
          <w:rPr>
            <w:color w:val="000000"/>
            <w:sz w:val="20"/>
            <w:szCs w:val="20"/>
          </w:rPr>
          <w:delText xml:space="preserve"> numsteps, AsyncOperation asyncOp)</w:delText>
        </w:r>
      </w:del>
    </w:p>
    <w:p w14:paraId="66BC97E4" w14:textId="5826DF3A" w:rsidR="00942C25" w:rsidDel="00DE26FF" w:rsidRDefault="009C5CA0">
      <w:pPr>
        <w:spacing w:after="0" w:line="240" w:lineRule="auto"/>
        <w:rPr>
          <w:del w:id="5154" w:author="Ravindra Akella" w:date="2019-11-28T10:00:00Z"/>
          <w:color w:val="000000"/>
          <w:sz w:val="20"/>
          <w:szCs w:val="20"/>
        </w:rPr>
      </w:pPr>
      <w:del w:id="5155" w:author="Ravindra Akella" w:date="2019-11-28T10:00:00Z">
        <w:r w:rsidDel="00DE26FF">
          <w:rPr>
            <w:color w:val="000000"/>
            <w:sz w:val="20"/>
            <w:szCs w:val="20"/>
          </w:rPr>
          <w:delText xml:space="preserve"> {</w:delText>
        </w:r>
      </w:del>
    </w:p>
    <w:p w14:paraId="6C1BE655" w14:textId="102B176A" w:rsidR="00942C25" w:rsidDel="00DE26FF" w:rsidRDefault="009C5CA0">
      <w:pPr>
        <w:spacing w:after="0" w:line="240" w:lineRule="auto"/>
        <w:rPr>
          <w:del w:id="5156" w:author="Ravindra Akella" w:date="2019-11-28T10:00:00Z"/>
          <w:color w:val="008000"/>
          <w:sz w:val="20"/>
          <w:szCs w:val="20"/>
        </w:rPr>
      </w:pPr>
      <w:del w:id="5157" w:author="Ravindra Akella" w:date="2019-11-28T10:00:00Z">
        <w:r w:rsidDel="00DE26FF">
          <w:rPr>
            <w:color w:val="000000"/>
            <w:sz w:val="20"/>
            <w:szCs w:val="20"/>
          </w:rPr>
          <w:delText xml:space="preserve">    </w:delText>
        </w:r>
        <w:r w:rsidDel="00DE26FF">
          <w:rPr>
            <w:color w:val="008000"/>
            <w:sz w:val="20"/>
            <w:szCs w:val="20"/>
          </w:rPr>
          <w:delText>//Code to calculate pi</w:delText>
        </w:r>
      </w:del>
    </w:p>
    <w:p w14:paraId="05604949" w14:textId="602DEDAF" w:rsidR="00942C25" w:rsidDel="00DE26FF" w:rsidRDefault="00942C25">
      <w:pPr>
        <w:spacing w:after="0" w:line="240" w:lineRule="auto"/>
        <w:rPr>
          <w:del w:id="5158" w:author="Ravindra Akella" w:date="2019-11-28T10:00:00Z"/>
          <w:color w:val="000000"/>
          <w:sz w:val="20"/>
          <w:szCs w:val="20"/>
        </w:rPr>
      </w:pPr>
    </w:p>
    <w:p w14:paraId="59E8397A" w14:textId="4D3A83BF" w:rsidR="00942C25" w:rsidDel="00DE26FF" w:rsidRDefault="009C5CA0">
      <w:pPr>
        <w:spacing w:after="0" w:line="240" w:lineRule="auto"/>
        <w:rPr>
          <w:del w:id="5159" w:author="Ravindra Akella" w:date="2019-11-28T10:00:00Z"/>
          <w:color w:val="000000"/>
          <w:sz w:val="20"/>
          <w:szCs w:val="20"/>
        </w:rPr>
      </w:pPr>
      <w:del w:id="5160" w:author="Ravindra Akella" w:date="2019-11-28T10:00:00Z">
        <w:r w:rsidDel="00DE26FF">
          <w:rPr>
            <w:color w:val="000000"/>
            <w:sz w:val="20"/>
            <w:szCs w:val="20"/>
          </w:rPr>
          <w:delText xml:space="preserve">    CalculatePiCompletedEventArgs e = </w:delText>
        </w:r>
        <w:r w:rsidDel="00DE26FF">
          <w:rPr>
            <w:color w:val="0000FF"/>
            <w:sz w:val="20"/>
            <w:szCs w:val="20"/>
          </w:rPr>
          <w:delText>new</w:delText>
        </w:r>
        <w:r w:rsidDel="00DE26FF">
          <w:rPr>
            <w:color w:val="000000"/>
            <w:sz w:val="20"/>
            <w:szCs w:val="20"/>
          </w:rPr>
          <w:delText xml:space="preserve"> CalculatePiCompletedEventArgs(</w:delText>
        </w:r>
        <w:r w:rsidDel="00DE26FF">
          <w:rPr>
            <w:color w:val="0000FF"/>
            <w:sz w:val="20"/>
            <w:szCs w:val="20"/>
          </w:rPr>
          <w:delText>null</w:delText>
        </w:r>
        <w:r w:rsidDel="00DE26FF">
          <w:rPr>
            <w:color w:val="000000"/>
            <w:sz w:val="20"/>
            <w:szCs w:val="20"/>
          </w:rPr>
          <w:delText xml:space="preserve">, </w:delText>
        </w:r>
        <w:r w:rsidDel="00DE26FF">
          <w:rPr>
            <w:color w:val="0000FF"/>
            <w:sz w:val="20"/>
            <w:szCs w:val="20"/>
          </w:rPr>
          <w:delText>false</w:delText>
        </w:r>
        <w:r w:rsidDel="00DE26FF">
          <w:rPr>
            <w:color w:val="000000"/>
            <w:sz w:val="20"/>
            <w:szCs w:val="20"/>
          </w:rPr>
          <w:delText>, asyncOp.UserSuppliedState);</w:delText>
        </w:r>
      </w:del>
    </w:p>
    <w:p w14:paraId="3CF1F3DB" w14:textId="34C9DD36" w:rsidR="00942C25" w:rsidDel="00DE26FF" w:rsidRDefault="009C5CA0">
      <w:pPr>
        <w:spacing w:after="0" w:line="240" w:lineRule="auto"/>
        <w:rPr>
          <w:del w:id="5161" w:author="Ravindra Akella" w:date="2019-11-28T10:00:00Z"/>
          <w:color w:val="000000"/>
          <w:sz w:val="20"/>
          <w:szCs w:val="20"/>
        </w:rPr>
      </w:pPr>
      <w:del w:id="5162" w:author="Ravindra Akella" w:date="2019-11-28T10:00:00Z">
        <w:r w:rsidDel="00DE26FF">
          <w:rPr>
            <w:color w:val="000000"/>
            <w:sz w:val="20"/>
            <w:szCs w:val="20"/>
          </w:rPr>
          <w:delText xml:space="preserve">   CalculatePiCompletedEventArgs completion = e </w:delText>
        </w:r>
        <w:r w:rsidDel="00DE26FF">
          <w:rPr>
            <w:color w:val="0000FF"/>
            <w:sz w:val="20"/>
            <w:szCs w:val="20"/>
          </w:rPr>
          <w:delText>as</w:delText>
        </w:r>
        <w:r w:rsidDel="00DE26FF">
          <w:rPr>
            <w:color w:val="000000"/>
            <w:sz w:val="20"/>
            <w:szCs w:val="20"/>
          </w:rPr>
          <w:delText xml:space="preserve"> CalculatePiCompletedEventArgs;</w:delText>
        </w:r>
      </w:del>
    </w:p>
    <w:p w14:paraId="29250009" w14:textId="4C4550EA" w:rsidR="00942C25" w:rsidDel="00DE26FF" w:rsidRDefault="009C5CA0">
      <w:pPr>
        <w:spacing w:after="0" w:line="240" w:lineRule="auto"/>
        <w:rPr>
          <w:del w:id="5163" w:author="Ravindra Akella" w:date="2019-11-28T10:00:00Z"/>
          <w:color w:val="000000"/>
          <w:sz w:val="20"/>
          <w:szCs w:val="20"/>
        </w:rPr>
      </w:pPr>
      <w:del w:id="5164" w:author="Ravindra Akella" w:date="2019-11-28T10:00:00Z">
        <w:r w:rsidDel="00DE26FF">
          <w:rPr>
            <w:color w:val="000000"/>
            <w:sz w:val="20"/>
            <w:szCs w:val="20"/>
          </w:rPr>
          <w:delText xml:space="preserve">   </w:delText>
        </w:r>
        <w:r w:rsidDel="00DE26FF">
          <w:rPr>
            <w:color w:val="0000FF"/>
            <w:sz w:val="20"/>
            <w:szCs w:val="20"/>
          </w:rPr>
          <w:delText>if</w:delText>
        </w:r>
        <w:r w:rsidDel="00DE26FF">
          <w:rPr>
            <w:color w:val="000000"/>
            <w:sz w:val="20"/>
            <w:szCs w:val="20"/>
          </w:rPr>
          <w:delText xml:space="preserve"> (CalculatepiCompleted != </w:delText>
        </w:r>
        <w:r w:rsidDel="00DE26FF">
          <w:rPr>
            <w:color w:val="0000FF"/>
            <w:sz w:val="20"/>
            <w:szCs w:val="20"/>
          </w:rPr>
          <w:delText>null</w:delText>
        </w:r>
        <w:r w:rsidDel="00DE26FF">
          <w:rPr>
            <w:color w:val="000000"/>
            <w:sz w:val="20"/>
            <w:szCs w:val="20"/>
          </w:rPr>
          <w:delText>)</w:delText>
        </w:r>
      </w:del>
    </w:p>
    <w:p w14:paraId="0B7F2D31" w14:textId="5A11A2DE" w:rsidR="00942C25" w:rsidDel="00DE26FF" w:rsidRDefault="009C5CA0">
      <w:pPr>
        <w:spacing w:after="0" w:line="240" w:lineRule="auto"/>
        <w:rPr>
          <w:del w:id="5165" w:author="Ravindra Akella" w:date="2019-11-28T10:00:00Z"/>
          <w:color w:val="000000"/>
          <w:sz w:val="20"/>
          <w:szCs w:val="20"/>
        </w:rPr>
      </w:pPr>
      <w:del w:id="5166" w:author="Ravindra Akella" w:date="2019-11-28T10:00:00Z">
        <w:r w:rsidDel="00DE26FF">
          <w:rPr>
            <w:color w:val="000000"/>
            <w:sz w:val="20"/>
            <w:szCs w:val="20"/>
          </w:rPr>
          <w:delText xml:space="preserve">      {</w:delText>
        </w:r>
      </w:del>
    </w:p>
    <w:p w14:paraId="28F57510" w14:textId="2D4D8E26" w:rsidR="00942C25" w:rsidDel="00DE26FF" w:rsidRDefault="009C5CA0">
      <w:pPr>
        <w:spacing w:after="0" w:line="240" w:lineRule="auto"/>
        <w:rPr>
          <w:del w:id="5167" w:author="Ravindra Akella" w:date="2019-11-28T10:00:00Z"/>
          <w:color w:val="008000"/>
          <w:sz w:val="20"/>
          <w:szCs w:val="20"/>
        </w:rPr>
      </w:pPr>
      <w:del w:id="5168" w:author="Ravindra Akella" w:date="2019-11-28T10:00:00Z">
        <w:r w:rsidDel="00DE26FF">
          <w:rPr>
            <w:color w:val="000000"/>
            <w:sz w:val="20"/>
            <w:szCs w:val="20"/>
          </w:rPr>
          <w:delText xml:space="preserve">          CalculatepiCompleted(</w:delText>
        </w:r>
        <w:r w:rsidDel="00DE26FF">
          <w:rPr>
            <w:color w:val="0000FF"/>
            <w:sz w:val="20"/>
            <w:szCs w:val="20"/>
          </w:rPr>
          <w:delText>this</w:delText>
        </w:r>
        <w:r w:rsidDel="00DE26FF">
          <w:rPr>
            <w:color w:val="000000"/>
            <w:sz w:val="20"/>
            <w:szCs w:val="20"/>
          </w:rPr>
          <w:delText xml:space="preserve">, completion); </w:delText>
        </w:r>
        <w:r w:rsidDel="00DE26FF">
          <w:rPr>
            <w:color w:val="008000"/>
            <w:sz w:val="20"/>
            <w:szCs w:val="20"/>
          </w:rPr>
          <w:delText>//raise completion event</w:delText>
        </w:r>
      </w:del>
    </w:p>
    <w:p w14:paraId="6B98AC7E" w14:textId="72A3FDA2" w:rsidR="00942C25" w:rsidDel="00DE26FF" w:rsidRDefault="009C5CA0">
      <w:pPr>
        <w:spacing w:after="0" w:line="240" w:lineRule="auto"/>
        <w:rPr>
          <w:del w:id="5169" w:author="Ravindra Akella" w:date="2019-11-28T10:00:00Z"/>
          <w:color w:val="000000"/>
          <w:sz w:val="20"/>
          <w:szCs w:val="20"/>
        </w:rPr>
      </w:pPr>
      <w:del w:id="5170" w:author="Ravindra Akella" w:date="2019-11-28T10:00:00Z">
        <w:r w:rsidDel="00DE26FF">
          <w:rPr>
            <w:color w:val="000000"/>
            <w:sz w:val="20"/>
            <w:szCs w:val="20"/>
          </w:rPr>
          <w:delText xml:space="preserve">      }</w:delText>
        </w:r>
      </w:del>
    </w:p>
    <w:p w14:paraId="5B1E5B21" w14:textId="57DC58C3" w:rsidR="00942C25" w:rsidDel="00DE26FF" w:rsidRDefault="009C5CA0">
      <w:pPr>
        <w:rPr>
          <w:del w:id="5171" w:author="Ravindra Akella" w:date="2019-11-28T10:00:00Z"/>
          <w:color w:val="000000"/>
          <w:sz w:val="20"/>
          <w:szCs w:val="20"/>
        </w:rPr>
      </w:pPr>
      <w:del w:id="5172" w:author="Ravindra Akella" w:date="2019-11-28T10:00:00Z">
        <w:r w:rsidDel="00DE26FF">
          <w:rPr>
            <w:color w:val="000000"/>
            <w:sz w:val="20"/>
            <w:szCs w:val="20"/>
          </w:rPr>
          <w:delText xml:space="preserve">  }</w:delText>
        </w:r>
      </w:del>
    </w:p>
    <w:p w14:paraId="369AD67B" w14:textId="76E9664C" w:rsidR="00942C25" w:rsidDel="0080379A" w:rsidRDefault="009C5CA0">
      <w:pPr>
        <w:rPr>
          <w:del w:id="5173" w:author="Ravindra Akella" w:date="2019-11-26T15:27:00Z"/>
          <w:rFonts w:ascii="Palatino Linotype" w:eastAsia="Palatino Linotype" w:hAnsi="Palatino Linotype" w:cs="Palatino Linotype"/>
          <w:sz w:val="21"/>
          <w:szCs w:val="21"/>
        </w:rPr>
      </w:pPr>
      <w:del w:id="5174" w:author="Ravindra Akella" w:date="2019-11-28T10:00:00Z">
        <w:r w:rsidDel="00DE26FF">
          <w:rPr>
            <w:rFonts w:ascii="Palatino Linotype" w:eastAsia="Palatino Linotype" w:hAnsi="Palatino Linotype" w:cs="Palatino Linotype"/>
            <w:sz w:val="21"/>
            <w:szCs w:val="21"/>
          </w:rPr>
          <w:delText xml:space="preserve">However, this can be further optimized in terms of executing synchronous method through delegate and using a callback to raise completion event. So, we can define a delegate that matches signature of our synchronous operation in this case void CalculatePi(int numsteps, AsyncOperation asyncOp). </w:delText>
        </w:r>
      </w:del>
      <w:del w:id="5175" w:author="Ravindra Akella" w:date="2019-11-26T15:21:00Z">
        <w:r w:rsidDel="00EE239E">
          <w:rPr>
            <w:rFonts w:ascii="Palatino Linotype" w:eastAsia="Palatino Linotype" w:hAnsi="Palatino Linotype" w:cs="Palatino Linotype"/>
            <w:sz w:val="21"/>
            <w:szCs w:val="21"/>
          </w:rPr>
          <w:delText>So</w:delText>
        </w:r>
      </w:del>
      <w:del w:id="5176" w:author="Ravindra Akella" w:date="2019-11-28T10:00:00Z">
        <w:r w:rsidDel="00DE26FF">
          <w:rPr>
            <w:rFonts w:ascii="Palatino Linotype" w:eastAsia="Palatino Linotype" w:hAnsi="Palatino Linotype" w:cs="Palatino Linotype"/>
            <w:sz w:val="21"/>
            <w:szCs w:val="21"/>
          </w:rPr>
          <w:delText xml:space="preserve"> delegate will look like </w:delText>
        </w:r>
      </w:del>
    </w:p>
    <w:p w14:paraId="6D231030" w14:textId="730677F4" w:rsidR="00942C25" w:rsidDel="00DE26FF" w:rsidRDefault="00942C25">
      <w:pPr>
        <w:rPr>
          <w:del w:id="5177" w:author="Ravindra Akella" w:date="2019-11-28T10:00:00Z"/>
          <w:color w:val="0000FF"/>
          <w:sz w:val="20"/>
          <w:szCs w:val="20"/>
        </w:rPr>
      </w:pPr>
    </w:p>
    <w:p w14:paraId="7530E3AA" w14:textId="48F2B00B" w:rsidR="00942C25" w:rsidDel="00DE26FF" w:rsidRDefault="009C5CA0">
      <w:pPr>
        <w:rPr>
          <w:del w:id="5178" w:author="Ravindra Akella" w:date="2019-11-28T10:00:00Z"/>
          <w:color w:val="000000"/>
          <w:sz w:val="20"/>
          <w:szCs w:val="20"/>
        </w:rPr>
      </w:pPr>
      <w:del w:id="5179" w:author="Ravindra Akella" w:date="2019-11-28T10:00:00Z">
        <w:r w:rsidDel="00DE26FF">
          <w:rPr>
            <w:color w:val="0000FF"/>
            <w:sz w:val="20"/>
            <w:szCs w:val="20"/>
          </w:rPr>
          <w:delText>private</w:delText>
        </w:r>
        <w:r w:rsidDel="00DE26FF">
          <w:rPr>
            <w:color w:val="000000"/>
            <w:sz w:val="20"/>
            <w:szCs w:val="20"/>
          </w:rPr>
          <w:delText xml:space="preserve"> </w:delText>
        </w:r>
        <w:r w:rsidDel="00DE26FF">
          <w:rPr>
            <w:color w:val="0000FF"/>
            <w:sz w:val="20"/>
            <w:szCs w:val="20"/>
          </w:rPr>
          <w:delText>delegate</w:delText>
        </w:r>
        <w:r w:rsidDel="00DE26FF">
          <w:rPr>
            <w:color w:val="000000"/>
            <w:sz w:val="20"/>
            <w:szCs w:val="20"/>
          </w:rPr>
          <w:delText xml:space="preserve"> </w:delText>
        </w:r>
        <w:r w:rsidDel="00DE26FF">
          <w:rPr>
            <w:color w:val="0000FF"/>
            <w:sz w:val="20"/>
            <w:szCs w:val="20"/>
          </w:rPr>
          <w:delText>void</w:delText>
        </w:r>
        <w:r w:rsidDel="00DE26FF">
          <w:rPr>
            <w:color w:val="000000"/>
            <w:sz w:val="20"/>
            <w:szCs w:val="20"/>
          </w:rPr>
          <w:delText xml:space="preserve"> </w:delText>
        </w:r>
        <w:r w:rsidDel="00DE26FF">
          <w:rPr>
            <w:color w:val="2B91AF"/>
            <w:sz w:val="20"/>
            <w:szCs w:val="20"/>
          </w:rPr>
          <w:delText>CalculationEventHandler</w:delText>
        </w:r>
        <w:r w:rsidDel="00DE26FF">
          <w:rPr>
            <w:color w:val="000000"/>
            <w:sz w:val="20"/>
            <w:szCs w:val="20"/>
          </w:rPr>
          <w:delText>(</w:delText>
        </w:r>
        <w:r w:rsidDel="00DE26FF">
          <w:rPr>
            <w:color w:val="0000FF"/>
            <w:sz w:val="20"/>
            <w:szCs w:val="20"/>
          </w:rPr>
          <w:delText>int</w:delText>
        </w:r>
        <w:r w:rsidDel="00DE26FF">
          <w:rPr>
            <w:color w:val="000000"/>
            <w:sz w:val="20"/>
            <w:szCs w:val="20"/>
          </w:rPr>
          <w:delText xml:space="preserve"> numSteps, AsyncOperation asyncOp);</w:delText>
        </w:r>
      </w:del>
    </w:p>
    <w:p w14:paraId="6F9AF60D" w14:textId="32876E05" w:rsidR="00942C25" w:rsidDel="0019659D" w:rsidRDefault="009C5CA0">
      <w:pPr>
        <w:rPr>
          <w:del w:id="5180" w:author="Ravindra Akella" w:date="2019-11-28T10:01:00Z"/>
          <w:rFonts w:ascii="Palatino Linotype" w:eastAsia="Palatino Linotype" w:hAnsi="Palatino Linotype" w:cs="Palatino Linotype"/>
          <w:sz w:val="21"/>
          <w:szCs w:val="21"/>
        </w:rPr>
      </w:pPr>
      <w:moveFromRangeStart w:id="5181" w:author="Ravindra Akella" w:date="2019-11-28T09:48:00Z" w:name="move25826918"/>
      <w:moveFrom w:id="5182" w:author="Ravindra Akella" w:date="2019-11-28T09:48:00Z">
        <w:del w:id="5183" w:author="Ravindra Akella" w:date="2019-11-28T10:04:00Z">
          <w:r w:rsidDel="004B0820">
            <w:rPr>
              <w:rFonts w:ascii="Palatino Linotype" w:eastAsia="Palatino Linotype" w:hAnsi="Palatino Linotype" w:cs="Palatino Linotype"/>
              <w:sz w:val="21"/>
              <w:szCs w:val="21"/>
            </w:rPr>
            <w:delText xml:space="preserve">Secondly create an object of type that can raise completion event through a callback and then this callback needs to be executed on a thread from threadpool so that it can dispatch message to synchronization context. Object of class </w:delText>
          </w:r>
          <w:r w:rsidR="00CD4B2E" w:rsidDel="004B0820">
            <w:fldChar w:fldCharType="begin"/>
          </w:r>
          <w:r w:rsidR="00CD4B2E" w:rsidDel="004B0820">
            <w:delInstrText xml:space="preserve"> HYPERLINK "https://docs.microsoft.com/en-us/dotnet/api/system.threading.sendorpostcallback" \h </w:delInstrText>
          </w:r>
          <w:r w:rsidR="00CD4B2E" w:rsidDel="004B0820">
            <w:fldChar w:fldCharType="separate"/>
          </w:r>
          <w:r w:rsidDel="004B0820">
            <w:rPr>
              <w:rFonts w:ascii="Palatino Linotype" w:eastAsia="Palatino Linotype" w:hAnsi="Palatino Linotype" w:cs="Palatino Linotype"/>
              <w:sz w:val="21"/>
              <w:szCs w:val="21"/>
            </w:rPr>
            <w:delText>SendOrPostCallback</w:delText>
          </w:r>
          <w:r w:rsidR="00CD4B2E" w:rsidDel="004B0820">
            <w:rPr>
              <w:rFonts w:ascii="Palatino Linotype" w:eastAsia="Palatino Linotype" w:hAnsi="Palatino Linotype" w:cs="Palatino Linotype"/>
              <w:sz w:val="21"/>
              <w:szCs w:val="21"/>
            </w:rPr>
            <w:fldChar w:fldCharType="end"/>
          </w:r>
          <w:r w:rsidDel="004B0820">
            <w:rPr>
              <w:rFonts w:ascii="Palatino Linotype" w:eastAsia="Palatino Linotype" w:hAnsi="Palatino Linotype" w:cs="Palatino Linotype"/>
              <w:sz w:val="21"/>
              <w:szCs w:val="21"/>
            </w:rPr>
            <w:delText xml:space="preserve"> fulfills this requirement. The callback method needs to have a signature of accepting a single parameter of type object so that we can pass the state. Wiring of callback to </w:delText>
          </w:r>
          <w:r w:rsidR="00CD4B2E" w:rsidDel="004B0820">
            <w:fldChar w:fldCharType="begin"/>
          </w:r>
          <w:r w:rsidR="00CD4B2E" w:rsidDel="004B0820">
            <w:delInstrText xml:space="preserve"> HYPERLINK "https://docs.microsoft.com/en-us/dotnet/api/system.threading.sendorpostcallback" \h </w:delInstrText>
          </w:r>
          <w:r w:rsidR="00CD4B2E" w:rsidDel="004B0820">
            <w:fldChar w:fldCharType="separate"/>
          </w:r>
          <w:r w:rsidDel="004B0820">
            <w:rPr>
              <w:rFonts w:ascii="Palatino Linotype" w:eastAsia="Palatino Linotype" w:hAnsi="Palatino Linotype" w:cs="Palatino Linotype"/>
              <w:sz w:val="21"/>
              <w:szCs w:val="21"/>
            </w:rPr>
            <w:delText>SendOrPostCallback</w:delText>
          </w:r>
          <w:r w:rsidR="00CD4B2E" w:rsidDel="004B0820">
            <w:rPr>
              <w:rFonts w:ascii="Palatino Linotype" w:eastAsia="Palatino Linotype" w:hAnsi="Palatino Linotype" w:cs="Palatino Linotype"/>
              <w:sz w:val="21"/>
              <w:szCs w:val="21"/>
            </w:rPr>
            <w:fldChar w:fldCharType="end"/>
          </w:r>
          <w:r w:rsidDel="004B0820">
            <w:rPr>
              <w:rFonts w:ascii="Palatino Linotype" w:eastAsia="Palatino Linotype" w:hAnsi="Palatino Linotype" w:cs="Palatino Linotype"/>
              <w:sz w:val="21"/>
              <w:szCs w:val="21"/>
            </w:rPr>
            <w:delText xml:space="preserve"> delegate can be done through constructor. </w:delText>
          </w:r>
        </w:del>
      </w:moveFrom>
      <w:moveFromRangeEnd w:id="5181"/>
      <w:del w:id="5184" w:author="Ravindra Akella" w:date="2019-11-28T10:04:00Z">
        <w:r w:rsidDel="004B0820">
          <w:rPr>
            <w:rFonts w:ascii="Palatino Linotype" w:eastAsia="Palatino Linotype" w:hAnsi="Palatino Linotype" w:cs="Palatino Linotype"/>
            <w:sz w:val="21"/>
            <w:szCs w:val="21"/>
          </w:rPr>
          <w:delText xml:space="preserve">With this change the entire class will look like below </w:delText>
        </w:r>
      </w:del>
    </w:p>
    <w:p w14:paraId="26DE5652" w14:textId="1B050906" w:rsidR="00942C25" w:rsidDel="00905721" w:rsidRDefault="00CD4B2E" w:rsidP="00852331">
      <w:pPr>
        <w:spacing w:after="0" w:line="240" w:lineRule="auto"/>
        <w:rPr>
          <w:del w:id="5185" w:author="Ravindra Akella" w:date="2019-11-28T09:36:00Z"/>
          <w:color w:val="000000"/>
          <w:sz w:val="20"/>
          <w:szCs w:val="20"/>
        </w:rPr>
      </w:pPr>
      <w:customXmlDelRangeStart w:id="5186" w:author="Ravindra Akella" w:date="2019-11-28T09:36:00Z"/>
      <w:sdt>
        <w:sdtPr>
          <w:tag w:val="goog_rdk_1"/>
          <w:id w:val="1967391625"/>
        </w:sdtPr>
        <w:sdtContent>
          <w:customXmlDelRangeEnd w:id="5186"/>
          <w:commentRangeStart w:id="5187"/>
          <w:commentRangeStart w:id="5188"/>
          <w:customXmlDelRangeStart w:id="5189" w:author="Ravindra Akella" w:date="2019-11-28T09:36:00Z"/>
        </w:sdtContent>
      </w:sdt>
      <w:customXmlDelRangeEnd w:id="5189"/>
      <w:del w:id="5190" w:author="Ravindra Akella" w:date="2019-11-28T09:36:00Z">
        <w:r w:rsidR="009C5CA0" w:rsidDel="00905721">
          <w:rPr>
            <w:color w:val="0000FF"/>
            <w:sz w:val="20"/>
            <w:szCs w:val="20"/>
          </w:rPr>
          <w:delText>using</w:delText>
        </w:r>
        <w:r w:rsidR="009C5CA0" w:rsidDel="00905721">
          <w:rPr>
            <w:color w:val="000000"/>
            <w:sz w:val="20"/>
            <w:szCs w:val="20"/>
          </w:rPr>
          <w:delText xml:space="preserve"> System;</w:delText>
        </w:r>
        <w:commentRangeEnd w:id="5187"/>
        <w:r w:rsidR="009C5CA0" w:rsidDel="00905721">
          <w:rPr>
            <w:rStyle w:val="CommentReference"/>
          </w:rPr>
          <w:commentReference w:id="5187"/>
        </w:r>
      </w:del>
      <w:commentRangeEnd w:id="5188"/>
      <w:r w:rsidR="00852331">
        <w:rPr>
          <w:rStyle w:val="CommentReference"/>
        </w:rPr>
        <w:commentReference w:id="5188"/>
      </w:r>
    </w:p>
    <w:p w14:paraId="7B0C9DF5" w14:textId="114FE6F0" w:rsidR="00942C25" w:rsidDel="00905721" w:rsidRDefault="009C5CA0" w:rsidP="00852331">
      <w:pPr>
        <w:spacing w:after="0" w:line="240" w:lineRule="auto"/>
        <w:rPr>
          <w:del w:id="5191" w:author="Ravindra Akella" w:date="2019-11-28T09:36:00Z"/>
          <w:color w:val="000000"/>
          <w:sz w:val="20"/>
          <w:szCs w:val="20"/>
        </w:rPr>
      </w:pPr>
      <w:del w:id="5192" w:author="Ravindra Akella" w:date="2019-11-28T09:36:00Z">
        <w:r w:rsidDel="00905721">
          <w:rPr>
            <w:color w:val="0000FF"/>
            <w:sz w:val="20"/>
            <w:szCs w:val="20"/>
          </w:rPr>
          <w:delText>using</w:delText>
        </w:r>
        <w:r w:rsidDel="00905721">
          <w:rPr>
            <w:color w:val="000000"/>
            <w:sz w:val="20"/>
            <w:szCs w:val="20"/>
          </w:rPr>
          <w:delText xml:space="preserve"> System.Collections.Generic;</w:delText>
        </w:r>
      </w:del>
    </w:p>
    <w:p w14:paraId="2E14AC20" w14:textId="3D3B626B" w:rsidR="00942C25" w:rsidDel="00905721" w:rsidRDefault="009C5CA0" w:rsidP="00852331">
      <w:pPr>
        <w:spacing w:after="0" w:line="240" w:lineRule="auto"/>
        <w:rPr>
          <w:del w:id="5193" w:author="Ravindra Akella" w:date="2019-11-28T09:36:00Z"/>
          <w:color w:val="000000"/>
          <w:sz w:val="20"/>
          <w:szCs w:val="20"/>
        </w:rPr>
      </w:pPr>
      <w:del w:id="5194" w:author="Ravindra Akella" w:date="2019-11-28T09:36:00Z">
        <w:r w:rsidDel="00905721">
          <w:rPr>
            <w:color w:val="0000FF"/>
            <w:sz w:val="20"/>
            <w:szCs w:val="20"/>
          </w:rPr>
          <w:delText>using</w:delText>
        </w:r>
        <w:r w:rsidDel="00905721">
          <w:rPr>
            <w:color w:val="000000"/>
            <w:sz w:val="20"/>
            <w:szCs w:val="20"/>
          </w:rPr>
          <w:delText xml:space="preserve"> System.Collections.Specialized;</w:delText>
        </w:r>
      </w:del>
    </w:p>
    <w:p w14:paraId="6A1C25A8" w14:textId="6B7B1F0B" w:rsidR="00942C25" w:rsidDel="00905721" w:rsidRDefault="009C5CA0" w:rsidP="00852331">
      <w:pPr>
        <w:spacing w:after="0" w:line="240" w:lineRule="auto"/>
        <w:rPr>
          <w:del w:id="5195" w:author="Ravindra Akella" w:date="2019-11-28T09:36:00Z"/>
          <w:color w:val="000000"/>
          <w:sz w:val="20"/>
          <w:szCs w:val="20"/>
        </w:rPr>
      </w:pPr>
      <w:del w:id="5196" w:author="Ravindra Akella" w:date="2019-11-28T09:36:00Z">
        <w:r w:rsidDel="00905721">
          <w:rPr>
            <w:color w:val="0000FF"/>
            <w:sz w:val="20"/>
            <w:szCs w:val="20"/>
          </w:rPr>
          <w:delText>using</w:delText>
        </w:r>
        <w:r w:rsidDel="00905721">
          <w:rPr>
            <w:color w:val="000000"/>
            <w:sz w:val="20"/>
            <w:szCs w:val="20"/>
          </w:rPr>
          <w:delText xml:space="preserve"> System.ComponentModel;</w:delText>
        </w:r>
      </w:del>
    </w:p>
    <w:p w14:paraId="54DD9CA9" w14:textId="64D8EE20" w:rsidR="00942C25" w:rsidDel="00905721" w:rsidRDefault="009C5CA0" w:rsidP="00905721">
      <w:pPr>
        <w:spacing w:after="0" w:line="240" w:lineRule="auto"/>
        <w:rPr>
          <w:del w:id="5197" w:author="Ravindra Akella" w:date="2019-11-28T09:36:00Z"/>
          <w:color w:val="000000"/>
          <w:sz w:val="20"/>
          <w:szCs w:val="20"/>
        </w:rPr>
        <w:pPrChange w:id="5198" w:author="Ravindra Akella" w:date="2019-11-28T09:36:00Z">
          <w:pPr>
            <w:spacing w:after="0" w:line="240" w:lineRule="auto"/>
          </w:pPr>
        </w:pPrChange>
      </w:pPr>
      <w:del w:id="5199" w:author="Ravindra Akella" w:date="2019-11-28T09:36:00Z">
        <w:r w:rsidDel="00905721">
          <w:rPr>
            <w:color w:val="0000FF"/>
            <w:sz w:val="20"/>
            <w:szCs w:val="20"/>
          </w:rPr>
          <w:delText>using</w:delText>
        </w:r>
        <w:r w:rsidDel="00905721">
          <w:rPr>
            <w:color w:val="000000"/>
            <w:sz w:val="20"/>
            <w:szCs w:val="20"/>
          </w:rPr>
          <w:delText xml:space="preserve"> System.Diagnostics;</w:delText>
        </w:r>
      </w:del>
    </w:p>
    <w:p w14:paraId="54CFD82F" w14:textId="30D8B9F9" w:rsidR="00942C25" w:rsidDel="00905721" w:rsidRDefault="009C5CA0" w:rsidP="00905721">
      <w:pPr>
        <w:spacing w:after="0" w:line="240" w:lineRule="auto"/>
        <w:rPr>
          <w:del w:id="5200" w:author="Ravindra Akella" w:date="2019-11-28T09:36:00Z"/>
          <w:color w:val="000000"/>
          <w:sz w:val="20"/>
          <w:szCs w:val="20"/>
        </w:rPr>
        <w:pPrChange w:id="5201" w:author="Ravindra Akella" w:date="2019-11-28T09:36:00Z">
          <w:pPr>
            <w:spacing w:after="0" w:line="240" w:lineRule="auto"/>
          </w:pPr>
        </w:pPrChange>
      </w:pPr>
      <w:del w:id="5202" w:author="Ravindra Akella" w:date="2019-11-28T09:36:00Z">
        <w:r w:rsidDel="00905721">
          <w:rPr>
            <w:color w:val="0000FF"/>
            <w:sz w:val="20"/>
            <w:szCs w:val="20"/>
          </w:rPr>
          <w:delText>using</w:delText>
        </w:r>
        <w:r w:rsidDel="00905721">
          <w:rPr>
            <w:color w:val="000000"/>
            <w:sz w:val="20"/>
            <w:szCs w:val="20"/>
          </w:rPr>
          <w:delText xml:space="preserve"> System.Text;</w:delText>
        </w:r>
      </w:del>
    </w:p>
    <w:p w14:paraId="44A56648" w14:textId="356792DB" w:rsidR="00942C25" w:rsidDel="00905721" w:rsidRDefault="009C5CA0" w:rsidP="00905721">
      <w:pPr>
        <w:spacing w:after="0" w:line="240" w:lineRule="auto"/>
        <w:rPr>
          <w:del w:id="5203" w:author="Ravindra Akella" w:date="2019-11-28T09:36:00Z"/>
          <w:color w:val="000000"/>
          <w:sz w:val="20"/>
          <w:szCs w:val="20"/>
        </w:rPr>
        <w:pPrChange w:id="5204" w:author="Ravindra Akella" w:date="2019-11-28T09:36:00Z">
          <w:pPr>
            <w:spacing w:after="0" w:line="240" w:lineRule="auto"/>
          </w:pPr>
        </w:pPrChange>
      </w:pPr>
      <w:del w:id="5205" w:author="Ravindra Akella" w:date="2019-11-28T09:36:00Z">
        <w:r w:rsidDel="00905721">
          <w:rPr>
            <w:color w:val="0000FF"/>
            <w:sz w:val="20"/>
            <w:szCs w:val="20"/>
          </w:rPr>
          <w:delText>using</w:delText>
        </w:r>
        <w:r w:rsidDel="00905721">
          <w:rPr>
            <w:color w:val="000000"/>
            <w:sz w:val="20"/>
            <w:szCs w:val="20"/>
          </w:rPr>
          <w:delText xml:space="preserve"> System.Threading;</w:delText>
        </w:r>
      </w:del>
    </w:p>
    <w:p w14:paraId="18519E84" w14:textId="4E126776" w:rsidR="00942C25" w:rsidDel="00905721" w:rsidRDefault="009C5CA0" w:rsidP="00905721">
      <w:pPr>
        <w:spacing w:after="0" w:line="240" w:lineRule="auto"/>
        <w:rPr>
          <w:del w:id="5206" w:author="Ravindra Akella" w:date="2019-11-28T09:36:00Z"/>
          <w:color w:val="000000"/>
          <w:sz w:val="20"/>
          <w:szCs w:val="20"/>
        </w:rPr>
        <w:pPrChange w:id="5207" w:author="Ravindra Akella" w:date="2019-11-28T09:36:00Z">
          <w:pPr>
            <w:spacing w:after="0" w:line="240" w:lineRule="auto"/>
          </w:pPr>
        </w:pPrChange>
      </w:pPr>
      <w:del w:id="5208" w:author="Ravindra Akella" w:date="2019-11-28T09:36:00Z">
        <w:r w:rsidDel="00905721">
          <w:rPr>
            <w:color w:val="0000FF"/>
            <w:sz w:val="20"/>
            <w:szCs w:val="20"/>
          </w:rPr>
          <w:delText>using</w:delText>
        </w:r>
        <w:r w:rsidDel="00905721">
          <w:rPr>
            <w:color w:val="000000"/>
            <w:sz w:val="20"/>
            <w:szCs w:val="20"/>
          </w:rPr>
          <w:delText xml:space="preserve"> System.Threading.Tasks;</w:delText>
        </w:r>
      </w:del>
    </w:p>
    <w:p w14:paraId="0E3AF6F0" w14:textId="3318010B" w:rsidR="00942C25" w:rsidDel="00905721" w:rsidRDefault="00942C25">
      <w:pPr>
        <w:spacing w:after="0" w:line="240" w:lineRule="auto"/>
        <w:rPr>
          <w:del w:id="5209" w:author="Ravindra Akella" w:date="2019-11-28T09:36:00Z"/>
          <w:color w:val="000000"/>
          <w:sz w:val="20"/>
          <w:szCs w:val="20"/>
        </w:rPr>
      </w:pPr>
    </w:p>
    <w:p w14:paraId="07200585" w14:textId="7F74430F" w:rsidR="00942C25" w:rsidDel="0019659D" w:rsidRDefault="009C5CA0">
      <w:pPr>
        <w:spacing w:after="0" w:line="240" w:lineRule="auto"/>
        <w:rPr>
          <w:del w:id="5210" w:author="Ravindra Akella" w:date="2019-11-28T10:01:00Z"/>
          <w:color w:val="000000"/>
          <w:sz w:val="20"/>
          <w:szCs w:val="20"/>
        </w:rPr>
      </w:pPr>
      <w:del w:id="5211" w:author="Ravindra Akella" w:date="2019-11-28T10:01:00Z">
        <w:r w:rsidDel="0019659D">
          <w:rPr>
            <w:color w:val="0000FF"/>
            <w:sz w:val="20"/>
            <w:szCs w:val="20"/>
          </w:rPr>
          <w:delText>namespace</w:delText>
        </w:r>
        <w:r w:rsidDel="0019659D">
          <w:rPr>
            <w:color w:val="000000"/>
            <w:sz w:val="20"/>
            <w:szCs w:val="20"/>
          </w:rPr>
          <w:delText xml:space="preserve"> EAPCalculatepi</w:delText>
        </w:r>
      </w:del>
    </w:p>
    <w:p w14:paraId="728078DC" w14:textId="1625A94D" w:rsidR="00942C25" w:rsidDel="0019659D" w:rsidRDefault="009C5CA0">
      <w:pPr>
        <w:spacing w:after="0" w:line="240" w:lineRule="auto"/>
        <w:rPr>
          <w:del w:id="5212" w:author="Ravindra Akella" w:date="2019-11-28T10:01:00Z"/>
          <w:color w:val="000000"/>
          <w:sz w:val="20"/>
          <w:szCs w:val="20"/>
        </w:rPr>
      </w:pPr>
      <w:del w:id="5213" w:author="Ravindra Akella" w:date="2019-11-28T10:01:00Z">
        <w:r w:rsidDel="0019659D">
          <w:rPr>
            <w:color w:val="000000"/>
            <w:sz w:val="20"/>
            <w:szCs w:val="20"/>
          </w:rPr>
          <w:delText>{</w:delText>
        </w:r>
      </w:del>
    </w:p>
    <w:p w14:paraId="45A97CF1" w14:textId="53188CF8" w:rsidR="00942C25" w:rsidDel="0019659D" w:rsidRDefault="009C5CA0">
      <w:pPr>
        <w:spacing w:after="0" w:line="240" w:lineRule="auto"/>
        <w:rPr>
          <w:del w:id="5214" w:author="Ravindra Akella" w:date="2019-11-28T10:01:00Z"/>
          <w:color w:val="000000"/>
          <w:sz w:val="20"/>
          <w:szCs w:val="20"/>
        </w:rPr>
      </w:pPr>
      <w:del w:id="5215" w:author="Ravindra Akella" w:date="2019-11-28T10:01:00Z">
        <w:r w:rsidDel="0019659D">
          <w:rPr>
            <w:color w:val="000000"/>
            <w:sz w:val="20"/>
            <w:szCs w:val="20"/>
          </w:rPr>
          <w:delText xml:space="preserve">    </w:delText>
        </w:r>
        <w:r w:rsidDel="0019659D">
          <w:rPr>
            <w:color w:val="0000FF"/>
            <w:sz w:val="20"/>
            <w:szCs w:val="20"/>
          </w:rPr>
          <w:delText>public</w:delText>
        </w:r>
        <w:r w:rsidDel="0019659D">
          <w:rPr>
            <w:color w:val="000000"/>
            <w:sz w:val="20"/>
            <w:szCs w:val="20"/>
          </w:rPr>
          <w:delText xml:space="preserve"> </w:delText>
        </w:r>
        <w:r w:rsidDel="0019659D">
          <w:rPr>
            <w:color w:val="0000FF"/>
            <w:sz w:val="20"/>
            <w:szCs w:val="20"/>
          </w:rPr>
          <w:delText>delegate</w:delText>
        </w:r>
        <w:r w:rsidDel="0019659D">
          <w:rPr>
            <w:color w:val="000000"/>
            <w:sz w:val="20"/>
            <w:szCs w:val="20"/>
          </w:rPr>
          <w:delText xml:space="preserve"> </w:delText>
        </w:r>
        <w:r w:rsidDel="0019659D">
          <w:rPr>
            <w:color w:val="0000FF"/>
            <w:sz w:val="20"/>
            <w:szCs w:val="20"/>
          </w:rPr>
          <w:delText>void</w:delText>
        </w:r>
        <w:r w:rsidDel="0019659D">
          <w:rPr>
            <w:color w:val="000000"/>
            <w:sz w:val="20"/>
            <w:szCs w:val="20"/>
          </w:rPr>
          <w:delText xml:space="preserve"> </w:delText>
        </w:r>
        <w:r w:rsidDel="0019659D">
          <w:rPr>
            <w:color w:val="2B91AF"/>
            <w:sz w:val="20"/>
            <w:szCs w:val="20"/>
          </w:rPr>
          <w:delText>CalculatepiCompletedEventHandler</w:delText>
        </w:r>
        <w:r w:rsidDel="0019659D">
          <w:rPr>
            <w:color w:val="000000"/>
            <w:sz w:val="20"/>
            <w:szCs w:val="20"/>
          </w:rPr>
          <w:delText>(</w:delText>
        </w:r>
        <w:r w:rsidDel="0019659D">
          <w:rPr>
            <w:color w:val="0000FF"/>
            <w:sz w:val="20"/>
            <w:szCs w:val="20"/>
          </w:rPr>
          <w:delText>object</w:delText>
        </w:r>
        <w:r w:rsidDel="0019659D">
          <w:rPr>
            <w:color w:val="000000"/>
            <w:sz w:val="20"/>
            <w:szCs w:val="20"/>
          </w:rPr>
          <w:delText xml:space="preserve"> sender, CalculatepiCompletedEventArgs e);</w:delText>
        </w:r>
      </w:del>
    </w:p>
    <w:p w14:paraId="122B0E7B" w14:textId="7290F130" w:rsidR="00942C25" w:rsidDel="0019659D" w:rsidRDefault="009C5CA0">
      <w:pPr>
        <w:spacing w:after="0" w:line="240" w:lineRule="auto"/>
        <w:rPr>
          <w:del w:id="5216" w:author="Ravindra Akella" w:date="2019-11-28T10:01:00Z"/>
          <w:color w:val="000000"/>
          <w:sz w:val="20"/>
          <w:szCs w:val="20"/>
        </w:rPr>
      </w:pPr>
      <w:del w:id="5217" w:author="Ravindra Akella" w:date="2019-11-28T10:01:00Z">
        <w:r w:rsidDel="0019659D">
          <w:rPr>
            <w:color w:val="000000"/>
            <w:sz w:val="20"/>
            <w:szCs w:val="20"/>
          </w:rPr>
          <w:delText xml:space="preserve">    </w:delText>
        </w:r>
        <w:r w:rsidDel="0019659D">
          <w:rPr>
            <w:color w:val="0000FF"/>
            <w:sz w:val="20"/>
            <w:szCs w:val="20"/>
          </w:rPr>
          <w:delText>public</w:delText>
        </w:r>
        <w:r w:rsidDel="0019659D">
          <w:rPr>
            <w:color w:val="000000"/>
            <w:sz w:val="20"/>
            <w:szCs w:val="20"/>
          </w:rPr>
          <w:delText xml:space="preserve"> </w:delText>
        </w:r>
        <w:r w:rsidDel="0019659D">
          <w:rPr>
            <w:color w:val="0000FF"/>
            <w:sz w:val="20"/>
            <w:szCs w:val="20"/>
          </w:rPr>
          <w:delText>class</w:delText>
        </w:r>
        <w:r w:rsidDel="0019659D">
          <w:rPr>
            <w:color w:val="000000"/>
            <w:sz w:val="20"/>
            <w:szCs w:val="20"/>
          </w:rPr>
          <w:delText xml:space="preserve"> </w:delText>
        </w:r>
        <w:r w:rsidDel="0019659D">
          <w:rPr>
            <w:color w:val="2B91AF"/>
            <w:sz w:val="20"/>
            <w:szCs w:val="20"/>
          </w:rPr>
          <w:delText>Calculatepi</w:delText>
        </w:r>
      </w:del>
    </w:p>
    <w:p w14:paraId="18D751DD" w14:textId="323CB0C7" w:rsidR="00942C25" w:rsidDel="0019659D" w:rsidRDefault="009C5CA0">
      <w:pPr>
        <w:spacing w:after="0" w:line="240" w:lineRule="auto"/>
        <w:rPr>
          <w:del w:id="5218" w:author="Ravindra Akella" w:date="2019-11-28T10:01:00Z"/>
          <w:color w:val="000000"/>
          <w:sz w:val="20"/>
          <w:szCs w:val="20"/>
        </w:rPr>
      </w:pPr>
      <w:del w:id="5219" w:author="Ravindra Akella" w:date="2019-11-28T10:01:00Z">
        <w:r w:rsidDel="0019659D">
          <w:rPr>
            <w:color w:val="000000"/>
            <w:sz w:val="20"/>
            <w:szCs w:val="20"/>
          </w:rPr>
          <w:delText xml:space="preserve">    {</w:delText>
        </w:r>
      </w:del>
    </w:p>
    <w:p w14:paraId="176C4236" w14:textId="1C7A6D5B" w:rsidR="00942C25" w:rsidDel="0019659D" w:rsidRDefault="009C5CA0">
      <w:pPr>
        <w:spacing w:after="0" w:line="240" w:lineRule="auto"/>
        <w:rPr>
          <w:del w:id="5220" w:author="Ravindra Akella" w:date="2019-11-28T10:01:00Z"/>
          <w:color w:val="000000"/>
          <w:sz w:val="20"/>
          <w:szCs w:val="20"/>
        </w:rPr>
      </w:pPr>
      <w:del w:id="5221" w:author="Ravindra Akella" w:date="2019-11-28T10:01:00Z">
        <w:r w:rsidDel="0019659D">
          <w:rPr>
            <w:color w:val="000000"/>
            <w:sz w:val="20"/>
            <w:szCs w:val="20"/>
          </w:rPr>
          <w:delText xml:space="preserve">        </w:delText>
        </w:r>
        <w:r w:rsidDel="0019659D">
          <w:rPr>
            <w:color w:val="008000"/>
            <w:sz w:val="20"/>
            <w:szCs w:val="20"/>
          </w:rPr>
          <w:delText>//Completion event handler</w:delText>
        </w:r>
      </w:del>
    </w:p>
    <w:p w14:paraId="2F34CA90" w14:textId="2136B02C" w:rsidR="00942C25" w:rsidDel="0019659D" w:rsidRDefault="009C5CA0">
      <w:pPr>
        <w:spacing w:after="0" w:line="240" w:lineRule="auto"/>
        <w:rPr>
          <w:del w:id="5222" w:author="Ravindra Akella" w:date="2019-11-28T10:01:00Z"/>
          <w:color w:val="000000"/>
          <w:sz w:val="20"/>
          <w:szCs w:val="20"/>
        </w:rPr>
      </w:pPr>
      <w:del w:id="5223" w:author="Ravindra Akella" w:date="2019-11-28T10:01:00Z">
        <w:r w:rsidDel="0019659D">
          <w:rPr>
            <w:color w:val="000000"/>
            <w:sz w:val="20"/>
            <w:szCs w:val="20"/>
          </w:rPr>
          <w:delText xml:space="preserve">        </w:delText>
        </w:r>
        <w:r w:rsidDel="0019659D">
          <w:rPr>
            <w:color w:val="0000FF"/>
            <w:sz w:val="20"/>
            <w:szCs w:val="20"/>
          </w:rPr>
          <w:delText>public</w:delText>
        </w:r>
        <w:r w:rsidDel="0019659D">
          <w:rPr>
            <w:color w:val="000000"/>
            <w:sz w:val="20"/>
            <w:szCs w:val="20"/>
          </w:rPr>
          <w:delText xml:space="preserve"> </w:delText>
        </w:r>
        <w:r w:rsidDel="0019659D">
          <w:rPr>
            <w:color w:val="0000FF"/>
            <w:sz w:val="20"/>
            <w:szCs w:val="20"/>
          </w:rPr>
          <w:delText>event</w:delText>
        </w:r>
        <w:r w:rsidDel="0019659D">
          <w:rPr>
            <w:color w:val="000000"/>
            <w:sz w:val="20"/>
            <w:szCs w:val="20"/>
          </w:rPr>
          <w:delText xml:space="preserve"> CalculatepiCompletedEventHandler CalculatepiCompleted;</w:delText>
        </w:r>
      </w:del>
    </w:p>
    <w:p w14:paraId="174BD1F4" w14:textId="4A114294" w:rsidR="00942C25" w:rsidDel="0019659D" w:rsidRDefault="00942C25">
      <w:pPr>
        <w:spacing w:after="0" w:line="240" w:lineRule="auto"/>
        <w:rPr>
          <w:del w:id="5224" w:author="Ravindra Akella" w:date="2019-11-28T10:01:00Z"/>
          <w:color w:val="000000"/>
          <w:sz w:val="20"/>
          <w:szCs w:val="20"/>
        </w:rPr>
      </w:pPr>
    </w:p>
    <w:p w14:paraId="52C236BC" w14:textId="00D31C73" w:rsidR="00942C25" w:rsidDel="0019659D" w:rsidRDefault="009C5CA0">
      <w:pPr>
        <w:spacing w:after="0" w:line="240" w:lineRule="auto"/>
        <w:rPr>
          <w:del w:id="5225" w:author="Ravindra Akella" w:date="2019-11-28T10:01:00Z"/>
          <w:color w:val="000000"/>
          <w:sz w:val="20"/>
          <w:szCs w:val="20"/>
        </w:rPr>
      </w:pPr>
      <w:del w:id="5226" w:author="Ravindra Akella" w:date="2019-11-28T10:01:00Z">
        <w:r w:rsidDel="0019659D">
          <w:rPr>
            <w:color w:val="000000"/>
            <w:sz w:val="20"/>
            <w:szCs w:val="20"/>
          </w:rPr>
          <w:delText xml:space="preserve">        </w:delText>
        </w:r>
        <w:r w:rsidDel="0019659D">
          <w:rPr>
            <w:color w:val="008000"/>
            <w:sz w:val="20"/>
            <w:szCs w:val="20"/>
          </w:rPr>
          <w:delText>//delegate to call the synchronous operation in async way (in this case we are using task.run)</w:delText>
        </w:r>
      </w:del>
    </w:p>
    <w:p w14:paraId="7FBAB3DE" w14:textId="2F647FCA" w:rsidR="00942C25" w:rsidDel="0019659D" w:rsidRDefault="009C5CA0">
      <w:pPr>
        <w:spacing w:after="0" w:line="240" w:lineRule="auto"/>
        <w:rPr>
          <w:del w:id="5227" w:author="Ravindra Akella" w:date="2019-11-28T10:01:00Z"/>
          <w:color w:val="000000"/>
          <w:sz w:val="20"/>
          <w:szCs w:val="20"/>
        </w:rPr>
      </w:pPr>
      <w:del w:id="5228" w:author="Ravindra Akella" w:date="2019-11-28T10:01:00Z">
        <w:r w:rsidDel="0019659D">
          <w:rPr>
            <w:color w:val="000000"/>
            <w:sz w:val="20"/>
            <w:szCs w:val="20"/>
          </w:rPr>
          <w:delText xml:space="preserve">        </w:delText>
        </w:r>
        <w:r w:rsidDel="0019659D">
          <w:rPr>
            <w:color w:val="0000FF"/>
            <w:sz w:val="20"/>
            <w:szCs w:val="20"/>
          </w:rPr>
          <w:delText>private</w:delText>
        </w:r>
        <w:r w:rsidDel="0019659D">
          <w:rPr>
            <w:color w:val="000000"/>
            <w:sz w:val="20"/>
            <w:szCs w:val="20"/>
          </w:rPr>
          <w:delText xml:space="preserve"> </w:delText>
        </w:r>
        <w:r w:rsidDel="0019659D">
          <w:rPr>
            <w:color w:val="0000FF"/>
            <w:sz w:val="20"/>
            <w:szCs w:val="20"/>
          </w:rPr>
          <w:delText>delegate</w:delText>
        </w:r>
        <w:r w:rsidDel="0019659D">
          <w:rPr>
            <w:color w:val="000000"/>
            <w:sz w:val="20"/>
            <w:szCs w:val="20"/>
          </w:rPr>
          <w:delText xml:space="preserve"> </w:delText>
        </w:r>
        <w:r w:rsidDel="0019659D">
          <w:rPr>
            <w:color w:val="0000FF"/>
            <w:sz w:val="20"/>
            <w:szCs w:val="20"/>
          </w:rPr>
          <w:delText>void</w:delText>
        </w:r>
        <w:r w:rsidDel="0019659D">
          <w:rPr>
            <w:color w:val="000000"/>
            <w:sz w:val="20"/>
            <w:szCs w:val="20"/>
          </w:rPr>
          <w:delText xml:space="preserve"> </w:delText>
        </w:r>
        <w:r w:rsidDel="0019659D">
          <w:rPr>
            <w:color w:val="2B91AF"/>
            <w:sz w:val="20"/>
            <w:szCs w:val="20"/>
          </w:rPr>
          <w:delText>CalculationEventHandler</w:delText>
        </w:r>
        <w:r w:rsidDel="0019659D">
          <w:rPr>
            <w:color w:val="000000"/>
            <w:sz w:val="20"/>
            <w:szCs w:val="20"/>
          </w:rPr>
          <w:delText>(</w:delText>
        </w:r>
        <w:r w:rsidDel="0019659D">
          <w:rPr>
            <w:color w:val="0000FF"/>
            <w:sz w:val="20"/>
            <w:szCs w:val="20"/>
          </w:rPr>
          <w:delText>int</w:delText>
        </w:r>
        <w:r w:rsidDel="0019659D">
          <w:rPr>
            <w:color w:val="000000"/>
            <w:sz w:val="20"/>
            <w:szCs w:val="20"/>
          </w:rPr>
          <w:delText xml:space="preserve"> numSteps, AsyncOperation asyncOp);</w:delText>
        </w:r>
      </w:del>
    </w:p>
    <w:p w14:paraId="3893493B" w14:textId="3D87229A" w:rsidR="00942C25" w:rsidDel="0019659D" w:rsidRDefault="00942C25">
      <w:pPr>
        <w:spacing w:after="0" w:line="240" w:lineRule="auto"/>
        <w:rPr>
          <w:del w:id="5229" w:author="Ravindra Akella" w:date="2019-11-28T10:01:00Z"/>
          <w:color w:val="000000"/>
          <w:sz w:val="20"/>
          <w:szCs w:val="20"/>
        </w:rPr>
      </w:pPr>
    </w:p>
    <w:p w14:paraId="056D2066" w14:textId="06BCD926" w:rsidR="00942C25" w:rsidDel="0019659D" w:rsidRDefault="009C5CA0">
      <w:pPr>
        <w:spacing w:after="0" w:line="240" w:lineRule="auto"/>
        <w:rPr>
          <w:del w:id="5230" w:author="Ravindra Akella" w:date="2019-11-28T10:01:00Z"/>
          <w:color w:val="000000"/>
          <w:sz w:val="20"/>
          <w:szCs w:val="20"/>
        </w:rPr>
      </w:pPr>
      <w:del w:id="5231" w:author="Ravindra Akella" w:date="2019-11-28T10:01:00Z">
        <w:r w:rsidDel="0019659D">
          <w:rPr>
            <w:color w:val="000000"/>
            <w:sz w:val="20"/>
            <w:szCs w:val="20"/>
          </w:rPr>
          <w:delText xml:space="preserve">        </w:delText>
        </w:r>
        <w:r w:rsidDel="0019659D">
          <w:rPr>
            <w:color w:val="008000"/>
            <w:sz w:val="20"/>
            <w:szCs w:val="20"/>
          </w:rPr>
          <w:delText>//Delegate to handle callback and raise completion event</w:delText>
        </w:r>
      </w:del>
    </w:p>
    <w:p w14:paraId="468092DD" w14:textId="729F4EEB" w:rsidR="00942C25" w:rsidDel="0019659D" w:rsidRDefault="009C5CA0">
      <w:pPr>
        <w:spacing w:after="0" w:line="240" w:lineRule="auto"/>
        <w:rPr>
          <w:del w:id="5232" w:author="Ravindra Akella" w:date="2019-11-28T10:01:00Z"/>
          <w:color w:val="000000"/>
          <w:sz w:val="20"/>
          <w:szCs w:val="20"/>
        </w:rPr>
      </w:pPr>
      <w:del w:id="5233" w:author="Ravindra Akella" w:date="2019-11-28T10:01:00Z">
        <w:r w:rsidDel="0019659D">
          <w:rPr>
            <w:color w:val="000000"/>
            <w:sz w:val="20"/>
            <w:szCs w:val="20"/>
          </w:rPr>
          <w:delText xml:space="preserve">        </w:delText>
        </w:r>
        <w:r w:rsidDel="0019659D">
          <w:rPr>
            <w:color w:val="0000FF"/>
            <w:sz w:val="20"/>
            <w:szCs w:val="20"/>
          </w:rPr>
          <w:delText>private</w:delText>
        </w:r>
        <w:r w:rsidDel="0019659D">
          <w:rPr>
            <w:color w:val="000000"/>
            <w:sz w:val="20"/>
            <w:szCs w:val="20"/>
          </w:rPr>
          <w:delText xml:space="preserve"> SendOrPostCallback onCompletedDelegate;</w:delText>
        </w:r>
      </w:del>
    </w:p>
    <w:p w14:paraId="4D8F0FC3" w14:textId="64A38122" w:rsidR="00942C25" w:rsidDel="0019659D" w:rsidRDefault="00942C25">
      <w:pPr>
        <w:spacing w:after="0" w:line="240" w:lineRule="auto"/>
        <w:rPr>
          <w:del w:id="5234" w:author="Ravindra Akella" w:date="2019-11-28T10:01:00Z"/>
          <w:color w:val="000000"/>
          <w:sz w:val="20"/>
          <w:szCs w:val="20"/>
        </w:rPr>
      </w:pPr>
    </w:p>
    <w:p w14:paraId="045C7FC3" w14:textId="0D29B49D" w:rsidR="00942C25" w:rsidDel="0019659D" w:rsidRDefault="009C5CA0">
      <w:pPr>
        <w:spacing w:after="0" w:line="240" w:lineRule="auto"/>
        <w:rPr>
          <w:del w:id="5235" w:author="Ravindra Akella" w:date="2019-11-28T10:01:00Z"/>
          <w:color w:val="000000"/>
          <w:sz w:val="20"/>
          <w:szCs w:val="20"/>
        </w:rPr>
      </w:pPr>
      <w:del w:id="5236" w:author="Ravindra Akella" w:date="2019-11-28T10:01:00Z">
        <w:r w:rsidDel="0019659D">
          <w:rPr>
            <w:color w:val="000000"/>
            <w:sz w:val="20"/>
            <w:szCs w:val="20"/>
          </w:rPr>
          <w:delText xml:space="preserve">        </w:delText>
        </w:r>
        <w:r w:rsidDel="0019659D">
          <w:rPr>
            <w:color w:val="0000FF"/>
            <w:sz w:val="20"/>
            <w:szCs w:val="20"/>
          </w:rPr>
          <w:delText>public</w:delText>
        </w:r>
        <w:r w:rsidDel="0019659D">
          <w:rPr>
            <w:color w:val="000000"/>
            <w:sz w:val="20"/>
            <w:szCs w:val="20"/>
          </w:rPr>
          <w:delText xml:space="preserve"> </w:delText>
        </w:r>
        <w:r w:rsidDel="0019659D">
          <w:rPr>
            <w:color w:val="2B91AF"/>
            <w:sz w:val="20"/>
            <w:szCs w:val="20"/>
          </w:rPr>
          <w:delText>Calculatepi</w:delText>
        </w:r>
        <w:r w:rsidDel="0019659D">
          <w:rPr>
            <w:color w:val="000000"/>
            <w:sz w:val="20"/>
            <w:szCs w:val="20"/>
          </w:rPr>
          <w:delText>()</w:delText>
        </w:r>
      </w:del>
    </w:p>
    <w:p w14:paraId="6B9E2019" w14:textId="42E120C3" w:rsidR="00942C25" w:rsidDel="0019659D" w:rsidRDefault="009C5CA0">
      <w:pPr>
        <w:spacing w:after="0" w:line="240" w:lineRule="auto"/>
        <w:rPr>
          <w:del w:id="5237" w:author="Ravindra Akella" w:date="2019-11-28T10:01:00Z"/>
          <w:color w:val="000000"/>
          <w:sz w:val="20"/>
          <w:szCs w:val="20"/>
        </w:rPr>
      </w:pPr>
      <w:del w:id="5238" w:author="Ravindra Akella" w:date="2019-11-28T10:01:00Z">
        <w:r w:rsidDel="0019659D">
          <w:rPr>
            <w:color w:val="000000"/>
            <w:sz w:val="20"/>
            <w:szCs w:val="20"/>
          </w:rPr>
          <w:delText xml:space="preserve">        {</w:delText>
        </w:r>
      </w:del>
    </w:p>
    <w:p w14:paraId="2C424B21" w14:textId="690FBFB5" w:rsidR="00942C25" w:rsidDel="0019659D" w:rsidRDefault="009C5CA0">
      <w:pPr>
        <w:spacing w:after="0" w:line="240" w:lineRule="auto"/>
        <w:rPr>
          <w:del w:id="5239" w:author="Ravindra Akella" w:date="2019-11-28T10:01:00Z"/>
          <w:color w:val="000000"/>
          <w:sz w:val="20"/>
          <w:szCs w:val="20"/>
        </w:rPr>
      </w:pPr>
      <w:del w:id="5240" w:author="Ravindra Akella" w:date="2019-11-28T10:01:00Z">
        <w:r w:rsidDel="0019659D">
          <w:rPr>
            <w:color w:val="000000"/>
            <w:sz w:val="20"/>
            <w:szCs w:val="20"/>
          </w:rPr>
          <w:delText xml:space="preserve">            onCompletedDelegate = </w:delText>
        </w:r>
        <w:r w:rsidDel="0019659D">
          <w:rPr>
            <w:color w:val="0000FF"/>
            <w:sz w:val="20"/>
            <w:szCs w:val="20"/>
          </w:rPr>
          <w:delText>new</w:delText>
        </w:r>
        <w:r w:rsidDel="0019659D">
          <w:rPr>
            <w:color w:val="000000"/>
            <w:sz w:val="20"/>
            <w:szCs w:val="20"/>
          </w:rPr>
          <w:delText xml:space="preserve"> SendOrPostCallback(CalculationCompleted);</w:delText>
        </w:r>
      </w:del>
    </w:p>
    <w:p w14:paraId="06490822" w14:textId="08046D9E" w:rsidR="00942C25" w:rsidDel="0019659D" w:rsidRDefault="009C5CA0">
      <w:pPr>
        <w:spacing w:after="0" w:line="240" w:lineRule="auto"/>
        <w:rPr>
          <w:del w:id="5241" w:author="Ravindra Akella" w:date="2019-11-28T10:01:00Z"/>
          <w:color w:val="000000"/>
          <w:sz w:val="20"/>
          <w:szCs w:val="20"/>
        </w:rPr>
      </w:pPr>
      <w:del w:id="5242" w:author="Ravindra Akella" w:date="2019-11-28T10:01:00Z">
        <w:r w:rsidDel="0019659D">
          <w:rPr>
            <w:color w:val="000000"/>
            <w:sz w:val="20"/>
            <w:szCs w:val="20"/>
          </w:rPr>
          <w:delText xml:space="preserve">        }</w:delText>
        </w:r>
      </w:del>
    </w:p>
    <w:p w14:paraId="3AC9BD58" w14:textId="2CEDEC8A" w:rsidR="00942C25" w:rsidDel="0019659D" w:rsidRDefault="00942C25">
      <w:pPr>
        <w:spacing w:after="0" w:line="240" w:lineRule="auto"/>
        <w:rPr>
          <w:del w:id="5243" w:author="Ravindra Akella" w:date="2019-11-28T10:01:00Z"/>
          <w:color w:val="000000"/>
          <w:sz w:val="20"/>
          <w:szCs w:val="20"/>
        </w:rPr>
      </w:pPr>
    </w:p>
    <w:p w14:paraId="6871AD43" w14:textId="185803C7" w:rsidR="00942C25" w:rsidDel="0019659D" w:rsidRDefault="009C5CA0">
      <w:pPr>
        <w:spacing w:after="0" w:line="240" w:lineRule="auto"/>
        <w:rPr>
          <w:del w:id="5244" w:author="Ravindra Akella" w:date="2019-11-28T10:01:00Z"/>
          <w:color w:val="000000"/>
          <w:sz w:val="20"/>
          <w:szCs w:val="20"/>
        </w:rPr>
      </w:pPr>
      <w:del w:id="5245" w:author="Ravindra Akella" w:date="2019-11-28T10:01:00Z">
        <w:r w:rsidDel="0019659D">
          <w:rPr>
            <w:color w:val="000000"/>
            <w:sz w:val="20"/>
            <w:szCs w:val="20"/>
          </w:rPr>
          <w:delText xml:space="preserve">        </w:delText>
        </w:r>
        <w:r w:rsidDel="0019659D">
          <w:rPr>
            <w:color w:val="808080"/>
            <w:sz w:val="20"/>
            <w:szCs w:val="20"/>
          </w:rPr>
          <w:delText>///</w:delText>
        </w:r>
        <w:r w:rsidDel="0019659D">
          <w:rPr>
            <w:color w:val="008000"/>
            <w:sz w:val="20"/>
            <w:szCs w:val="20"/>
          </w:rPr>
          <w:delText xml:space="preserve"> </w:delText>
        </w:r>
        <w:r w:rsidDel="0019659D">
          <w:rPr>
            <w:color w:val="808080"/>
            <w:sz w:val="20"/>
            <w:szCs w:val="20"/>
          </w:rPr>
          <w:delText>&lt;summary&gt;</w:delText>
        </w:r>
      </w:del>
    </w:p>
    <w:p w14:paraId="6C10CA70" w14:textId="1146B03E" w:rsidR="00942C25" w:rsidDel="0019659D" w:rsidRDefault="009C5CA0">
      <w:pPr>
        <w:spacing w:after="0" w:line="240" w:lineRule="auto"/>
        <w:rPr>
          <w:del w:id="5246" w:author="Ravindra Akella" w:date="2019-11-28T10:01:00Z"/>
          <w:color w:val="000000"/>
          <w:sz w:val="20"/>
          <w:szCs w:val="20"/>
        </w:rPr>
      </w:pPr>
      <w:del w:id="5247" w:author="Ravindra Akella" w:date="2019-11-28T10:01:00Z">
        <w:r w:rsidDel="0019659D">
          <w:rPr>
            <w:color w:val="000000"/>
            <w:sz w:val="20"/>
            <w:szCs w:val="20"/>
          </w:rPr>
          <w:delText xml:space="preserve">        </w:delText>
        </w:r>
        <w:r w:rsidDel="0019659D">
          <w:rPr>
            <w:color w:val="808080"/>
            <w:sz w:val="20"/>
            <w:szCs w:val="20"/>
          </w:rPr>
          <w:delText>///</w:delText>
        </w:r>
        <w:r w:rsidDel="0019659D">
          <w:rPr>
            <w:color w:val="008000"/>
            <w:sz w:val="20"/>
            <w:szCs w:val="20"/>
          </w:rPr>
          <w:delText xml:space="preserve"> callback method</w:delText>
        </w:r>
      </w:del>
    </w:p>
    <w:p w14:paraId="5B33287E" w14:textId="4A6D0B9C" w:rsidR="00942C25" w:rsidDel="0019659D" w:rsidRDefault="009C5CA0">
      <w:pPr>
        <w:spacing w:after="0" w:line="240" w:lineRule="auto"/>
        <w:rPr>
          <w:del w:id="5248" w:author="Ravindra Akella" w:date="2019-11-28T10:01:00Z"/>
          <w:color w:val="000000"/>
          <w:sz w:val="20"/>
          <w:szCs w:val="20"/>
        </w:rPr>
      </w:pPr>
      <w:del w:id="5249" w:author="Ravindra Akella" w:date="2019-11-28T10:01:00Z">
        <w:r w:rsidDel="0019659D">
          <w:rPr>
            <w:color w:val="000000"/>
            <w:sz w:val="20"/>
            <w:szCs w:val="20"/>
          </w:rPr>
          <w:delText xml:space="preserve">        </w:delText>
        </w:r>
        <w:r w:rsidDel="0019659D">
          <w:rPr>
            <w:color w:val="808080"/>
            <w:sz w:val="20"/>
            <w:szCs w:val="20"/>
          </w:rPr>
          <w:delText>///</w:delText>
        </w:r>
        <w:r w:rsidDel="0019659D">
          <w:rPr>
            <w:color w:val="008000"/>
            <w:sz w:val="20"/>
            <w:szCs w:val="20"/>
          </w:rPr>
          <w:delText xml:space="preserve"> </w:delText>
        </w:r>
        <w:r w:rsidDel="0019659D">
          <w:rPr>
            <w:color w:val="808080"/>
            <w:sz w:val="20"/>
            <w:szCs w:val="20"/>
          </w:rPr>
          <w:delText>&lt;/summary&gt;</w:delText>
        </w:r>
      </w:del>
    </w:p>
    <w:p w14:paraId="54A542B6" w14:textId="60349033" w:rsidR="00942C25" w:rsidDel="0019659D" w:rsidRDefault="009C5CA0">
      <w:pPr>
        <w:spacing w:after="0" w:line="240" w:lineRule="auto"/>
        <w:rPr>
          <w:del w:id="5250" w:author="Ravindra Akella" w:date="2019-11-28T10:01:00Z"/>
          <w:color w:val="000000"/>
          <w:sz w:val="20"/>
          <w:szCs w:val="20"/>
        </w:rPr>
      </w:pPr>
      <w:del w:id="5251" w:author="Ravindra Akella" w:date="2019-11-28T10:01:00Z">
        <w:r w:rsidDel="0019659D">
          <w:rPr>
            <w:color w:val="000000"/>
            <w:sz w:val="20"/>
            <w:szCs w:val="20"/>
          </w:rPr>
          <w:delText xml:space="preserve">        </w:delText>
        </w:r>
        <w:r w:rsidDel="0019659D">
          <w:rPr>
            <w:color w:val="0000FF"/>
            <w:sz w:val="20"/>
            <w:szCs w:val="20"/>
          </w:rPr>
          <w:delText>private</w:delText>
        </w:r>
        <w:r w:rsidDel="0019659D">
          <w:rPr>
            <w:color w:val="000000"/>
            <w:sz w:val="20"/>
            <w:szCs w:val="20"/>
          </w:rPr>
          <w:delText xml:space="preserve"> </w:delText>
        </w:r>
        <w:r w:rsidDel="0019659D">
          <w:rPr>
            <w:color w:val="0000FF"/>
            <w:sz w:val="20"/>
            <w:szCs w:val="20"/>
          </w:rPr>
          <w:delText>void</w:delText>
        </w:r>
        <w:r w:rsidDel="0019659D">
          <w:rPr>
            <w:color w:val="000000"/>
            <w:sz w:val="20"/>
            <w:szCs w:val="20"/>
          </w:rPr>
          <w:delText xml:space="preserve"> CalculationCompleted(</w:delText>
        </w:r>
        <w:r w:rsidDel="0019659D">
          <w:rPr>
            <w:color w:val="0000FF"/>
            <w:sz w:val="20"/>
            <w:szCs w:val="20"/>
          </w:rPr>
          <w:delText>object</w:delText>
        </w:r>
        <w:r w:rsidDel="0019659D">
          <w:rPr>
            <w:color w:val="000000"/>
            <w:sz w:val="20"/>
            <w:szCs w:val="20"/>
          </w:rPr>
          <w:delText xml:space="preserve"> operationState)</w:delText>
        </w:r>
      </w:del>
    </w:p>
    <w:p w14:paraId="62FD3142" w14:textId="448AD5AC" w:rsidR="00942C25" w:rsidDel="0019659D" w:rsidRDefault="009C5CA0">
      <w:pPr>
        <w:spacing w:after="0" w:line="240" w:lineRule="auto"/>
        <w:rPr>
          <w:del w:id="5252" w:author="Ravindra Akella" w:date="2019-11-28T10:01:00Z"/>
          <w:color w:val="000000"/>
          <w:sz w:val="20"/>
          <w:szCs w:val="20"/>
        </w:rPr>
      </w:pPr>
      <w:del w:id="5253" w:author="Ravindra Akella" w:date="2019-11-28T10:01:00Z">
        <w:r w:rsidDel="0019659D">
          <w:rPr>
            <w:color w:val="000000"/>
            <w:sz w:val="20"/>
            <w:szCs w:val="20"/>
          </w:rPr>
          <w:delText xml:space="preserve">        {</w:delText>
        </w:r>
      </w:del>
    </w:p>
    <w:p w14:paraId="26579575" w14:textId="79528148" w:rsidR="00942C25" w:rsidDel="0019659D" w:rsidRDefault="009C5CA0">
      <w:pPr>
        <w:spacing w:after="0" w:line="240" w:lineRule="auto"/>
        <w:rPr>
          <w:del w:id="5254" w:author="Ravindra Akella" w:date="2019-11-28T10:01:00Z"/>
          <w:color w:val="000000"/>
          <w:sz w:val="20"/>
          <w:szCs w:val="20"/>
        </w:rPr>
      </w:pPr>
      <w:del w:id="5255" w:author="Ravindra Akella" w:date="2019-11-28T10:01:00Z">
        <w:r w:rsidDel="0019659D">
          <w:rPr>
            <w:color w:val="000000"/>
            <w:sz w:val="20"/>
            <w:szCs w:val="20"/>
          </w:rPr>
          <w:delText xml:space="preserve">            CalculatepiCompletedEventArgs e = operationState </w:delText>
        </w:r>
        <w:r w:rsidDel="0019659D">
          <w:rPr>
            <w:color w:val="0000FF"/>
            <w:sz w:val="20"/>
            <w:szCs w:val="20"/>
          </w:rPr>
          <w:delText>as</w:delText>
        </w:r>
        <w:r w:rsidDel="0019659D">
          <w:rPr>
            <w:color w:val="000000"/>
            <w:sz w:val="20"/>
            <w:szCs w:val="20"/>
          </w:rPr>
          <w:delText xml:space="preserve"> CalculatepiCompletedEventArgs;</w:delText>
        </w:r>
      </w:del>
    </w:p>
    <w:p w14:paraId="090D733D" w14:textId="6D3698F8" w:rsidR="00942C25" w:rsidDel="0019659D" w:rsidRDefault="00942C25">
      <w:pPr>
        <w:spacing w:after="0" w:line="240" w:lineRule="auto"/>
        <w:rPr>
          <w:del w:id="5256" w:author="Ravindra Akella" w:date="2019-11-28T10:01:00Z"/>
          <w:color w:val="000000"/>
          <w:sz w:val="20"/>
          <w:szCs w:val="20"/>
        </w:rPr>
      </w:pPr>
    </w:p>
    <w:p w14:paraId="640A9472" w14:textId="00671CDB" w:rsidR="00942C25" w:rsidDel="0019659D" w:rsidRDefault="009C5CA0">
      <w:pPr>
        <w:spacing w:after="0" w:line="240" w:lineRule="auto"/>
        <w:rPr>
          <w:del w:id="5257" w:author="Ravindra Akella" w:date="2019-11-28T10:01:00Z"/>
          <w:color w:val="000000"/>
          <w:sz w:val="20"/>
          <w:szCs w:val="20"/>
        </w:rPr>
      </w:pPr>
      <w:del w:id="5258" w:author="Ravindra Akella" w:date="2019-11-28T10:01:00Z">
        <w:r w:rsidDel="0019659D">
          <w:rPr>
            <w:color w:val="000000"/>
            <w:sz w:val="20"/>
            <w:szCs w:val="20"/>
          </w:rPr>
          <w:delText xml:space="preserve">            </w:delText>
        </w:r>
        <w:r w:rsidDel="0019659D">
          <w:rPr>
            <w:color w:val="0000FF"/>
            <w:sz w:val="20"/>
            <w:szCs w:val="20"/>
          </w:rPr>
          <w:delText>if</w:delText>
        </w:r>
        <w:r w:rsidDel="0019659D">
          <w:rPr>
            <w:color w:val="000000"/>
            <w:sz w:val="20"/>
            <w:szCs w:val="20"/>
          </w:rPr>
          <w:delText xml:space="preserve"> (CalculatepiCompleted != </w:delText>
        </w:r>
        <w:r w:rsidDel="0019659D">
          <w:rPr>
            <w:color w:val="0000FF"/>
            <w:sz w:val="20"/>
            <w:szCs w:val="20"/>
          </w:rPr>
          <w:delText>null</w:delText>
        </w:r>
        <w:r w:rsidDel="0019659D">
          <w:rPr>
            <w:color w:val="000000"/>
            <w:sz w:val="20"/>
            <w:szCs w:val="20"/>
          </w:rPr>
          <w:delText>)</w:delText>
        </w:r>
      </w:del>
    </w:p>
    <w:p w14:paraId="04EDB67B" w14:textId="0E16990E" w:rsidR="00942C25" w:rsidDel="0019659D" w:rsidRDefault="009C5CA0">
      <w:pPr>
        <w:spacing w:after="0" w:line="240" w:lineRule="auto"/>
        <w:rPr>
          <w:del w:id="5259" w:author="Ravindra Akella" w:date="2019-11-28T10:01:00Z"/>
          <w:color w:val="000000"/>
          <w:sz w:val="20"/>
          <w:szCs w:val="20"/>
        </w:rPr>
      </w:pPr>
      <w:del w:id="5260" w:author="Ravindra Akella" w:date="2019-11-28T10:01:00Z">
        <w:r w:rsidDel="0019659D">
          <w:rPr>
            <w:color w:val="000000"/>
            <w:sz w:val="20"/>
            <w:szCs w:val="20"/>
          </w:rPr>
          <w:delText xml:space="preserve">            {</w:delText>
        </w:r>
      </w:del>
    </w:p>
    <w:p w14:paraId="2E7E30BA" w14:textId="7D9EE32E" w:rsidR="00942C25" w:rsidDel="0019659D" w:rsidRDefault="009C5CA0">
      <w:pPr>
        <w:spacing w:after="0" w:line="240" w:lineRule="auto"/>
        <w:rPr>
          <w:del w:id="5261" w:author="Ravindra Akella" w:date="2019-11-28T10:01:00Z"/>
          <w:color w:val="000000"/>
          <w:sz w:val="20"/>
          <w:szCs w:val="20"/>
        </w:rPr>
      </w:pPr>
      <w:del w:id="5262" w:author="Ravindra Akella" w:date="2019-11-28T10:01:00Z">
        <w:r w:rsidDel="0019659D">
          <w:rPr>
            <w:color w:val="000000"/>
            <w:sz w:val="20"/>
            <w:szCs w:val="20"/>
          </w:rPr>
          <w:delText xml:space="preserve">                CalculatepiCompleted(</w:delText>
        </w:r>
        <w:r w:rsidDel="0019659D">
          <w:rPr>
            <w:color w:val="0000FF"/>
            <w:sz w:val="20"/>
            <w:szCs w:val="20"/>
          </w:rPr>
          <w:delText>this</w:delText>
        </w:r>
        <w:r w:rsidDel="0019659D">
          <w:rPr>
            <w:color w:val="000000"/>
            <w:sz w:val="20"/>
            <w:szCs w:val="20"/>
          </w:rPr>
          <w:delText>, e);</w:delText>
        </w:r>
      </w:del>
    </w:p>
    <w:p w14:paraId="3A201135" w14:textId="2FA1E850" w:rsidR="00942C25" w:rsidDel="0019659D" w:rsidRDefault="009C5CA0">
      <w:pPr>
        <w:spacing w:after="0" w:line="240" w:lineRule="auto"/>
        <w:rPr>
          <w:del w:id="5263" w:author="Ravindra Akella" w:date="2019-11-28T10:01:00Z"/>
          <w:color w:val="000000"/>
          <w:sz w:val="20"/>
          <w:szCs w:val="20"/>
        </w:rPr>
      </w:pPr>
      <w:del w:id="5264" w:author="Ravindra Akella" w:date="2019-11-28T10:01:00Z">
        <w:r w:rsidDel="0019659D">
          <w:rPr>
            <w:color w:val="000000"/>
            <w:sz w:val="20"/>
            <w:szCs w:val="20"/>
          </w:rPr>
          <w:delText xml:space="preserve">            }</w:delText>
        </w:r>
      </w:del>
    </w:p>
    <w:p w14:paraId="7B40FC96" w14:textId="282703B0" w:rsidR="00942C25" w:rsidDel="0019659D" w:rsidRDefault="009C5CA0">
      <w:pPr>
        <w:spacing w:after="0" w:line="240" w:lineRule="auto"/>
        <w:rPr>
          <w:del w:id="5265" w:author="Ravindra Akella" w:date="2019-11-28T10:01:00Z"/>
          <w:color w:val="000000"/>
          <w:sz w:val="20"/>
          <w:szCs w:val="20"/>
        </w:rPr>
      </w:pPr>
      <w:del w:id="5266" w:author="Ravindra Akella" w:date="2019-11-28T10:01:00Z">
        <w:r w:rsidDel="0019659D">
          <w:rPr>
            <w:color w:val="000000"/>
            <w:sz w:val="20"/>
            <w:szCs w:val="20"/>
          </w:rPr>
          <w:delText xml:space="preserve">        }</w:delText>
        </w:r>
      </w:del>
    </w:p>
    <w:p w14:paraId="0726FAA3" w14:textId="7BC5453C" w:rsidR="00942C25" w:rsidDel="0019659D" w:rsidRDefault="00942C25">
      <w:pPr>
        <w:spacing w:after="0" w:line="240" w:lineRule="auto"/>
        <w:rPr>
          <w:del w:id="5267" w:author="Ravindra Akella" w:date="2019-11-28T10:01:00Z"/>
          <w:color w:val="000000"/>
          <w:sz w:val="20"/>
          <w:szCs w:val="20"/>
        </w:rPr>
      </w:pPr>
    </w:p>
    <w:p w14:paraId="7D69E14E" w14:textId="54400843" w:rsidR="00942C25" w:rsidDel="0019659D" w:rsidRDefault="009C5CA0">
      <w:pPr>
        <w:spacing w:after="0" w:line="240" w:lineRule="auto"/>
        <w:rPr>
          <w:del w:id="5268" w:author="Ravindra Akella" w:date="2019-11-28T10:01:00Z"/>
          <w:color w:val="000000"/>
          <w:sz w:val="20"/>
          <w:szCs w:val="20"/>
        </w:rPr>
      </w:pPr>
      <w:del w:id="5269" w:author="Ravindra Akella" w:date="2019-11-28T10:01:00Z">
        <w:r w:rsidDel="0019659D">
          <w:rPr>
            <w:color w:val="000000"/>
            <w:sz w:val="20"/>
            <w:szCs w:val="20"/>
          </w:rPr>
          <w:delText xml:space="preserve">        </w:delText>
        </w:r>
        <w:r w:rsidDel="0019659D">
          <w:rPr>
            <w:color w:val="008000"/>
            <w:sz w:val="20"/>
            <w:szCs w:val="20"/>
          </w:rPr>
          <w:delText>//Dictionary to handle multiple tasks innovation, uniquely identify each operation as one dictionary element</w:delText>
        </w:r>
      </w:del>
    </w:p>
    <w:p w14:paraId="61F55FF9" w14:textId="0621A417" w:rsidR="00942C25" w:rsidDel="0019659D" w:rsidRDefault="009C5CA0">
      <w:pPr>
        <w:spacing w:after="0" w:line="240" w:lineRule="auto"/>
        <w:rPr>
          <w:del w:id="5270" w:author="Ravindra Akella" w:date="2019-11-28T10:01:00Z"/>
          <w:color w:val="000000"/>
          <w:sz w:val="20"/>
          <w:szCs w:val="20"/>
        </w:rPr>
      </w:pPr>
      <w:del w:id="5271" w:author="Ravindra Akella" w:date="2019-11-28T10:01:00Z">
        <w:r w:rsidDel="0019659D">
          <w:rPr>
            <w:color w:val="000000"/>
            <w:sz w:val="20"/>
            <w:szCs w:val="20"/>
          </w:rPr>
          <w:delText xml:space="preserve">        </w:delText>
        </w:r>
        <w:r w:rsidDel="0019659D">
          <w:rPr>
            <w:color w:val="0000FF"/>
            <w:sz w:val="20"/>
            <w:szCs w:val="20"/>
          </w:rPr>
          <w:delText>private</w:delText>
        </w:r>
        <w:r w:rsidDel="0019659D">
          <w:rPr>
            <w:color w:val="000000"/>
            <w:sz w:val="20"/>
            <w:szCs w:val="20"/>
          </w:rPr>
          <w:delText xml:space="preserve"> HybridDictionary parallelTasks = </w:delText>
        </w:r>
        <w:r w:rsidDel="0019659D">
          <w:rPr>
            <w:color w:val="0000FF"/>
            <w:sz w:val="20"/>
            <w:szCs w:val="20"/>
          </w:rPr>
          <w:delText>new</w:delText>
        </w:r>
        <w:r w:rsidDel="0019659D">
          <w:rPr>
            <w:color w:val="000000"/>
            <w:sz w:val="20"/>
            <w:szCs w:val="20"/>
          </w:rPr>
          <w:delText xml:space="preserve"> HybridDictionary();</w:delText>
        </w:r>
      </w:del>
    </w:p>
    <w:p w14:paraId="1D6FD05D" w14:textId="53A0C332" w:rsidR="00942C25" w:rsidDel="0019659D" w:rsidRDefault="00942C25">
      <w:pPr>
        <w:spacing w:after="0" w:line="240" w:lineRule="auto"/>
        <w:rPr>
          <w:del w:id="5272" w:author="Ravindra Akella" w:date="2019-11-28T10:01:00Z"/>
          <w:color w:val="000000"/>
          <w:sz w:val="20"/>
          <w:szCs w:val="20"/>
        </w:rPr>
      </w:pPr>
    </w:p>
    <w:p w14:paraId="659951C1" w14:textId="4E4D116E" w:rsidR="00942C25" w:rsidDel="0019659D" w:rsidRDefault="009C5CA0">
      <w:pPr>
        <w:spacing w:after="0" w:line="240" w:lineRule="auto"/>
        <w:rPr>
          <w:del w:id="5273" w:author="Ravindra Akella" w:date="2019-11-28T10:01:00Z"/>
          <w:color w:val="000000"/>
          <w:sz w:val="20"/>
          <w:szCs w:val="20"/>
        </w:rPr>
      </w:pPr>
      <w:del w:id="5274" w:author="Ravindra Akella" w:date="2019-11-28T10:01:00Z">
        <w:r w:rsidDel="0019659D">
          <w:rPr>
            <w:color w:val="000000"/>
            <w:sz w:val="20"/>
            <w:szCs w:val="20"/>
          </w:rPr>
          <w:delText xml:space="preserve">        </w:delText>
        </w:r>
        <w:r w:rsidDel="0019659D">
          <w:rPr>
            <w:color w:val="808080"/>
            <w:sz w:val="20"/>
            <w:szCs w:val="20"/>
          </w:rPr>
          <w:delText>//</w:delText>
        </w:r>
        <w:r w:rsidDel="0019659D">
          <w:rPr>
            <w:color w:val="008000"/>
            <w:sz w:val="20"/>
            <w:szCs w:val="20"/>
          </w:rPr>
          <w:delText xml:space="preserve"> Calculate pi async</w:delText>
        </w:r>
      </w:del>
    </w:p>
    <w:p w14:paraId="45E24E60" w14:textId="44EE5BE0" w:rsidR="00942C25" w:rsidDel="0019659D" w:rsidRDefault="009C5CA0">
      <w:pPr>
        <w:spacing w:after="0" w:line="240" w:lineRule="auto"/>
        <w:rPr>
          <w:del w:id="5275" w:author="Ravindra Akella" w:date="2019-11-28T10:01:00Z"/>
          <w:color w:val="000000"/>
          <w:sz w:val="20"/>
          <w:szCs w:val="20"/>
        </w:rPr>
      </w:pPr>
      <w:del w:id="5276" w:author="Ravindra Akella" w:date="2019-11-28T10:01:00Z">
        <w:r w:rsidDel="0019659D">
          <w:rPr>
            <w:color w:val="000000"/>
            <w:sz w:val="20"/>
            <w:szCs w:val="20"/>
          </w:rPr>
          <w:delText xml:space="preserve">        </w:delText>
        </w:r>
        <w:r w:rsidDel="0019659D">
          <w:rPr>
            <w:color w:val="0000FF"/>
            <w:sz w:val="20"/>
            <w:szCs w:val="20"/>
          </w:rPr>
          <w:delText>void</w:delText>
        </w:r>
        <w:r w:rsidDel="0019659D">
          <w:rPr>
            <w:color w:val="000000"/>
            <w:sz w:val="20"/>
            <w:szCs w:val="20"/>
          </w:rPr>
          <w:delText xml:space="preserve"> CalculatepiAsync(</w:delText>
        </w:r>
        <w:r w:rsidDel="0019659D">
          <w:rPr>
            <w:color w:val="0000FF"/>
            <w:sz w:val="20"/>
            <w:szCs w:val="20"/>
          </w:rPr>
          <w:delText>int</w:delText>
        </w:r>
        <w:r w:rsidDel="0019659D">
          <w:rPr>
            <w:color w:val="000000"/>
            <w:sz w:val="20"/>
            <w:szCs w:val="20"/>
          </w:rPr>
          <w:delText xml:space="preserve"> numsteps, </w:delText>
        </w:r>
        <w:r w:rsidDel="0019659D">
          <w:rPr>
            <w:color w:val="0000FF"/>
            <w:sz w:val="20"/>
            <w:szCs w:val="20"/>
          </w:rPr>
          <w:delText>object</w:delText>
        </w:r>
        <w:r w:rsidDel="0019659D">
          <w:rPr>
            <w:color w:val="000000"/>
            <w:sz w:val="20"/>
            <w:szCs w:val="20"/>
          </w:rPr>
          <w:delText xml:space="preserve"> operationState)</w:delText>
        </w:r>
      </w:del>
    </w:p>
    <w:p w14:paraId="15E59CFB" w14:textId="5B08EE95" w:rsidR="00942C25" w:rsidDel="0019659D" w:rsidRDefault="009C5CA0">
      <w:pPr>
        <w:spacing w:after="0" w:line="240" w:lineRule="auto"/>
        <w:rPr>
          <w:del w:id="5277" w:author="Ravindra Akella" w:date="2019-11-28T10:01:00Z"/>
          <w:color w:val="000000"/>
          <w:sz w:val="20"/>
          <w:szCs w:val="20"/>
        </w:rPr>
      </w:pPr>
      <w:del w:id="5278" w:author="Ravindra Akella" w:date="2019-11-28T10:01:00Z">
        <w:r w:rsidDel="0019659D">
          <w:rPr>
            <w:color w:val="000000"/>
            <w:sz w:val="20"/>
            <w:szCs w:val="20"/>
          </w:rPr>
          <w:delText xml:space="preserve">        {</w:delText>
        </w:r>
      </w:del>
    </w:p>
    <w:p w14:paraId="24C41670" w14:textId="57934266" w:rsidR="00942C25" w:rsidDel="0019659D" w:rsidRDefault="009C5CA0">
      <w:pPr>
        <w:spacing w:after="0" w:line="240" w:lineRule="auto"/>
        <w:rPr>
          <w:del w:id="5279" w:author="Ravindra Akella" w:date="2019-11-28T10:01:00Z"/>
          <w:color w:val="000000"/>
          <w:sz w:val="20"/>
          <w:szCs w:val="20"/>
        </w:rPr>
      </w:pPr>
      <w:del w:id="5280" w:author="Ravindra Akella" w:date="2019-11-28T10:01:00Z">
        <w:r w:rsidDel="0019659D">
          <w:rPr>
            <w:color w:val="000000"/>
            <w:sz w:val="20"/>
            <w:szCs w:val="20"/>
          </w:rPr>
          <w:delText xml:space="preserve">            AsyncOperation asyncOp = AsyncOperationManager.CreateOperation(operationState);</w:delText>
        </w:r>
      </w:del>
    </w:p>
    <w:p w14:paraId="119D8495" w14:textId="476715B4" w:rsidR="00942C25" w:rsidDel="0019659D" w:rsidRDefault="00942C25">
      <w:pPr>
        <w:spacing w:after="0" w:line="240" w:lineRule="auto"/>
        <w:rPr>
          <w:del w:id="5281" w:author="Ravindra Akella" w:date="2019-11-28T10:01:00Z"/>
          <w:color w:val="000000"/>
          <w:sz w:val="20"/>
          <w:szCs w:val="20"/>
        </w:rPr>
      </w:pPr>
    </w:p>
    <w:p w14:paraId="62F3FCF4" w14:textId="01F9E9E2" w:rsidR="00942C25" w:rsidDel="0019659D" w:rsidRDefault="009C5CA0">
      <w:pPr>
        <w:spacing w:after="0" w:line="240" w:lineRule="auto"/>
        <w:rPr>
          <w:del w:id="5282" w:author="Ravindra Akella" w:date="2019-11-28T10:01:00Z"/>
          <w:color w:val="000000"/>
          <w:sz w:val="20"/>
          <w:szCs w:val="20"/>
        </w:rPr>
      </w:pPr>
      <w:del w:id="5283" w:author="Ravindra Akella" w:date="2019-11-28T10:01:00Z">
        <w:r w:rsidDel="0019659D">
          <w:rPr>
            <w:color w:val="000000"/>
            <w:sz w:val="20"/>
            <w:szCs w:val="20"/>
          </w:rPr>
          <w:delText xml:space="preserve">            </w:delText>
        </w:r>
        <w:r w:rsidDel="0019659D">
          <w:rPr>
            <w:color w:val="008000"/>
            <w:sz w:val="20"/>
            <w:szCs w:val="20"/>
          </w:rPr>
          <w:delText>//Locking for thread safety</w:delText>
        </w:r>
      </w:del>
    </w:p>
    <w:p w14:paraId="453BF8A7" w14:textId="3CD3402C" w:rsidR="00942C25" w:rsidDel="0019659D" w:rsidRDefault="009C5CA0">
      <w:pPr>
        <w:spacing w:after="0" w:line="240" w:lineRule="auto"/>
        <w:rPr>
          <w:del w:id="5284" w:author="Ravindra Akella" w:date="2019-11-28T10:01:00Z"/>
          <w:color w:val="000000"/>
          <w:sz w:val="20"/>
          <w:szCs w:val="20"/>
        </w:rPr>
      </w:pPr>
      <w:del w:id="5285" w:author="Ravindra Akella" w:date="2019-11-28T10:01:00Z">
        <w:r w:rsidDel="0019659D">
          <w:rPr>
            <w:color w:val="000000"/>
            <w:sz w:val="20"/>
            <w:szCs w:val="20"/>
          </w:rPr>
          <w:delText xml:space="preserve">            </w:delText>
        </w:r>
        <w:r w:rsidDel="0019659D">
          <w:rPr>
            <w:color w:val="0000FF"/>
            <w:sz w:val="20"/>
            <w:szCs w:val="20"/>
          </w:rPr>
          <w:delText>lock</w:delText>
        </w:r>
        <w:r w:rsidDel="0019659D">
          <w:rPr>
            <w:color w:val="000000"/>
            <w:sz w:val="20"/>
            <w:szCs w:val="20"/>
          </w:rPr>
          <w:delText xml:space="preserve"> (parallelTasks.SyncRoot)</w:delText>
        </w:r>
      </w:del>
    </w:p>
    <w:p w14:paraId="28BEFA9B" w14:textId="492E9F35" w:rsidR="00942C25" w:rsidDel="0019659D" w:rsidRDefault="009C5CA0">
      <w:pPr>
        <w:spacing w:after="0" w:line="240" w:lineRule="auto"/>
        <w:rPr>
          <w:del w:id="5286" w:author="Ravindra Akella" w:date="2019-11-28T10:01:00Z"/>
          <w:color w:val="000000"/>
          <w:sz w:val="20"/>
          <w:szCs w:val="20"/>
        </w:rPr>
      </w:pPr>
      <w:del w:id="5287" w:author="Ravindra Akella" w:date="2019-11-28T10:01:00Z">
        <w:r w:rsidDel="0019659D">
          <w:rPr>
            <w:color w:val="000000"/>
            <w:sz w:val="20"/>
            <w:szCs w:val="20"/>
          </w:rPr>
          <w:delText xml:space="preserve">            {</w:delText>
        </w:r>
      </w:del>
    </w:p>
    <w:p w14:paraId="41A0E147" w14:textId="62560FDB" w:rsidR="00942C25" w:rsidDel="0019659D" w:rsidRDefault="009C5CA0">
      <w:pPr>
        <w:spacing w:after="0" w:line="240" w:lineRule="auto"/>
        <w:rPr>
          <w:del w:id="5288" w:author="Ravindra Akella" w:date="2019-11-28T10:01:00Z"/>
          <w:color w:val="000000"/>
          <w:sz w:val="20"/>
          <w:szCs w:val="20"/>
        </w:rPr>
      </w:pPr>
      <w:del w:id="5289" w:author="Ravindra Akella" w:date="2019-11-28T10:01:00Z">
        <w:r w:rsidDel="0019659D">
          <w:rPr>
            <w:color w:val="000000"/>
            <w:sz w:val="20"/>
            <w:szCs w:val="20"/>
          </w:rPr>
          <w:delText xml:space="preserve">                </w:delText>
        </w:r>
        <w:r w:rsidDel="0019659D">
          <w:rPr>
            <w:color w:val="0000FF"/>
            <w:sz w:val="20"/>
            <w:szCs w:val="20"/>
          </w:rPr>
          <w:delText>if</w:delText>
        </w:r>
        <w:r w:rsidDel="0019659D">
          <w:rPr>
            <w:color w:val="000000"/>
            <w:sz w:val="20"/>
            <w:szCs w:val="20"/>
          </w:rPr>
          <w:delText xml:space="preserve"> (parallelTasks.Contains(operationState))</w:delText>
        </w:r>
      </w:del>
    </w:p>
    <w:p w14:paraId="53EF39E2" w14:textId="33F8E6DD" w:rsidR="00942C25" w:rsidDel="0019659D" w:rsidRDefault="009C5CA0">
      <w:pPr>
        <w:spacing w:after="0" w:line="240" w:lineRule="auto"/>
        <w:rPr>
          <w:del w:id="5290" w:author="Ravindra Akella" w:date="2019-11-28T10:01:00Z"/>
          <w:color w:val="000000"/>
          <w:sz w:val="20"/>
          <w:szCs w:val="20"/>
        </w:rPr>
      </w:pPr>
      <w:del w:id="5291" w:author="Ravindra Akella" w:date="2019-11-28T10:01:00Z">
        <w:r w:rsidDel="0019659D">
          <w:rPr>
            <w:color w:val="000000"/>
            <w:sz w:val="20"/>
            <w:szCs w:val="20"/>
          </w:rPr>
          <w:delText xml:space="preserve">                {</w:delText>
        </w:r>
      </w:del>
    </w:p>
    <w:p w14:paraId="1B8C6BD2" w14:textId="615B3E5E" w:rsidR="00942C25" w:rsidDel="0019659D" w:rsidRDefault="009C5CA0">
      <w:pPr>
        <w:spacing w:after="0" w:line="240" w:lineRule="auto"/>
        <w:rPr>
          <w:del w:id="5292" w:author="Ravindra Akella" w:date="2019-11-28T10:01:00Z"/>
          <w:color w:val="000000"/>
          <w:sz w:val="20"/>
          <w:szCs w:val="20"/>
        </w:rPr>
      </w:pPr>
      <w:del w:id="5293" w:author="Ravindra Akella" w:date="2019-11-28T10:01:00Z">
        <w:r w:rsidDel="0019659D">
          <w:rPr>
            <w:color w:val="000000"/>
            <w:sz w:val="20"/>
            <w:szCs w:val="20"/>
          </w:rPr>
          <w:delText xml:space="preserve">                    </w:delText>
        </w:r>
        <w:r w:rsidDel="0019659D">
          <w:rPr>
            <w:color w:val="0000FF"/>
            <w:sz w:val="20"/>
            <w:szCs w:val="20"/>
          </w:rPr>
          <w:delText>throw</w:delText>
        </w:r>
        <w:r w:rsidDel="0019659D">
          <w:rPr>
            <w:color w:val="000000"/>
            <w:sz w:val="20"/>
            <w:szCs w:val="20"/>
          </w:rPr>
          <w:delText xml:space="preserve"> </w:delText>
        </w:r>
        <w:r w:rsidDel="0019659D">
          <w:rPr>
            <w:color w:val="0000FF"/>
            <w:sz w:val="20"/>
            <w:szCs w:val="20"/>
          </w:rPr>
          <w:delText>new</w:delText>
        </w:r>
        <w:r w:rsidDel="0019659D">
          <w:rPr>
            <w:color w:val="000000"/>
            <w:sz w:val="20"/>
            <w:szCs w:val="20"/>
          </w:rPr>
          <w:delText xml:space="preserve"> ArgumentException(</w:delText>
        </w:r>
        <w:r w:rsidDel="0019659D">
          <w:rPr>
            <w:color w:val="A31515"/>
            <w:sz w:val="20"/>
            <w:szCs w:val="20"/>
          </w:rPr>
          <w:delText>"User state parameter must be unique"</w:delText>
        </w:r>
        <w:r w:rsidDel="0019659D">
          <w:rPr>
            <w:color w:val="000000"/>
            <w:sz w:val="20"/>
            <w:szCs w:val="20"/>
          </w:rPr>
          <w:delText xml:space="preserve">, </w:delText>
        </w:r>
        <w:r w:rsidDel="0019659D">
          <w:rPr>
            <w:color w:val="A31515"/>
            <w:sz w:val="20"/>
            <w:szCs w:val="20"/>
          </w:rPr>
          <w:delText>"userState"</w:delText>
        </w:r>
        <w:r w:rsidDel="0019659D">
          <w:rPr>
            <w:color w:val="000000"/>
            <w:sz w:val="20"/>
            <w:szCs w:val="20"/>
          </w:rPr>
          <w:delText>);</w:delText>
        </w:r>
      </w:del>
    </w:p>
    <w:p w14:paraId="75110D29" w14:textId="053521B0" w:rsidR="00942C25" w:rsidDel="0019659D" w:rsidRDefault="009C5CA0">
      <w:pPr>
        <w:spacing w:after="0" w:line="240" w:lineRule="auto"/>
        <w:rPr>
          <w:del w:id="5294" w:author="Ravindra Akella" w:date="2019-11-28T10:01:00Z"/>
          <w:color w:val="000000"/>
          <w:sz w:val="20"/>
          <w:szCs w:val="20"/>
        </w:rPr>
      </w:pPr>
      <w:del w:id="5295" w:author="Ravindra Akella" w:date="2019-11-28T10:01:00Z">
        <w:r w:rsidDel="0019659D">
          <w:rPr>
            <w:color w:val="000000"/>
            <w:sz w:val="20"/>
            <w:szCs w:val="20"/>
          </w:rPr>
          <w:delText xml:space="preserve">                }</w:delText>
        </w:r>
      </w:del>
    </w:p>
    <w:p w14:paraId="2A32CEBD" w14:textId="77B069FF" w:rsidR="00942C25" w:rsidDel="0019659D" w:rsidRDefault="009C5CA0">
      <w:pPr>
        <w:spacing w:after="0" w:line="240" w:lineRule="auto"/>
        <w:rPr>
          <w:del w:id="5296" w:author="Ravindra Akella" w:date="2019-11-28T10:01:00Z"/>
          <w:color w:val="000000"/>
          <w:sz w:val="20"/>
          <w:szCs w:val="20"/>
        </w:rPr>
      </w:pPr>
      <w:del w:id="5297" w:author="Ravindra Akella" w:date="2019-11-28T10:01:00Z">
        <w:r w:rsidDel="0019659D">
          <w:rPr>
            <w:color w:val="000000"/>
            <w:sz w:val="20"/>
            <w:szCs w:val="20"/>
          </w:rPr>
          <w:delText xml:space="preserve">                parallelTasks[operationState] = asyncOp;</w:delText>
        </w:r>
      </w:del>
    </w:p>
    <w:p w14:paraId="7A31F16A" w14:textId="28292DE9" w:rsidR="00942C25" w:rsidDel="0019659D" w:rsidRDefault="009C5CA0">
      <w:pPr>
        <w:spacing w:after="0" w:line="240" w:lineRule="auto"/>
        <w:rPr>
          <w:del w:id="5298" w:author="Ravindra Akella" w:date="2019-11-28T10:01:00Z"/>
          <w:color w:val="000000"/>
          <w:sz w:val="20"/>
          <w:szCs w:val="20"/>
        </w:rPr>
      </w:pPr>
      <w:del w:id="5299" w:author="Ravindra Akella" w:date="2019-11-28T10:01:00Z">
        <w:r w:rsidDel="0019659D">
          <w:rPr>
            <w:color w:val="000000"/>
            <w:sz w:val="20"/>
            <w:szCs w:val="20"/>
          </w:rPr>
          <w:delText xml:space="preserve">            }</w:delText>
        </w:r>
      </w:del>
    </w:p>
    <w:p w14:paraId="690757A8" w14:textId="5E6E6FB8" w:rsidR="00942C25" w:rsidDel="0019659D" w:rsidRDefault="009C5CA0">
      <w:pPr>
        <w:spacing w:after="0" w:line="240" w:lineRule="auto"/>
        <w:rPr>
          <w:del w:id="5300" w:author="Ravindra Akella" w:date="2019-11-28T10:01:00Z"/>
          <w:color w:val="000000"/>
          <w:sz w:val="20"/>
          <w:szCs w:val="20"/>
        </w:rPr>
      </w:pPr>
      <w:del w:id="5301" w:author="Ravindra Akella" w:date="2019-11-28T10:01:00Z">
        <w:r w:rsidDel="0019659D">
          <w:rPr>
            <w:color w:val="000000"/>
            <w:sz w:val="20"/>
            <w:szCs w:val="20"/>
          </w:rPr>
          <w:delText xml:space="preserve">            CalculationEventHandler worker = </w:delText>
        </w:r>
        <w:r w:rsidDel="0019659D">
          <w:rPr>
            <w:color w:val="0000FF"/>
            <w:sz w:val="20"/>
            <w:szCs w:val="20"/>
          </w:rPr>
          <w:delText>new</w:delText>
        </w:r>
        <w:r w:rsidDel="0019659D">
          <w:rPr>
            <w:color w:val="000000"/>
            <w:sz w:val="20"/>
            <w:szCs w:val="20"/>
          </w:rPr>
          <w:delText xml:space="preserve"> CalculationEventHandler(Calculatepivalue);</w:delText>
        </w:r>
      </w:del>
    </w:p>
    <w:p w14:paraId="59BAB474" w14:textId="4DC0DD81" w:rsidR="00942C25" w:rsidDel="0019659D" w:rsidRDefault="00942C25">
      <w:pPr>
        <w:spacing w:after="0" w:line="240" w:lineRule="auto"/>
        <w:rPr>
          <w:del w:id="5302" w:author="Ravindra Akella" w:date="2019-11-28T10:01:00Z"/>
          <w:color w:val="000000"/>
          <w:sz w:val="20"/>
          <w:szCs w:val="20"/>
        </w:rPr>
      </w:pPr>
    </w:p>
    <w:p w14:paraId="6AA9999C" w14:textId="429362CB" w:rsidR="00942C25" w:rsidDel="0019659D" w:rsidRDefault="009C5CA0">
      <w:pPr>
        <w:spacing w:after="0" w:line="240" w:lineRule="auto"/>
        <w:rPr>
          <w:del w:id="5303" w:author="Ravindra Akella" w:date="2019-11-28T10:01:00Z"/>
          <w:color w:val="000000"/>
          <w:sz w:val="20"/>
          <w:szCs w:val="20"/>
        </w:rPr>
      </w:pPr>
      <w:del w:id="5304" w:author="Ravindra Akella" w:date="2019-11-28T10:01:00Z">
        <w:r w:rsidDel="0019659D">
          <w:rPr>
            <w:color w:val="000000"/>
            <w:sz w:val="20"/>
            <w:szCs w:val="20"/>
          </w:rPr>
          <w:delText xml:space="preserve">            </w:delText>
        </w:r>
        <w:r w:rsidDel="0019659D">
          <w:rPr>
            <w:color w:val="008000"/>
            <w:sz w:val="20"/>
            <w:szCs w:val="20"/>
          </w:rPr>
          <w:delText>//Execute process Asynchronously</w:delText>
        </w:r>
      </w:del>
    </w:p>
    <w:p w14:paraId="0776DCDA" w14:textId="46DDFE03" w:rsidR="00942C25" w:rsidDel="0019659D" w:rsidRDefault="009C5CA0">
      <w:pPr>
        <w:spacing w:after="0" w:line="240" w:lineRule="auto"/>
        <w:rPr>
          <w:del w:id="5305" w:author="Ravindra Akella" w:date="2019-11-28T10:01:00Z"/>
          <w:color w:val="000000"/>
          <w:sz w:val="20"/>
          <w:szCs w:val="20"/>
        </w:rPr>
      </w:pPr>
      <w:del w:id="5306" w:author="Ravindra Akella" w:date="2019-11-28T10:01:00Z">
        <w:r w:rsidDel="0019659D">
          <w:rPr>
            <w:color w:val="000000"/>
            <w:sz w:val="20"/>
            <w:szCs w:val="20"/>
          </w:rPr>
          <w:delText xml:space="preserve">            Task.Run(() =&gt; worker(numsteps, asyncOp));</w:delText>
        </w:r>
      </w:del>
    </w:p>
    <w:p w14:paraId="76034F3D" w14:textId="73A97FEC" w:rsidR="00942C25" w:rsidDel="0019659D" w:rsidRDefault="009C5CA0">
      <w:pPr>
        <w:spacing w:after="0" w:line="240" w:lineRule="auto"/>
        <w:rPr>
          <w:del w:id="5307" w:author="Ravindra Akella" w:date="2019-11-28T10:01:00Z"/>
          <w:color w:val="000000"/>
          <w:sz w:val="20"/>
          <w:szCs w:val="20"/>
        </w:rPr>
      </w:pPr>
      <w:del w:id="5308" w:author="Ravindra Akella" w:date="2019-11-28T10:01:00Z">
        <w:r w:rsidDel="0019659D">
          <w:rPr>
            <w:color w:val="000000"/>
            <w:sz w:val="20"/>
            <w:szCs w:val="20"/>
          </w:rPr>
          <w:delText xml:space="preserve">        }</w:delText>
        </w:r>
      </w:del>
    </w:p>
    <w:p w14:paraId="7803D244" w14:textId="489D7A7E" w:rsidR="00942C25" w:rsidDel="0019659D" w:rsidRDefault="00942C25">
      <w:pPr>
        <w:spacing w:after="0" w:line="240" w:lineRule="auto"/>
        <w:rPr>
          <w:del w:id="5309" w:author="Ravindra Akella" w:date="2019-11-28T10:01:00Z"/>
          <w:color w:val="000000"/>
          <w:sz w:val="20"/>
          <w:szCs w:val="20"/>
        </w:rPr>
      </w:pPr>
    </w:p>
    <w:p w14:paraId="45A66553" w14:textId="565BBF32" w:rsidR="00942C25" w:rsidDel="0019659D" w:rsidRDefault="009C5CA0">
      <w:pPr>
        <w:spacing w:after="0" w:line="240" w:lineRule="auto"/>
        <w:rPr>
          <w:del w:id="5310" w:author="Ravindra Akella" w:date="2019-11-28T10:01:00Z"/>
          <w:color w:val="000000"/>
          <w:sz w:val="20"/>
          <w:szCs w:val="20"/>
        </w:rPr>
      </w:pPr>
      <w:del w:id="5311" w:author="Ravindra Akella" w:date="2019-11-28T10:01:00Z">
        <w:r w:rsidDel="0019659D">
          <w:rPr>
            <w:color w:val="000000"/>
            <w:sz w:val="20"/>
            <w:szCs w:val="20"/>
          </w:rPr>
          <w:delText xml:space="preserve">        </w:delText>
        </w:r>
        <w:r w:rsidDel="0019659D">
          <w:rPr>
            <w:color w:val="808080"/>
            <w:sz w:val="20"/>
            <w:szCs w:val="20"/>
          </w:rPr>
          <w:delText>//</w:delText>
        </w:r>
        <w:r w:rsidDel="0019659D">
          <w:rPr>
            <w:color w:val="008000"/>
            <w:sz w:val="20"/>
            <w:szCs w:val="20"/>
          </w:rPr>
          <w:delText xml:space="preserve"> Synchronous method to calculate pi</w:delText>
        </w:r>
      </w:del>
    </w:p>
    <w:p w14:paraId="1B8A0D47" w14:textId="7EF0591F" w:rsidR="00942C25" w:rsidDel="0019659D" w:rsidRDefault="009C5CA0">
      <w:pPr>
        <w:spacing w:after="0" w:line="240" w:lineRule="auto"/>
        <w:rPr>
          <w:del w:id="5312" w:author="Ravindra Akella" w:date="2019-11-28T10:01:00Z"/>
          <w:color w:val="000000"/>
          <w:sz w:val="20"/>
          <w:szCs w:val="20"/>
        </w:rPr>
      </w:pPr>
      <w:del w:id="5313" w:author="Ravindra Akella" w:date="2019-11-28T10:01:00Z">
        <w:r w:rsidDel="0019659D">
          <w:rPr>
            <w:color w:val="000000"/>
            <w:sz w:val="20"/>
            <w:szCs w:val="20"/>
          </w:rPr>
          <w:delText xml:space="preserve">        </w:delText>
        </w:r>
        <w:r w:rsidDel="0019659D">
          <w:rPr>
            <w:color w:val="0000FF"/>
            <w:sz w:val="20"/>
            <w:szCs w:val="20"/>
          </w:rPr>
          <w:delText>void</w:delText>
        </w:r>
        <w:r w:rsidDel="0019659D">
          <w:rPr>
            <w:color w:val="000000"/>
            <w:sz w:val="20"/>
            <w:szCs w:val="20"/>
          </w:rPr>
          <w:delText xml:space="preserve"> Calculatepivalue(</w:delText>
        </w:r>
        <w:r w:rsidDel="0019659D">
          <w:rPr>
            <w:color w:val="0000FF"/>
            <w:sz w:val="20"/>
            <w:szCs w:val="20"/>
          </w:rPr>
          <w:delText>int</w:delText>
        </w:r>
        <w:r w:rsidDel="0019659D">
          <w:rPr>
            <w:color w:val="000000"/>
            <w:sz w:val="20"/>
            <w:szCs w:val="20"/>
          </w:rPr>
          <w:delText xml:space="preserve"> numsteps, AsyncOperation asyncOp)</w:delText>
        </w:r>
      </w:del>
    </w:p>
    <w:p w14:paraId="1A2C1464" w14:textId="126D992F" w:rsidR="00942C25" w:rsidDel="0019659D" w:rsidRDefault="009C5CA0">
      <w:pPr>
        <w:spacing w:after="0" w:line="240" w:lineRule="auto"/>
        <w:rPr>
          <w:del w:id="5314" w:author="Ravindra Akella" w:date="2019-11-28T10:01:00Z"/>
          <w:color w:val="000000"/>
          <w:sz w:val="20"/>
          <w:szCs w:val="20"/>
        </w:rPr>
      </w:pPr>
      <w:del w:id="5315" w:author="Ravindra Akella" w:date="2019-11-28T10:01:00Z">
        <w:r w:rsidDel="0019659D">
          <w:rPr>
            <w:color w:val="000000"/>
            <w:sz w:val="20"/>
            <w:szCs w:val="20"/>
          </w:rPr>
          <w:delText xml:space="preserve">        {</w:delText>
        </w:r>
      </w:del>
    </w:p>
    <w:p w14:paraId="281711A1" w14:textId="3FBBA501" w:rsidR="00942C25" w:rsidDel="0019659D" w:rsidRDefault="009C5CA0">
      <w:pPr>
        <w:spacing w:after="0" w:line="240" w:lineRule="auto"/>
        <w:rPr>
          <w:del w:id="5316" w:author="Ravindra Akella" w:date="2019-11-28T10:01:00Z"/>
          <w:color w:val="000000"/>
          <w:sz w:val="20"/>
          <w:szCs w:val="20"/>
        </w:rPr>
      </w:pPr>
      <w:del w:id="5317" w:author="Ravindra Akella" w:date="2019-11-28T10:01:00Z">
        <w:r w:rsidDel="0019659D">
          <w:rPr>
            <w:color w:val="000000"/>
            <w:sz w:val="20"/>
            <w:szCs w:val="20"/>
          </w:rPr>
          <w:delText xml:space="preserve">            Stopwatch timer = </w:delText>
        </w:r>
        <w:r w:rsidDel="0019659D">
          <w:rPr>
            <w:color w:val="0000FF"/>
            <w:sz w:val="20"/>
            <w:szCs w:val="20"/>
          </w:rPr>
          <w:delText>new</w:delText>
        </w:r>
        <w:r w:rsidDel="0019659D">
          <w:rPr>
            <w:color w:val="000000"/>
            <w:sz w:val="20"/>
            <w:szCs w:val="20"/>
          </w:rPr>
          <w:delText xml:space="preserve"> Stopwatch();</w:delText>
        </w:r>
      </w:del>
    </w:p>
    <w:p w14:paraId="180C040A" w14:textId="0B4C458F" w:rsidR="00942C25" w:rsidDel="0019659D" w:rsidRDefault="009C5CA0">
      <w:pPr>
        <w:spacing w:after="0" w:line="240" w:lineRule="auto"/>
        <w:rPr>
          <w:del w:id="5318" w:author="Ravindra Akella" w:date="2019-11-28T10:01:00Z"/>
          <w:color w:val="000000"/>
          <w:sz w:val="20"/>
          <w:szCs w:val="20"/>
        </w:rPr>
      </w:pPr>
      <w:del w:id="5319" w:author="Ravindra Akella" w:date="2019-11-28T10:01:00Z">
        <w:r w:rsidDel="0019659D">
          <w:rPr>
            <w:color w:val="000000"/>
            <w:sz w:val="20"/>
            <w:szCs w:val="20"/>
          </w:rPr>
          <w:delText xml:space="preserve">            timer.Start();</w:delText>
        </w:r>
      </w:del>
    </w:p>
    <w:p w14:paraId="2003B01A" w14:textId="2E4547E7" w:rsidR="00942C25" w:rsidDel="0019659D" w:rsidRDefault="009C5CA0">
      <w:pPr>
        <w:spacing w:after="0" w:line="240" w:lineRule="auto"/>
        <w:rPr>
          <w:del w:id="5320" w:author="Ravindra Akella" w:date="2019-11-28T10:01:00Z"/>
          <w:color w:val="000000"/>
          <w:sz w:val="20"/>
          <w:szCs w:val="20"/>
        </w:rPr>
      </w:pPr>
      <w:del w:id="5321" w:author="Ravindra Akella" w:date="2019-11-28T10:01:00Z">
        <w:r w:rsidDel="0019659D">
          <w:rPr>
            <w:color w:val="000000"/>
            <w:sz w:val="20"/>
            <w:szCs w:val="20"/>
          </w:rPr>
          <w:delText xml:space="preserve">            numsteps++;</w:delText>
        </w:r>
      </w:del>
    </w:p>
    <w:p w14:paraId="48879F53" w14:textId="32E43A97" w:rsidR="00942C25" w:rsidDel="0019659D" w:rsidRDefault="00942C25">
      <w:pPr>
        <w:spacing w:after="0" w:line="240" w:lineRule="auto"/>
        <w:rPr>
          <w:del w:id="5322" w:author="Ravindra Akella" w:date="2019-11-28T10:01:00Z"/>
          <w:color w:val="000000"/>
          <w:sz w:val="20"/>
          <w:szCs w:val="20"/>
        </w:rPr>
      </w:pPr>
    </w:p>
    <w:p w14:paraId="15F810BE" w14:textId="030B8CC4" w:rsidR="00942C25" w:rsidDel="0019659D" w:rsidRDefault="009C5CA0">
      <w:pPr>
        <w:spacing w:after="0" w:line="240" w:lineRule="auto"/>
        <w:rPr>
          <w:del w:id="5323" w:author="Ravindra Akella" w:date="2019-11-28T10:01:00Z"/>
          <w:color w:val="000000"/>
          <w:sz w:val="20"/>
          <w:szCs w:val="20"/>
        </w:rPr>
      </w:pPr>
      <w:del w:id="5324"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value = </w:delText>
        </w:r>
        <w:r w:rsidDel="0019659D">
          <w:rPr>
            <w:color w:val="0000FF"/>
            <w:sz w:val="20"/>
            <w:szCs w:val="20"/>
          </w:rPr>
          <w:delText>new</w:delText>
        </w:r>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[numsteps * 10 / 3 + 2];</w:delText>
        </w:r>
      </w:del>
    </w:p>
    <w:p w14:paraId="68A6F77A" w14:textId="49108CB6" w:rsidR="00942C25" w:rsidDel="0019659D" w:rsidRDefault="009C5CA0">
      <w:pPr>
        <w:spacing w:after="0" w:line="240" w:lineRule="auto"/>
        <w:rPr>
          <w:del w:id="5325" w:author="Ravindra Akella" w:date="2019-11-28T10:01:00Z"/>
          <w:color w:val="000000"/>
          <w:sz w:val="20"/>
          <w:szCs w:val="20"/>
        </w:rPr>
      </w:pPr>
      <w:del w:id="5326"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rem = </w:delText>
        </w:r>
        <w:r w:rsidDel="0019659D">
          <w:rPr>
            <w:color w:val="0000FF"/>
            <w:sz w:val="20"/>
            <w:szCs w:val="20"/>
          </w:rPr>
          <w:delText>new</w:delText>
        </w:r>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[numsteps * 10 / 3 + 2];</w:delText>
        </w:r>
      </w:del>
    </w:p>
    <w:p w14:paraId="6870F4D6" w14:textId="1AF30600" w:rsidR="00942C25" w:rsidDel="0019659D" w:rsidRDefault="00942C25">
      <w:pPr>
        <w:spacing w:after="0" w:line="240" w:lineRule="auto"/>
        <w:rPr>
          <w:del w:id="5327" w:author="Ravindra Akella" w:date="2019-11-28T10:01:00Z"/>
          <w:color w:val="000000"/>
          <w:sz w:val="20"/>
          <w:szCs w:val="20"/>
        </w:rPr>
      </w:pPr>
    </w:p>
    <w:p w14:paraId="506D96B3" w14:textId="31A57D53" w:rsidR="00942C25" w:rsidDel="0019659D" w:rsidRDefault="009C5CA0">
      <w:pPr>
        <w:spacing w:after="0" w:line="240" w:lineRule="auto"/>
        <w:rPr>
          <w:del w:id="5328" w:author="Ravindra Akella" w:date="2019-11-28T10:01:00Z"/>
          <w:color w:val="000000"/>
          <w:sz w:val="20"/>
          <w:szCs w:val="20"/>
        </w:rPr>
      </w:pPr>
      <w:del w:id="5329"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pi = </w:delText>
        </w:r>
        <w:r w:rsidDel="0019659D">
          <w:rPr>
            <w:color w:val="0000FF"/>
            <w:sz w:val="20"/>
            <w:szCs w:val="20"/>
          </w:rPr>
          <w:delText>new</w:delText>
        </w:r>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[numsteps];</w:delText>
        </w:r>
      </w:del>
    </w:p>
    <w:p w14:paraId="173B2C85" w14:textId="34C59B2A" w:rsidR="00942C25" w:rsidDel="0019659D" w:rsidRDefault="00942C25">
      <w:pPr>
        <w:spacing w:after="0" w:line="240" w:lineRule="auto"/>
        <w:rPr>
          <w:del w:id="5330" w:author="Ravindra Akella" w:date="2019-11-28T10:01:00Z"/>
          <w:color w:val="000000"/>
          <w:sz w:val="20"/>
          <w:szCs w:val="20"/>
        </w:rPr>
      </w:pPr>
    </w:p>
    <w:p w14:paraId="54279579" w14:textId="76BF31EE" w:rsidR="00942C25" w:rsidDel="0019659D" w:rsidRDefault="009C5CA0">
      <w:pPr>
        <w:spacing w:after="0" w:line="240" w:lineRule="auto"/>
        <w:rPr>
          <w:del w:id="5331" w:author="Ravindra Akella" w:date="2019-11-28T10:01:00Z"/>
          <w:color w:val="000000"/>
          <w:sz w:val="20"/>
          <w:szCs w:val="20"/>
        </w:rPr>
      </w:pPr>
      <w:del w:id="5332" w:author="Ravindra Akella" w:date="2019-11-28T10:01:00Z">
        <w:r w:rsidDel="0019659D">
          <w:rPr>
            <w:color w:val="000000"/>
            <w:sz w:val="20"/>
            <w:szCs w:val="20"/>
          </w:rPr>
          <w:delText xml:space="preserve">            </w:delText>
        </w:r>
        <w:r w:rsidDel="0019659D">
          <w:rPr>
            <w:color w:val="0000FF"/>
            <w:sz w:val="20"/>
            <w:szCs w:val="20"/>
          </w:rPr>
          <w:delText>for</w:delText>
        </w:r>
        <w:r w:rsidDel="0019659D">
          <w:rPr>
            <w:color w:val="000000"/>
            <w:sz w:val="20"/>
            <w:szCs w:val="20"/>
          </w:rPr>
          <w:delText xml:space="preserve"> (</w:delText>
        </w:r>
        <w:r w:rsidDel="0019659D">
          <w:rPr>
            <w:color w:val="0000FF"/>
            <w:sz w:val="20"/>
            <w:szCs w:val="20"/>
          </w:rPr>
          <w:delText>int</w:delText>
        </w:r>
        <w:r w:rsidDel="0019659D">
          <w:rPr>
            <w:color w:val="000000"/>
            <w:sz w:val="20"/>
            <w:szCs w:val="20"/>
          </w:rPr>
          <w:delText xml:space="preserve"> j = 0; j &lt; value.Length; j++)</w:delText>
        </w:r>
      </w:del>
    </w:p>
    <w:p w14:paraId="0D9E34C7" w14:textId="264F329C" w:rsidR="00942C25" w:rsidDel="0019659D" w:rsidRDefault="009C5CA0">
      <w:pPr>
        <w:spacing w:after="0" w:line="240" w:lineRule="auto"/>
        <w:rPr>
          <w:del w:id="5333" w:author="Ravindra Akella" w:date="2019-11-28T10:01:00Z"/>
          <w:color w:val="000000"/>
          <w:sz w:val="20"/>
          <w:szCs w:val="20"/>
        </w:rPr>
      </w:pPr>
      <w:del w:id="5334" w:author="Ravindra Akella" w:date="2019-11-28T10:01:00Z">
        <w:r w:rsidDel="0019659D">
          <w:rPr>
            <w:color w:val="000000"/>
            <w:sz w:val="20"/>
            <w:szCs w:val="20"/>
          </w:rPr>
          <w:delText xml:space="preserve">                value[j] = 20;</w:delText>
        </w:r>
      </w:del>
    </w:p>
    <w:p w14:paraId="095B6667" w14:textId="47554B43" w:rsidR="00942C25" w:rsidDel="0019659D" w:rsidRDefault="00942C25">
      <w:pPr>
        <w:spacing w:after="0" w:line="240" w:lineRule="auto"/>
        <w:rPr>
          <w:del w:id="5335" w:author="Ravindra Akella" w:date="2019-11-28T10:01:00Z"/>
          <w:color w:val="000000"/>
          <w:sz w:val="20"/>
          <w:szCs w:val="20"/>
        </w:rPr>
      </w:pPr>
    </w:p>
    <w:p w14:paraId="12742210" w14:textId="1A9254FD" w:rsidR="00942C25" w:rsidDel="0019659D" w:rsidRDefault="009C5CA0">
      <w:pPr>
        <w:spacing w:after="0" w:line="240" w:lineRule="auto"/>
        <w:rPr>
          <w:del w:id="5336" w:author="Ravindra Akella" w:date="2019-11-28T10:01:00Z"/>
          <w:color w:val="000000"/>
          <w:sz w:val="20"/>
          <w:szCs w:val="20"/>
        </w:rPr>
      </w:pPr>
      <w:del w:id="5337" w:author="Ravindra Akella" w:date="2019-11-28T10:01:00Z">
        <w:r w:rsidDel="0019659D">
          <w:rPr>
            <w:color w:val="000000"/>
            <w:sz w:val="20"/>
            <w:szCs w:val="20"/>
          </w:rPr>
          <w:delText xml:space="preserve">            </w:delText>
        </w:r>
        <w:r w:rsidDel="0019659D">
          <w:rPr>
            <w:color w:val="0000FF"/>
            <w:sz w:val="20"/>
            <w:szCs w:val="20"/>
          </w:rPr>
          <w:delText>for</w:delText>
        </w:r>
        <w:r w:rsidDel="0019659D">
          <w:rPr>
            <w:color w:val="000000"/>
            <w:sz w:val="20"/>
            <w:szCs w:val="20"/>
          </w:rPr>
          <w:delText xml:space="preserve"> (</w:delText>
        </w:r>
        <w:r w:rsidDel="0019659D">
          <w:rPr>
            <w:color w:val="0000FF"/>
            <w:sz w:val="20"/>
            <w:szCs w:val="20"/>
          </w:rPr>
          <w:delText>int</w:delText>
        </w:r>
        <w:r w:rsidDel="0019659D">
          <w:rPr>
            <w:color w:val="000000"/>
            <w:sz w:val="20"/>
            <w:szCs w:val="20"/>
          </w:rPr>
          <w:delText xml:space="preserve"> i = 0; i &lt; numsteps; i++)</w:delText>
        </w:r>
      </w:del>
    </w:p>
    <w:p w14:paraId="0C4B6C79" w14:textId="61070493" w:rsidR="00942C25" w:rsidDel="0019659D" w:rsidRDefault="009C5CA0">
      <w:pPr>
        <w:spacing w:after="0" w:line="240" w:lineRule="auto"/>
        <w:rPr>
          <w:del w:id="5338" w:author="Ravindra Akella" w:date="2019-11-28T10:01:00Z"/>
          <w:color w:val="000000"/>
          <w:sz w:val="20"/>
          <w:szCs w:val="20"/>
        </w:rPr>
      </w:pPr>
      <w:del w:id="5339" w:author="Ravindra Akella" w:date="2019-11-28T10:01:00Z">
        <w:r w:rsidDel="0019659D">
          <w:rPr>
            <w:color w:val="000000"/>
            <w:sz w:val="20"/>
            <w:szCs w:val="20"/>
          </w:rPr>
          <w:delText xml:space="preserve">            {</w:delText>
        </w:r>
      </w:del>
    </w:p>
    <w:p w14:paraId="448D1B53" w14:textId="31A19449" w:rsidR="00942C25" w:rsidDel="0019659D" w:rsidRDefault="009C5CA0">
      <w:pPr>
        <w:spacing w:after="0" w:line="240" w:lineRule="auto"/>
        <w:rPr>
          <w:del w:id="5340" w:author="Ravindra Akella" w:date="2019-11-28T10:01:00Z"/>
          <w:color w:val="000000"/>
          <w:sz w:val="20"/>
          <w:szCs w:val="20"/>
        </w:rPr>
      </w:pPr>
      <w:del w:id="5341"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carryForward = 0;</w:delText>
        </w:r>
      </w:del>
    </w:p>
    <w:p w14:paraId="745E0FEC" w14:textId="01526E03" w:rsidR="00942C25" w:rsidDel="0019659D" w:rsidRDefault="009C5CA0">
      <w:pPr>
        <w:spacing w:after="0" w:line="240" w:lineRule="auto"/>
        <w:rPr>
          <w:del w:id="5342" w:author="Ravindra Akella" w:date="2019-11-28T10:01:00Z"/>
          <w:color w:val="000000"/>
          <w:sz w:val="20"/>
          <w:szCs w:val="20"/>
        </w:rPr>
      </w:pPr>
      <w:del w:id="5343" w:author="Ravindra Akella" w:date="2019-11-28T10:01:00Z">
        <w:r w:rsidDel="0019659D">
          <w:rPr>
            <w:color w:val="000000"/>
            <w:sz w:val="20"/>
            <w:szCs w:val="20"/>
          </w:rPr>
          <w:delText xml:space="preserve">                </w:delText>
        </w:r>
        <w:r w:rsidDel="0019659D">
          <w:rPr>
            <w:color w:val="0000FF"/>
            <w:sz w:val="20"/>
            <w:szCs w:val="20"/>
          </w:rPr>
          <w:delText>for</w:delText>
        </w:r>
        <w:r w:rsidDel="0019659D">
          <w:rPr>
            <w:color w:val="000000"/>
            <w:sz w:val="20"/>
            <w:szCs w:val="20"/>
          </w:rPr>
          <w:delText xml:space="preserve"> (</w:delText>
        </w:r>
        <w:r w:rsidDel="0019659D">
          <w:rPr>
            <w:color w:val="0000FF"/>
            <w:sz w:val="20"/>
            <w:szCs w:val="20"/>
          </w:rPr>
          <w:delText>int</w:delText>
        </w:r>
        <w:r w:rsidDel="0019659D">
          <w:rPr>
            <w:color w:val="000000"/>
            <w:sz w:val="20"/>
            <w:szCs w:val="20"/>
          </w:rPr>
          <w:delText xml:space="preserve"> j = 0; j &lt; value.Length; j++)</w:delText>
        </w:r>
      </w:del>
    </w:p>
    <w:p w14:paraId="5795C998" w14:textId="5864E4E4" w:rsidR="00942C25" w:rsidDel="0019659D" w:rsidRDefault="009C5CA0">
      <w:pPr>
        <w:spacing w:after="0" w:line="240" w:lineRule="auto"/>
        <w:rPr>
          <w:del w:id="5344" w:author="Ravindra Akella" w:date="2019-11-28T10:01:00Z"/>
          <w:color w:val="000000"/>
          <w:sz w:val="20"/>
          <w:szCs w:val="20"/>
        </w:rPr>
      </w:pPr>
      <w:del w:id="5345" w:author="Ravindra Akella" w:date="2019-11-28T10:01:00Z">
        <w:r w:rsidDel="0019659D">
          <w:rPr>
            <w:color w:val="000000"/>
            <w:sz w:val="20"/>
            <w:szCs w:val="20"/>
          </w:rPr>
          <w:delText xml:space="preserve">                {</w:delText>
        </w:r>
      </w:del>
    </w:p>
    <w:p w14:paraId="2863A59C" w14:textId="04862557" w:rsidR="00942C25" w:rsidDel="0019659D" w:rsidRDefault="009C5CA0">
      <w:pPr>
        <w:spacing w:after="0" w:line="240" w:lineRule="auto"/>
        <w:rPr>
          <w:del w:id="5346" w:author="Ravindra Akella" w:date="2019-11-28T10:01:00Z"/>
          <w:color w:val="000000"/>
          <w:sz w:val="20"/>
          <w:szCs w:val="20"/>
        </w:rPr>
      </w:pPr>
      <w:del w:id="5347"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number = (</w:delText>
        </w:r>
        <w:r w:rsidDel="0019659D">
          <w:rPr>
            <w:color w:val="0000FF"/>
            <w:sz w:val="20"/>
            <w:szCs w:val="20"/>
          </w:rPr>
          <w:delText>uint</w:delText>
        </w:r>
        <w:r w:rsidDel="0019659D">
          <w:rPr>
            <w:color w:val="000000"/>
            <w:sz w:val="20"/>
            <w:szCs w:val="20"/>
          </w:rPr>
          <w:delText>)(value.Length - j - 1);</w:delText>
        </w:r>
      </w:del>
    </w:p>
    <w:p w14:paraId="11D51FE6" w14:textId="6472BA5B" w:rsidR="00942C25" w:rsidDel="0019659D" w:rsidRDefault="009C5CA0">
      <w:pPr>
        <w:spacing w:after="0" w:line="240" w:lineRule="auto"/>
        <w:rPr>
          <w:del w:id="5348" w:author="Ravindra Akella" w:date="2019-11-28T10:01:00Z"/>
          <w:color w:val="000000"/>
          <w:sz w:val="20"/>
          <w:szCs w:val="20"/>
        </w:rPr>
      </w:pPr>
      <w:del w:id="5349"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pow = number * 2 + 1;</w:delText>
        </w:r>
      </w:del>
    </w:p>
    <w:p w14:paraId="3835864F" w14:textId="20643484" w:rsidR="00942C25" w:rsidDel="0019659D" w:rsidRDefault="00942C25">
      <w:pPr>
        <w:spacing w:after="0" w:line="240" w:lineRule="auto"/>
        <w:rPr>
          <w:del w:id="5350" w:author="Ravindra Akella" w:date="2019-11-28T10:01:00Z"/>
          <w:color w:val="000000"/>
          <w:sz w:val="20"/>
          <w:szCs w:val="20"/>
        </w:rPr>
      </w:pPr>
    </w:p>
    <w:p w14:paraId="786E50AC" w14:textId="2AFC7BE2" w:rsidR="00942C25" w:rsidDel="0019659D" w:rsidRDefault="009C5CA0">
      <w:pPr>
        <w:spacing w:after="0" w:line="240" w:lineRule="auto"/>
        <w:rPr>
          <w:del w:id="5351" w:author="Ravindra Akella" w:date="2019-11-28T10:01:00Z"/>
          <w:color w:val="000000"/>
          <w:sz w:val="20"/>
          <w:szCs w:val="20"/>
        </w:rPr>
      </w:pPr>
      <w:del w:id="5352" w:author="Ravindra Akella" w:date="2019-11-28T10:01:00Z">
        <w:r w:rsidDel="0019659D">
          <w:rPr>
            <w:color w:val="000000"/>
            <w:sz w:val="20"/>
            <w:szCs w:val="20"/>
          </w:rPr>
          <w:delText xml:space="preserve">                    value[j] += carryForward;</w:delText>
        </w:r>
      </w:del>
    </w:p>
    <w:p w14:paraId="3B19DDBB" w14:textId="332955DC" w:rsidR="00942C25" w:rsidDel="0019659D" w:rsidRDefault="00942C25">
      <w:pPr>
        <w:spacing w:after="0" w:line="240" w:lineRule="auto"/>
        <w:rPr>
          <w:del w:id="5353" w:author="Ravindra Akella" w:date="2019-11-28T10:01:00Z"/>
          <w:color w:val="000000"/>
          <w:sz w:val="20"/>
          <w:szCs w:val="20"/>
        </w:rPr>
      </w:pPr>
    </w:p>
    <w:p w14:paraId="6A5C2386" w14:textId="5003A773" w:rsidR="00942C25" w:rsidDel="0019659D" w:rsidRDefault="009C5CA0">
      <w:pPr>
        <w:spacing w:after="0" w:line="240" w:lineRule="auto"/>
        <w:rPr>
          <w:del w:id="5354" w:author="Ravindra Akella" w:date="2019-11-28T10:01:00Z"/>
          <w:color w:val="000000"/>
          <w:sz w:val="20"/>
          <w:szCs w:val="20"/>
        </w:rPr>
      </w:pPr>
      <w:del w:id="5355"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quotient = value[j] / pow;</w:delText>
        </w:r>
      </w:del>
    </w:p>
    <w:p w14:paraId="6BCBCEA7" w14:textId="0AA3FBB6" w:rsidR="00942C25" w:rsidDel="0019659D" w:rsidRDefault="009C5CA0">
      <w:pPr>
        <w:spacing w:after="0" w:line="240" w:lineRule="auto"/>
        <w:rPr>
          <w:del w:id="5356" w:author="Ravindra Akella" w:date="2019-11-28T10:01:00Z"/>
          <w:color w:val="000000"/>
          <w:sz w:val="20"/>
          <w:szCs w:val="20"/>
        </w:rPr>
      </w:pPr>
      <w:del w:id="5357" w:author="Ravindra Akella" w:date="2019-11-28T10:01:00Z">
        <w:r w:rsidDel="0019659D">
          <w:rPr>
            <w:color w:val="000000"/>
            <w:sz w:val="20"/>
            <w:szCs w:val="20"/>
          </w:rPr>
          <w:delText xml:space="preserve">                    rem[j] = value[j] % pow;</w:delText>
        </w:r>
      </w:del>
    </w:p>
    <w:p w14:paraId="04C3C9FE" w14:textId="4FFC3016" w:rsidR="00942C25" w:rsidDel="0019659D" w:rsidRDefault="00942C25">
      <w:pPr>
        <w:spacing w:after="0" w:line="240" w:lineRule="auto"/>
        <w:rPr>
          <w:del w:id="5358" w:author="Ravindra Akella" w:date="2019-11-28T10:01:00Z"/>
          <w:color w:val="000000"/>
          <w:sz w:val="20"/>
          <w:szCs w:val="20"/>
        </w:rPr>
      </w:pPr>
    </w:p>
    <w:p w14:paraId="6628C959" w14:textId="21B20149" w:rsidR="00942C25" w:rsidDel="0019659D" w:rsidRDefault="009C5CA0">
      <w:pPr>
        <w:spacing w:after="0" w:line="240" w:lineRule="auto"/>
        <w:rPr>
          <w:del w:id="5359" w:author="Ravindra Akella" w:date="2019-11-28T10:01:00Z"/>
          <w:color w:val="000000"/>
          <w:sz w:val="20"/>
          <w:szCs w:val="20"/>
        </w:rPr>
      </w:pPr>
      <w:del w:id="5360" w:author="Ravindra Akella" w:date="2019-11-28T10:01:00Z">
        <w:r w:rsidDel="0019659D">
          <w:rPr>
            <w:color w:val="000000"/>
            <w:sz w:val="20"/>
            <w:szCs w:val="20"/>
          </w:rPr>
          <w:delText xml:space="preserve">                    carryForward = quotient * number;</w:delText>
        </w:r>
      </w:del>
    </w:p>
    <w:p w14:paraId="45C13E63" w14:textId="175ABBB2" w:rsidR="00942C25" w:rsidDel="0019659D" w:rsidRDefault="009C5CA0">
      <w:pPr>
        <w:spacing w:after="0" w:line="240" w:lineRule="auto"/>
        <w:rPr>
          <w:del w:id="5361" w:author="Ravindra Akella" w:date="2019-11-28T10:01:00Z"/>
          <w:color w:val="000000"/>
          <w:sz w:val="20"/>
          <w:szCs w:val="20"/>
        </w:rPr>
      </w:pPr>
      <w:del w:id="5362" w:author="Ravindra Akella" w:date="2019-11-28T10:01:00Z">
        <w:r w:rsidDel="0019659D">
          <w:rPr>
            <w:color w:val="000000"/>
            <w:sz w:val="20"/>
            <w:szCs w:val="20"/>
          </w:rPr>
          <w:delText xml:space="preserve">                }</w:delText>
        </w:r>
      </w:del>
    </w:p>
    <w:p w14:paraId="21833AC0" w14:textId="0EDF4C5F" w:rsidR="00942C25" w:rsidDel="0019659D" w:rsidRDefault="00942C25">
      <w:pPr>
        <w:spacing w:after="0" w:line="240" w:lineRule="auto"/>
        <w:rPr>
          <w:del w:id="5363" w:author="Ravindra Akella" w:date="2019-11-28T10:01:00Z"/>
          <w:color w:val="000000"/>
          <w:sz w:val="20"/>
          <w:szCs w:val="20"/>
        </w:rPr>
      </w:pPr>
    </w:p>
    <w:p w14:paraId="4271A8F9" w14:textId="07024FCE" w:rsidR="00942C25" w:rsidDel="0019659D" w:rsidRDefault="009C5CA0">
      <w:pPr>
        <w:spacing w:after="0" w:line="240" w:lineRule="auto"/>
        <w:rPr>
          <w:del w:id="5364" w:author="Ravindra Akella" w:date="2019-11-28T10:01:00Z"/>
          <w:color w:val="000000"/>
          <w:sz w:val="20"/>
          <w:szCs w:val="20"/>
        </w:rPr>
      </w:pPr>
      <w:del w:id="5365" w:author="Ravindra Akella" w:date="2019-11-28T10:01:00Z">
        <w:r w:rsidDel="0019659D">
          <w:rPr>
            <w:color w:val="000000"/>
            <w:sz w:val="20"/>
            <w:szCs w:val="20"/>
          </w:rPr>
          <w:delText xml:space="preserve">                pi[i] = (value[value.Length - 1] / 10);</w:delText>
        </w:r>
      </w:del>
    </w:p>
    <w:p w14:paraId="1D6C2E67" w14:textId="786CA912" w:rsidR="00942C25" w:rsidDel="0019659D" w:rsidRDefault="009C5CA0">
      <w:pPr>
        <w:spacing w:after="0" w:line="240" w:lineRule="auto"/>
        <w:rPr>
          <w:del w:id="5366" w:author="Ravindra Akella" w:date="2019-11-28T10:01:00Z"/>
          <w:color w:val="000000"/>
          <w:sz w:val="20"/>
          <w:szCs w:val="20"/>
        </w:rPr>
      </w:pPr>
      <w:del w:id="5367" w:author="Ravindra Akella" w:date="2019-11-28T10:01:00Z">
        <w:r w:rsidDel="0019659D">
          <w:rPr>
            <w:color w:val="000000"/>
            <w:sz w:val="20"/>
            <w:szCs w:val="20"/>
          </w:rPr>
          <w:delText xml:space="preserve">                rem[value.Length - 1] = value[value.Length - 1] % 10; ;</w:delText>
        </w:r>
      </w:del>
    </w:p>
    <w:p w14:paraId="5A3CE601" w14:textId="0E817C71" w:rsidR="00942C25" w:rsidDel="0019659D" w:rsidRDefault="009C5CA0">
      <w:pPr>
        <w:spacing w:after="0" w:line="240" w:lineRule="auto"/>
        <w:rPr>
          <w:del w:id="5368" w:author="Ravindra Akella" w:date="2019-11-28T10:01:00Z"/>
          <w:color w:val="000000"/>
          <w:sz w:val="20"/>
          <w:szCs w:val="20"/>
        </w:rPr>
      </w:pPr>
      <w:del w:id="5369" w:author="Ravindra Akella" w:date="2019-11-28T10:01:00Z">
        <w:r w:rsidDel="0019659D">
          <w:rPr>
            <w:color w:val="000000"/>
            <w:sz w:val="20"/>
            <w:szCs w:val="20"/>
          </w:rPr>
          <w:delText xml:space="preserve">                </w:delText>
        </w:r>
        <w:r w:rsidDel="0019659D">
          <w:rPr>
            <w:color w:val="0000FF"/>
            <w:sz w:val="20"/>
            <w:szCs w:val="20"/>
          </w:rPr>
          <w:delText>for</w:delText>
        </w:r>
        <w:r w:rsidDel="0019659D">
          <w:rPr>
            <w:color w:val="000000"/>
            <w:sz w:val="20"/>
            <w:szCs w:val="20"/>
          </w:rPr>
          <w:delText xml:space="preserve"> (</w:delText>
        </w:r>
        <w:r w:rsidDel="0019659D">
          <w:rPr>
            <w:color w:val="0000FF"/>
            <w:sz w:val="20"/>
            <w:szCs w:val="20"/>
          </w:rPr>
          <w:delText>int</w:delText>
        </w:r>
        <w:r w:rsidDel="0019659D">
          <w:rPr>
            <w:color w:val="000000"/>
            <w:sz w:val="20"/>
            <w:szCs w:val="20"/>
          </w:rPr>
          <w:delText xml:space="preserve"> j = 0; j &lt; value.Length; j++)</w:delText>
        </w:r>
      </w:del>
    </w:p>
    <w:p w14:paraId="6D50A43B" w14:textId="5DB98519" w:rsidR="00942C25" w:rsidDel="0019659D" w:rsidRDefault="009C5CA0">
      <w:pPr>
        <w:spacing w:after="0" w:line="240" w:lineRule="auto"/>
        <w:rPr>
          <w:del w:id="5370" w:author="Ravindra Akella" w:date="2019-11-28T10:01:00Z"/>
          <w:color w:val="000000"/>
          <w:sz w:val="20"/>
          <w:szCs w:val="20"/>
        </w:rPr>
      </w:pPr>
      <w:del w:id="5371" w:author="Ravindra Akella" w:date="2019-11-28T10:01:00Z">
        <w:r w:rsidDel="0019659D">
          <w:rPr>
            <w:color w:val="000000"/>
            <w:sz w:val="20"/>
            <w:szCs w:val="20"/>
          </w:rPr>
          <w:delText xml:space="preserve">                    value[j] = rem[j] * 10;</w:delText>
        </w:r>
      </w:del>
    </w:p>
    <w:p w14:paraId="49B94C8A" w14:textId="31DDDAAC" w:rsidR="00942C25" w:rsidDel="0019659D" w:rsidRDefault="009C5CA0">
      <w:pPr>
        <w:spacing w:after="0" w:line="240" w:lineRule="auto"/>
        <w:rPr>
          <w:del w:id="5372" w:author="Ravindra Akella" w:date="2019-11-28T10:01:00Z"/>
          <w:color w:val="000000"/>
          <w:sz w:val="20"/>
          <w:szCs w:val="20"/>
        </w:rPr>
      </w:pPr>
      <w:del w:id="5373" w:author="Ravindra Akella" w:date="2019-11-28T10:01:00Z">
        <w:r w:rsidDel="0019659D">
          <w:rPr>
            <w:color w:val="000000"/>
            <w:sz w:val="20"/>
            <w:szCs w:val="20"/>
          </w:rPr>
          <w:delText xml:space="preserve">            }</w:delText>
        </w:r>
      </w:del>
    </w:p>
    <w:p w14:paraId="64BA338E" w14:textId="271AC36A" w:rsidR="00942C25" w:rsidDel="0019659D" w:rsidRDefault="00942C25">
      <w:pPr>
        <w:spacing w:after="0" w:line="240" w:lineRule="auto"/>
        <w:rPr>
          <w:del w:id="5374" w:author="Ravindra Akella" w:date="2019-11-28T10:01:00Z"/>
          <w:color w:val="000000"/>
          <w:sz w:val="20"/>
          <w:szCs w:val="20"/>
        </w:rPr>
      </w:pPr>
    </w:p>
    <w:p w14:paraId="5658BE3A" w14:textId="715E7F63" w:rsidR="00942C25" w:rsidDel="0019659D" w:rsidRDefault="009C5CA0">
      <w:pPr>
        <w:spacing w:after="0" w:line="240" w:lineRule="auto"/>
        <w:rPr>
          <w:del w:id="5375" w:author="Ravindra Akella" w:date="2019-11-28T10:01:00Z"/>
          <w:color w:val="000000"/>
          <w:sz w:val="20"/>
          <w:szCs w:val="20"/>
        </w:rPr>
      </w:pPr>
      <w:del w:id="5376" w:author="Ravindra Akella" w:date="2019-11-28T10:01:00Z">
        <w:r w:rsidDel="0019659D">
          <w:rPr>
            <w:color w:val="000000"/>
            <w:sz w:val="20"/>
            <w:szCs w:val="20"/>
          </w:rPr>
          <w:delText xml:space="preserve">            </w:delText>
        </w:r>
        <w:r w:rsidDel="0019659D">
          <w:rPr>
            <w:color w:val="0000FF"/>
            <w:sz w:val="20"/>
            <w:szCs w:val="20"/>
          </w:rPr>
          <w:delText>var</w:delText>
        </w:r>
        <w:r w:rsidDel="0019659D">
          <w:rPr>
            <w:color w:val="000000"/>
            <w:sz w:val="20"/>
            <w:szCs w:val="20"/>
          </w:rPr>
          <w:delText xml:space="preserve"> result = </w:delText>
        </w:r>
        <w:r w:rsidDel="0019659D">
          <w:rPr>
            <w:color w:val="A31515"/>
            <w:sz w:val="20"/>
            <w:szCs w:val="20"/>
          </w:rPr>
          <w:delText>""</w:delText>
        </w:r>
        <w:r w:rsidDel="0019659D">
          <w:rPr>
            <w:color w:val="000000"/>
            <w:sz w:val="20"/>
            <w:szCs w:val="20"/>
          </w:rPr>
          <w:delText>;</w:delText>
        </w:r>
      </w:del>
    </w:p>
    <w:p w14:paraId="2586A9A3" w14:textId="5149DABF" w:rsidR="00942C25" w:rsidDel="0019659D" w:rsidRDefault="00942C25">
      <w:pPr>
        <w:spacing w:after="0" w:line="240" w:lineRule="auto"/>
        <w:rPr>
          <w:del w:id="5377" w:author="Ravindra Akella" w:date="2019-11-28T10:01:00Z"/>
          <w:color w:val="000000"/>
          <w:sz w:val="20"/>
          <w:szCs w:val="20"/>
        </w:rPr>
      </w:pPr>
    </w:p>
    <w:p w14:paraId="3A26A1A4" w14:textId="040FC833" w:rsidR="00942C25" w:rsidDel="0019659D" w:rsidRDefault="009C5CA0">
      <w:pPr>
        <w:spacing w:after="0" w:line="240" w:lineRule="auto"/>
        <w:rPr>
          <w:del w:id="5378" w:author="Ravindra Akella" w:date="2019-11-28T10:01:00Z"/>
          <w:color w:val="000000"/>
          <w:sz w:val="20"/>
          <w:szCs w:val="20"/>
        </w:rPr>
      </w:pPr>
      <w:del w:id="5379"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c = 0;</w:delText>
        </w:r>
      </w:del>
    </w:p>
    <w:p w14:paraId="7713D8BB" w14:textId="5054EBF6" w:rsidR="00942C25" w:rsidDel="0019659D" w:rsidRDefault="009C5CA0">
      <w:pPr>
        <w:spacing w:after="0" w:line="240" w:lineRule="auto"/>
        <w:rPr>
          <w:del w:id="5380" w:author="Ravindra Akella" w:date="2019-11-28T10:01:00Z"/>
          <w:color w:val="000000"/>
          <w:sz w:val="20"/>
          <w:szCs w:val="20"/>
        </w:rPr>
      </w:pPr>
      <w:del w:id="5381" w:author="Ravindra Akella" w:date="2019-11-28T10:01:00Z">
        <w:r w:rsidDel="0019659D">
          <w:rPr>
            <w:color w:val="000000"/>
            <w:sz w:val="20"/>
            <w:szCs w:val="20"/>
          </w:rPr>
          <w:delText xml:space="preserve">            </w:delText>
        </w:r>
        <w:r w:rsidDel="0019659D">
          <w:rPr>
            <w:color w:val="0000FF"/>
            <w:sz w:val="20"/>
            <w:szCs w:val="20"/>
          </w:rPr>
          <w:delText>for</w:delText>
        </w:r>
        <w:r w:rsidDel="0019659D">
          <w:rPr>
            <w:color w:val="000000"/>
            <w:sz w:val="20"/>
            <w:szCs w:val="20"/>
          </w:rPr>
          <w:delText xml:space="preserve"> (</w:delText>
        </w:r>
        <w:r w:rsidDel="0019659D">
          <w:rPr>
            <w:color w:val="0000FF"/>
            <w:sz w:val="20"/>
            <w:szCs w:val="20"/>
          </w:rPr>
          <w:delText>int</w:delText>
        </w:r>
        <w:r w:rsidDel="0019659D">
          <w:rPr>
            <w:color w:val="000000"/>
            <w:sz w:val="20"/>
            <w:szCs w:val="20"/>
          </w:rPr>
          <w:delText xml:space="preserve"> i = pi.Length - 1; i &gt;= 0; i--)</w:delText>
        </w:r>
      </w:del>
    </w:p>
    <w:p w14:paraId="4F6E7B10" w14:textId="790C034F" w:rsidR="00942C25" w:rsidDel="0019659D" w:rsidRDefault="009C5CA0">
      <w:pPr>
        <w:spacing w:after="0" w:line="240" w:lineRule="auto"/>
        <w:rPr>
          <w:del w:id="5382" w:author="Ravindra Akella" w:date="2019-11-28T10:01:00Z"/>
          <w:color w:val="000000"/>
          <w:sz w:val="20"/>
          <w:szCs w:val="20"/>
        </w:rPr>
      </w:pPr>
      <w:del w:id="5383" w:author="Ravindra Akella" w:date="2019-11-28T10:01:00Z">
        <w:r w:rsidDel="0019659D">
          <w:rPr>
            <w:color w:val="000000"/>
            <w:sz w:val="20"/>
            <w:szCs w:val="20"/>
          </w:rPr>
          <w:delText xml:space="preserve">            {</w:delText>
        </w:r>
      </w:del>
    </w:p>
    <w:p w14:paraId="5C73FBD6" w14:textId="451AD138" w:rsidR="00942C25" w:rsidDel="0019659D" w:rsidRDefault="009C5CA0">
      <w:pPr>
        <w:spacing w:after="0" w:line="240" w:lineRule="auto"/>
        <w:rPr>
          <w:del w:id="5384" w:author="Ravindra Akella" w:date="2019-11-28T10:01:00Z"/>
          <w:color w:val="000000"/>
          <w:sz w:val="20"/>
          <w:szCs w:val="20"/>
        </w:rPr>
      </w:pPr>
      <w:del w:id="5385" w:author="Ravindra Akella" w:date="2019-11-28T10:01:00Z">
        <w:r w:rsidDel="0019659D">
          <w:rPr>
            <w:color w:val="000000"/>
            <w:sz w:val="20"/>
            <w:szCs w:val="20"/>
          </w:rPr>
          <w:delText xml:space="preserve">                pi[i] += c;</w:delText>
        </w:r>
      </w:del>
    </w:p>
    <w:p w14:paraId="68913794" w14:textId="16351D6E" w:rsidR="00942C25" w:rsidDel="0019659D" w:rsidRDefault="009C5CA0">
      <w:pPr>
        <w:spacing w:after="0" w:line="240" w:lineRule="auto"/>
        <w:rPr>
          <w:del w:id="5386" w:author="Ravindra Akella" w:date="2019-11-28T10:01:00Z"/>
          <w:color w:val="000000"/>
          <w:sz w:val="20"/>
          <w:szCs w:val="20"/>
        </w:rPr>
      </w:pPr>
      <w:del w:id="5387" w:author="Ravindra Akella" w:date="2019-11-28T10:01:00Z">
        <w:r w:rsidDel="0019659D">
          <w:rPr>
            <w:color w:val="000000"/>
            <w:sz w:val="20"/>
            <w:szCs w:val="20"/>
          </w:rPr>
          <w:delText xml:space="preserve">                c = pi[i] / 10;</w:delText>
        </w:r>
      </w:del>
    </w:p>
    <w:p w14:paraId="260E05C1" w14:textId="1504B8E3" w:rsidR="00942C25" w:rsidDel="0019659D" w:rsidRDefault="009C5CA0">
      <w:pPr>
        <w:spacing w:after="0" w:line="240" w:lineRule="auto"/>
        <w:rPr>
          <w:del w:id="5388" w:author="Ravindra Akella" w:date="2019-11-28T10:01:00Z"/>
          <w:color w:val="000000"/>
          <w:sz w:val="20"/>
          <w:szCs w:val="20"/>
        </w:rPr>
      </w:pPr>
      <w:del w:id="5389" w:author="Ravindra Akella" w:date="2019-11-28T10:01:00Z">
        <w:r w:rsidDel="0019659D">
          <w:rPr>
            <w:color w:val="000000"/>
            <w:sz w:val="20"/>
            <w:szCs w:val="20"/>
          </w:rPr>
          <w:delText xml:space="preserve">                result = (pi[i] % 10).ToString() + result;</w:delText>
        </w:r>
      </w:del>
    </w:p>
    <w:p w14:paraId="02FF808E" w14:textId="2DE00DBC" w:rsidR="00942C25" w:rsidDel="0019659D" w:rsidRDefault="009C5CA0">
      <w:pPr>
        <w:spacing w:after="0" w:line="240" w:lineRule="auto"/>
        <w:rPr>
          <w:del w:id="5390" w:author="Ravindra Akella" w:date="2019-11-28T10:01:00Z"/>
          <w:color w:val="000000"/>
          <w:sz w:val="20"/>
          <w:szCs w:val="20"/>
        </w:rPr>
      </w:pPr>
      <w:del w:id="5391" w:author="Ravindra Akella" w:date="2019-11-28T10:01:00Z">
        <w:r w:rsidDel="0019659D">
          <w:rPr>
            <w:color w:val="000000"/>
            <w:sz w:val="20"/>
            <w:szCs w:val="20"/>
          </w:rPr>
          <w:delText xml:space="preserve">                Thread.Sleep(10);</w:delText>
        </w:r>
      </w:del>
    </w:p>
    <w:p w14:paraId="1EF366FC" w14:textId="2ECB5122" w:rsidR="00942C25" w:rsidDel="0019659D" w:rsidRDefault="009C5CA0">
      <w:pPr>
        <w:spacing w:after="0" w:line="240" w:lineRule="auto"/>
        <w:rPr>
          <w:del w:id="5392" w:author="Ravindra Akella" w:date="2019-11-28T10:01:00Z"/>
          <w:color w:val="000000"/>
          <w:sz w:val="20"/>
          <w:szCs w:val="20"/>
        </w:rPr>
      </w:pPr>
      <w:del w:id="5393" w:author="Ravindra Akella" w:date="2019-11-28T10:01:00Z">
        <w:r w:rsidDel="0019659D">
          <w:rPr>
            <w:color w:val="000000"/>
            <w:sz w:val="20"/>
            <w:szCs w:val="20"/>
          </w:rPr>
          <w:delText xml:space="preserve">            }</w:delText>
        </w:r>
      </w:del>
    </w:p>
    <w:p w14:paraId="7AC28925" w14:textId="637D4C09" w:rsidR="00942C25" w:rsidDel="0019659D" w:rsidRDefault="009C5CA0">
      <w:pPr>
        <w:spacing w:after="0" w:line="240" w:lineRule="auto"/>
        <w:rPr>
          <w:del w:id="5394" w:author="Ravindra Akella" w:date="2019-11-28T10:01:00Z"/>
          <w:color w:val="000000"/>
          <w:sz w:val="20"/>
          <w:szCs w:val="20"/>
        </w:rPr>
      </w:pPr>
      <w:del w:id="5395" w:author="Ravindra Akella" w:date="2019-11-28T10:01:00Z">
        <w:r w:rsidDel="0019659D">
          <w:rPr>
            <w:color w:val="000000"/>
            <w:sz w:val="20"/>
            <w:szCs w:val="20"/>
          </w:rPr>
          <w:delText xml:space="preserve">            result = result.Substring(0, 1) + </w:delText>
        </w:r>
        <w:r w:rsidDel="0019659D">
          <w:rPr>
            <w:color w:val="A31515"/>
            <w:sz w:val="20"/>
            <w:szCs w:val="20"/>
          </w:rPr>
          <w:delText>"."</w:delText>
        </w:r>
        <w:r w:rsidDel="0019659D">
          <w:rPr>
            <w:color w:val="000000"/>
            <w:sz w:val="20"/>
            <w:szCs w:val="20"/>
          </w:rPr>
          <w:delText xml:space="preserve"> + result.Substring(1, result.Length - 1);</w:delText>
        </w:r>
      </w:del>
    </w:p>
    <w:p w14:paraId="141438BF" w14:textId="778124CE" w:rsidR="00942C25" w:rsidDel="0019659D" w:rsidRDefault="009C5CA0">
      <w:pPr>
        <w:spacing w:after="0" w:line="240" w:lineRule="auto"/>
        <w:rPr>
          <w:del w:id="5396" w:author="Ravindra Akella" w:date="2019-11-28T10:01:00Z"/>
          <w:color w:val="000000"/>
          <w:sz w:val="20"/>
          <w:szCs w:val="20"/>
        </w:rPr>
      </w:pPr>
      <w:del w:id="5397" w:author="Ravindra Akella" w:date="2019-11-28T10:01:00Z">
        <w:r w:rsidDel="0019659D">
          <w:rPr>
            <w:color w:val="000000"/>
            <w:sz w:val="20"/>
            <w:szCs w:val="20"/>
          </w:rPr>
          <w:delText xml:space="preserve">            </w:delText>
        </w:r>
        <w:r w:rsidDel="0019659D">
          <w:rPr>
            <w:color w:val="0000FF"/>
            <w:sz w:val="20"/>
            <w:szCs w:val="20"/>
          </w:rPr>
          <w:delText>lock</w:delText>
        </w:r>
        <w:r w:rsidDel="0019659D">
          <w:rPr>
            <w:color w:val="000000"/>
            <w:sz w:val="20"/>
            <w:szCs w:val="20"/>
          </w:rPr>
          <w:delText xml:space="preserve"> (parallelTasks.SyncRoot)</w:delText>
        </w:r>
      </w:del>
    </w:p>
    <w:p w14:paraId="66D1A4DE" w14:textId="020C5B3F" w:rsidR="00942C25" w:rsidDel="0019659D" w:rsidRDefault="009C5CA0">
      <w:pPr>
        <w:spacing w:after="0" w:line="240" w:lineRule="auto"/>
        <w:rPr>
          <w:del w:id="5398" w:author="Ravindra Akella" w:date="2019-11-28T10:01:00Z"/>
          <w:color w:val="000000"/>
          <w:sz w:val="20"/>
          <w:szCs w:val="20"/>
        </w:rPr>
      </w:pPr>
      <w:del w:id="5399" w:author="Ravindra Akella" w:date="2019-11-28T10:01:00Z">
        <w:r w:rsidDel="0019659D">
          <w:rPr>
            <w:color w:val="000000"/>
            <w:sz w:val="20"/>
            <w:szCs w:val="20"/>
          </w:rPr>
          <w:delText xml:space="preserve">            {</w:delText>
        </w:r>
      </w:del>
    </w:p>
    <w:p w14:paraId="13AEBC4E" w14:textId="4CB72903" w:rsidR="00942C25" w:rsidDel="0019659D" w:rsidRDefault="009C5CA0">
      <w:pPr>
        <w:spacing w:after="0" w:line="240" w:lineRule="auto"/>
        <w:rPr>
          <w:del w:id="5400" w:author="Ravindra Akella" w:date="2019-11-28T10:01:00Z"/>
          <w:color w:val="000000"/>
          <w:sz w:val="20"/>
          <w:szCs w:val="20"/>
        </w:rPr>
      </w:pPr>
      <w:del w:id="5401" w:author="Ravindra Akella" w:date="2019-11-28T10:01:00Z">
        <w:r w:rsidDel="0019659D">
          <w:rPr>
            <w:color w:val="000000"/>
            <w:sz w:val="20"/>
            <w:szCs w:val="20"/>
          </w:rPr>
          <w:delText xml:space="preserve">                parallelTasks.Remove(asyncOp.UserSuppliedState);</w:delText>
        </w:r>
      </w:del>
    </w:p>
    <w:p w14:paraId="317AC624" w14:textId="72A97CEB" w:rsidR="00942C25" w:rsidDel="0019659D" w:rsidRDefault="009C5CA0">
      <w:pPr>
        <w:spacing w:after="0" w:line="240" w:lineRule="auto"/>
        <w:rPr>
          <w:del w:id="5402" w:author="Ravindra Akella" w:date="2019-11-28T10:01:00Z"/>
          <w:color w:val="000000"/>
          <w:sz w:val="20"/>
          <w:szCs w:val="20"/>
        </w:rPr>
      </w:pPr>
      <w:del w:id="5403" w:author="Ravindra Akella" w:date="2019-11-28T10:01:00Z">
        <w:r w:rsidDel="0019659D">
          <w:rPr>
            <w:color w:val="000000"/>
            <w:sz w:val="20"/>
            <w:szCs w:val="20"/>
          </w:rPr>
          <w:delText xml:space="preserve">            }</w:delText>
        </w:r>
      </w:del>
    </w:p>
    <w:p w14:paraId="4E1029B2" w14:textId="6B2A2D78" w:rsidR="00942C25" w:rsidDel="0019659D" w:rsidRDefault="00942C25">
      <w:pPr>
        <w:spacing w:after="0" w:line="240" w:lineRule="auto"/>
        <w:rPr>
          <w:del w:id="5404" w:author="Ravindra Akella" w:date="2019-11-28T10:01:00Z"/>
          <w:color w:val="000000"/>
          <w:sz w:val="20"/>
          <w:szCs w:val="20"/>
        </w:rPr>
      </w:pPr>
    </w:p>
    <w:p w14:paraId="5D1C6A9A" w14:textId="3C06D987" w:rsidR="00942C25" w:rsidDel="0019659D" w:rsidRDefault="009C5CA0">
      <w:pPr>
        <w:spacing w:after="0" w:line="240" w:lineRule="auto"/>
        <w:rPr>
          <w:del w:id="5405" w:author="Ravindra Akella" w:date="2019-11-28T10:01:00Z"/>
          <w:color w:val="000000"/>
          <w:sz w:val="20"/>
          <w:szCs w:val="20"/>
        </w:rPr>
      </w:pPr>
      <w:del w:id="5406" w:author="Ravindra Akella" w:date="2019-11-28T10:01:00Z">
        <w:r w:rsidDel="0019659D">
          <w:rPr>
            <w:color w:val="000000"/>
            <w:sz w:val="20"/>
            <w:szCs w:val="20"/>
          </w:rPr>
          <w:delText xml:space="preserve">            </w:delText>
        </w:r>
        <w:r w:rsidDel="0019659D">
          <w:rPr>
            <w:color w:val="008000"/>
            <w:sz w:val="20"/>
            <w:szCs w:val="20"/>
          </w:rPr>
          <w:delText>//raise callback</w:delText>
        </w:r>
      </w:del>
    </w:p>
    <w:p w14:paraId="26328717" w14:textId="10F352AD" w:rsidR="00942C25" w:rsidDel="0019659D" w:rsidRDefault="009C5CA0">
      <w:pPr>
        <w:spacing w:after="0" w:line="240" w:lineRule="auto"/>
        <w:rPr>
          <w:del w:id="5407" w:author="Ravindra Akella" w:date="2019-11-28T10:01:00Z"/>
          <w:color w:val="000000"/>
          <w:sz w:val="20"/>
          <w:szCs w:val="20"/>
        </w:rPr>
      </w:pPr>
      <w:del w:id="5408" w:author="Ravindra Akella" w:date="2019-11-28T10:01:00Z">
        <w:r w:rsidDel="0019659D">
          <w:rPr>
            <w:color w:val="000000"/>
            <w:sz w:val="20"/>
            <w:szCs w:val="20"/>
          </w:rPr>
          <w:delText xml:space="preserve">            CalculatepiCompletedEventArgs e = </w:delText>
        </w:r>
        <w:r w:rsidDel="0019659D">
          <w:rPr>
            <w:color w:val="0000FF"/>
            <w:sz w:val="20"/>
            <w:szCs w:val="20"/>
          </w:rPr>
          <w:delText>new</w:delText>
        </w:r>
        <w:r w:rsidDel="0019659D">
          <w:rPr>
            <w:color w:val="000000"/>
            <w:sz w:val="20"/>
            <w:szCs w:val="20"/>
          </w:rPr>
          <w:delText xml:space="preserve"> CalculatepiCompletedEventArgs(result, timer.ElapsedMilliseconds, </w:delText>
        </w:r>
        <w:r w:rsidDel="0019659D">
          <w:rPr>
            <w:color w:val="0000FF"/>
            <w:sz w:val="20"/>
            <w:szCs w:val="20"/>
          </w:rPr>
          <w:delText>null</w:delText>
        </w:r>
        <w:r w:rsidDel="0019659D">
          <w:rPr>
            <w:color w:val="000000"/>
            <w:sz w:val="20"/>
            <w:szCs w:val="20"/>
          </w:rPr>
          <w:delText xml:space="preserve">, </w:delText>
        </w:r>
        <w:r w:rsidDel="0019659D">
          <w:rPr>
            <w:color w:val="0000FF"/>
            <w:sz w:val="20"/>
            <w:szCs w:val="20"/>
          </w:rPr>
          <w:delText>false</w:delText>
        </w:r>
        <w:r w:rsidDel="0019659D">
          <w:rPr>
            <w:color w:val="000000"/>
            <w:sz w:val="20"/>
            <w:szCs w:val="20"/>
          </w:rPr>
          <w:delText>, asyncOp.UserSuppliedState);</w:delText>
        </w:r>
      </w:del>
    </w:p>
    <w:p w14:paraId="7B753B78" w14:textId="41CDADE7" w:rsidR="00942C25" w:rsidDel="0019659D" w:rsidRDefault="009C5CA0">
      <w:pPr>
        <w:spacing w:after="0" w:line="240" w:lineRule="auto"/>
        <w:rPr>
          <w:del w:id="5409" w:author="Ravindra Akella" w:date="2019-11-28T10:01:00Z"/>
          <w:color w:val="000000"/>
          <w:sz w:val="20"/>
          <w:szCs w:val="20"/>
        </w:rPr>
      </w:pPr>
      <w:del w:id="5410" w:author="Ravindra Akella" w:date="2019-11-28T10:01:00Z">
        <w:r w:rsidDel="0019659D">
          <w:rPr>
            <w:color w:val="000000"/>
            <w:sz w:val="20"/>
            <w:szCs w:val="20"/>
          </w:rPr>
          <w:delText xml:space="preserve">            asyncOp.PostOperationCompleted(onCompletedDelegate, e);</w:delText>
        </w:r>
      </w:del>
    </w:p>
    <w:p w14:paraId="5B775AAF" w14:textId="1C5C3EC1" w:rsidR="00942C25" w:rsidDel="0019659D" w:rsidRDefault="009C5CA0">
      <w:pPr>
        <w:spacing w:after="0" w:line="240" w:lineRule="auto"/>
        <w:rPr>
          <w:del w:id="5411" w:author="Ravindra Akella" w:date="2019-11-28T10:01:00Z"/>
          <w:color w:val="000000"/>
          <w:sz w:val="20"/>
          <w:szCs w:val="20"/>
        </w:rPr>
      </w:pPr>
      <w:del w:id="5412" w:author="Ravindra Akella" w:date="2019-11-28T10:01:00Z">
        <w:r w:rsidDel="0019659D">
          <w:rPr>
            <w:color w:val="000000"/>
            <w:sz w:val="20"/>
            <w:szCs w:val="20"/>
          </w:rPr>
          <w:delText xml:space="preserve">            timer.Stop();</w:delText>
        </w:r>
      </w:del>
    </w:p>
    <w:p w14:paraId="0CDEE197" w14:textId="4BA3AEC3" w:rsidR="00942C25" w:rsidDel="0019659D" w:rsidRDefault="009C5CA0">
      <w:pPr>
        <w:spacing w:after="0" w:line="240" w:lineRule="auto"/>
        <w:rPr>
          <w:del w:id="5413" w:author="Ravindra Akella" w:date="2019-11-28T10:01:00Z"/>
          <w:color w:val="000000"/>
          <w:sz w:val="20"/>
          <w:szCs w:val="20"/>
        </w:rPr>
      </w:pPr>
      <w:del w:id="5414" w:author="Ravindra Akella" w:date="2019-11-28T10:01:00Z">
        <w:r w:rsidDel="0019659D">
          <w:rPr>
            <w:color w:val="000000"/>
            <w:sz w:val="20"/>
            <w:szCs w:val="20"/>
          </w:rPr>
          <w:delText xml:space="preserve">        }</w:delText>
        </w:r>
      </w:del>
    </w:p>
    <w:p w14:paraId="5D81148D" w14:textId="61744ED2" w:rsidR="00942C25" w:rsidDel="00057FEE" w:rsidRDefault="009C5CA0">
      <w:pPr>
        <w:spacing w:after="0" w:line="240" w:lineRule="auto"/>
        <w:rPr>
          <w:del w:id="5415" w:author="Ravindra Akella" w:date="2019-11-28T09:35:00Z"/>
          <w:color w:val="000000"/>
          <w:sz w:val="20"/>
          <w:szCs w:val="20"/>
        </w:rPr>
      </w:pPr>
      <w:del w:id="5416" w:author="Ravindra Akella" w:date="2019-11-28T10:01:00Z">
        <w:r w:rsidDel="0019659D">
          <w:rPr>
            <w:color w:val="000000"/>
            <w:sz w:val="20"/>
            <w:szCs w:val="20"/>
          </w:rPr>
          <w:delText xml:space="preserve">    }</w:delText>
        </w:r>
      </w:del>
    </w:p>
    <w:p w14:paraId="3BFE55FE" w14:textId="4600C247" w:rsidR="00942C25" w:rsidDel="0019659D" w:rsidRDefault="00942C25">
      <w:pPr>
        <w:spacing w:after="0" w:line="240" w:lineRule="auto"/>
        <w:rPr>
          <w:del w:id="5417" w:author="Ravindra Akella" w:date="2019-11-28T10:01:00Z"/>
          <w:color w:val="000000"/>
          <w:sz w:val="20"/>
          <w:szCs w:val="20"/>
        </w:rPr>
      </w:pPr>
    </w:p>
    <w:p w14:paraId="2735B2EA" w14:textId="7B3130E1" w:rsidR="00942C25" w:rsidDel="00057FEE" w:rsidRDefault="009C5CA0">
      <w:pPr>
        <w:spacing w:after="0" w:line="240" w:lineRule="auto"/>
        <w:rPr>
          <w:del w:id="5418" w:author="Ravindra Akella" w:date="2019-11-28T09:35:00Z"/>
          <w:color w:val="000000"/>
          <w:sz w:val="20"/>
          <w:szCs w:val="20"/>
        </w:rPr>
      </w:pPr>
      <w:del w:id="5419" w:author="Ravindra Akella" w:date="2019-11-28T09:35:00Z">
        <w:r w:rsidDel="00057FEE">
          <w:rPr>
            <w:color w:val="000000"/>
            <w:sz w:val="20"/>
            <w:szCs w:val="20"/>
          </w:rPr>
          <w:delText xml:space="preserve">    </w:delText>
        </w:r>
        <w:r w:rsidDel="00057FEE">
          <w:rPr>
            <w:color w:val="0000FF"/>
            <w:sz w:val="20"/>
            <w:szCs w:val="20"/>
          </w:rPr>
          <w:delText>public</w:delText>
        </w:r>
        <w:r w:rsidDel="00057FEE">
          <w:rPr>
            <w:color w:val="000000"/>
            <w:sz w:val="20"/>
            <w:szCs w:val="20"/>
          </w:rPr>
          <w:delText xml:space="preserve"> </w:delText>
        </w:r>
        <w:r w:rsidDel="00057FEE">
          <w:rPr>
            <w:color w:val="0000FF"/>
            <w:sz w:val="20"/>
            <w:szCs w:val="20"/>
          </w:rPr>
          <w:delText>class</w:delText>
        </w:r>
        <w:r w:rsidDel="00057FEE">
          <w:rPr>
            <w:color w:val="000000"/>
            <w:sz w:val="20"/>
            <w:szCs w:val="20"/>
          </w:rPr>
          <w:delText xml:space="preserve"> </w:delText>
        </w:r>
        <w:r w:rsidDel="00057FEE">
          <w:rPr>
            <w:color w:val="2B91AF"/>
            <w:sz w:val="20"/>
            <w:szCs w:val="20"/>
          </w:rPr>
          <w:delText>CalculatepiCompletedEventArgs</w:delText>
        </w:r>
        <w:r w:rsidDel="00057FEE">
          <w:rPr>
            <w:color w:val="000000"/>
            <w:sz w:val="20"/>
            <w:szCs w:val="20"/>
          </w:rPr>
          <w:delText xml:space="preserve"> : AsyncCompletedEventArgs</w:delText>
        </w:r>
      </w:del>
    </w:p>
    <w:p w14:paraId="521D72FA" w14:textId="40ECC221" w:rsidR="00942C25" w:rsidDel="00057FEE" w:rsidRDefault="009C5CA0">
      <w:pPr>
        <w:spacing w:after="0" w:line="240" w:lineRule="auto"/>
        <w:rPr>
          <w:del w:id="5420" w:author="Ravindra Akella" w:date="2019-11-28T09:35:00Z"/>
          <w:color w:val="000000"/>
          <w:sz w:val="20"/>
          <w:szCs w:val="20"/>
        </w:rPr>
      </w:pPr>
      <w:del w:id="5421" w:author="Ravindra Akella" w:date="2019-11-28T09:35:00Z">
        <w:r w:rsidDel="00057FEE">
          <w:rPr>
            <w:color w:val="000000"/>
            <w:sz w:val="20"/>
            <w:szCs w:val="20"/>
          </w:rPr>
          <w:delText xml:space="preserve">    {</w:delText>
        </w:r>
      </w:del>
    </w:p>
    <w:p w14:paraId="4ED0D4F5" w14:textId="34FAD361" w:rsidR="00942C25" w:rsidDel="00057FEE" w:rsidRDefault="009C5CA0">
      <w:pPr>
        <w:spacing w:after="0" w:line="240" w:lineRule="auto"/>
        <w:rPr>
          <w:del w:id="5422" w:author="Ravindra Akella" w:date="2019-11-28T09:35:00Z"/>
          <w:color w:val="000000"/>
          <w:sz w:val="20"/>
          <w:szCs w:val="20"/>
        </w:rPr>
      </w:pPr>
      <w:del w:id="5423" w:author="Ravindra Akella" w:date="2019-11-28T09:35:00Z">
        <w:r w:rsidDel="00057FEE">
          <w:rPr>
            <w:color w:val="000000"/>
            <w:sz w:val="20"/>
            <w:szCs w:val="20"/>
          </w:rPr>
          <w:delText xml:space="preserve">        </w:delText>
        </w:r>
        <w:r w:rsidDel="00057FEE">
          <w:rPr>
            <w:color w:val="0000FF"/>
            <w:sz w:val="20"/>
            <w:szCs w:val="20"/>
          </w:rPr>
          <w:delText>public</w:delText>
        </w:r>
        <w:r w:rsidDel="00057FEE">
          <w:rPr>
            <w:color w:val="000000"/>
            <w:sz w:val="20"/>
            <w:szCs w:val="20"/>
          </w:rPr>
          <w:delText xml:space="preserve"> </w:delText>
        </w:r>
        <w:r w:rsidDel="00057FEE">
          <w:rPr>
            <w:color w:val="0000FF"/>
            <w:sz w:val="20"/>
            <w:szCs w:val="20"/>
          </w:rPr>
          <w:delText>string</w:delText>
        </w:r>
        <w:r w:rsidDel="00057FEE">
          <w:rPr>
            <w:color w:val="000000"/>
            <w:sz w:val="20"/>
            <w:szCs w:val="20"/>
          </w:rPr>
          <w:delText xml:space="preserve"> Result { </w:delText>
        </w:r>
        <w:r w:rsidDel="00057FEE">
          <w:rPr>
            <w:color w:val="0000FF"/>
            <w:sz w:val="20"/>
            <w:szCs w:val="20"/>
          </w:rPr>
          <w:delText>get</w:delText>
        </w:r>
        <w:r w:rsidDel="00057FEE">
          <w:rPr>
            <w:color w:val="000000"/>
            <w:sz w:val="20"/>
            <w:szCs w:val="20"/>
          </w:rPr>
          <w:delText xml:space="preserve">; </w:delText>
        </w:r>
        <w:r w:rsidDel="00057FEE">
          <w:rPr>
            <w:color w:val="0000FF"/>
            <w:sz w:val="20"/>
            <w:szCs w:val="20"/>
          </w:rPr>
          <w:delText>private</w:delText>
        </w:r>
        <w:r w:rsidDel="00057FEE">
          <w:rPr>
            <w:color w:val="000000"/>
            <w:sz w:val="20"/>
            <w:szCs w:val="20"/>
          </w:rPr>
          <w:delText xml:space="preserve"> </w:delText>
        </w:r>
        <w:r w:rsidDel="00057FEE">
          <w:rPr>
            <w:color w:val="0000FF"/>
            <w:sz w:val="20"/>
            <w:szCs w:val="20"/>
          </w:rPr>
          <w:delText>set</w:delText>
        </w:r>
        <w:r w:rsidDel="00057FEE">
          <w:rPr>
            <w:color w:val="000000"/>
            <w:sz w:val="20"/>
            <w:szCs w:val="20"/>
          </w:rPr>
          <w:delText>; }</w:delText>
        </w:r>
      </w:del>
    </w:p>
    <w:p w14:paraId="3C86A9AC" w14:textId="2D03D5FF" w:rsidR="00942C25" w:rsidDel="00057FEE" w:rsidRDefault="009C5CA0">
      <w:pPr>
        <w:spacing w:after="0" w:line="240" w:lineRule="auto"/>
        <w:rPr>
          <w:del w:id="5424" w:author="Ravindra Akella" w:date="2019-11-28T09:35:00Z"/>
          <w:color w:val="000000"/>
          <w:sz w:val="20"/>
          <w:szCs w:val="20"/>
        </w:rPr>
      </w:pPr>
      <w:del w:id="5425" w:author="Ravindra Akella" w:date="2019-11-28T09:35:00Z">
        <w:r w:rsidDel="00057FEE">
          <w:rPr>
            <w:color w:val="000000"/>
            <w:sz w:val="20"/>
            <w:szCs w:val="20"/>
          </w:rPr>
          <w:delText xml:space="preserve">        </w:delText>
        </w:r>
        <w:r w:rsidDel="00057FEE">
          <w:rPr>
            <w:color w:val="0000FF"/>
            <w:sz w:val="20"/>
            <w:szCs w:val="20"/>
          </w:rPr>
          <w:delText>public</w:delText>
        </w:r>
        <w:r w:rsidDel="00057FEE">
          <w:rPr>
            <w:color w:val="000000"/>
            <w:sz w:val="20"/>
            <w:szCs w:val="20"/>
          </w:rPr>
          <w:delText xml:space="preserve"> </w:delText>
        </w:r>
        <w:r w:rsidDel="00057FEE">
          <w:rPr>
            <w:color w:val="0000FF"/>
            <w:sz w:val="20"/>
            <w:szCs w:val="20"/>
          </w:rPr>
          <w:delText>long</w:delText>
        </w:r>
        <w:r w:rsidDel="00057FEE">
          <w:rPr>
            <w:color w:val="000000"/>
            <w:sz w:val="20"/>
            <w:szCs w:val="20"/>
          </w:rPr>
          <w:delText xml:space="preserve"> TimeTaken { </w:delText>
        </w:r>
        <w:r w:rsidDel="00057FEE">
          <w:rPr>
            <w:color w:val="0000FF"/>
            <w:sz w:val="20"/>
            <w:szCs w:val="20"/>
          </w:rPr>
          <w:delText>get</w:delText>
        </w:r>
        <w:r w:rsidDel="00057FEE">
          <w:rPr>
            <w:color w:val="000000"/>
            <w:sz w:val="20"/>
            <w:szCs w:val="20"/>
          </w:rPr>
          <w:delText xml:space="preserve">; </w:delText>
        </w:r>
        <w:r w:rsidDel="00057FEE">
          <w:rPr>
            <w:color w:val="0000FF"/>
            <w:sz w:val="20"/>
            <w:szCs w:val="20"/>
          </w:rPr>
          <w:delText>private</w:delText>
        </w:r>
        <w:r w:rsidDel="00057FEE">
          <w:rPr>
            <w:color w:val="000000"/>
            <w:sz w:val="20"/>
            <w:szCs w:val="20"/>
          </w:rPr>
          <w:delText xml:space="preserve"> </w:delText>
        </w:r>
        <w:r w:rsidDel="00057FEE">
          <w:rPr>
            <w:color w:val="0000FF"/>
            <w:sz w:val="20"/>
            <w:szCs w:val="20"/>
          </w:rPr>
          <w:delText>set</w:delText>
        </w:r>
        <w:r w:rsidDel="00057FEE">
          <w:rPr>
            <w:color w:val="000000"/>
            <w:sz w:val="20"/>
            <w:szCs w:val="20"/>
          </w:rPr>
          <w:delText>; }</w:delText>
        </w:r>
      </w:del>
    </w:p>
    <w:p w14:paraId="15281031" w14:textId="07355BD3" w:rsidR="00942C25" w:rsidDel="00057FEE" w:rsidRDefault="00942C25">
      <w:pPr>
        <w:spacing w:after="0" w:line="240" w:lineRule="auto"/>
        <w:rPr>
          <w:del w:id="5426" w:author="Ravindra Akella" w:date="2019-11-28T09:35:00Z"/>
          <w:color w:val="000000"/>
          <w:sz w:val="20"/>
          <w:szCs w:val="20"/>
        </w:rPr>
      </w:pPr>
    </w:p>
    <w:p w14:paraId="3D01E013" w14:textId="379F3C75" w:rsidR="00942C25" w:rsidDel="00057FEE" w:rsidRDefault="009C5CA0">
      <w:pPr>
        <w:spacing w:after="0" w:line="240" w:lineRule="auto"/>
        <w:rPr>
          <w:del w:id="5427" w:author="Ravindra Akella" w:date="2019-11-28T09:35:00Z"/>
          <w:color w:val="000000"/>
          <w:sz w:val="20"/>
          <w:szCs w:val="20"/>
        </w:rPr>
      </w:pPr>
      <w:del w:id="5428" w:author="Ravindra Akella" w:date="2019-11-28T09:35:00Z">
        <w:r w:rsidDel="00057FEE">
          <w:rPr>
            <w:color w:val="000000"/>
            <w:sz w:val="20"/>
            <w:szCs w:val="20"/>
          </w:rPr>
          <w:delText xml:space="preserve">        </w:delText>
        </w:r>
        <w:r w:rsidDel="00057FEE">
          <w:rPr>
            <w:color w:val="0000FF"/>
            <w:sz w:val="20"/>
            <w:szCs w:val="20"/>
          </w:rPr>
          <w:delText>public</w:delText>
        </w:r>
        <w:r w:rsidDel="00057FEE">
          <w:rPr>
            <w:color w:val="000000"/>
            <w:sz w:val="20"/>
            <w:szCs w:val="20"/>
          </w:rPr>
          <w:delText xml:space="preserve"> </w:delText>
        </w:r>
        <w:r w:rsidDel="00057FEE">
          <w:rPr>
            <w:color w:val="2B91AF"/>
            <w:sz w:val="20"/>
            <w:szCs w:val="20"/>
          </w:rPr>
          <w:delText>CalculatepiCompletedEventArgs</w:delText>
        </w:r>
        <w:r w:rsidDel="00057FEE">
          <w:rPr>
            <w:color w:val="000000"/>
            <w:sz w:val="20"/>
            <w:szCs w:val="20"/>
          </w:rPr>
          <w:delText>(</w:delText>
        </w:r>
        <w:r w:rsidDel="00057FEE">
          <w:rPr>
            <w:color w:val="0000FF"/>
            <w:sz w:val="20"/>
            <w:szCs w:val="20"/>
          </w:rPr>
          <w:delText>string</w:delText>
        </w:r>
        <w:r w:rsidDel="00057FEE">
          <w:rPr>
            <w:color w:val="000000"/>
            <w:sz w:val="20"/>
            <w:szCs w:val="20"/>
          </w:rPr>
          <w:delText xml:space="preserve"> value, </w:delText>
        </w:r>
        <w:r w:rsidDel="00057FEE">
          <w:rPr>
            <w:color w:val="0000FF"/>
            <w:sz w:val="20"/>
            <w:szCs w:val="20"/>
          </w:rPr>
          <w:delText>long</w:delText>
        </w:r>
        <w:r w:rsidDel="00057FEE">
          <w:rPr>
            <w:color w:val="000000"/>
            <w:sz w:val="20"/>
            <w:szCs w:val="20"/>
          </w:rPr>
          <w:delText xml:space="preserve"> TimeTaken, Exception e, </w:delText>
        </w:r>
        <w:r w:rsidDel="00057FEE">
          <w:rPr>
            <w:color w:val="0000FF"/>
            <w:sz w:val="20"/>
            <w:szCs w:val="20"/>
          </w:rPr>
          <w:delText>bool</w:delText>
        </w:r>
        <w:r w:rsidDel="00057FEE">
          <w:rPr>
            <w:color w:val="000000"/>
            <w:sz w:val="20"/>
            <w:szCs w:val="20"/>
          </w:rPr>
          <w:delText xml:space="preserve"> canceled, </w:delText>
        </w:r>
        <w:r w:rsidDel="00057FEE">
          <w:rPr>
            <w:color w:val="0000FF"/>
            <w:sz w:val="20"/>
            <w:szCs w:val="20"/>
          </w:rPr>
          <w:delText>object</w:delText>
        </w:r>
        <w:r w:rsidDel="00057FEE">
          <w:rPr>
            <w:color w:val="000000"/>
            <w:sz w:val="20"/>
            <w:szCs w:val="20"/>
          </w:rPr>
          <w:delText xml:space="preserve"> state) : </w:delText>
        </w:r>
        <w:r w:rsidDel="00057FEE">
          <w:rPr>
            <w:color w:val="0000FF"/>
            <w:sz w:val="20"/>
            <w:szCs w:val="20"/>
          </w:rPr>
          <w:delText>base</w:delText>
        </w:r>
        <w:r w:rsidDel="00057FEE">
          <w:rPr>
            <w:color w:val="000000"/>
            <w:sz w:val="20"/>
            <w:szCs w:val="20"/>
          </w:rPr>
          <w:delText>(e, canceled, state)</w:delText>
        </w:r>
      </w:del>
    </w:p>
    <w:p w14:paraId="0BFDFC31" w14:textId="74F68F2D" w:rsidR="00942C25" w:rsidDel="00057FEE" w:rsidRDefault="009C5CA0">
      <w:pPr>
        <w:spacing w:after="0" w:line="240" w:lineRule="auto"/>
        <w:rPr>
          <w:del w:id="5429" w:author="Ravindra Akella" w:date="2019-11-28T09:35:00Z"/>
          <w:color w:val="000000"/>
          <w:sz w:val="20"/>
          <w:szCs w:val="20"/>
        </w:rPr>
      </w:pPr>
      <w:del w:id="5430" w:author="Ravindra Akella" w:date="2019-11-28T09:35:00Z">
        <w:r w:rsidDel="00057FEE">
          <w:rPr>
            <w:color w:val="000000"/>
            <w:sz w:val="20"/>
            <w:szCs w:val="20"/>
          </w:rPr>
          <w:delText xml:space="preserve">        {</w:delText>
        </w:r>
      </w:del>
    </w:p>
    <w:p w14:paraId="29C09BA0" w14:textId="6965558A" w:rsidR="00942C25" w:rsidDel="00057FEE" w:rsidRDefault="009C5CA0">
      <w:pPr>
        <w:spacing w:after="0" w:line="240" w:lineRule="auto"/>
        <w:rPr>
          <w:del w:id="5431" w:author="Ravindra Akella" w:date="2019-11-28T09:35:00Z"/>
          <w:color w:val="000000"/>
          <w:sz w:val="20"/>
          <w:szCs w:val="20"/>
        </w:rPr>
      </w:pPr>
      <w:del w:id="5432" w:author="Ravindra Akella" w:date="2019-11-28T09:35:00Z">
        <w:r w:rsidDel="00057FEE">
          <w:rPr>
            <w:color w:val="000000"/>
            <w:sz w:val="20"/>
            <w:szCs w:val="20"/>
          </w:rPr>
          <w:delText xml:space="preserve">            </w:delText>
        </w:r>
        <w:r w:rsidDel="00057FEE">
          <w:rPr>
            <w:color w:val="0000FF"/>
            <w:sz w:val="20"/>
            <w:szCs w:val="20"/>
          </w:rPr>
          <w:delText>this</w:delText>
        </w:r>
        <w:r w:rsidDel="00057FEE">
          <w:rPr>
            <w:color w:val="000000"/>
            <w:sz w:val="20"/>
            <w:szCs w:val="20"/>
          </w:rPr>
          <w:delText>.Result = value;</w:delText>
        </w:r>
      </w:del>
    </w:p>
    <w:p w14:paraId="5D1F08F6" w14:textId="2A7A25F6" w:rsidR="00942C25" w:rsidDel="00057FEE" w:rsidRDefault="009C5CA0">
      <w:pPr>
        <w:spacing w:after="0" w:line="240" w:lineRule="auto"/>
        <w:rPr>
          <w:del w:id="5433" w:author="Ravindra Akella" w:date="2019-11-28T09:35:00Z"/>
          <w:color w:val="000000"/>
          <w:sz w:val="20"/>
          <w:szCs w:val="20"/>
        </w:rPr>
      </w:pPr>
      <w:del w:id="5434" w:author="Ravindra Akella" w:date="2019-11-28T09:35:00Z">
        <w:r w:rsidDel="00057FEE">
          <w:rPr>
            <w:color w:val="000000"/>
            <w:sz w:val="20"/>
            <w:szCs w:val="20"/>
          </w:rPr>
          <w:delText xml:space="preserve">            </w:delText>
        </w:r>
        <w:r w:rsidDel="00057FEE">
          <w:rPr>
            <w:color w:val="0000FF"/>
            <w:sz w:val="20"/>
            <w:szCs w:val="20"/>
          </w:rPr>
          <w:delText>this</w:delText>
        </w:r>
        <w:r w:rsidDel="00057FEE">
          <w:rPr>
            <w:color w:val="000000"/>
            <w:sz w:val="20"/>
            <w:szCs w:val="20"/>
          </w:rPr>
          <w:delText>.TimeTaken = TimeTaken;</w:delText>
        </w:r>
      </w:del>
    </w:p>
    <w:p w14:paraId="0AA7BC48" w14:textId="7B0B5E86" w:rsidR="00942C25" w:rsidDel="00057FEE" w:rsidRDefault="009C5CA0">
      <w:pPr>
        <w:spacing w:after="0" w:line="240" w:lineRule="auto"/>
        <w:rPr>
          <w:del w:id="5435" w:author="Ravindra Akella" w:date="2019-11-28T09:35:00Z"/>
          <w:color w:val="000000"/>
          <w:sz w:val="20"/>
          <w:szCs w:val="20"/>
        </w:rPr>
      </w:pPr>
      <w:del w:id="5436" w:author="Ravindra Akella" w:date="2019-11-28T09:35:00Z">
        <w:r w:rsidDel="00057FEE">
          <w:rPr>
            <w:color w:val="000000"/>
            <w:sz w:val="20"/>
            <w:szCs w:val="20"/>
          </w:rPr>
          <w:delText xml:space="preserve">        }</w:delText>
        </w:r>
      </w:del>
    </w:p>
    <w:p w14:paraId="5FEED3BF" w14:textId="00A06BE3" w:rsidR="00942C25" w:rsidDel="00057FEE" w:rsidRDefault="009C5CA0">
      <w:pPr>
        <w:spacing w:after="0" w:line="240" w:lineRule="auto"/>
        <w:rPr>
          <w:del w:id="5437" w:author="Ravindra Akella" w:date="2019-11-28T09:35:00Z"/>
          <w:color w:val="000000"/>
          <w:sz w:val="20"/>
          <w:szCs w:val="20"/>
        </w:rPr>
      </w:pPr>
      <w:del w:id="5438" w:author="Ravindra Akella" w:date="2019-11-28T09:35:00Z">
        <w:r w:rsidDel="00057FEE">
          <w:rPr>
            <w:color w:val="000000"/>
            <w:sz w:val="20"/>
            <w:szCs w:val="20"/>
          </w:rPr>
          <w:delText xml:space="preserve">    }</w:delText>
        </w:r>
      </w:del>
    </w:p>
    <w:p w14:paraId="683E2C10" w14:textId="341647A0" w:rsidR="00942C25" w:rsidDel="0019659D" w:rsidRDefault="009C5CA0">
      <w:pPr>
        <w:spacing w:after="0" w:line="240" w:lineRule="auto"/>
        <w:rPr>
          <w:del w:id="5439" w:author="Ravindra Akella" w:date="2019-11-28T10:01:00Z"/>
          <w:color w:val="000000"/>
          <w:sz w:val="20"/>
          <w:szCs w:val="20"/>
        </w:rPr>
      </w:pPr>
      <w:del w:id="5440" w:author="Ravindra Akella" w:date="2019-11-28T10:01:00Z">
        <w:r w:rsidDel="0019659D">
          <w:rPr>
            <w:color w:val="000000"/>
            <w:sz w:val="20"/>
            <w:szCs w:val="20"/>
          </w:rPr>
          <w:delText>}</w:delText>
        </w:r>
      </w:del>
    </w:p>
    <w:p w14:paraId="342D4E4F" w14:textId="26BCE5AA" w:rsidR="00942C25" w:rsidDel="004B0820" w:rsidRDefault="00942C25">
      <w:pPr>
        <w:rPr>
          <w:del w:id="5441" w:author="Ravindra Akella" w:date="2019-11-28T10:04:00Z"/>
          <w:rFonts w:ascii="Palatino Linotype" w:eastAsia="Palatino Linotype" w:hAnsi="Palatino Linotype" w:cs="Palatino Linotype"/>
          <w:sz w:val="21"/>
          <w:szCs w:val="21"/>
        </w:rPr>
      </w:pPr>
    </w:p>
    <w:p w14:paraId="49220723" w14:textId="379D97D8" w:rsidR="00942C25" w:rsidRDefault="004B0820">
      <w:pPr>
        <w:rPr>
          <w:rFonts w:ascii="Palatino Linotype" w:eastAsia="Palatino Linotype" w:hAnsi="Palatino Linotype" w:cs="Palatino Linotype"/>
          <w:sz w:val="21"/>
          <w:szCs w:val="21"/>
        </w:rPr>
      </w:pPr>
      <w:ins w:id="5442" w:author="Ravindra Akella" w:date="2019-11-28T10:05:00Z">
        <w:r>
          <w:rPr>
            <w:rFonts w:ascii="Palatino Linotype" w:eastAsia="Palatino Linotype" w:hAnsi="Palatino Linotype" w:cs="Palatino Linotype"/>
            <w:sz w:val="21"/>
            <w:szCs w:val="21"/>
          </w:rPr>
          <w:t xml:space="preserve">Now </w:t>
        </w:r>
      </w:ins>
      <w:del w:id="5443" w:author="Ravindra Akella" w:date="2019-11-28T10:05:00Z">
        <w:r w:rsidR="009C5CA0" w:rsidDel="004B0820">
          <w:rPr>
            <w:rFonts w:ascii="Palatino Linotype" w:eastAsia="Palatino Linotype" w:hAnsi="Palatino Linotype" w:cs="Palatino Linotype"/>
            <w:sz w:val="21"/>
            <w:szCs w:val="21"/>
          </w:rPr>
          <w:delText>C</w:delText>
        </w:r>
      </w:del>
      <w:ins w:id="5444" w:author="Ravindra Akella" w:date="2019-11-28T10:05:00Z">
        <w:r>
          <w:rPr>
            <w:rFonts w:ascii="Palatino Linotype" w:eastAsia="Palatino Linotype" w:hAnsi="Palatino Linotype" w:cs="Palatino Linotype"/>
            <w:sz w:val="21"/>
            <w:szCs w:val="21"/>
          </w:rPr>
          <w:t>c</w:t>
        </w:r>
      </w:ins>
      <w:r w:rsidR="009C5CA0">
        <w:rPr>
          <w:rFonts w:ascii="Palatino Linotype" w:eastAsia="Palatino Linotype" w:hAnsi="Palatino Linotype" w:cs="Palatino Linotype"/>
          <w:sz w:val="21"/>
          <w:szCs w:val="21"/>
        </w:rPr>
        <w:t xml:space="preserve">onsuming it in a console application </w:t>
      </w:r>
    </w:p>
    <w:p w14:paraId="3978ACC5"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14:paraId="6588E059" w14:textId="77777777" w:rsidR="00942C25" w:rsidRDefault="009C5CA0">
      <w:pPr>
        <w:spacing w:after="0" w:line="240" w:lineRule="auto"/>
        <w:rPr>
          <w:color w:val="000000"/>
          <w:sz w:val="20"/>
          <w:szCs w:val="20"/>
        </w:rPr>
      </w:pPr>
      <w:r>
        <w:rPr>
          <w:color w:val="000000"/>
          <w:sz w:val="20"/>
          <w:szCs w:val="20"/>
        </w:rPr>
        <w:t xml:space="preserve">    {</w:t>
      </w:r>
    </w:p>
    <w:p w14:paraId="4F13ADE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4103E650" w14:textId="77777777" w:rsidR="00942C25" w:rsidRDefault="009C5CA0">
      <w:pPr>
        <w:spacing w:after="0" w:line="240" w:lineRule="auto"/>
        <w:rPr>
          <w:color w:val="000000"/>
          <w:sz w:val="20"/>
          <w:szCs w:val="20"/>
        </w:rPr>
      </w:pPr>
      <w:r>
        <w:rPr>
          <w:color w:val="000000"/>
          <w:sz w:val="20"/>
          <w:szCs w:val="20"/>
        </w:rPr>
        <w:t xml:space="preserve">        {</w:t>
      </w:r>
    </w:p>
    <w:p w14:paraId="4DA77203" w14:textId="77777777" w:rsidR="00942C25" w:rsidRDefault="009C5CA0">
      <w:pPr>
        <w:spacing w:after="0" w:line="240" w:lineRule="auto"/>
        <w:rPr>
          <w:color w:val="000000"/>
          <w:sz w:val="20"/>
          <w:szCs w:val="20"/>
        </w:rPr>
      </w:pPr>
      <w:r>
        <w:rPr>
          <w:color w:val="000000"/>
          <w:sz w:val="20"/>
          <w:szCs w:val="20"/>
        </w:rPr>
        <w:t xml:space="preserve">            Calculatepi pi = </w:t>
      </w:r>
      <w:r>
        <w:rPr>
          <w:color w:val="0000FF"/>
          <w:sz w:val="20"/>
          <w:szCs w:val="20"/>
        </w:rPr>
        <w:t>new</w:t>
      </w:r>
      <w:r>
        <w:rPr>
          <w:color w:val="000000"/>
          <w:sz w:val="20"/>
          <w:szCs w:val="20"/>
        </w:rPr>
        <w:t xml:space="preserve"> Calculatepi();</w:t>
      </w:r>
    </w:p>
    <w:p w14:paraId="2BCDCCF6" w14:textId="015D248F"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pi.CalculatepiCompleted</w:t>
      </w:r>
      <w:proofErr w:type="spellEnd"/>
      <w:r>
        <w:rPr>
          <w:color w:val="000000"/>
          <w:sz w:val="20"/>
          <w:szCs w:val="20"/>
        </w:rPr>
        <w:t xml:space="preserve"> += </w:t>
      </w:r>
      <w:r>
        <w:rPr>
          <w:color w:val="0000FF"/>
          <w:sz w:val="20"/>
          <w:szCs w:val="20"/>
        </w:rPr>
        <w:t>new</w:t>
      </w:r>
      <w:r>
        <w:rPr>
          <w:color w:val="000000"/>
          <w:sz w:val="20"/>
          <w:szCs w:val="20"/>
        </w:rPr>
        <w:t xml:space="preserve"> CalculatepiCompletedEventHandler(Pi_CalculateP</w:t>
      </w:r>
      <w:ins w:id="5445" w:author="Ravindra Akella" w:date="2019-11-26T15:30:00Z">
        <w:r w:rsidR="009C28BC">
          <w:rPr>
            <w:color w:val="000000"/>
            <w:sz w:val="20"/>
            <w:szCs w:val="20"/>
          </w:rPr>
          <w:t>i</w:t>
        </w:r>
      </w:ins>
      <w:del w:id="5446" w:author="Ravindra Akella" w:date="2019-11-26T15:30:00Z">
        <w:r w:rsidDel="009C28BC">
          <w:rPr>
            <w:color w:val="000000"/>
            <w:sz w:val="20"/>
            <w:szCs w:val="20"/>
          </w:rPr>
          <w:delText>rime</w:delText>
        </w:r>
      </w:del>
      <w:r>
        <w:rPr>
          <w:color w:val="000000"/>
          <w:sz w:val="20"/>
          <w:szCs w:val="20"/>
        </w:rPr>
        <w:t>Completed);</w:t>
      </w:r>
    </w:p>
    <w:p w14:paraId="113CB41D"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Console.WriteLine(</w:t>
      </w:r>
      <w:r>
        <w:rPr>
          <w:color w:val="A31515"/>
          <w:sz w:val="20"/>
          <w:szCs w:val="20"/>
        </w:rPr>
        <w:t>"Calculating pi to 1000 places started"</w:t>
      </w:r>
      <w:r>
        <w:rPr>
          <w:color w:val="000000"/>
          <w:sz w:val="20"/>
          <w:szCs w:val="20"/>
        </w:rPr>
        <w:t>);</w:t>
      </w:r>
    </w:p>
    <w:p w14:paraId="60D67F98"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pi.CalculatepiAsync</w:t>
      </w:r>
      <w:proofErr w:type="spellEnd"/>
      <w:r>
        <w:rPr>
          <w:color w:val="000000"/>
          <w:sz w:val="20"/>
          <w:szCs w:val="20"/>
        </w:rPr>
        <w:t>(1000, 1000);</w:t>
      </w:r>
    </w:p>
    <w:p w14:paraId="1FE9D9DD"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Console.WriteLine(</w:t>
      </w:r>
      <w:r>
        <w:rPr>
          <w:color w:val="A31515"/>
          <w:sz w:val="20"/>
          <w:szCs w:val="20"/>
        </w:rPr>
        <w:t>"Calculating pi to 900 places started"</w:t>
      </w:r>
      <w:r>
        <w:rPr>
          <w:color w:val="000000"/>
          <w:sz w:val="20"/>
          <w:szCs w:val="20"/>
        </w:rPr>
        <w:t>);</w:t>
      </w:r>
    </w:p>
    <w:p w14:paraId="6957BF7C"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pi.CalculatepiAsync</w:t>
      </w:r>
      <w:proofErr w:type="spellEnd"/>
      <w:r>
        <w:rPr>
          <w:color w:val="000000"/>
          <w:sz w:val="20"/>
          <w:szCs w:val="20"/>
        </w:rPr>
        <w:t>(900, 900);</w:t>
      </w:r>
    </w:p>
    <w:p w14:paraId="6659EDD5"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"do something else"</w:t>
      </w:r>
      <w:r>
        <w:rPr>
          <w:color w:val="000000"/>
          <w:sz w:val="20"/>
          <w:szCs w:val="20"/>
        </w:rPr>
        <w:t>);</w:t>
      </w:r>
    </w:p>
    <w:p w14:paraId="2305F2E6"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Console.ReadKey</w:t>
      </w:r>
      <w:proofErr w:type="spellEnd"/>
      <w:r>
        <w:rPr>
          <w:color w:val="000000"/>
          <w:sz w:val="20"/>
          <w:szCs w:val="20"/>
        </w:rPr>
        <w:t>();</w:t>
      </w:r>
    </w:p>
    <w:p w14:paraId="36443853" w14:textId="77777777" w:rsidR="00942C25" w:rsidRDefault="009C5CA0">
      <w:pPr>
        <w:spacing w:after="0" w:line="240" w:lineRule="auto"/>
        <w:rPr>
          <w:color w:val="000000"/>
          <w:sz w:val="20"/>
          <w:szCs w:val="20"/>
        </w:rPr>
      </w:pPr>
      <w:r>
        <w:rPr>
          <w:color w:val="000000"/>
          <w:sz w:val="20"/>
          <w:szCs w:val="20"/>
        </w:rPr>
        <w:t xml:space="preserve">        }</w:t>
      </w:r>
    </w:p>
    <w:p w14:paraId="723188AA" w14:textId="77777777" w:rsidR="00942C25" w:rsidRDefault="00942C25">
      <w:pPr>
        <w:spacing w:after="0" w:line="240" w:lineRule="auto"/>
        <w:rPr>
          <w:color w:val="000000"/>
          <w:sz w:val="20"/>
          <w:szCs w:val="20"/>
        </w:rPr>
      </w:pPr>
    </w:p>
    <w:p w14:paraId="7154CAA8" w14:textId="6D5038F2"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Pi_CalculateP</w:t>
      </w:r>
      <w:ins w:id="5447" w:author="Ravindra Akella" w:date="2019-11-26T15:30:00Z">
        <w:r w:rsidR="009C28BC">
          <w:rPr>
            <w:color w:val="000000"/>
            <w:sz w:val="20"/>
            <w:szCs w:val="20"/>
          </w:rPr>
          <w:t>i</w:t>
        </w:r>
      </w:ins>
      <w:del w:id="5448" w:author="Ravindra Akella" w:date="2019-11-26T15:30:00Z">
        <w:r w:rsidDel="009C28BC">
          <w:rPr>
            <w:color w:val="000000"/>
            <w:sz w:val="20"/>
            <w:szCs w:val="20"/>
          </w:rPr>
          <w:delText>rime</w:delText>
        </w:r>
      </w:del>
      <w:r>
        <w:rPr>
          <w:color w:val="000000"/>
          <w:sz w:val="20"/>
          <w:szCs w:val="20"/>
        </w:rPr>
        <w:t>Completed(</w:t>
      </w:r>
      <w:r>
        <w:rPr>
          <w:color w:val="0000FF"/>
          <w:sz w:val="20"/>
          <w:szCs w:val="20"/>
        </w:rPr>
        <w:t>object</w:t>
      </w:r>
      <w:r>
        <w:rPr>
          <w:color w:val="000000"/>
          <w:sz w:val="20"/>
          <w:szCs w:val="20"/>
        </w:rPr>
        <w:t xml:space="preserve"> sender, </w:t>
      </w:r>
      <w:proofErr w:type="spellStart"/>
      <w:r>
        <w:rPr>
          <w:color w:val="000000"/>
          <w:sz w:val="20"/>
          <w:szCs w:val="20"/>
        </w:rPr>
        <w:t>CalculatepiCompletedEventArgs</w:t>
      </w:r>
      <w:proofErr w:type="spellEnd"/>
      <w:r>
        <w:rPr>
          <w:color w:val="000000"/>
          <w:sz w:val="20"/>
          <w:szCs w:val="20"/>
        </w:rPr>
        <w:t xml:space="preserve"> e)</w:t>
      </w:r>
    </w:p>
    <w:p w14:paraId="5CEF7442" w14:textId="77777777" w:rsidR="00942C25" w:rsidRDefault="009C5CA0">
      <w:pPr>
        <w:spacing w:after="0" w:line="240" w:lineRule="auto"/>
        <w:rPr>
          <w:color w:val="000000"/>
          <w:sz w:val="20"/>
          <w:szCs w:val="20"/>
        </w:rPr>
      </w:pPr>
      <w:r>
        <w:rPr>
          <w:color w:val="000000"/>
          <w:sz w:val="20"/>
          <w:szCs w:val="20"/>
        </w:rPr>
        <w:t xml:space="preserve">        {</w:t>
      </w:r>
    </w:p>
    <w:p w14:paraId="694BF119"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$"Calculated pi to </w:t>
      </w:r>
      <w:r>
        <w:rPr>
          <w:color w:val="000000"/>
          <w:sz w:val="20"/>
          <w:szCs w:val="20"/>
        </w:rPr>
        <w:t>{</w:t>
      </w:r>
      <w:proofErr w:type="spellStart"/>
      <w:r>
        <w:rPr>
          <w:color w:val="000000"/>
          <w:sz w:val="20"/>
          <w:szCs w:val="20"/>
        </w:rPr>
        <w:t>e.UserState.ToString</w:t>
      </w:r>
      <w:proofErr w:type="spellEnd"/>
      <w:r>
        <w:rPr>
          <w:color w:val="000000"/>
          <w:sz w:val="20"/>
          <w:szCs w:val="20"/>
        </w:rPr>
        <w:t>()}</w:t>
      </w:r>
      <w:r>
        <w:rPr>
          <w:color w:val="A31515"/>
          <w:sz w:val="20"/>
          <w:szCs w:val="20"/>
        </w:rPr>
        <w:t xml:space="preserve"> places - </w:t>
      </w:r>
      <w:r>
        <w:rPr>
          <w:color w:val="000000"/>
          <w:sz w:val="20"/>
          <w:szCs w:val="20"/>
        </w:rPr>
        <w:t>{</w:t>
      </w:r>
      <w:proofErr w:type="spellStart"/>
      <w:r>
        <w:rPr>
          <w:color w:val="000000"/>
          <w:sz w:val="20"/>
          <w:szCs w:val="20"/>
        </w:rPr>
        <w:t>e.Result</w:t>
      </w:r>
      <w:proofErr w:type="spellEnd"/>
      <w:r>
        <w:rPr>
          <w:color w:val="000000"/>
          <w:sz w:val="20"/>
          <w:szCs w:val="20"/>
        </w:rPr>
        <w:t>}</w:t>
      </w:r>
      <w:r>
        <w:rPr>
          <w:color w:val="A31515"/>
          <w:sz w:val="20"/>
          <w:szCs w:val="20"/>
        </w:rPr>
        <w:t xml:space="preserve">, time taken is </w:t>
      </w:r>
      <w:r>
        <w:rPr>
          <w:color w:val="000000"/>
          <w:sz w:val="20"/>
          <w:szCs w:val="20"/>
        </w:rPr>
        <w:t>{</w:t>
      </w:r>
      <w:proofErr w:type="spellStart"/>
      <w:r>
        <w:rPr>
          <w:color w:val="000000"/>
          <w:sz w:val="20"/>
          <w:szCs w:val="20"/>
        </w:rPr>
        <w:t>e.TimeTaken.ToString</w:t>
      </w:r>
      <w:proofErr w:type="spellEnd"/>
      <w:r>
        <w:rPr>
          <w:color w:val="000000"/>
          <w:sz w:val="20"/>
          <w:szCs w:val="20"/>
        </w:rPr>
        <w:t>()}</w:t>
      </w:r>
      <w:r>
        <w:rPr>
          <w:color w:val="A31515"/>
          <w:sz w:val="20"/>
          <w:szCs w:val="20"/>
        </w:rPr>
        <w:t xml:space="preserve"> Milliseconds"</w:t>
      </w:r>
      <w:r>
        <w:rPr>
          <w:color w:val="000000"/>
          <w:sz w:val="20"/>
          <w:szCs w:val="20"/>
        </w:rPr>
        <w:t>);</w:t>
      </w:r>
    </w:p>
    <w:p w14:paraId="216D4638" w14:textId="77777777" w:rsidR="00942C25" w:rsidRDefault="009C5CA0">
      <w:pPr>
        <w:spacing w:after="0" w:line="240" w:lineRule="auto"/>
        <w:rPr>
          <w:color w:val="000000"/>
          <w:sz w:val="20"/>
          <w:szCs w:val="20"/>
        </w:rPr>
      </w:pPr>
      <w:r>
        <w:rPr>
          <w:color w:val="000000"/>
          <w:sz w:val="20"/>
          <w:szCs w:val="20"/>
        </w:rPr>
        <w:t xml:space="preserve">        }</w:t>
      </w:r>
    </w:p>
    <w:p w14:paraId="782B88AA" w14:textId="7C709C3F" w:rsidR="00942C25" w:rsidRDefault="009C5CA0">
      <w:pPr>
        <w:rPr>
          <w:ins w:id="5449" w:author="Ravindra Akella" w:date="2019-11-26T15:26:00Z"/>
          <w:color w:val="000000"/>
          <w:sz w:val="20"/>
          <w:szCs w:val="20"/>
        </w:rPr>
      </w:pPr>
      <w:r>
        <w:rPr>
          <w:color w:val="000000"/>
          <w:sz w:val="20"/>
          <w:szCs w:val="20"/>
        </w:rPr>
        <w:t xml:space="preserve">    }</w:t>
      </w:r>
      <w:commentRangeStart w:id="5450"/>
      <w:commentRangeStart w:id="5451"/>
      <w:commentRangeEnd w:id="5450"/>
      <w:r>
        <w:rPr>
          <w:rStyle w:val="CommentReference"/>
        </w:rPr>
        <w:commentReference w:id="5450"/>
      </w:r>
      <w:commentRangeEnd w:id="5451"/>
      <w:r w:rsidR="00910165">
        <w:rPr>
          <w:rStyle w:val="CommentReference"/>
        </w:rPr>
        <w:commentReference w:id="5451"/>
      </w:r>
    </w:p>
    <w:p w14:paraId="072708DD" w14:textId="5457425D" w:rsidR="00937C0B" w:rsidRPr="00937C0B" w:rsidRDefault="00937C0B">
      <w:pPr>
        <w:rPr>
          <w:rFonts w:ascii="Palatino Linotype" w:eastAsia="Palatino Linotype" w:hAnsi="Palatino Linotype" w:cs="Palatino Linotype"/>
          <w:sz w:val="21"/>
          <w:szCs w:val="21"/>
          <w:rPrChange w:id="5452" w:author="Ravindra Akella" w:date="2019-11-26T15:26:00Z">
            <w:rPr>
              <w:sz w:val="20"/>
              <w:szCs w:val="20"/>
            </w:rPr>
          </w:rPrChange>
        </w:rPr>
      </w:pPr>
      <w:ins w:id="5453" w:author="Ravindra Akella" w:date="2019-11-26T15:26:00Z">
        <w:r w:rsidRPr="00937C0B">
          <w:rPr>
            <w:rFonts w:ascii="Palatino Linotype" w:eastAsia="Palatino Linotype" w:hAnsi="Palatino Linotype" w:cs="Palatino Linotype"/>
            <w:sz w:val="21"/>
            <w:szCs w:val="21"/>
            <w:rPrChange w:id="5454" w:author="Ravindra Akella" w:date="2019-11-26T15:26:00Z">
              <w:rPr>
                <w:color w:val="000000"/>
                <w:sz w:val="20"/>
                <w:szCs w:val="20"/>
              </w:rPr>
            </w:rPrChange>
          </w:rPr>
          <w:t xml:space="preserve">Once we run this console </w:t>
        </w:r>
        <w:r w:rsidRPr="00852331">
          <w:rPr>
            <w:rFonts w:ascii="Palatino Linotype" w:eastAsia="Palatino Linotype" w:hAnsi="Palatino Linotype" w:cs="Palatino Linotype"/>
            <w:sz w:val="21"/>
            <w:szCs w:val="21"/>
          </w:rPr>
          <w:t>application,</w:t>
        </w:r>
        <w:r w:rsidRPr="00937C0B">
          <w:rPr>
            <w:rFonts w:ascii="Palatino Linotype" w:eastAsia="Palatino Linotype" w:hAnsi="Palatino Linotype" w:cs="Palatino Linotype"/>
            <w:sz w:val="21"/>
            <w:szCs w:val="21"/>
            <w:rPrChange w:id="5455" w:author="Ravindra Akella" w:date="2019-11-26T15:26:00Z">
              <w:rPr>
                <w:color w:val="000000"/>
                <w:sz w:val="20"/>
                <w:szCs w:val="20"/>
              </w:rPr>
            </w:rPrChange>
          </w:rPr>
          <w:t xml:space="preserve"> we will see output as </w:t>
        </w:r>
        <w:r>
          <w:rPr>
            <w:rFonts w:ascii="Palatino Linotype" w:eastAsia="Palatino Linotype" w:hAnsi="Palatino Linotype" w:cs="Palatino Linotype"/>
            <w:sz w:val="21"/>
            <w:szCs w:val="21"/>
          </w:rPr>
          <w:t>shown in Figure 6.17</w:t>
        </w:r>
      </w:ins>
      <w:ins w:id="5456" w:author="Ravindra Akella" w:date="2019-11-28T10:05:00Z">
        <w:r w:rsidR="00553F88">
          <w:rPr>
            <w:rFonts w:ascii="Palatino Linotype" w:eastAsia="Palatino Linotype" w:hAnsi="Palatino Linotype" w:cs="Palatino Linotype"/>
            <w:sz w:val="21"/>
            <w:szCs w:val="21"/>
          </w:rPr>
          <w:t xml:space="preserve">. </w:t>
        </w:r>
      </w:ins>
    </w:p>
    <w:p w14:paraId="21EE609B"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drawing>
          <wp:inline distT="0" distB="0" distL="0" distR="0" wp14:anchorId="44E76E46" wp14:editId="7D7E6013">
            <wp:extent cx="5943600" cy="2246630"/>
            <wp:effectExtent l="0" t="0" r="0" b="0"/>
            <wp:docPr id="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943600" cy="2246630"/>
                    </a:xfrm>
                    <a:prstGeom prst="rect">
                      <a:avLst/>
                    </a:prstGeom>
                    <a:ln/>
                  </pic:spPr>
                </pic:pic>
              </a:graphicData>
            </a:graphic>
          </wp:inline>
        </w:drawing>
      </w:r>
    </w:p>
    <w:p w14:paraId="50FCD068" w14:textId="3299CABE" w:rsidR="00942C25" w:rsidRDefault="00CD4B2E">
      <w:pPr>
        <w:rPr>
          <w:ins w:id="5457" w:author="Ravindra Akella" w:date="2019-11-28T10:06:00Z"/>
          <w:rFonts w:ascii="Palatino Linotype" w:eastAsia="Palatino Linotype" w:hAnsi="Palatino Linotype" w:cs="Palatino Linotype"/>
          <w:b/>
          <w:sz w:val="20"/>
          <w:szCs w:val="20"/>
        </w:rPr>
      </w:pPr>
      <w:sdt>
        <w:sdtPr>
          <w:tag w:val="goog_rdk_4"/>
          <w:id w:val="463942573"/>
        </w:sdtPr>
        <w:sdtContent/>
      </w:sdt>
      <w:r w:rsidR="009C5CA0">
        <w:rPr>
          <w:rFonts w:ascii="Palatino Linotype" w:eastAsia="Palatino Linotype" w:hAnsi="Palatino Linotype" w:cs="Palatino Linotype"/>
          <w:b/>
          <w:sz w:val="20"/>
          <w:szCs w:val="20"/>
        </w:rPr>
        <w:t>Fig</w:t>
      </w:r>
      <w:ins w:id="5458" w:author="Ravindra Akella" w:date="2019-11-23T19:55:00Z">
        <w:r w:rsidR="006212DF">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5459" w:author="Ravindra Akella" w:date="2019-11-23T20:02:00Z">
        <w:r w:rsidR="009C5CA0" w:rsidDel="005C44CB">
          <w:rPr>
            <w:rFonts w:ascii="Palatino Linotype" w:eastAsia="Palatino Linotype" w:hAnsi="Palatino Linotype" w:cs="Palatino Linotype"/>
            <w:b/>
            <w:sz w:val="20"/>
            <w:szCs w:val="20"/>
          </w:rPr>
          <w:delText>1</w:delText>
        </w:r>
      </w:del>
      <w:ins w:id="5460" w:author="Ravindra Akella" w:date="2019-11-23T20:02:00Z">
        <w:r w:rsidR="005C44CB">
          <w:rPr>
            <w:rFonts w:ascii="Palatino Linotype" w:eastAsia="Palatino Linotype" w:hAnsi="Palatino Linotype" w:cs="Palatino Linotype"/>
            <w:b/>
            <w:sz w:val="20"/>
            <w:szCs w:val="20"/>
          </w:rPr>
          <w:t>7</w:t>
        </w:r>
      </w:ins>
      <w:r w:rsidR="009C5CA0">
        <w:rPr>
          <w:rFonts w:ascii="Palatino Linotype" w:eastAsia="Palatino Linotype" w:hAnsi="Palatino Linotype" w:cs="Palatino Linotype"/>
          <w:b/>
          <w:sz w:val="20"/>
          <w:szCs w:val="20"/>
        </w:rPr>
        <w:t xml:space="preserve"> – Output calculate pi using </w:t>
      </w:r>
      <w:sdt>
        <w:sdtPr>
          <w:tag w:val="goog_rdk_39"/>
          <w:id w:val="-805853630"/>
        </w:sdtPr>
        <w:sdtContent>
          <w:commentRangeStart w:id="5461"/>
          <w:commentRangeStart w:id="5462"/>
        </w:sdtContent>
      </w:sdt>
      <w:r w:rsidR="009C5CA0">
        <w:rPr>
          <w:rFonts w:ascii="Palatino Linotype" w:eastAsia="Palatino Linotype" w:hAnsi="Palatino Linotype" w:cs="Palatino Linotype"/>
          <w:b/>
          <w:sz w:val="20"/>
          <w:szCs w:val="20"/>
        </w:rPr>
        <w:t>EAP</w:t>
      </w:r>
      <w:commentRangeEnd w:id="5461"/>
      <w:r w:rsidR="009C5CA0">
        <w:rPr>
          <w:rStyle w:val="CommentReference"/>
        </w:rPr>
        <w:commentReference w:id="5461"/>
      </w:r>
      <w:commentRangeEnd w:id="5462"/>
      <w:r w:rsidR="00F23B3C">
        <w:rPr>
          <w:rStyle w:val="CommentReference"/>
        </w:rPr>
        <w:commentReference w:id="5462"/>
      </w:r>
    </w:p>
    <w:p w14:paraId="5103B683" w14:textId="6229BEAB" w:rsidR="009B4284" w:rsidRDefault="009B4284">
      <w:pPr>
        <w:rPr>
          <w:rFonts w:ascii="Palatino Linotype" w:eastAsia="Palatino Linotype" w:hAnsi="Palatino Linotype" w:cs="Palatino Linotype"/>
          <w:b/>
          <w:sz w:val="20"/>
          <w:szCs w:val="20"/>
        </w:rPr>
      </w:pPr>
      <w:ins w:id="5463" w:author="Ravindra Akella" w:date="2019-11-28T10:06:00Z">
        <w:r>
          <w:rPr>
            <w:rFonts w:ascii="Palatino Linotype" w:eastAsia="Palatino Linotype" w:hAnsi="Palatino Linotype" w:cs="Palatino Linotype"/>
            <w:sz w:val="21"/>
            <w:szCs w:val="21"/>
          </w:rPr>
          <w:t xml:space="preserve">Here we can see that first 3 lines are printed immediately to output, however </w:t>
        </w:r>
        <w:r w:rsidRPr="002A4E75">
          <w:rPr>
            <w:rFonts w:ascii="Palatino Linotype" w:eastAsia="Palatino Linotype" w:hAnsi="Palatino Linotype" w:cs="Palatino Linotype"/>
            <w:sz w:val="21"/>
            <w:szCs w:val="21"/>
          </w:rPr>
          <w:t>Pi_CalculatePiCompleted is raised post completion of pi calculation</w:t>
        </w:r>
        <w:r>
          <w:rPr>
            <w:rFonts w:ascii="Palatino Linotype" w:eastAsia="Palatino Linotype" w:hAnsi="Palatino Linotype" w:cs="Palatino Linotype"/>
            <w:sz w:val="21"/>
            <w:szCs w:val="21"/>
          </w:rPr>
          <w:t xml:space="preserve">. </w:t>
        </w:r>
      </w:ins>
      <w:ins w:id="5464" w:author="Ravindra Akella" w:date="2019-11-28T10:09:00Z">
        <w:r w:rsidR="001D0983">
          <w:rPr>
            <w:rFonts w:ascii="Palatino Linotype" w:eastAsia="Palatino Linotype" w:hAnsi="Palatino Linotype" w:cs="Palatino Linotype"/>
            <w:sz w:val="21"/>
            <w:szCs w:val="21"/>
          </w:rPr>
          <w:t>Also,</w:t>
        </w:r>
      </w:ins>
      <w:ins w:id="5465" w:author="Ravindra Akella" w:date="2019-11-28T10:06:00Z">
        <w:r>
          <w:rPr>
            <w:rFonts w:ascii="Palatino Linotype" w:eastAsia="Palatino Linotype" w:hAnsi="Palatino Linotype" w:cs="Palatino Linotype"/>
            <w:sz w:val="21"/>
            <w:szCs w:val="21"/>
          </w:rPr>
          <w:t xml:space="preserve"> till the time event is raised any other operation on the primary thread can be performed.</w:t>
        </w:r>
      </w:ins>
    </w:p>
    <w:p w14:paraId="64F9B647" w14:textId="08BD2A62" w:rsidR="00942C25" w:rsidDel="00BE0EBB" w:rsidRDefault="009C5CA0">
      <w:pPr>
        <w:rPr>
          <w:del w:id="5466" w:author="Ravindra Akella" w:date="2019-11-23T15:46:00Z"/>
          <w:rFonts w:ascii="Palatino Linotype" w:eastAsia="Palatino Linotype" w:hAnsi="Palatino Linotype" w:cs="Palatino Linotype"/>
          <w:sz w:val="21"/>
          <w:szCs w:val="21"/>
        </w:rPr>
      </w:pPr>
      <w:del w:id="5467" w:author="Ravindra Akella" w:date="2019-11-23T15:46:00Z">
        <w:r w:rsidDel="00BE0EBB">
          <w:rPr>
            <w:rFonts w:ascii="Palatino Linotype" w:eastAsia="Palatino Linotype" w:hAnsi="Palatino Linotype" w:cs="Palatino Linotype"/>
            <w:sz w:val="21"/>
            <w:szCs w:val="21"/>
          </w:rPr>
          <w:delText>TODO – Implement WPF app with progress</w:delText>
        </w:r>
      </w:del>
    </w:p>
    <w:p w14:paraId="5AD2BA34" w14:textId="77777777" w:rsidR="00942C25" w:rsidRDefault="009C5CA0">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EAP to TAP wrapper</w:t>
      </w:r>
    </w:p>
    <w:p w14:paraId="613E32C2"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Like TAP wrapper over APM wrapper asynchronous operation implemented using EAP can be implemented using TaskCompletionSource class.  SetException, SetCanceled, SetResult methods of TaskCompletionSource class needs to be handled based on exception, cancellation or successful </w:t>
      </w:r>
      <w:r>
        <w:rPr>
          <w:rFonts w:ascii="Palatino Linotype" w:eastAsia="Palatino Linotype" w:hAnsi="Palatino Linotype" w:cs="Palatino Linotype"/>
          <w:color w:val="000000"/>
          <w:sz w:val="21"/>
          <w:szCs w:val="21"/>
        </w:rPr>
        <w:lastRenderedPageBreak/>
        <w:t xml:space="preserve">completion of operation, finally Task property of TaskCompletionSource class is used to return from the wrapper method.  </w:t>
      </w:r>
    </w:p>
    <w:p w14:paraId="2A2E1C76"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4606A87E" w14:textId="7E9CABB9"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Taking the above</w:t>
      </w:r>
      <w:r>
        <w:rPr>
          <w:rFonts w:ascii="Palatino Linotype" w:eastAsia="Palatino Linotype" w:hAnsi="Palatino Linotype" w:cs="Palatino Linotype"/>
          <w:color w:val="000000"/>
          <w:sz w:val="21"/>
          <w:szCs w:val="21"/>
        </w:rPr>
        <w:t xml:space="preserve"> example first let’s</w:t>
      </w:r>
      <w:ins w:id="5468" w:author="Ravindra Akella" w:date="2019-11-26T15:33:00Z">
        <w:r w:rsidR="009C28BC">
          <w:rPr>
            <w:rFonts w:ascii="Palatino Linotype" w:eastAsia="Palatino Linotype" w:hAnsi="Palatino Linotype" w:cs="Palatino Linotype"/>
            <w:color w:val="000000"/>
            <w:sz w:val="21"/>
            <w:szCs w:val="21"/>
          </w:rPr>
          <w:t xml:space="preserve"> create a WPF application add Calculatepi class to that application and </w:t>
        </w:r>
      </w:ins>
      <w:del w:id="5469" w:author="Ravindra Akella" w:date="2019-11-26T15:33:00Z">
        <w:r w:rsidDel="009C28BC">
          <w:rPr>
            <w:rFonts w:ascii="Palatino Linotype" w:eastAsia="Palatino Linotype" w:hAnsi="Palatino Linotype" w:cs="Palatino Linotype"/>
            <w:color w:val="000000"/>
            <w:sz w:val="21"/>
            <w:szCs w:val="21"/>
          </w:rPr>
          <w:delText xml:space="preserve"> </w:delText>
        </w:r>
      </w:del>
      <w:del w:id="5470" w:author="Ravindra Akella" w:date="2019-11-26T15:34:00Z">
        <w:r w:rsidDel="00150D11">
          <w:rPr>
            <w:rFonts w:ascii="Palatino Linotype" w:eastAsia="Palatino Linotype" w:hAnsi="Palatino Linotype" w:cs="Palatino Linotype"/>
            <w:color w:val="000000"/>
            <w:sz w:val="21"/>
            <w:szCs w:val="21"/>
          </w:rPr>
          <w:delText>modify</w:delText>
        </w:r>
      </w:del>
      <w:ins w:id="5471" w:author="Ravindra Akella" w:date="2019-11-26T15:34:00Z">
        <w:r w:rsidR="00150D11">
          <w:rPr>
            <w:rFonts w:ascii="Palatino Linotype" w:eastAsia="Palatino Linotype" w:hAnsi="Palatino Linotype" w:cs="Palatino Linotype"/>
            <w:color w:val="000000"/>
            <w:sz w:val="21"/>
            <w:szCs w:val="21"/>
          </w:rPr>
          <w:t>update</w:t>
        </w:r>
      </w:ins>
      <w:r>
        <w:rPr>
          <w:rFonts w:ascii="Palatino Linotype" w:eastAsia="Palatino Linotype" w:hAnsi="Palatino Linotype" w:cs="Palatino Linotype"/>
          <w:color w:val="000000"/>
          <w:sz w:val="21"/>
          <w:szCs w:val="21"/>
        </w:rPr>
        <w:t xml:space="preserve"> Calculatepi to implement cancellation </w:t>
      </w:r>
    </w:p>
    <w:p w14:paraId="087ACA82" w14:textId="77777777" w:rsidR="00942C25" w:rsidRDefault="009C5CA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Added a cancellation method to Calculatepi class where we need remove cancelled task from our dictionary.</w:t>
      </w:r>
    </w:p>
    <w:p w14:paraId="69B7A3CF" w14:textId="6683684D" w:rsidR="00942C25" w:rsidRDefault="009C5CA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Call this method to break pi calculation (called it in one of the for loop to stop calculating pi) and raise completion event </w:t>
      </w:r>
      <w:del w:id="5472" w:author="Ravindra Akella" w:date="2019-11-26T15:24:00Z">
        <w:r w:rsidDel="004C1D67">
          <w:rPr>
            <w:rFonts w:ascii="Palatino Linotype" w:eastAsia="Palatino Linotype" w:hAnsi="Palatino Linotype" w:cs="Palatino Linotype"/>
            <w:color w:val="000000"/>
            <w:sz w:val="21"/>
            <w:szCs w:val="21"/>
          </w:rPr>
          <w:delText xml:space="preserve">and </w:delText>
        </w:r>
        <w:r w:rsidDel="004C1D67">
          <w:rPr>
            <w:rFonts w:ascii="Palatino Linotype" w:eastAsia="Palatino Linotype" w:hAnsi="Palatino Linotype" w:cs="Palatino Linotype"/>
            <w:sz w:val="21"/>
            <w:szCs w:val="21"/>
          </w:rPr>
          <w:delText>also</w:delText>
        </w:r>
      </w:del>
      <w:ins w:id="5473" w:author="Ravindra Akella" w:date="2019-11-26T15:24:00Z">
        <w:r w:rsidR="004C1D67">
          <w:rPr>
            <w:rFonts w:ascii="Palatino Linotype" w:eastAsia="Palatino Linotype" w:hAnsi="Palatino Linotype" w:cs="Palatino Linotype"/>
            <w:color w:val="000000"/>
            <w:sz w:val="21"/>
            <w:szCs w:val="21"/>
          </w:rPr>
          <w:t>and</w:t>
        </w:r>
      </w:ins>
      <w:r>
        <w:rPr>
          <w:rFonts w:ascii="Palatino Linotype" w:eastAsia="Palatino Linotype" w:hAnsi="Palatino Linotype" w:cs="Palatino Linotype"/>
          <w:color w:val="000000"/>
          <w:sz w:val="21"/>
          <w:szCs w:val="21"/>
        </w:rPr>
        <w:t xml:space="preserve"> pass cancelled status flag to </w:t>
      </w:r>
      <w:proofErr w:type="spellStart"/>
      <w:r>
        <w:rPr>
          <w:rFonts w:ascii="Palatino Linotype" w:eastAsia="Palatino Linotype" w:hAnsi="Palatino Linotype" w:cs="Palatino Linotype"/>
          <w:color w:val="000000"/>
          <w:sz w:val="21"/>
          <w:szCs w:val="21"/>
        </w:rPr>
        <w:t>CalculatepiCompletedEventArgs</w:t>
      </w:r>
      <w:proofErr w:type="spellEnd"/>
      <w:r>
        <w:rPr>
          <w:rFonts w:ascii="Palatino Linotype" w:eastAsia="Palatino Linotype" w:hAnsi="Palatino Linotype" w:cs="Palatino Linotype"/>
          <w:color w:val="000000"/>
          <w:sz w:val="21"/>
          <w:szCs w:val="21"/>
        </w:rPr>
        <w:t>.</w:t>
      </w:r>
    </w:p>
    <w:p w14:paraId="45141A16"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rFonts w:ascii="Consolas" w:eastAsia="Consolas" w:hAnsi="Consolas" w:cs="Consolas"/>
          <w:color w:val="008000"/>
          <w:sz w:val="19"/>
          <w:szCs w:val="19"/>
        </w:rPr>
        <w:t xml:space="preserve">   </w:t>
      </w:r>
      <w:r>
        <w:rPr>
          <w:color w:val="008000"/>
          <w:sz w:val="20"/>
          <w:szCs w:val="20"/>
        </w:rPr>
        <w:t>// This method cancels a pending asynchronous operation.</w:t>
      </w:r>
    </w:p>
    <w:p w14:paraId="2F39885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public</w:t>
      </w:r>
      <w:r>
        <w:rPr>
          <w:noProof/>
          <w:color w:val="000000"/>
          <w:sz w:val="20"/>
          <w:szCs w:val="20"/>
        </w:rPr>
        <w:t xml:space="preserve"> </w:t>
      </w:r>
      <w:r>
        <w:rPr>
          <w:noProof/>
          <w:color w:val="0000FF"/>
          <w:sz w:val="20"/>
          <w:szCs w:val="20"/>
        </w:rPr>
        <w:t>void</w:t>
      </w:r>
      <w:r>
        <w:rPr>
          <w:noProof/>
          <w:color w:val="000000"/>
          <w:sz w:val="20"/>
          <w:szCs w:val="20"/>
        </w:rPr>
        <w:t xml:space="preserve"> CancelAsync(</w:t>
      </w:r>
      <w:r>
        <w:rPr>
          <w:noProof/>
          <w:color w:val="0000FF"/>
          <w:sz w:val="20"/>
          <w:szCs w:val="20"/>
        </w:rPr>
        <w:t>object</w:t>
      </w:r>
      <w:r>
        <w:rPr>
          <w:noProof/>
          <w:color w:val="000000"/>
          <w:sz w:val="20"/>
          <w:szCs w:val="20"/>
        </w:rPr>
        <w:t xml:space="preserve"> operationState)</w:t>
      </w:r>
    </w:p>
    <w:p w14:paraId="4D2F92D2" w14:textId="77777777" w:rsidR="00942C25" w:rsidRDefault="009C5CA0">
      <w:pPr>
        <w:spacing w:after="0" w:line="240" w:lineRule="auto"/>
        <w:rPr>
          <w:noProof/>
          <w:color w:val="000000"/>
          <w:sz w:val="20"/>
          <w:szCs w:val="20"/>
        </w:rPr>
      </w:pPr>
      <w:r>
        <w:rPr>
          <w:noProof/>
          <w:color w:val="000000"/>
          <w:sz w:val="20"/>
          <w:szCs w:val="20"/>
        </w:rPr>
        <w:t xml:space="preserve">        {</w:t>
      </w:r>
    </w:p>
    <w:p w14:paraId="352064BF" w14:textId="77777777" w:rsidR="00942C25" w:rsidRDefault="009C5CA0">
      <w:pPr>
        <w:spacing w:after="0" w:line="240" w:lineRule="auto"/>
        <w:rPr>
          <w:noProof/>
          <w:color w:val="000000"/>
          <w:sz w:val="20"/>
          <w:szCs w:val="20"/>
        </w:rPr>
      </w:pPr>
      <w:r>
        <w:rPr>
          <w:noProof/>
          <w:color w:val="000000"/>
          <w:sz w:val="20"/>
          <w:szCs w:val="20"/>
        </w:rPr>
        <w:t xml:space="preserve">            AsyncOperation asyncOp = parallelTasks[operationState] </w:t>
      </w:r>
      <w:r>
        <w:rPr>
          <w:noProof/>
          <w:color w:val="0000FF"/>
          <w:sz w:val="20"/>
          <w:szCs w:val="20"/>
        </w:rPr>
        <w:t>as</w:t>
      </w:r>
      <w:r>
        <w:rPr>
          <w:noProof/>
          <w:color w:val="000000"/>
          <w:sz w:val="20"/>
          <w:szCs w:val="20"/>
        </w:rPr>
        <w:t xml:space="preserve"> AsyncOperation;</w:t>
      </w:r>
    </w:p>
    <w:p w14:paraId="36C5C0CA"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if</w:t>
      </w:r>
      <w:r>
        <w:rPr>
          <w:noProof/>
          <w:color w:val="000000"/>
          <w:sz w:val="20"/>
          <w:szCs w:val="20"/>
        </w:rPr>
        <w:t xml:space="preserve"> (asyncOp != </w:t>
      </w:r>
      <w:r>
        <w:rPr>
          <w:noProof/>
          <w:color w:val="0000FF"/>
          <w:sz w:val="20"/>
          <w:szCs w:val="20"/>
        </w:rPr>
        <w:t>null</w:t>
      </w:r>
      <w:r>
        <w:rPr>
          <w:noProof/>
          <w:color w:val="000000"/>
          <w:sz w:val="20"/>
          <w:szCs w:val="20"/>
        </w:rPr>
        <w:t>)</w:t>
      </w:r>
    </w:p>
    <w:p w14:paraId="5B81D135" w14:textId="77777777" w:rsidR="00942C25" w:rsidRDefault="009C5CA0">
      <w:pPr>
        <w:spacing w:after="0" w:line="240" w:lineRule="auto"/>
        <w:rPr>
          <w:noProof/>
          <w:color w:val="000000"/>
          <w:sz w:val="20"/>
          <w:szCs w:val="20"/>
        </w:rPr>
      </w:pPr>
      <w:r>
        <w:rPr>
          <w:noProof/>
          <w:color w:val="000000"/>
          <w:sz w:val="20"/>
          <w:szCs w:val="20"/>
        </w:rPr>
        <w:t xml:space="preserve">            {</w:t>
      </w:r>
    </w:p>
    <w:p w14:paraId="1E43D791"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lock</w:t>
      </w:r>
      <w:r>
        <w:rPr>
          <w:noProof/>
          <w:color w:val="000000"/>
          <w:sz w:val="20"/>
          <w:szCs w:val="20"/>
        </w:rPr>
        <w:t xml:space="preserve"> (parallelTasks.SyncRoot)</w:t>
      </w:r>
    </w:p>
    <w:p w14:paraId="2BB18C13" w14:textId="77777777" w:rsidR="00942C25" w:rsidRDefault="009C5CA0">
      <w:pPr>
        <w:spacing w:after="0" w:line="240" w:lineRule="auto"/>
        <w:rPr>
          <w:noProof/>
          <w:color w:val="000000"/>
          <w:sz w:val="20"/>
          <w:szCs w:val="20"/>
        </w:rPr>
      </w:pPr>
      <w:r>
        <w:rPr>
          <w:noProof/>
          <w:color w:val="000000"/>
          <w:sz w:val="20"/>
          <w:szCs w:val="20"/>
        </w:rPr>
        <w:t xml:space="preserve">                {</w:t>
      </w:r>
    </w:p>
    <w:p w14:paraId="555789CC" w14:textId="77777777" w:rsidR="00942C25" w:rsidRDefault="009C5CA0">
      <w:pPr>
        <w:spacing w:after="0" w:line="240" w:lineRule="auto"/>
        <w:rPr>
          <w:noProof/>
          <w:color w:val="000000"/>
          <w:sz w:val="20"/>
          <w:szCs w:val="20"/>
        </w:rPr>
      </w:pPr>
      <w:r>
        <w:rPr>
          <w:noProof/>
          <w:color w:val="000000"/>
          <w:sz w:val="20"/>
          <w:szCs w:val="20"/>
        </w:rPr>
        <w:t xml:space="preserve">                    parallelTasks.Remove(operationState);</w:t>
      </w:r>
    </w:p>
    <w:p w14:paraId="1A4E293C" w14:textId="77777777" w:rsidR="00942C25" w:rsidRDefault="009C5CA0">
      <w:pPr>
        <w:spacing w:after="0" w:line="240" w:lineRule="auto"/>
        <w:rPr>
          <w:noProof/>
          <w:color w:val="000000"/>
          <w:sz w:val="20"/>
          <w:szCs w:val="20"/>
        </w:rPr>
      </w:pPr>
      <w:r>
        <w:rPr>
          <w:noProof/>
          <w:color w:val="000000"/>
          <w:sz w:val="20"/>
          <w:szCs w:val="20"/>
        </w:rPr>
        <w:t xml:space="preserve">                }</w:t>
      </w:r>
    </w:p>
    <w:p w14:paraId="43909945" w14:textId="77777777" w:rsidR="00942C25" w:rsidRDefault="009C5CA0">
      <w:pPr>
        <w:spacing w:after="0" w:line="240" w:lineRule="auto"/>
        <w:rPr>
          <w:noProof/>
          <w:color w:val="000000"/>
          <w:sz w:val="20"/>
          <w:szCs w:val="20"/>
        </w:rPr>
      </w:pPr>
      <w:r>
        <w:rPr>
          <w:noProof/>
          <w:color w:val="000000"/>
          <w:sz w:val="20"/>
          <w:szCs w:val="20"/>
        </w:rPr>
        <w:t xml:space="preserve">            }</w:t>
      </w:r>
    </w:p>
    <w:p w14:paraId="1D54C7EE"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sz w:val="20"/>
          <w:szCs w:val="20"/>
        </w:rPr>
      </w:pPr>
      <w:r>
        <w:rPr>
          <w:noProof/>
          <w:color w:val="000000"/>
          <w:sz w:val="20"/>
          <w:szCs w:val="20"/>
        </w:rPr>
        <w:t xml:space="preserve">        }</w:t>
      </w:r>
    </w:p>
    <w:p w14:paraId="5886C376" w14:textId="77777777" w:rsidR="00942C25" w:rsidRDefault="00942C25">
      <w:pPr>
        <w:spacing w:after="0" w:line="240" w:lineRule="auto"/>
        <w:rPr>
          <w:noProof/>
          <w:color w:val="000000"/>
          <w:sz w:val="20"/>
          <w:szCs w:val="20"/>
        </w:rPr>
      </w:pPr>
    </w:p>
    <w:p w14:paraId="45056314"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8000"/>
          <w:sz w:val="20"/>
          <w:szCs w:val="20"/>
        </w:rPr>
        <w:t>//Utility method to check the task status</w:t>
      </w:r>
    </w:p>
    <w:p w14:paraId="7AB6CE9A"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private</w:t>
      </w:r>
      <w:r>
        <w:rPr>
          <w:noProof/>
          <w:color w:val="000000"/>
          <w:sz w:val="20"/>
          <w:szCs w:val="20"/>
        </w:rPr>
        <w:t xml:space="preserve"> </w:t>
      </w:r>
      <w:r>
        <w:rPr>
          <w:noProof/>
          <w:color w:val="0000FF"/>
          <w:sz w:val="20"/>
          <w:szCs w:val="20"/>
        </w:rPr>
        <w:t>bool</w:t>
      </w:r>
      <w:r>
        <w:rPr>
          <w:noProof/>
          <w:color w:val="000000"/>
          <w:sz w:val="20"/>
          <w:szCs w:val="20"/>
        </w:rPr>
        <w:t xml:space="preserve"> TaskCanceled(</w:t>
      </w:r>
      <w:r>
        <w:rPr>
          <w:noProof/>
          <w:color w:val="0000FF"/>
          <w:sz w:val="20"/>
          <w:szCs w:val="20"/>
        </w:rPr>
        <w:t>object</w:t>
      </w:r>
      <w:r>
        <w:rPr>
          <w:noProof/>
          <w:color w:val="000000"/>
          <w:sz w:val="20"/>
          <w:szCs w:val="20"/>
        </w:rPr>
        <w:t xml:space="preserve"> operationState)</w:t>
      </w:r>
    </w:p>
    <w:p w14:paraId="5220F011" w14:textId="77777777" w:rsidR="00942C25" w:rsidRDefault="009C5CA0">
      <w:pPr>
        <w:spacing w:after="0" w:line="240" w:lineRule="auto"/>
        <w:rPr>
          <w:noProof/>
          <w:color w:val="000000"/>
          <w:sz w:val="20"/>
          <w:szCs w:val="20"/>
        </w:rPr>
      </w:pPr>
      <w:r>
        <w:rPr>
          <w:noProof/>
          <w:color w:val="000000"/>
          <w:sz w:val="20"/>
          <w:szCs w:val="20"/>
        </w:rPr>
        <w:t xml:space="preserve">        {</w:t>
      </w:r>
    </w:p>
    <w:p w14:paraId="54A69B69"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(parallelTasks[operationState] == </w:t>
      </w:r>
      <w:r>
        <w:rPr>
          <w:noProof/>
          <w:color w:val="0000FF"/>
          <w:sz w:val="20"/>
          <w:szCs w:val="20"/>
        </w:rPr>
        <w:t>null</w:t>
      </w:r>
      <w:r>
        <w:rPr>
          <w:noProof/>
          <w:color w:val="000000"/>
          <w:sz w:val="20"/>
          <w:szCs w:val="20"/>
        </w:rPr>
        <w:t>);</w:t>
      </w:r>
    </w:p>
    <w:p w14:paraId="16A4DFD1" w14:textId="6508C326"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74" w:author="Ravindra Akella" w:date="2019-11-28T10:12:00Z"/>
          <w:noProof/>
          <w:color w:val="000000"/>
          <w:sz w:val="20"/>
          <w:szCs w:val="20"/>
        </w:rPr>
      </w:pPr>
      <w:r>
        <w:rPr>
          <w:noProof/>
          <w:color w:val="000000"/>
          <w:sz w:val="20"/>
          <w:szCs w:val="20"/>
        </w:rPr>
        <w:t xml:space="preserve">        }</w:t>
      </w:r>
    </w:p>
    <w:p w14:paraId="173D7F30" w14:textId="77777777" w:rsidR="00852331" w:rsidRDefault="008523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75" w:author="Ravindra Akella" w:date="2019-11-28T10:12:00Z"/>
          <w:noProof/>
          <w:color w:val="000000"/>
          <w:sz w:val="20"/>
          <w:szCs w:val="20"/>
        </w:rPr>
      </w:pPr>
    </w:p>
    <w:p w14:paraId="1C336BB6" w14:textId="2ABDF85D" w:rsidR="00852331" w:rsidRPr="00A34602" w:rsidRDefault="008523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76" w:author="Ravindra Akella" w:date="2019-11-28T10:14:00Z"/>
          <w:rFonts w:ascii="Palatino Linotype" w:hAnsi="Palatino Linotype"/>
          <w:noProof/>
          <w:color w:val="000000"/>
          <w:rPrChange w:id="5477" w:author="Ravindra Akella" w:date="2019-11-28T10:15:00Z">
            <w:rPr>
              <w:ins w:id="5478" w:author="Ravindra Akella" w:date="2019-11-28T10:14:00Z"/>
              <w:noProof/>
              <w:color w:val="000000"/>
              <w:sz w:val="20"/>
              <w:szCs w:val="20"/>
            </w:rPr>
          </w:rPrChange>
        </w:rPr>
      </w:pPr>
      <w:ins w:id="5479" w:author="Ravindra Akella" w:date="2019-11-28T10:12:00Z">
        <w:r w:rsidRPr="00A34602">
          <w:rPr>
            <w:rFonts w:ascii="Palatino Linotype" w:hAnsi="Palatino Linotype"/>
            <w:noProof/>
            <w:color w:val="000000"/>
            <w:rPrChange w:id="5480" w:author="Ravindra Akella" w:date="2019-11-28T10:15:00Z">
              <w:rPr>
                <w:noProof/>
                <w:color w:val="000000"/>
                <w:sz w:val="20"/>
                <w:szCs w:val="20"/>
              </w:rPr>
            </w:rPrChange>
          </w:rPr>
          <w:t>Now this cancellation logic can be added anywhere in the Calculatepivalue method</w:t>
        </w:r>
      </w:ins>
      <w:ins w:id="5481" w:author="Ravindra Akella" w:date="2019-11-28T10:13:00Z">
        <w:r w:rsidRPr="00A34602">
          <w:rPr>
            <w:rFonts w:ascii="Palatino Linotype" w:hAnsi="Palatino Linotype"/>
            <w:noProof/>
            <w:color w:val="000000"/>
            <w:rPrChange w:id="5482" w:author="Ravindra Akella" w:date="2019-11-28T10:15:00Z">
              <w:rPr>
                <w:noProof/>
                <w:color w:val="000000"/>
                <w:sz w:val="20"/>
                <w:szCs w:val="20"/>
              </w:rPr>
            </w:rPrChange>
          </w:rPr>
          <w:t>,optimum place would be the loop that iteratesd number of steps, so let’s tweak that loop as shown below</w:t>
        </w:r>
      </w:ins>
      <w:ins w:id="5483" w:author="Ravindra Akella" w:date="2019-11-28T10:15:00Z">
        <w:r w:rsidR="00A34602" w:rsidRPr="00A34602">
          <w:rPr>
            <w:rFonts w:ascii="Palatino Linotype" w:hAnsi="Palatino Linotype"/>
            <w:noProof/>
            <w:color w:val="000000"/>
            <w:rPrChange w:id="5484" w:author="Ravindra Akella" w:date="2019-11-28T10:15:00Z">
              <w:rPr>
                <w:noProof/>
                <w:color w:val="000000"/>
                <w:sz w:val="20"/>
                <w:szCs w:val="20"/>
              </w:rPr>
            </w:rPrChange>
          </w:rPr>
          <w:t xml:space="preserve"> and update </w:t>
        </w:r>
        <w:r w:rsidR="00A34602" w:rsidRPr="00A34602">
          <w:rPr>
            <w:rFonts w:ascii="Palatino Linotype" w:hAnsi="Palatino Linotype"/>
            <w:noProof/>
            <w:color w:val="000000"/>
            <w:rPrChange w:id="5485" w:author="Ravindra Akella" w:date="2019-11-28T10:15:00Z">
              <w:rPr>
                <w:noProof/>
                <w:color w:val="000000"/>
                <w:sz w:val="20"/>
                <w:szCs w:val="20"/>
              </w:rPr>
            </w:rPrChange>
          </w:rPr>
          <w:t>Calculatepivalue method</w:t>
        </w:r>
      </w:ins>
      <w:ins w:id="5486" w:author="Ravindra Akella" w:date="2019-11-28T10:17:00Z">
        <w:r w:rsidR="00BF655C">
          <w:rPr>
            <w:rFonts w:ascii="Palatino Linotype" w:hAnsi="Palatino Linotype"/>
            <w:noProof/>
            <w:color w:val="000000"/>
          </w:rPr>
          <w:t xml:space="preserve"> by deleing exisistine for loop and adding loop below</w:t>
        </w:r>
      </w:ins>
    </w:p>
    <w:p w14:paraId="73620792" w14:textId="77777777" w:rsidR="00852331" w:rsidRDefault="008523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87" w:author="Ravindra Akella" w:date="2019-11-28T10:14:00Z"/>
          <w:noProof/>
          <w:color w:val="000000"/>
          <w:sz w:val="20"/>
          <w:szCs w:val="20"/>
        </w:rPr>
      </w:pPr>
    </w:p>
    <w:p w14:paraId="3A007AD9" w14:textId="77777777" w:rsidR="00852331" w:rsidRPr="00852331" w:rsidRDefault="00852331" w:rsidP="00852331">
      <w:pPr>
        <w:autoSpaceDE w:val="0"/>
        <w:autoSpaceDN w:val="0"/>
        <w:adjustRightInd w:val="0"/>
        <w:spacing w:after="0" w:line="240" w:lineRule="auto"/>
        <w:rPr>
          <w:ins w:id="5488" w:author="Ravindra Akella" w:date="2019-11-28T10:14:00Z"/>
          <w:rFonts w:asciiTheme="minorHAnsi" w:hAnsiTheme="minorHAnsi" w:cstheme="minorHAnsi"/>
          <w:color w:val="000000"/>
          <w:sz w:val="20"/>
          <w:szCs w:val="20"/>
          <w:rPrChange w:id="5489" w:author="Ravindra Akella" w:date="2019-11-28T10:14:00Z">
            <w:rPr>
              <w:ins w:id="5490" w:author="Ravindra Akella" w:date="2019-11-28T10:14:00Z"/>
              <w:rFonts w:ascii="Consolas" w:hAnsi="Consolas" w:cs="Consolas"/>
              <w:color w:val="000000"/>
              <w:sz w:val="19"/>
              <w:szCs w:val="19"/>
            </w:rPr>
          </w:rPrChange>
        </w:rPr>
      </w:pPr>
      <w:ins w:id="5491" w:author="Ravindra Akella" w:date="2019-11-28T10:14:00Z">
        <w:r w:rsidRPr="00852331">
          <w:rPr>
            <w:rFonts w:asciiTheme="minorHAnsi" w:hAnsiTheme="minorHAnsi" w:cstheme="minorHAnsi"/>
            <w:color w:val="000000"/>
            <w:sz w:val="20"/>
            <w:szCs w:val="20"/>
            <w:rPrChange w:id="5492"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493" w:author="Ravindra Akella" w:date="2019-11-28T10:14:00Z">
              <w:rPr>
                <w:rFonts w:ascii="Consolas" w:hAnsi="Consolas" w:cs="Consolas"/>
                <w:color w:val="0000FF"/>
                <w:sz w:val="19"/>
                <w:szCs w:val="19"/>
              </w:rPr>
            </w:rPrChange>
          </w:rPr>
          <w:t>for</w:t>
        </w:r>
        <w:r w:rsidRPr="00852331">
          <w:rPr>
            <w:rFonts w:asciiTheme="minorHAnsi" w:hAnsiTheme="minorHAnsi" w:cstheme="minorHAnsi"/>
            <w:color w:val="000000"/>
            <w:sz w:val="20"/>
            <w:szCs w:val="20"/>
            <w:rPrChange w:id="5494"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495" w:author="Ravindra Akella" w:date="2019-11-28T10:14:00Z">
              <w:rPr>
                <w:rFonts w:ascii="Consolas" w:hAnsi="Consolas" w:cs="Consolas"/>
                <w:color w:val="0000FF"/>
                <w:sz w:val="19"/>
                <w:szCs w:val="19"/>
              </w:rPr>
            </w:rPrChange>
          </w:rPr>
          <w:t>int</w:t>
        </w:r>
        <w:r w:rsidRPr="00852331">
          <w:rPr>
            <w:rFonts w:asciiTheme="minorHAnsi" w:hAnsiTheme="minorHAnsi" w:cstheme="minorHAnsi"/>
            <w:color w:val="000000"/>
            <w:sz w:val="20"/>
            <w:szCs w:val="20"/>
            <w:rPrChange w:id="5496" w:author="Ravindra Akella" w:date="2019-11-28T10:14:00Z">
              <w:rPr>
                <w:rFonts w:ascii="Consolas" w:hAnsi="Consolas" w:cs="Consolas"/>
                <w:color w:val="000000"/>
                <w:sz w:val="19"/>
                <w:szCs w:val="19"/>
              </w:rPr>
            </w:rPrChange>
          </w:rPr>
          <w:t xml:space="preserve"> </w:t>
        </w:r>
        <w:proofErr w:type="spellStart"/>
        <w:r w:rsidRPr="00852331">
          <w:rPr>
            <w:rFonts w:asciiTheme="minorHAnsi" w:hAnsiTheme="minorHAnsi" w:cstheme="minorHAnsi"/>
            <w:color w:val="000000"/>
            <w:sz w:val="20"/>
            <w:szCs w:val="20"/>
            <w:rPrChange w:id="5497" w:author="Ravindra Akella" w:date="2019-11-28T10:14:00Z">
              <w:rPr>
                <w:rFonts w:ascii="Consolas" w:hAnsi="Consolas" w:cs="Consolas"/>
                <w:color w:val="000000"/>
                <w:sz w:val="19"/>
                <w:szCs w:val="19"/>
              </w:rPr>
            </w:rPrChange>
          </w:rPr>
          <w:t>i</w:t>
        </w:r>
        <w:proofErr w:type="spellEnd"/>
        <w:r w:rsidRPr="00852331">
          <w:rPr>
            <w:rFonts w:asciiTheme="minorHAnsi" w:hAnsiTheme="minorHAnsi" w:cstheme="minorHAnsi"/>
            <w:color w:val="000000"/>
            <w:sz w:val="20"/>
            <w:szCs w:val="20"/>
            <w:rPrChange w:id="5498" w:author="Ravindra Akella" w:date="2019-11-28T10:14:00Z">
              <w:rPr>
                <w:rFonts w:ascii="Consolas" w:hAnsi="Consolas" w:cs="Consolas"/>
                <w:color w:val="000000"/>
                <w:sz w:val="19"/>
                <w:szCs w:val="19"/>
              </w:rPr>
            </w:rPrChange>
          </w:rPr>
          <w:t xml:space="preserve"> = 0; </w:t>
        </w:r>
        <w:proofErr w:type="spellStart"/>
        <w:r w:rsidRPr="00852331">
          <w:rPr>
            <w:rFonts w:asciiTheme="minorHAnsi" w:hAnsiTheme="minorHAnsi" w:cstheme="minorHAnsi"/>
            <w:color w:val="000000"/>
            <w:sz w:val="20"/>
            <w:szCs w:val="20"/>
            <w:rPrChange w:id="5499" w:author="Ravindra Akella" w:date="2019-11-28T10:14:00Z">
              <w:rPr>
                <w:rFonts w:ascii="Consolas" w:hAnsi="Consolas" w:cs="Consolas"/>
                <w:color w:val="000000"/>
                <w:sz w:val="19"/>
                <w:szCs w:val="19"/>
              </w:rPr>
            </w:rPrChange>
          </w:rPr>
          <w:t>i</w:t>
        </w:r>
        <w:proofErr w:type="spellEnd"/>
        <w:r w:rsidRPr="00852331">
          <w:rPr>
            <w:rFonts w:asciiTheme="minorHAnsi" w:hAnsiTheme="minorHAnsi" w:cstheme="minorHAnsi"/>
            <w:color w:val="000000"/>
            <w:sz w:val="20"/>
            <w:szCs w:val="20"/>
            <w:rPrChange w:id="5500" w:author="Ravindra Akella" w:date="2019-11-28T10:14:00Z">
              <w:rPr>
                <w:rFonts w:ascii="Consolas" w:hAnsi="Consolas" w:cs="Consolas"/>
                <w:color w:val="000000"/>
                <w:sz w:val="19"/>
                <w:szCs w:val="19"/>
              </w:rPr>
            </w:rPrChange>
          </w:rPr>
          <w:t xml:space="preserve"> &lt; </w:t>
        </w:r>
        <w:proofErr w:type="spellStart"/>
        <w:r w:rsidRPr="00852331">
          <w:rPr>
            <w:rFonts w:asciiTheme="minorHAnsi" w:hAnsiTheme="minorHAnsi" w:cstheme="minorHAnsi"/>
            <w:color w:val="000000"/>
            <w:sz w:val="20"/>
            <w:szCs w:val="20"/>
            <w:rPrChange w:id="5501" w:author="Ravindra Akella" w:date="2019-11-28T10:14:00Z">
              <w:rPr>
                <w:rFonts w:ascii="Consolas" w:hAnsi="Consolas" w:cs="Consolas"/>
                <w:color w:val="000000"/>
                <w:sz w:val="19"/>
                <w:szCs w:val="19"/>
              </w:rPr>
            </w:rPrChange>
          </w:rPr>
          <w:t>numsteps</w:t>
        </w:r>
        <w:proofErr w:type="spellEnd"/>
        <w:r w:rsidRPr="00852331">
          <w:rPr>
            <w:rFonts w:asciiTheme="minorHAnsi" w:hAnsiTheme="minorHAnsi" w:cstheme="minorHAnsi"/>
            <w:color w:val="000000"/>
            <w:sz w:val="20"/>
            <w:szCs w:val="20"/>
            <w:rPrChange w:id="5502" w:author="Ravindra Akella" w:date="2019-11-28T10:14:00Z">
              <w:rPr>
                <w:rFonts w:ascii="Consolas" w:hAnsi="Consolas" w:cs="Consolas"/>
                <w:color w:val="000000"/>
                <w:sz w:val="19"/>
                <w:szCs w:val="19"/>
              </w:rPr>
            </w:rPrChange>
          </w:rPr>
          <w:t xml:space="preserve">; </w:t>
        </w:r>
        <w:proofErr w:type="spellStart"/>
        <w:r w:rsidRPr="00852331">
          <w:rPr>
            <w:rFonts w:asciiTheme="minorHAnsi" w:hAnsiTheme="minorHAnsi" w:cstheme="minorHAnsi"/>
            <w:color w:val="000000"/>
            <w:sz w:val="20"/>
            <w:szCs w:val="20"/>
            <w:rPrChange w:id="5503" w:author="Ravindra Akella" w:date="2019-11-28T10:14:00Z">
              <w:rPr>
                <w:rFonts w:ascii="Consolas" w:hAnsi="Consolas" w:cs="Consolas"/>
                <w:color w:val="000000"/>
                <w:sz w:val="19"/>
                <w:szCs w:val="19"/>
              </w:rPr>
            </w:rPrChange>
          </w:rPr>
          <w:t>i</w:t>
        </w:r>
        <w:proofErr w:type="spellEnd"/>
        <w:r w:rsidRPr="00852331">
          <w:rPr>
            <w:rFonts w:asciiTheme="minorHAnsi" w:hAnsiTheme="minorHAnsi" w:cstheme="minorHAnsi"/>
            <w:color w:val="000000"/>
            <w:sz w:val="20"/>
            <w:szCs w:val="20"/>
            <w:rPrChange w:id="5504" w:author="Ravindra Akella" w:date="2019-11-28T10:14:00Z">
              <w:rPr>
                <w:rFonts w:ascii="Consolas" w:hAnsi="Consolas" w:cs="Consolas"/>
                <w:color w:val="000000"/>
                <w:sz w:val="19"/>
                <w:szCs w:val="19"/>
              </w:rPr>
            </w:rPrChange>
          </w:rPr>
          <w:t>++)</w:t>
        </w:r>
      </w:ins>
    </w:p>
    <w:p w14:paraId="3F75A9EE" w14:textId="658072C6" w:rsidR="00852331" w:rsidRDefault="00852331" w:rsidP="00852331">
      <w:pPr>
        <w:autoSpaceDE w:val="0"/>
        <w:autoSpaceDN w:val="0"/>
        <w:adjustRightInd w:val="0"/>
        <w:spacing w:after="0" w:line="240" w:lineRule="auto"/>
        <w:rPr>
          <w:ins w:id="5505" w:author="Ravindra Akella" w:date="2019-11-28T10:14:00Z"/>
          <w:rFonts w:asciiTheme="minorHAnsi" w:hAnsiTheme="minorHAnsi" w:cstheme="minorHAnsi"/>
          <w:color w:val="000000"/>
          <w:sz w:val="20"/>
          <w:szCs w:val="20"/>
        </w:rPr>
      </w:pPr>
      <w:ins w:id="5506" w:author="Ravindra Akella" w:date="2019-11-28T10:14:00Z">
        <w:r w:rsidRPr="00852331">
          <w:rPr>
            <w:rFonts w:asciiTheme="minorHAnsi" w:hAnsiTheme="minorHAnsi" w:cstheme="minorHAnsi"/>
            <w:color w:val="000000"/>
            <w:sz w:val="20"/>
            <w:szCs w:val="20"/>
            <w:rPrChange w:id="5507" w:author="Ravindra Akella" w:date="2019-11-28T10:14:00Z">
              <w:rPr>
                <w:rFonts w:ascii="Consolas" w:hAnsi="Consolas" w:cs="Consolas"/>
                <w:color w:val="000000"/>
                <w:sz w:val="19"/>
                <w:szCs w:val="19"/>
              </w:rPr>
            </w:rPrChange>
          </w:rPr>
          <w:t xml:space="preserve">            {</w:t>
        </w:r>
      </w:ins>
    </w:p>
    <w:p w14:paraId="0BC00E45" w14:textId="5279990C" w:rsidR="00ED533F" w:rsidRPr="00ED533F" w:rsidRDefault="00ED533F" w:rsidP="00ED533F">
      <w:pPr>
        <w:autoSpaceDE w:val="0"/>
        <w:autoSpaceDN w:val="0"/>
        <w:adjustRightInd w:val="0"/>
        <w:spacing w:after="0" w:line="240" w:lineRule="auto"/>
        <w:ind w:firstLine="720"/>
        <w:rPr>
          <w:ins w:id="5508" w:author="Ravindra Akella" w:date="2019-11-28T10:14:00Z"/>
          <w:rFonts w:asciiTheme="minorHAnsi" w:hAnsiTheme="minorHAnsi" w:cstheme="minorHAnsi"/>
          <w:color w:val="000000"/>
          <w:sz w:val="20"/>
          <w:szCs w:val="20"/>
          <w:rPrChange w:id="5509" w:author="Ravindra Akella" w:date="2019-11-28T10:14:00Z">
            <w:rPr>
              <w:ins w:id="5510" w:author="Ravindra Akella" w:date="2019-11-28T10:14:00Z"/>
              <w:rFonts w:ascii="Consolas" w:hAnsi="Consolas" w:cs="Consolas"/>
              <w:color w:val="000000"/>
              <w:sz w:val="19"/>
              <w:szCs w:val="19"/>
            </w:rPr>
          </w:rPrChange>
        </w:rPr>
        <w:pPrChange w:id="5511" w:author="Ravindra Akella" w:date="2019-11-28T10:14:00Z">
          <w:pPr>
            <w:autoSpaceDE w:val="0"/>
            <w:autoSpaceDN w:val="0"/>
            <w:adjustRightInd w:val="0"/>
            <w:spacing w:after="0" w:line="240" w:lineRule="auto"/>
          </w:pPr>
        </w:pPrChange>
      </w:pPr>
      <w:ins w:id="5512" w:author="Ravindra Akella" w:date="2019-11-28T10:14:00Z">
        <w:r w:rsidRPr="00ED533F">
          <w:rPr>
            <w:rFonts w:asciiTheme="minorHAnsi" w:hAnsiTheme="minorHAnsi" w:cstheme="minorHAnsi"/>
            <w:color w:val="008000"/>
            <w:sz w:val="20"/>
            <w:szCs w:val="20"/>
            <w:rPrChange w:id="5513" w:author="Ravindra Akella" w:date="2019-11-28T10:14:00Z">
              <w:rPr>
                <w:rFonts w:ascii="Consolas" w:hAnsi="Consolas" w:cs="Consolas"/>
                <w:color w:val="008000"/>
                <w:sz w:val="19"/>
                <w:szCs w:val="19"/>
              </w:rPr>
            </w:rPrChange>
          </w:rPr>
          <w:t>//Cancel and exit if cancellation is triggered</w:t>
        </w:r>
      </w:ins>
    </w:p>
    <w:p w14:paraId="2004D3CC" w14:textId="77777777" w:rsidR="00852331" w:rsidRPr="00852331" w:rsidRDefault="00852331" w:rsidP="00852331">
      <w:pPr>
        <w:autoSpaceDE w:val="0"/>
        <w:autoSpaceDN w:val="0"/>
        <w:adjustRightInd w:val="0"/>
        <w:spacing w:after="0" w:line="240" w:lineRule="auto"/>
        <w:rPr>
          <w:ins w:id="5514" w:author="Ravindra Akella" w:date="2019-11-28T10:14:00Z"/>
          <w:rFonts w:asciiTheme="minorHAnsi" w:hAnsiTheme="minorHAnsi" w:cstheme="minorHAnsi"/>
          <w:color w:val="000000"/>
          <w:sz w:val="20"/>
          <w:szCs w:val="20"/>
          <w:rPrChange w:id="5515" w:author="Ravindra Akella" w:date="2019-11-28T10:14:00Z">
            <w:rPr>
              <w:ins w:id="5516" w:author="Ravindra Akella" w:date="2019-11-28T10:14:00Z"/>
              <w:rFonts w:ascii="Consolas" w:hAnsi="Consolas" w:cs="Consolas"/>
              <w:color w:val="000000"/>
              <w:sz w:val="19"/>
              <w:szCs w:val="19"/>
            </w:rPr>
          </w:rPrChange>
        </w:rPr>
      </w:pPr>
      <w:ins w:id="5517" w:author="Ravindra Akella" w:date="2019-11-28T10:14:00Z">
        <w:r w:rsidRPr="00852331">
          <w:rPr>
            <w:rFonts w:asciiTheme="minorHAnsi" w:hAnsiTheme="minorHAnsi" w:cstheme="minorHAnsi"/>
            <w:color w:val="000000"/>
            <w:sz w:val="20"/>
            <w:szCs w:val="20"/>
            <w:rPrChange w:id="5518" w:author="Ravindra Akella" w:date="2019-11-28T10:14:00Z">
              <w:rPr>
                <w:rFonts w:ascii="Consolas" w:hAnsi="Consolas" w:cs="Consolas"/>
                <w:color w:val="000000"/>
                <w:sz w:val="19"/>
                <w:szCs w:val="19"/>
              </w:rPr>
            </w:rPrChange>
          </w:rPr>
          <w:t xml:space="preserve">                </w:t>
        </w:r>
        <w:proofErr w:type="spellStart"/>
        <w:r w:rsidRPr="00852331">
          <w:rPr>
            <w:rFonts w:asciiTheme="minorHAnsi" w:hAnsiTheme="minorHAnsi" w:cstheme="minorHAnsi"/>
            <w:color w:val="000000"/>
            <w:sz w:val="20"/>
            <w:szCs w:val="20"/>
            <w:rPrChange w:id="5519" w:author="Ravindra Akella" w:date="2019-11-28T10:14:00Z">
              <w:rPr>
                <w:rFonts w:ascii="Consolas" w:hAnsi="Consolas" w:cs="Consolas"/>
                <w:color w:val="000000"/>
                <w:sz w:val="19"/>
                <w:szCs w:val="19"/>
              </w:rPr>
            </w:rPrChange>
          </w:rPr>
          <w:t>Thread.Sleep</w:t>
        </w:r>
        <w:proofErr w:type="spellEnd"/>
        <w:r w:rsidRPr="00852331">
          <w:rPr>
            <w:rFonts w:asciiTheme="minorHAnsi" w:hAnsiTheme="minorHAnsi" w:cstheme="minorHAnsi"/>
            <w:color w:val="000000"/>
            <w:sz w:val="20"/>
            <w:szCs w:val="20"/>
            <w:rPrChange w:id="5520" w:author="Ravindra Akella" w:date="2019-11-28T10:14:00Z">
              <w:rPr>
                <w:rFonts w:ascii="Consolas" w:hAnsi="Consolas" w:cs="Consolas"/>
                <w:color w:val="000000"/>
                <w:sz w:val="19"/>
                <w:szCs w:val="19"/>
              </w:rPr>
            </w:rPrChange>
          </w:rPr>
          <w:t>(5);</w:t>
        </w:r>
      </w:ins>
    </w:p>
    <w:p w14:paraId="743E05C2" w14:textId="77777777" w:rsidR="00852331" w:rsidRPr="00852331" w:rsidRDefault="00852331" w:rsidP="00852331">
      <w:pPr>
        <w:autoSpaceDE w:val="0"/>
        <w:autoSpaceDN w:val="0"/>
        <w:adjustRightInd w:val="0"/>
        <w:spacing w:after="0" w:line="240" w:lineRule="auto"/>
        <w:rPr>
          <w:ins w:id="5521" w:author="Ravindra Akella" w:date="2019-11-28T10:14:00Z"/>
          <w:rFonts w:asciiTheme="minorHAnsi" w:hAnsiTheme="minorHAnsi" w:cstheme="minorHAnsi"/>
          <w:color w:val="000000"/>
          <w:sz w:val="20"/>
          <w:szCs w:val="20"/>
          <w:rPrChange w:id="5522" w:author="Ravindra Akella" w:date="2019-11-28T10:14:00Z">
            <w:rPr>
              <w:ins w:id="5523" w:author="Ravindra Akella" w:date="2019-11-28T10:14:00Z"/>
              <w:rFonts w:ascii="Consolas" w:hAnsi="Consolas" w:cs="Consolas"/>
              <w:color w:val="000000"/>
              <w:sz w:val="19"/>
              <w:szCs w:val="19"/>
            </w:rPr>
          </w:rPrChange>
        </w:rPr>
      </w:pPr>
      <w:ins w:id="5524" w:author="Ravindra Akella" w:date="2019-11-28T10:14:00Z">
        <w:r w:rsidRPr="00852331">
          <w:rPr>
            <w:rFonts w:asciiTheme="minorHAnsi" w:hAnsiTheme="minorHAnsi" w:cstheme="minorHAnsi"/>
            <w:color w:val="000000"/>
            <w:sz w:val="20"/>
            <w:szCs w:val="20"/>
            <w:rPrChange w:id="5525"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526" w:author="Ravindra Akella" w:date="2019-11-28T10:14:00Z">
              <w:rPr>
                <w:rFonts w:ascii="Consolas" w:hAnsi="Consolas" w:cs="Consolas"/>
                <w:color w:val="0000FF"/>
                <w:sz w:val="19"/>
                <w:szCs w:val="19"/>
              </w:rPr>
            </w:rPrChange>
          </w:rPr>
          <w:t>if</w:t>
        </w:r>
        <w:r w:rsidRPr="00852331">
          <w:rPr>
            <w:rFonts w:asciiTheme="minorHAnsi" w:hAnsiTheme="minorHAnsi" w:cstheme="minorHAnsi"/>
            <w:color w:val="000000"/>
            <w:sz w:val="20"/>
            <w:szCs w:val="20"/>
            <w:rPrChange w:id="5527" w:author="Ravindra Akella" w:date="2019-11-28T10:14:00Z">
              <w:rPr>
                <w:rFonts w:ascii="Consolas" w:hAnsi="Consolas" w:cs="Consolas"/>
                <w:color w:val="000000"/>
                <w:sz w:val="19"/>
                <w:szCs w:val="19"/>
              </w:rPr>
            </w:rPrChange>
          </w:rPr>
          <w:t xml:space="preserve"> (</w:t>
        </w:r>
        <w:proofErr w:type="spellStart"/>
        <w:r w:rsidRPr="00852331">
          <w:rPr>
            <w:rFonts w:asciiTheme="minorHAnsi" w:hAnsiTheme="minorHAnsi" w:cstheme="minorHAnsi"/>
            <w:color w:val="000000"/>
            <w:sz w:val="20"/>
            <w:szCs w:val="20"/>
            <w:rPrChange w:id="5528" w:author="Ravindra Akella" w:date="2019-11-28T10:14:00Z">
              <w:rPr>
                <w:rFonts w:ascii="Consolas" w:hAnsi="Consolas" w:cs="Consolas"/>
                <w:color w:val="000000"/>
                <w:sz w:val="19"/>
                <w:szCs w:val="19"/>
              </w:rPr>
            </w:rPrChange>
          </w:rPr>
          <w:t>TaskCanceled</w:t>
        </w:r>
        <w:proofErr w:type="spellEnd"/>
        <w:r w:rsidRPr="00852331">
          <w:rPr>
            <w:rFonts w:asciiTheme="minorHAnsi" w:hAnsiTheme="minorHAnsi" w:cstheme="minorHAnsi"/>
            <w:color w:val="000000"/>
            <w:sz w:val="20"/>
            <w:szCs w:val="20"/>
            <w:rPrChange w:id="5529" w:author="Ravindra Akella" w:date="2019-11-28T10:14:00Z">
              <w:rPr>
                <w:rFonts w:ascii="Consolas" w:hAnsi="Consolas" w:cs="Consolas"/>
                <w:color w:val="000000"/>
                <w:sz w:val="19"/>
                <w:szCs w:val="19"/>
              </w:rPr>
            </w:rPrChange>
          </w:rPr>
          <w:t>(</w:t>
        </w:r>
        <w:proofErr w:type="spellStart"/>
        <w:r w:rsidRPr="00852331">
          <w:rPr>
            <w:rFonts w:asciiTheme="minorHAnsi" w:hAnsiTheme="minorHAnsi" w:cstheme="minorHAnsi"/>
            <w:color w:val="000000"/>
            <w:sz w:val="20"/>
            <w:szCs w:val="20"/>
            <w:rPrChange w:id="5530" w:author="Ravindra Akella" w:date="2019-11-28T10:14:00Z">
              <w:rPr>
                <w:rFonts w:ascii="Consolas" w:hAnsi="Consolas" w:cs="Consolas"/>
                <w:color w:val="000000"/>
                <w:sz w:val="19"/>
                <w:szCs w:val="19"/>
              </w:rPr>
            </w:rPrChange>
          </w:rPr>
          <w:t>asyncOp.UserSuppliedState</w:t>
        </w:r>
        <w:proofErr w:type="spellEnd"/>
        <w:r w:rsidRPr="00852331">
          <w:rPr>
            <w:rFonts w:asciiTheme="minorHAnsi" w:hAnsiTheme="minorHAnsi" w:cstheme="minorHAnsi"/>
            <w:color w:val="000000"/>
            <w:sz w:val="20"/>
            <w:szCs w:val="20"/>
            <w:rPrChange w:id="5531" w:author="Ravindra Akella" w:date="2019-11-28T10:14:00Z">
              <w:rPr>
                <w:rFonts w:ascii="Consolas" w:hAnsi="Consolas" w:cs="Consolas"/>
                <w:color w:val="000000"/>
                <w:sz w:val="19"/>
                <w:szCs w:val="19"/>
              </w:rPr>
            </w:rPrChange>
          </w:rPr>
          <w:t>))</w:t>
        </w:r>
      </w:ins>
    </w:p>
    <w:p w14:paraId="0A6FDCB7" w14:textId="77777777" w:rsidR="00852331" w:rsidRPr="00852331" w:rsidRDefault="00852331" w:rsidP="00852331">
      <w:pPr>
        <w:autoSpaceDE w:val="0"/>
        <w:autoSpaceDN w:val="0"/>
        <w:adjustRightInd w:val="0"/>
        <w:spacing w:after="0" w:line="240" w:lineRule="auto"/>
        <w:rPr>
          <w:ins w:id="5532" w:author="Ravindra Akella" w:date="2019-11-28T10:14:00Z"/>
          <w:rFonts w:asciiTheme="minorHAnsi" w:hAnsiTheme="minorHAnsi" w:cstheme="minorHAnsi"/>
          <w:color w:val="000000"/>
          <w:sz w:val="20"/>
          <w:szCs w:val="20"/>
          <w:rPrChange w:id="5533" w:author="Ravindra Akella" w:date="2019-11-28T10:14:00Z">
            <w:rPr>
              <w:ins w:id="5534" w:author="Ravindra Akella" w:date="2019-11-28T10:14:00Z"/>
              <w:rFonts w:ascii="Consolas" w:hAnsi="Consolas" w:cs="Consolas"/>
              <w:color w:val="000000"/>
              <w:sz w:val="19"/>
              <w:szCs w:val="19"/>
            </w:rPr>
          </w:rPrChange>
        </w:rPr>
      </w:pPr>
      <w:ins w:id="5535" w:author="Ravindra Akella" w:date="2019-11-28T10:14:00Z">
        <w:r w:rsidRPr="00852331">
          <w:rPr>
            <w:rFonts w:asciiTheme="minorHAnsi" w:hAnsiTheme="minorHAnsi" w:cstheme="minorHAnsi"/>
            <w:color w:val="000000"/>
            <w:sz w:val="20"/>
            <w:szCs w:val="20"/>
            <w:rPrChange w:id="5536" w:author="Ravindra Akella" w:date="2019-11-28T10:14:00Z">
              <w:rPr>
                <w:rFonts w:ascii="Consolas" w:hAnsi="Consolas" w:cs="Consolas"/>
                <w:color w:val="000000"/>
                <w:sz w:val="19"/>
                <w:szCs w:val="19"/>
              </w:rPr>
            </w:rPrChange>
          </w:rPr>
          <w:t xml:space="preserve">                {</w:t>
        </w:r>
      </w:ins>
    </w:p>
    <w:p w14:paraId="00730810" w14:textId="77777777" w:rsidR="00852331" w:rsidRPr="00852331" w:rsidRDefault="00852331" w:rsidP="00852331">
      <w:pPr>
        <w:autoSpaceDE w:val="0"/>
        <w:autoSpaceDN w:val="0"/>
        <w:adjustRightInd w:val="0"/>
        <w:spacing w:after="0" w:line="240" w:lineRule="auto"/>
        <w:rPr>
          <w:ins w:id="5537" w:author="Ravindra Akella" w:date="2019-11-28T10:14:00Z"/>
          <w:rFonts w:asciiTheme="minorHAnsi" w:hAnsiTheme="minorHAnsi" w:cstheme="minorHAnsi"/>
          <w:color w:val="000000"/>
          <w:sz w:val="20"/>
          <w:szCs w:val="20"/>
          <w:rPrChange w:id="5538" w:author="Ravindra Akella" w:date="2019-11-28T10:14:00Z">
            <w:rPr>
              <w:ins w:id="5539" w:author="Ravindra Akella" w:date="2019-11-28T10:14:00Z"/>
              <w:rFonts w:ascii="Consolas" w:hAnsi="Consolas" w:cs="Consolas"/>
              <w:color w:val="000000"/>
              <w:sz w:val="19"/>
              <w:szCs w:val="19"/>
            </w:rPr>
          </w:rPrChange>
        </w:rPr>
      </w:pPr>
      <w:ins w:id="5540" w:author="Ravindra Akella" w:date="2019-11-28T10:14:00Z">
        <w:r w:rsidRPr="00852331">
          <w:rPr>
            <w:rFonts w:asciiTheme="minorHAnsi" w:hAnsiTheme="minorHAnsi" w:cstheme="minorHAnsi"/>
            <w:color w:val="000000"/>
            <w:sz w:val="20"/>
            <w:szCs w:val="20"/>
            <w:rPrChange w:id="5541"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542" w:author="Ravindra Akella" w:date="2019-11-28T10:14:00Z">
              <w:rPr>
                <w:rFonts w:ascii="Consolas" w:hAnsi="Consolas" w:cs="Consolas"/>
                <w:color w:val="0000FF"/>
                <w:sz w:val="19"/>
                <w:szCs w:val="19"/>
              </w:rPr>
            </w:rPrChange>
          </w:rPr>
          <w:t>break</w:t>
        </w:r>
        <w:r w:rsidRPr="00852331">
          <w:rPr>
            <w:rFonts w:asciiTheme="minorHAnsi" w:hAnsiTheme="minorHAnsi" w:cstheme="minorHAnsi"/>
            <w:color w:val="000000"/>
            <w:sz w:val="20"/>
            <w:szCs w:val="20"/>
            <w:rPrChange w:id="5543" w:author="Ravindra Akella" w:date="2019-11-28T10:14:00Z">
              <w:rPr>
                <w:rFonts w:ascii="Consolas" w:hAnsi="Consolas" w:cs="Consolas"/>
                <w:color w:val="000000"/>
                <w:sz w:val="19"/>
                <w:szCs w:val="19"/>
              </w:rPr>
            </w:rPrChange>
          </w:rPr>
          <w:t>;</w:t>
        </w:r>
      </w:ins>
    </w:p>
    <w:p w14:paraId="58090E66" w14:textId="77777777" w:rsidR="00852331" w:rsidRPr="00852331" w:rsidRDefault="00852331" w:rsidP="00852331">
      <w:pPr>
        <w:autoSpaceDE w:val="0"/>
        <w:autoSpaceDN w:val="0"/>
        <w:adjustRightInd w:val="0"/>
        <w:spacing w:after="0" w:line="240" w:lineRule="auto"/>
        <w:rPr>
          <w:ins w:id="5544" w:author="Ravindra Akella" w:date="2019-11-28T10:14:00Z"/>
          <w:rFonts w:asciiTheme="minorHAnsi" w:hAnsiTheme="minorHAnsi" w:cstheme="minorHAnsi"/>
          <w:color w:val="000000"/>
          <w:sz w:val="20"/>
          <w:szCs w:val="20"/>
          <w:rPrChange w:id="5545" w:author="Ravindra Akella" w:date="2019-11-28T10:14:00Z">
            <w:rPr>
              <w:ins w:id="5546" w:author="Ravindra Akella" w:date="2019-11-28T10:14:00Z"/>
              <w:rFonts w:ascii="Consolas" w:hAnsi="Consolas" w:cs="Consolas"/>
              <w:color w:val="000000"/>
              <w:sz w:val="19"/>
              <w:szCs w:val="19"/>
            </w:rPr>
          </w:rPrChange>
        </w:rPr>
      </w:pPr>
      <w:ins w:id="5547" w:author="Ravindra Akella" w:date="2019-11-28T10:14:00Z">
        <w:r w:rsidRPr="00852331">
          <w:rPr>
            <w:rFonts w:asciiTheme="minorHAnsi" w:hAnsiTheme="minorHAnsi" w:cstheme="minorHAnsi"/>
            <w:color w:val="000000"/>
            <w:sz w:val="20"/>
            <w:szCs w:val="20"/>
            <w:rPrChange w:id="5548" w:author="Ravindra Akella" w:date="2019-11-28T10:14:00Z">
              <w:rPr>
                <w:rFonts w:ascii="Consolas" w:hAnsi="Consolas" w:cs="Consolas"/>
                <w:color w:val="000000"/>
                <w:sz w:val="19"/>
                <w:szCs w:val="19"/>
              </w:rPr>
            </w:rPrChange>
          </w:rPr>
          <w:t xml:space="preserve">                }</w:t>
        </w:r>
      </w:ins>
    </w:p>
    <w:p w14:paraId="6E7A4EEC" w14:textId="77777777" w:rsidR="00852331" w:rsidRPr="00852331" w:rsidRDefault="00852331" w:rsidP="00852331">
      <w:pPr>
        <w:autoSpaceDE w:val="0"/>
        <w:autoSpaceDN w:val="0"/>
        <w:adjustRightInd w:val="0"/>
        <w:spacing w:after="0" w:line="240" w:lineRule="auto"/>
        <w:rPr>
          <w:ins w:id="5549" w:author="Ravindra Akella" w:date="2019-11-28T10:14:00Z"/>
          <w:rFonts w:asciiTheme="minorHAnsi" w:hAnsiTheme="minorHAnsi" w:cstheme="minorHAnsi"/>
          <w:color w:val="000000"/>
          <w:sz w:val="20"/>
          <w:szCs w:val="20"/>
          <w:rPrChange w:id="5550" w:author="Ravindra Akella" w:date="2019-11-28T10:14:00Z">
            <w:rPr>
              <w:ins w:id="5551" w:author="Ravindra Akella" w:date="2019-11-28T10:14:00Z"/>
              <w:rFonts w:ascii="Consolas" w:hAnsi="Consolas" w:cs="Consolas"/>
              <w:color w:val="000000"/>
              <w:sz w:val="19"/>
              <w:szCs w:val="19"/>
            </w:rPr>
          </w:rPrChange>
        </w:rPr>
      </w:pPr>
      <w:ins w:id="5552" w:author="Ravindra Akella" w:date="2019-11-28T10:14:00Z">
        <w:r w:rsidRPr="00852331">
          <w:rPr>
            <w:rFonts w:asciiTheme="minorHAnsi" w:hAnsiTheme="minorHAnsi" w:cstheme="minorHAnsi"/>
            <w:color w:val="000000"/>
            <w:sz w:val="20"/>
            <w:szCs w:val="20"/>
            <w:rPrChange w:id="5553" w:author="Ravindra Akella" w:date="2019-11-28T10:14:00Z">
              <w:rPr>
                <w:rFonts w:ascii="Consolas" w:hAnsi="Consolas" w:cs="Consolas"/>
                <w:color w:val="000000"/>
                <w:sz w:val="19"/>
                <w:szCs w:val="19"/>
              </w:rPr>
            </w:rPrChange>
          </w:rPr>
          <w:t xml:space="preserve">                </w:t>
        </w:r>
        <w:proofErr w:type="spellStart"/>
        <w:r w:rsidRPr="00852331">
          <w:rPr>
            <w:rFonts w:asciiTheme="minorHAnsi" w:hAnsiTheme="minorHAnsi" w:cstheme="minorHAnsi"/>
            <w:color w:val="0000FF"/>
            <w:sz w:val="20"/>
            <w:szCs w:val="20"/>
            <w:rPrChange w:id="5554" w:author="Ravindra Akella" w:date="2019-11-28T10:14:00Z">
              <w:rPr>
                <w:rFonts w:ascii="Consolas" w:hAnsi="Consolas" w:cs="Consolas"/>
                <w:color w:val="0000FF"/>
                <w:sz w:val="19"/>
                <w:szCs w:val="19"/>
              </w:rPr>
            </w:rPrChange>
          </w:rPr>
          <w:t>uint</w:t>
        </w:r>
        <w:proofErr w:type="spellEnd"/>
        <w:r w:rsidRPr="00852331">
          <w:rPr>
            <w:rFonts w:asciiTheme="minorHAnsi" w:hAnsiTheme="minorHAnsi" w:cstheme="minorHAnsi"/>
            <w:color w:val="000000"/>
            <w:sz w:val="20"/>
            <w:szCs w:val="20"/>
            <w:rPrChange w:id="5555" w:author="Ravindra Akella" w:date="2019-11-28T10:14:00Z">
              <w:rPr>
                <w:rFonts w:ascii="Consolas" w:hAnsi="Consolas" w:cs="Consolas"/>
                <w:color w:val="000000"/>
                <w:sz w:val="19"/>
                <w:szCs w:val="19"/>
              </w:rPr>
            </w:rPrChange>
          </w:rPr>
          <w:t xml:space="preserve"> </w:t>
        </w:r>
        <w:proofErr w:type="spellStart"/>
        <w:r w:rsidRPr="00852331">
          <w:rPr>
            <w:rFonts w:asciiTheme="minorHAnsi" w:hAnsiTheme="minorHAnsi" w:cstheme="minorHAnsi"/>
            <w:color w:val="000000"/>
            <w:sz w:val="20"/>
            <w:szCs w:val="20"/>
            <w:rPrChange w:id="5556" w:author="Ravindra Akella" w:date="2019-11-28T10:14:00Z">
              <w:rPr>
                <w:rFonts w:ascii="Consolas" w:hAnsi="Consolas" w:cs="Consolas"/>
                <w:color w:val="000000"/>
                <w:sz w:val="19"/>
                <w:szCs w:val="19"/>
              </w:rPr>
            </w:rPrChange>
          </w:rPr>
          <w:t>carryForward</w:t>
        </w:r>
        <w:proofErr w:type="spellEnd"/>
        <w:r w:rsidRPr="00852331">
          <w:rPr>
            <w:rFonts w:asciiTheme="minorHAnsi" w:hAnsiTheme="minorHAnsi" w:cstheme="minorHAnsi"/>
            <w:color w:val="000000"/>
            <w:sz w:val="20"/>
            <w:szCs w:val="20"/>
            <w:rPrChange w:id="5557" w:author="Ravindra Akella" w:date="2019-11-28T10:14:00Z">
              <w:rPr>
                <w:rFonts w:ascii="Consolas" w:hAnsi="Consolas" w:cs="Consolas"/>
                <w:color w:val="000000"/>
                <w:sz w:val="19"/>
                <w:szCs w:val="19"/>
              </w:rPr>
            </w:rPrChange>
          </w:rPr>
          <w:t xml:space="preserve"> = 0;</w:t>
        </w:r>
      </w:ins>
    </w:p>
    <w:p w14:paraId="6532A04E" w14:textId="77777777" w:rsidR="00852331" w:rsidRPr="00852331" w:rsidRDefault="00852331" w:rsidP="00852331">
      <w:pPr>
        <w:autoSpaceDE w:val="0"/>
        <w:autoSpaceDN w:val="0"/>
        <w:adjustRightInd w:val="0"/>
        <w:spacing w:after="0" w:line="240" w:lineRule="auto"/>
        <w:rPr>
          <w:ins w:id="5558" w:author="Ravindra Akella" w:date="2019-11-28T10:14:00Z"/>
          <w:rFonts w:asciiTheme="minorHAnsi" w:hAnsiTheme="minorHAnsi" w:cstheme="minorHAnsi"/>
          <w:color w:val="000000"/>
          <w:sz w:val="20"/>
          <w:szCs w:val="20"/>
          <w:rPrChange w:id="5559" w:author="Ravindra Akella" w:date="2019-11-28T10:14:00Z">
            <w:rPr>
              <w:ins w:id="5560" w:author="Ravindra Akella" w:date="2019-11-28T10:14:00Z"/>
              <w:rFonts w:ascii="Consolas" w:hAnsi="Consolas" w:cs="Consolas"/>
              <w:color w:val="000000"/>
              <w:sz w:val="19"/>
              <w:szCs w:val="19"/>
            </w:rPr>
          </w:rPrChange>
        </w:rPr>
      </w:pPr>
      <w:ins w:id="5561" w:author="Ravindra Akella" w:date="2019-11-28T10:14:00Z">
        <w:r w:rsidRPr="00852331">
          <w:rPr>
            <w:rFonts w:asciiTheme="minorHAnsi" w:hAnsiTheme="minorHAnsi" w:cstheme="minorHAnsi"/>
            <w:color w:val="000000"/>
            <w:sz w:val="20"/>
            <w:szCs w:val="20"/>
            <w:rPrChange w:id="5562"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563" w:author="Ravindra Akella" w:date="2019-11-28T10:14:00Z">
              <w:rPr>
                <w:rFonts w:ascii="Consolas" w:hAnsi="Consolas" w:cs="Consolas"/>
                <w:color w:val="0000FF"/>
                <w:sz w:val="19"/>
                <w:szCs w:val="19"/>
              </w:rPr>
            </w:rPrChange>
          </w:rPr>
          <w:t>for</w:t>
        </w:r>
        <w:r w:rsidRPr="00852331">
          <w:rPr>
            <w:rFonts w:asciiTheme="minorHAnsi" w:hAnsiTheme="minorHAnsi" w:cstheme="minorHAnsi"/>
            <w:color w:val="000000"/>
            <w:sz w:val="20"/>
            <w:szCs w:val="20"/>
            <w:rPrChange w:id="5564"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565" w:author="Ravindra Akella" w:date="2019-11-28T10:14:00Z">
              <w:rPr>
                <w:rFonts w:ascii="Consolas" w:hAnsi="Consolas" w:cs="Consolas"/>
                <w:color w:val="0000FF"/>
                <w:sz w:val="19"/>
                <w:szCs w:val="19"/>
              </w:rPr>
            </w:rPrChange>
          </w:rPr>
          <w:t>int</w:t>
        </w:r>
        <w:r w:rsidRPr="00852331">
          <w:rPr>
            <w:rFonts w:asciiTheme="minorHAnsi" w:hAnsiTheme="minorHAnsi" w:cstheme="minorHAnsi"/>
            <w:color w:val="000000"/>
            <w:sz w:val="20"/>
            <w:szCs w:val="20"/>
            <w:rPrChange w:id="5566" w:author="Ravindra Akella" w:date="2019-11-28T10:14:00Z">
              <w:rPr>
                <w:rFonts w:ascii="Consolas" w:hAnsi="Consolas" w:cs="Consolas"/>
                <w:color w:val="000000"/>
                <w:sz w:val="19"/>
                <w:szCs w:val="19"/>
              </w:rPr>
            </w:rPrChange>
          </w:rPr>
          <w:t xml:space="preserve"> j = 0; j &lt; </w:t>
        </w:r>
        <w:proofErr w:type="spellStart"/>
        <w:r w:rsidRPr="00852331">
          <w:rPr>
            <w:rFonts w:asciiTheme="minorHAnsi" w:hAnsiTheme="minorHAnsi" w:cstheme="minorHAnsi"/>
            <w:color w:val="000000"/>
            <w:sz w:val="20"/>
            <w:szCs w:val="20"/>
            <w:rPrChange w:id="5567" w:author="Ravindra Akella" w:date="2019-11-28T10:14:00Z">
              <w:rPr>
                <w:rFonts w:ascii="Consolas" w:hAnsi="Consolas" w:cs="Consolas"/>
                <w:color w:val="000000"/>
                <w:sz w:val="19"/>
                <w:szCs w:val="19"/>
              </w:rPr>
            </w:rPrChange>
          </w:rPr>
          <w:t>value.Length</w:t>
        </w:r>
        <w:proofErr w:type="spellEnd"/>
        <w:r w:rsidRPr="00852331">
          <w:rPr>
            <w:rFonts w:asciiTheme="minorHAnsi" w:hAnsiTheme="minorHAnsi" w:cstheme="minorHAnsi"/>
            <w:color w:val="000000"/>
            <w:sz w:val="20"/>
            <w:szCs w:val="20"/>
            <w:rPrChange w:id="5568" w:author="Ravindra Akella" w:date="2019-11-28T10:14:00Z">
              <w:rPr>
                <w:rFonts w:ascii="Consolas" w:hAnsi="Consolas" w:cs="Consolas"/>
                <w:color w:val="000000"/>
                <w:sz w:val="19"/>
                <w:szCs w:val="19"/>
              </w:rPr>
            </w:rPrChange>
          </w:rPr>
          <w:t xml:space="preserve">; </w:t>
        </w:r>
        <w:proofErr w:type="spellStart"/>
        <w:r w:rsidRPr="00852331">
          <w:rPr>
            <w:rFonts w:asciiTheme="minorHAnsi" w:hAnsiTheme="minorHAnsi" w:cstheme="minorHAnsi"/>
            <w:color w:val="000000"/>
            <w:sz w:val="20"/>
            <w:szCs w:val="20"/>
            <w:rPrChange w:id="5569" w:author="Ravindra Akella" w:date="2019-11-28T10:14:00Z">
              <w:rPr>
                <w:rFonts w:ascii="Consolas" w:hAnsi="Consolas" w:cs="Consolas"/>
                <w:color w:val="000000"/>
                <w:sz w:val="19"/>
                <w:szCs w:val="19"/>
              </w:rPr>
            </w:rPrChange>
          </w:rPr>
          <w:t>j++</w:t>
        </w:r>
        <w:proofErr w:type="spellEnd"/>
        <w:r w:rsidRPr="00852331">
          <w:rPr>
            <w:rFonts w:asciiTheme="minorHAnsi" w:hAnsiTheme="minorHAnsi" w:cstheme="minorHAnsi"/>
            <w:color w:val="000000"/>
            <w:sz w:val="20"/>
            <w:szCs w:val="20"/>
            <w:rPrChange w:id="5570" w:author="Ravindra Akella" w:date="2019-11-28T10:14:00Z">
              <w:rPr>
                <w:rFonts w:ascii="Consolas" w:hAnsi="Consolas" w:cs="Consolas"/>
                <w:color w:val="000000"/>
                <w:sz w:val="19"/>
                <w:szCs w:val="19"/>
              </w:rPr>
            </w:rPrChange>
          </w:rPr>
          <w:t>)</w:t>
        </w:r>
      </w:ins>
    </w:p>
    <w:p w14:paraId="623CB1D1" w14:textId="77777777" w:rsidR="00852331" w:rsidRPr="00852331" w:rsidRDefault="00852331" w:rsidP="00852331">
      <w:pPr>
        <w:autoSpaceDE w:val="0"/>
        <w:autoSpaceDN w:val="0"/>
        <w:adjustRightInd w:val="0"/>
        <w:spacing w:after="0" w:line="240" w:lineRule="auto"/>
        <w:rPr>
          <w:ins w:id="5571" w:author="Ravindra Akella" w:date="2019-11-28T10:14:00Z"/>
          <w:rFonts w:asciiTheme="minorHAnsi" w:hAnsiTheme="minorHAnsi" w:cstheme="minorHAnsi"/>
          <w:color w:val="000000"/>
          <w:sz w:val="20"/>
          <w:szCs w:val="20"/>
          <w:rPrChange w:id="5572" w:author="Ravindra Akella" w:date="2019-11-28T10:14:00Z">
            <w:rPr>
              <w:ins w:id="5573" w:author="Ravindra Akella" w:date="2019-11-28T10:14:00Z"/>
              <w:rFonts w:ascii="Consolas" w:hAnsi="Consolas" w:cs="Consolas"/>
              <w:color w:val="000000"/>
              <w:sz w:val="19"/>
              <w:szCs w:val="19"/>
            </w:rPr>
          </w:rPrChange>
        </w:rPr>
      </w:pPr>
      <w:ins w:id="5574" w:author="Ravindra Akella" w:date="2019-11-28T10:14:00Z">
        <w:r w:rsidRPr="00852331">
          <w:rPr>
            <w:rFonts w:asciiTheme="minorHAnsi" w:hAnsiTheme="minorHAnsi" w:cstheme="minorHAnsi"/>
            <w:color w:val="000000"/>
            <w:sz w:val="20"/>
            <w:szCs w:val="20"/>
            <w:rPrChange w:id="5575" w:author="Ravindra Akella" w:date="2019-11-28T10:14:00Z">
              <w:rPr>
                <w:rFonts w:ascii="Consolas" w:hAnsi="Consolas" w:cs="Consolas"/>
                <w:color w:val="000000"/>
                <w:sz w:val="19"/>
                <w:szCs w:val="19"/>
              </w:rPr>
            </w:rPrChange>
          </w:rPr>
          <w:t xml:space="preserve">                {</w:t>
        </w:r>
      </w:ins>
    </w:p>
    <w:p w14:paraId="4D7E84D4" w14:textId="77777777" w:rsidR="00852331" w:rsidRPr="00852331" w:rsidRDefault="00852331" w:rsidP="00852331">
      <w:pPr>
        <w:autoSpaceDE w:val="0"/>
        <w:autoSpaceDN w:val="0"/>
        <w:adjustRightInd w:val="0"/>
        <w:spacing w:after="0" w:line="240" w:lineRule="auto"/>
        <w:rPr>
          <w:ins w:id="5576" w:author="Ravindra Akella" w:date="2019-11-28T10:14:00Z"/>
          <w:rFonts w:asciiTheme="minorHAnsi" w:hAnsiTheme="minorHAnsi" w:cstheme="minorHAnsi"/>
          <w:color w:val="000000"/>
          <w:sz w:val="20"/>
          <w:szCs w:val="20"/>
          <w:rPrChange w:id="5577" w:author="Ravindra Akella" w:date="2019-11-28T10:14:00Z">
            <w:rPr>
              <w:ins w:id="5578" w:author="Ravindra Akella" w:date="2019-11-28T10:14:00Z"/>
              <w:rFonts w:ascii="Consolas" w:hAnsi="Consolas" w:cs="Consolas"/>
              <w:color w:val="000000"/>
              <w:sz w:val="19"/>
              <w:szCs w:val="19"/>
            </w:rPr>
          </w:rPrChange>
        </w:rPr>
      </w:pPr>
      <w:ins w:id="5579" w:author="Ravindra Akella" w:date="2019-11-28T10:14:00Z">
        <w:r w:rsidRPr="00852331">
          <w:rPr>
            <w:rFonts w:asciiTheme="minorHAnsi" w:hAnsiTheme="minorHAnsi" w:cstheme="minorHAnsi"/>
            <w:color w:val="000000"/>
            <w:sz w:val="20"/>
            <w:szCs w:val="20"/>
            <w:rPrChange w:id="5580" w:author="Ravindra Akella" w:date="2019-11-28T10:14:00Z">
              <w:rPr>
                <w:rFonts w:ascii="Consolas" w:hAnsi="Consolas" w:cs="Consolas"/>
                <w:color w:val="000000"/>
                <w:sz w:val="19"/>
                <w:szCs w:val="19"/>
              </w:rPr>
            </w:rPrChange>
          </w:rPr>
          <w:t xml:space="preserve">                    </w:t>
        </w:r>
        <w:proofErr w:type="spellStart"/>
        <w:r w:rsidRPr="00852331">
          <w:rPr>
            <w:rFonts w:asciiTheme="minorHAnsi" w:hAnsiTheme="minorHAnsi" w:cstheme="minorHAnsi"/>
            <w:color w:val="0000FF"/>
            <w:sz w:val="20"/>
            <w:szCs w:val="20"/>
            <w:rPrChange w:id="5581" w:author="Ravindra Akella" w:date="2019-11-28T10:14:00Z">
              <w:rPr>
                <w:rFonts w:ascii="Consolas" w:hAnsi="Consolas" w:cs="Consolas"/>
                <w:color w:val="0000FF"/>
                <w:sz w:val="19"/>
                <w:szCs w:val="19"/>
              </w:rPr>
            </w:rPrChange>
          </w:rPr>
          <w:t>uint</w:t>
        </w:r>
        <w:proofErr w:type="spellEnd"/>
        <w:r w:rsidRPr="00852331">
          <w:rPr>
            <w:rFonts w:asciiTheme="minorHAnsi" w:hAnsiTheme="minorHAnsi" w:cstheme="minorHAnsi"/>
            <w:color w:val="000000"/>
            <w:sz w:val="20"/>
            <w:szCs w:val="20"/>
            <w:rPrChange w:id="5582" w:author="Ravindra Akella" w:date="2019-11-28T10:14:00Z">
              <w:rPr>
                <w:rFonts w:ascii="Consolas" w:hAnsi="Consolas" w:cs="Consolas"/>
                <w:color w:val="000000"/>
                <w:sz w:val="19"/>
                <w:szCs w:val="19"/>
              </w:rPr>
            </w:rPrChange>
          </w:rPr>
          <w:t xml:space="preserve"> number = (</w:t>
        </w:r>
        <w:proofErr w:type="spellStart"/>
        <w:r w:rsidRPr="00852331">
          <w:rPr>
            <w:rFonts w:asciiTheme="minorHAnsi" w:hAnsiTheme="minorHAnsi" w:cstheme="minorHAnsi"/>
            <w:color w:val="0000FF"/>
            <w:sz w:val="20"/>
            <w:szCs w:val="20"/>
            <w:rPrChange w:id="5583" w:author="Ravindra Akella" w:date="2019-11-28T10:14:00Z">
              <w:rPr>
                <w:rFonts w:ascii="Consolas" w:hAnsi="Consolas" w:cs="Consolas"/>
                <w:color w:val="0000FF"/>
                <w:sz w:val="19"/>
                <w:szCs w:val="19"/>
              </w:rPr>
            </w:rPrChange>
          </w:rPr>
          <w:t>uint</w:t>
        </w:r>
        <w:proofErr w:type="spellEnd"/>
        <w:r w:rsidRPr="00852331">
          <w:rPr>
            <w:rFonts w:asciiTheme="minorHAnsi" w:hAnsiTheme="minorHAnsi" w:cstheme="minorHAnsi"/>
            <w:color w:val="000000"/>
            <w:sz w:val="20"/>
            <w:szCs w:val="20"/>
            <w:rPrChange w:id="5584" w:author="Ravindra Akella" w:date="2019-11-28T10:14:00Z">
              <w:rPr>
                <w:rFonts w:ascii="Consolas" w:hAnsi="Consolas" w:cs="Consolas"/>
                <w:color w:val="000000"/>
                <w:sz w:val="19"/>
                <w:szCs w:val="19"/>
              </w:rPr>
            </w:rPrChange>
          </w:rPr>
          <w:t>)(</w:t>
        </w:r>
        <w:proofErr w:type="spellStart"/>
        <w:r w:rsidRPr="00852331">
          <w:rPr>
            <w:rFonts w:asciiTheme="minorHAnsi" w:hAnsiTheme="minorHAnsi" w:cstheme="minorHAnsi"/>
            <w:color w:val="000000"/>
            <w:sz w:val="20"/>
            <w:szCs w:val="20"/>
            <w:rPrChange w:id="5585" w:author="Ravindra Akella" w:date="2019-11-28T10:14:00Z">
              <w:rPr>
                <w:rFonts w:ascii="Consolas" w:hAnsi="Consolas" w:cs="Consolas"/>
                <w:color w:val="000000"/>
                <w:sz w:val="19"/>
                <w:szCs w:val="19"/>
              </w:rPr>
            </w:rPrChange>
          </w:rPr>
          <w:t>value.Length</w:t>
        </w:r>
        <w:proofErr w:type="spellEnd"/>
        <w:r w:rsidRPr="00852331">
          <w:rPr>
            <w:rFonts w:asciiTheme="minorHAnsi" w:hAnsiTheme="minorHAnsi" w:cstheme="minorHAnsi"/>
            <w:color w:val="000000"/>
            <w:sz w:val="20"/>
            <w:szCs w:val="20"/>
            <w:rPrChange w:id="5586" w:author="Ravindra Akella" w:date="2019-11-28T10:14:00Z">
              <w:rPr>
                <w:rFonts w:ascii="Consolas" w:hAnsi="Consolas" w:cs="Consolas"/>
                <w:color w:val="000000"/>
                <w:sz w:val="19"/>
                <w:szCs w:val="19"/>
              </w:rPr>
            </w:rPrChange>
          </w:rPr>
          <w:t xml:space="preserve"> - j - 1);</w:t>
        </w:r>
      </w:ins>
    </w:p>
    <w:p w14:paraId="09BA940F" w14:textId="77777777" w:rsidR="00852331" w:rsidRPr="00852331" w:rsidRDefault="00852331" w:rsidP="00852331">
      <w:pPr>
        <w:autoSpaceDE w:val="0"/>
        <w:autoSpaceDN w:val="0"/>
        <w:adjustRightInd w:val="0"/>
        <w:spacing w:after="0" w:line="240" w:lineRule="auto"/>
        <w:rPr>
          <w:ins w:id="5587" w:author="Ravindra Akella" w:date="2019-11-28T10:14:00Z"/>
          <w:rFonts w:asciiTheme="minorHAnsi" w:hAnsiTheme="minorHAnsi" w:cstheme="minorHAnsi"/>
          <w:color w:val="000000"/>
          <w:sz w:val="20"/>
          <w:szCs w:val="20"/>
          <w:rPrChange w:id="5588" w:author="Ravindra Akella" w:date="2019-11-28T10:14:00Z">
            <w:rPr>
              <w:ins w:id="5589" w:author="Ravindra Akella" w:date="2019-11-28T10:14:00Z"/>
              <w:rFonts w:ascii="Consolas" w:hAnsi="Consolas" w:cs="Consolas"/>
              <w:color w:val="000000"/>
              <w:sz w:val="19"/>
              <w:szCs w:val="19"/>
            </w:rPr>
          </w:rPrChange>
        </w:rPr>
      </w:pPr>
      <w:ins w:id="5590" w:author="Ravindra Akella" w:date="2019-11-28T10:14:00Z">
        <w:r w:rsidRPr="00852331">
          <w:rPr>
            <w:rFonts w:asciiTheme="minorHAnsi" w:hAnsiTheme="minorHAnsi" w:cstheme="minorHAnsi"/>
            <w:color w:val="000000"/>
            <w:sz w:val="20"/>
            <w:szCs w:val="20"/>
            <w:rPrChange w:id="5591" w:author="Ravindra Akella" w:date="2019-11-28T10:14:00Z">
              <w:rPr>
                <w:rFonts w:ascii="Consolas" w:hAnsi="Consolas" w:cs="Consolas"/>
                <w:color w:val="000000"/>
                <w:sz w:val="19"/>
                <w:szCs w:val="19"/>
              </w:rPr>
            </w:rPrChange>
          </w:rPr>
          <w:t xml:space="preserve">                    </w:t>
        </w:r>
        <w:proofErr w:type="spellStart"/>
        <w:r w:rsidRPr="00852331">
          <w:rPr>
            <w:rFonts w:asciiTheme="minorHAnsi" w:hAnsiTheme="minorHAnsi" w:cstheme="minorHAnsi"/>
            <w:color w:val="0000FF"/>
            <w:sz w:val="20"/>
            <w:szCs w:val="20"/>
            <w:rPrChange w:id="5592" w:author="Ravindra Akella" w:date="2019-11-28T10:14:00Z">
              <w:rPr>
                <w:rFonts w:ascii="Consolas" w:hAnsi="Consolas" w:cs="Consolas"/>
                <w:color w:val="0000FF"/>
                <w:sz w:val="19"/>
                <w:szCs w:val="19"/>
              </w:rPr>
            </w:rPrChange>
          </w:rPr>
          <w:t>uint</w:t>
        </w:r>
        <w:proofErr w:type="spellEnd"/>
        <w:r w:rsidRPr="00852331">
          <w:rPr>
            <w:rFonts w:asciiTheme="minorHAnsi" w:hAnsiTheme="minorHAnsi" w:cstheme="minorHAnsi"/>
            <w:color w:val="000000"/>
            <w:sz w:val="20"/>
            <w:szCs w:val="20"/>
            <w:rPrChange w:id="5593" w:author="Ravindra Akella" w:date="2019-11-28T10:14:00Z">
              <w:rPr>
                <w:rFonts w:ascii="Consolas" w:hAnsi="Consolas" w:cs="Consolas"/>
                <w:color w:val="000000"/>
                <w:sz w:val="19"/>
                <w:szCs w:val="19"/>
              </w:rPr>
            </w:rPrChange>
          </w:rPr>
          <w:t xml:space="preserve"> pow = number * 2 + 1;</w:t>
        </w:r>
      </w:ins>
    </w:p>
    <w:p w14:paraId="55CEAB29" w14:textId="77777777" w:rsidR="00852331" w:rsidRPr="00852331" w:rsidRDefault="00852331" w:rsidP="00852331">
      <w:pPr>
        <w:autoSpaceDE w:val="0"/>
        <w:autoSpaceDN w:val="0"/>
        <w:adjustRightInd w:val="0"/>
        <w:spacing w:after="0" w:line="240" w:lineRule="auto"/>
        <w:rPr>
          <w:ins w:id="5594" w:author="Ravindra Akella" w:date="2019-11-28T10:14:00Z"/>
          <w:rFonts w:asciiTheme="minorHAnsi" w:hAnsiTheme="minorHAnsi" w:cstheme="minorHAnsi"/>
          <w:color w:val="000000"/>
          <w:sz w:val="20"/>
          <w:szCs w:val="20"/>
          <w:rPrChange w:id="5595" w:author="Ravindra Akella" w:date="2019-11-28T10:14:00Z">
            <w:rPr>
              <w:ins w:id="5596" w:author="Ravindra Akella" w:date="2019-11-28T10:14:00Z"/>
              <w:rFonts w:ascii="Consolas" w:hAnsi="Consolas" w:cs="Consolas"/>
              <w:color w:val="000000"/>
              <w:sz w:val="19"/>
              <w:szCs w:val="19"/>
            </w:rPr>
          </w:rPrChange>
        </w:rPr>
      </w:pPr>
      <w:ins w:id="5597" w:author="Ravindra Akella" w:date="2019-11-28T10:14:00Z">
        <w:r w:rsidRPr="00852331">
          <w:rPr>
            <w:rFonts w:asciiTheme="minorHAnsi" w:hAnsiTheme="minorHAnsi" w:cstheme="minorHAnsi"/>
            <w:color w:val="000000"/>
            <w:sz w:val="20"/>
            <w:szCs w:val="20"/>
            <w:rPrChange w:id="5598" w:author="Ravindra Akella" w:date="2019-11-28T10:14:00Z">
              <w:rPr>
                <w:rFonts w:ascii="Consolas" w:hAnsi="Consolas" w:cs="Consolas"/>
                <w:color w:val="000000"/>
                <w:sz w:val="19"/>
                <w:szCs w:val="19"/>
              </w:rPr>
            </w:rPrChange>
          </w:rPr>
          <w:t xml:space="preserve">                    value[j] += </w:t>
        </w:r>
        <w:proofErr w:type="spellStart"/>
        <w:r w:rsidRPr="00852331">
          <w:rPr>
            <w:rFonts w:asciiTheme="minorHAnsi" w:hAnsiTheme="minorHAnsi" w:cstheme="minorHAnsi"/>
            <w:color w:val="000000"/>
            <w:sz w:val="20"/>
            <w:szCs w:val="20"/>
            <w:rPrChange w:id="5599" w:author="Ravindra Akella" w:date="2019-11-28T10:14:00Z">
              <w:rPr>
                <w:rFonts w:ascii="Consolas" w:hAnsi="Consolas" w:cs="Consolas"/>
                <w:color w:val="000000"/>
                <w:sz w:val="19"/>
                <w:szCs w:val="19"/>
              </w:rPr>
            </w:rPrChange>
          </w:rPr>
          <w:t>carryForward</w:t>
        </w:r>
        <w:proofErr w:type="spellEnd"/>
        <w:r w:rsidRPr="00852331">
          <w:rPr>
            <w:rFonts w:asciiTheme="minorHAnsi" w:hAnsiTheme="minorHAnsi" w:cstheme="minorHAnsi"/>
            <w:color w:val="000000"/>
            <w:sz w:val="20"/>
            <w:szCs w:val="20"/>
            <w:rPrChange w:id="5600" w:author="Ravindra Akella" w:date="2019-11-28T10:14:00Z">
              <w:rPr>
                <w:rFonts w:ascii="Consolas" w:hAnsi="Consolas" w:cs="Consolas"/>
                <w:color w:val="000000"/>
                <w:sz w:val="19"/>
                <w:szCs w:val="19"/>
              </w:rPr>
            </w:rPrChange>
          </w:rPr>
          <w:t>;</w:t>
        </w:r>
      </w:ins>
    </w:p>
    <w:p w14:paraId="74892812" w14:textId="77777777" w:rsidR="00852331" w:rsidRPr="00852331" w:rsidRDefault="00852331" w:rsidP="00852331">
      <w:pPr>
        <w:autoSpaceDE w:val="0"/>
        <w:autoSpaceDN w:val="0"/>
        <w:adjustRightInd w:val="0"/>
        <w:spacing w:after="0" w:line="240" w:lineRule="auto"/>
        <w:rPr>
          <w:ins w:id="5601" w:author="Ravindra Akella" w:date="2019-11-28T10:14:00Z"/>
          <w:rFonts w:asciiTheme="minorHAnsi" w:hAnsiTheme="minorHAnsi" w:cstheme="minorHAnsi"/>
          <w:color w:val="000000"/>
          <w:sz w:val="20"/>
          <w:szCs w:val="20"/>
          <w:rPrChange w:id="5602" w:author="Ravindra Akella" w:date="2019-11-28T10:14:00Z">
            <w:rPr>
              <w:ins w:id="5603" w:author="Ravindra Akella" w:date="2019-11-28T10:14:00Z"/>
              <w:rFonts w:ascii="Consolas" w:hAnsi="Consolas" w:cs="Consolas"/>
              <w:color w:val="000000"/>
              <w:sz w:val="19"/>
              <w:szCs w:val="19"/>
            </w:rPr>
          </w:rPrChange>
        </w:rPr>
      </w:pPr>
      <w:ins w:id="5604" w:author="Ravindra Akella" w:date="2019-11-28T10:14:00Z">
        <w:r w:rsidRPr="00852331">
          <w:rPr>
            <w:rFonts w:asciiTheme="minorHAnsi" w:hAnsiTheme="minorHAnsi" w:cstheme="minorHAnsi"/>
            <w:color w:val="000000"/>
            <w:sz w:val="20"/>
            <w:szCs w:val="20"/>
            <w:rPrChange w:id="5605" w:author="Ravindra Akella" w:date="2019-11-28T10:14:00Z">
              <w:rPr>
                <w:rFonts w:ascii="Consolas" w:hAnsi="Consolas" w:cs="Consolas"/>
                <w:color w:val="000000"/>
                <w:sz w:val="19"/>
                <w:szCs w:val="19"/>
              </w:rPr>
            </w:rPrChange>
          </w:rPr>
          <w:t xml:space="preserve">                    </w:t>
        </w:r>
        <w:proofErr w:type="spellStart"/>
        <w:r w:rsidRPr="00852331">
          <w:rPr>
            <w:rFonts w:asciiTheme="minorHAnsi" w:hAnsiTheme="minorHAnsi" w:cstheme="minorHAnsi"/>
            <w:color w:val="0000FF"/>
            <w:sz w:val="20"/>
            <w:szCs w:val="20"/>
            <w:rPrChange w:id="5606" w:author="Ravindra Akella" w:date="2019-11-28T10:14:00Z">
              <w:rPr>
                <w:rFonts w:ascii="Consolas" w:hAnsi="Consolas" w:cs="Consolas"/>
                <w:color w:val="0000FF"/>
                <w:sz w:val="19"/>
                <w:szCs w:val="19"/>
              </w:rPr>
            </w:rPrChange>
          </w:rPr>
          <w:t>uint</w:t>
        </w:r>
        <w:proofErr w:type="spellEnd"/>
        <w:r w:rsidRPr="00852331">
          <w:rPr>
            <w:rFonts w:asciiTheme="minorHAnsi" w:hAnsiTheme="minorHAnsi" w:cstheme="minorHAnsi"/>
            <w:color w:val="000000"/>
            <w:sz w:val="20"/>
            <w:szCs w:val="20"/>
            <w:rPrChange w:id="5607" w:author="Ravindra Akella" w:date="2019-11-28T10:14:00Z">
              <w:rPr>
                <w:rFonts w:ascii="Consolas" w:hAnsi="Consolas" w:cs="Consolas"/>
                <w:color w:val="000000"/>
                <w:sz w:val="19"/>
                <w:szCs w:val="19"/>
              </w:rPr>
            </w:rPrChange>
          </w:rPr>
          <w:t xml:space="preserve"> quotient = value[j] / pow;</w:t>
        </w:r>
      </w:ins>
    </w:p>
    <w:p w14:paraId="4CD3351F" w14:textId="77777777" w:rsidR="00852331" w:rsidRPr="00852331" w:rsidRDefault="00852331" w:rsidP="00852331">
      <w:pPr>
        <w:autoSpaceDE w:val="0"/>
        <w:autoSpaceDN w:val="0"/>
        <w:adjustRightInd w:val="0"/>
        <w:spacing w:after="0" w:line="240" w:lineRule="auto"/>
        <w:rPr>
          <w:ins w:id="5608" w:author="Ravindra Akella" w:date="2019-11-28T10:14:00Z"/>
          <w:rFonts w:asciiTheme="minorHAnsi" w:hAnsiTheme="minorHAnsi" w:cstheme="minorHAnsi"/>
          <w:color w:val="000000"/>
          <w:sz w:val="20"/>
          <w:szCs w:val="20"/>
          <w:rPrChange w:id="5609" w:author="Ravindra Akella" w:date="2019-11-28T10:14:00Z">
            <w:rPr>
              <w:ins w:id="5610" w:author="Ravindra Akella" w:date="2019-11-28T10:14:00Z"/>
              <w:rFonts w:ascii="Consolas" w:hAnsi="Consolas" w:cs="Consolas"/>
              <w:color w:val="000000"/>
              <w:sz w:val="19"/>
              <w:szCs w:val="19"/>
            </w:rPr>
          </w:rPrChange>
        </w:rPr>
      </w:pPr>
      <w:ins w:id="5611" w:author="Ravindra Akella" w:date="2019-11-28T10:14:00Z">
        <w:r w:rsidRPr="00852331">
          <w:rPr>
            <w:rFonts w:asciiTheme="minorHAnsi" w:hAnsiTheme="minorHAnsi" w:cstheme="minorHAnsi"/>
            <w:color w:val="000000"/>
            <w:sz w:val="20"/>
            <w:szCs w:val="20"/>
            <w:rPrChange w:id="5612" w:author="Ravindra Akella" w:date="2019-11-28T10:14:00Z">
              <w:rPr>
                <w:rFonts w:ascii="Consolas" w:hAnsi="Consolas" w:cs="Consolas"/>
                <w:color w:val="000000"/>
                <w:sz w:val="19"/>
                <w:szCs w:val="19"/>
              </w:rPr>
            </w:rPrChange>
          </w:rPr>
          <w:t xml:space="preserve">                    rem[j] = value[j] % pow;</w:t>
        </w:r>
      </w:ins>
    </w:p>
    <w:p w14:paraId="5DA9C665" w14:textId="77777777" w:rsidR="00852331" w:rsidRPr="00852331" w:rsidRDefault="00852331" w:rsidP="00852331">
      <w:pPr>
        <w:autoSpaceDE w:val="0"/>
        <w:autoSpaceDN w:val="0"/>
        <w:adjustRightInd w:val="0"/>
        <w:spacing w:after="0" w:line="240" w:lineRule="auto"/>
        <w:rPr>
          <w:ins w:id="5613" w:author="Ravindra Akella" w:date="2019-11-28T10:14:00Z"/>
          <w:rFonts w:asciiTheme="minorHAnsi" w:hAnsiTheme="minorHAnsi" w:cstheme="minorHAnsi"/>
          <w:color w:val="000000"/>
          <w:sz w:val="20"/>
          <w:szCs w:val="20"/>
          <w:rPrChange w:id="5614" w:author="Ravindra Akella" w:date="2019-11-28T10:14:00Z">
            <w:rPr>
              <w:ins w:id="5615" w:author="Ravindra Akella" w:date="2019-11-28T10:14:00Z"/>
              <w:rFonts w:ascii="Consolas" w:hAnsi="Consolas" w:cs="Consolas"/>
              <w:color w:val="000000"/>
              <w:sz w:val="19"/>
              <w:szCs w:val="19"/>
            </w:rPr>
          </w:rPrChange>
        </w:rPr>
      </w:pPr>
      <w:ins w:id="5616" w:author="Ravindra Akella" w:date="2019-11-28T10:14:00Z">
        <w:r w:rsidRPr="00852331">
          <w:rPr>
            <w:rFonts w:asciiTheme="minorHAnsi" w:hAnsiTheme="minorHAnsi" w:cstheme="minorHAnsi"/>
            <w:color w:val="000000"/>
            <w:sz w:val="20"/>
            <w:szCs w:val="20"/>
            <w:rPrChange w:id="5617" w:author="Ravindra Akella" w:date="2019-11-28T10:14:00Z">
              <w:rPr>
                <w:rFonts w:ascii="Consolas" w:hAnsi="Consolas" w:cs="Consolas"/>
                <w:color w:val="000000"/>
                <w:sz w:val="19"/>
                <w:szCs w:val="19"/>
              </w:rPr>
            </w:rPrChange>
          </w:rPr>
          <w:t xml:space="preserve">                    </w:t>
        </w:r>
        <w:proofErr w:type="spellStart"/>
        <w:r w:rsidRPr="00852331">
          <w:rPr>
            <w:rFonts w:asciiTheme="minorHAnsi" w:hAnsiTheme="minorHAnsi" w:cstheme="minorHAnsi"/>
            <w:color w:val="000000"/>
            <w:sz w:val="20"/>
            <w:szCs w:val="20"/>
            <w:rPrChange w:id="5618" w:author="Ravindra Akella" w:date="2019-11-28T10:14:00Z">
              <w:rPr>
                <w:rFonts w:ascii="Consolas" w:hAnsi="Consolas" w:cs="Consolas"/>
                <w:color w:val="000000"/>
                <w:sz w:val="19"/>
                <w:szCs w:val="19"/>
              </w:rPr>
            </w:rPrChange>
          </w:rPr>
          <w:t>carryForward</w:t>
        </w:r>
        <w:proofErr w:type="spellEnd"/>
        <w:r w:rsidRPr="00852331">
          <w:rPr>
            <w:rFonts w:asciiTheme="minorHAnsi" w:hAnsiTheme="minorHAnsi" w:cstheme="minorHAnsi"/>
            <w:color w:val="000000"/>
            <w:sz w:val="20"/>
            <w:szCs w:val="20"/>
            <w:rPrChange w:id="5619" w:author="Ravindra Akella" w:date="2019-11-28T10:14:00Z">
              <w:rPr>
                <w:rFonts w:ascii="Consolas" w:hAnsi="Consolas" w:cs="Consolas"/>
                <w:color w:val="000000"/>
                <w:sz w:val="19"/>
                <w:szCs w:val="19"/>
              </w:rPr>
            </w:rPrChange>
          </w:rPr>
          <w:t xml:space="preserve"> = quotient * number;</w:t>
        </w:r>
      </w:ins>
    </w:p>
    <w:p w14:paraId="552CEC41" w14:textId="77777777" w:rsidR="00852331" w:rsidRPr="00852331" w:rsidRDefault="00852331" w:rsidP="00852331">
      <w:pPr>
        <w:autoSpaceDE w:val="0"/>
        <w:autoSpaceDN w:val="0"/>
        <w:adjustRightInd w:val="0"/>
        <w:spacing w:after="0" w:line="240" w:lineRule="auto"/>
        <w:rPr>
          <w:ins w:id="5620" w:author="Ravindra Akella" w:date="2019-11-28T10:14:00Z"/>
          <w:rFonts w:asciiTheme="minorHAnsi" w:hAnsiTheme="minorHAnsi" w:cstheme="minorHAnsi"/>
          <w:color w:val="000000"/>
          <w:sz w:val="20"/>
          <w:szCs w:val="20"/>
          <w:rPrChange w:id="5621" w:author="Ravindra Akella" w:date="2019-11-28T10:14:00Z">
            <w:rPr>
              <w:ins w:id="5622" w:author="Ravindra Akella" w:date="2019-11-28T10:14:00Z"/>
              <w:rFonts w:ascii="Consolas" w:hAnsi="Consolas" w:cs="Consolas"/>
              <w:color w:val="000000"/>
              <w:sz w:val="19"/>
              <w:szCs w:val="19"/>
            </w:rPr>
          </w:rPrChange>
        </w:rPr>
      </w:pPr>
      <w:ins w:id="5623" w:author="Ravindra Akella" w:date="2019-11-28T10:14:00Z">
        <w:r w:rsidRPr="00852331">
          <w:rPr>
            <w:rFonts w:asciiTheme="minorHAnsi" w:hAnsiTheme="minorHAnsi" w:cstheme="minorHAnsi"/>
            <w:color w:val="000000"/>
            <w:sz w:val="20"/>
            <w:szCs w:val="20"/>
            <w:rPrChange w:id="5624" w:author="Ravindra Akella" w:date="2019-11-28T10:14:00Z">
              <w:rPr>
                <w:rFonts w:ascii="Consolas" w:hAnsi="Consolas" w:cs="Consolas"/>
                <w:color w:val="000000"/>
                <w:sz w:val="19"/>
                <w:szCs w:val="19"/>
              </w:rPr>
            </w:rPrChange>
          </w:rPr>
          <w:lastRenderedPageBreak/>
          <w:t xml:space="preserve">                }</w:t>
        </w:r>
      </w:ins>
    </w:p>
    <w:p w14:paraId="3770521B" w14:textId="77777777" w:rsidR="00852331" w:rsidRPr="00852331" w:rsidRDefault="00852331" w:rsidP="00852331">
      <w:pPr>
        <w:autoSpaceDE w:val="0"/>
        <w:autoSpaceDN w:val="0"/>
        <w:adjustRightInd w:val="0"/>
        <w:spacing w:after="0" w:line="240" w:lineRule="auto"/>
        <w:rPr>
          <w:ins w:id="5625" w:author="Ravindra Akella" w:date="2019-11-28T10:14:00Z"/>
          <w:rFonts w:asciiTheme="minorHAnsi" w:hAnsiTheme="minorHAnsi" w:cstheme="minorHAnsi"/>
          <w:color w:val="000000"/>
          <w:sz w:val="20"/>
          <w:szCs w:val="20"/>
          <w:rPrChange w:id="5626" w:author="Ravindra Akella" w:date="2019-11-28T10:14:00Z">
            <w:rPr>
              <w:ins w:id="5627" w:author="Ravindra Akella" w:date="2019-11-28T10:14:00Z"/>
              <w:rFonts w:ascii="Consolas" w:hAnsi="Consolas" w:cs="Consolas"/>
              <w:color w:val="000000"/>
              <w:sz w:val="19"/>
              <w:szCs w:val="19"/>
            </w:rPr>
          </w:rPrChange>
        </w:rPr>
      </w:pPr>
    </w:p>
    <w:p w14:paraId="6B0A9D23" w14:textId="77777777" w:rsidR="00852331" w:rsidRPr="00852331" w:rsidRDefault="00852331" w:rsidP="00852331">
      <w:pPr>
        <w:autoSpaceDE w:val="0"/>
        <w:autoSpaceDN w:val="0"/>
        <w:adjustRightInd w:val="0"/>
        <w:spacing w:after="0" w:line="240" w:lineRule="auto"/>
        <w:rPr>
          <w:ins w:id="5628" w:author="Ravindra Akella" w:date="2019-11-28T10:14:00Z"/>
          <w:rFonts w:asciiTheme="minorHAnsi" w:hAnsiTheme="minorHAnsi" w:cstheme="minorHAnsi"/>
          <w:color w:val="000000"/>
          <w:sz w:val="20"/>
          <w:szCs w:val="20"/>
          <w:rPrChange w:id="5629" w:author="Ravindra Akella" w:date="2019-11-28T10:14:00Z">
            <w:rPr>
              <w:ins w:id="5630" w:author="Ravindra Akella" w:date="2019-11-28T10:14:00Z"/>
              <w:rFonts w:ascii="Consolas" w:hAnsi="Consolas" w:cs="Consolas"/>
              <w:color w:val="000000"/>
              <w:sz w:val="19"/>
              <w:szCs w:val="19"/>
            </w:rPr>
          </w:rPrChange>
        </w:rPr>
      </w:pPr>
      <w:ins w:id="5631" w:author="Ravindra Akella" w:date="2019-11-28T10:14:00Z">
        <w:r w:rsidRPr="00852331">
          <w:rPr>
            <w:rFonts w:asciiTheme="minorHAnsi" w:hAnsiTheme="minorHAnsi" w:cstheme="minorHAnsi"/>
            <w:color w:val="000000"/>
            <w:sz w:val="20"/>
            <w:szCs w:val="20"/>
            <w:rPrChange w:id="5632" w:author="Ravindra Akella" w:date="2019-11-28T10:14:00Z">
              <w:rPr>
                <w:rFonts w:ascii="Consolas" w:hAnsi="Consolas" w:cs="Consolas"/>
                <w:color w:val="000000"/>
                <w:sz w:val="19"/>
                <w:szCs w:val="19"/>
              </w:rPr>
            </w:rPrChange>
          </w:rPr>
          <w:t xml:space="preserve">                pi[</w:t>
        </w:r>
        <w:proofErr w:type="spellStart"/>
        <w:r w:rsidRPr="00852331">
          <w:rPr>
            <w:rFonts w:asciiTheme="minorHAnsi" w:hAnsiTheme="minorHAnsi" w:cstheme="minorHAnsi"/>
            <w:color w:val="000000"/>
            <w:sz w:val="20"/>
            <w:szCs w:val="20"/>
            <w:rPrChange w:id="5633" w:author="Ravindra Akella" w:date="2019-11-28T10:14:00Z">
              <w:rPr>
                <w:rFonts w:ascii="Consolas" w:hAnsi="Consolas" w:cs="Consolas"/>
                <w:color w:val="000000"/>
                <w:sz w:val="19"/>
                <w:szCs w:val="19"/>
              </w:rPr>
            </w:rPrChange>
          </w:rPr>
          <w:t>i</w:t>
        </w:r>
        <w:proofErr w:type="spellEnd"/>
        <w:r w:rsidRPr="00852331">
          <w:rPr>
            <w:rFonts w:asciiTheme="minorHAnsi" w:hAnsiTheme="minorHAnsi" w:cstheme="minorHAnsi"/>
            <w:color w:val="000000"/>
            <w:sz w:val="20"/>
            <w:szCs w:val="20"/>
            <w:rPrChange w:id="5634" w:author="Ravindra Akella" w:date="2019-11-28T10:14:00Z">
              <w:rPr>
                <w:rFonts w:ascii="Consolas" w:hAnsi="Consolas" w:cs="Consolas"/>
                <w:color w:val="000000"/>
                <w:sz w:val="19"/>
                <w:szCs w:val="19"/>
              </w:rPr>
            </w:rPrChange>
          </w:rPr>
          <w:t>] = (value[</w:t>
        </w:r>
        <w:proofErr w:type="spellStart"/>
        <w:r w:rsidRPr="00852331">
          <w:rPr>
            <w:rFonts w:asciiTheme="minorHAnsi" w:hAnsiTheme="minorHAnsi" w:cstheme="minorHAnsi"/>
            <w:color w:val="000000"/>
            <w:sz w:val="20"/>
            <w:szCs w:val="20"/>
            <w:rPrChange w:id="5635" w:author="Ravindra Akella" w:date="2019-11-28T10:14:00Z">
              <w:rPr>
                <w:rFonts w:ascii="Consolas" w:hAnsi="Consolas" w:cs="Consolas"/>
                <w:color w:val="000000"/>
                <w:sz w:val="19"/>
                <w:szCs w:val="19"/>
              </w:rPr>
            </w:rPrChange>
          </w:rPr>
          <w:t>value.Length</w:t>
        </w:r>
        <w:proofErr w:type="spellEnd"/>
        <w:r w:rsidRPr="00852331">
          <w:rPr>
            <w:rFonts w:asciiTheme="minorHAnsi" w:hAnsiTheme="minorHAnsi" w:cstheme="minorHAnsi"/>
            <w:color w:val="000000"/>
            <w:sz w:val="20"/>
            <w:szCs w:val="20"/>
            <w:rPrChange w:id="5636" w:author="Ravindra Akella" w:date="2019-11-28T10:14:00Z">
              <w:rPr>
                <w:rFonts w:ascii="Consolas" w:hAnsi="Consolas" w:cs="Consolas"/>
                <w:color w:val="000000"/>
                <w:sz w:val="19"/>
                <w:szCs w:val="19"/>
              </w:rPr>
            </w:rPrChange>
          </w:rPr>
          <w:t xml:space="preserve"> - 1] / 10);</w:t>
        </w:r>
      </w:ins>
    </w:p>
    <w:p w14:paraId="113B44EC" w14:textId="77777777" w:rsidR="00852331" w:rsidRPr="00852331" w:rsidRDefault="00852331" w:rsidP="00852331">
      <w:pPr>
        <w:autoSpaceDE w:val="0"/>
        <w:autoSpaceDN w:val="0"/>
        <w:adjustRightInd w:val="0"/>
        <w:spacing w:after="0" w:line="240" w:lineRule="auto"/>
        <w:rPr>
          <w:ins w:id="5637" w:author="Ravindra Akella" w:date="2019-11-28T10:14:00Z"/>
          <w:rFonts w:asciiTheme="minorHAnsi" w:hAnsiTheme="minorHAnsi" w:cstheme="minorHAnsi"/>
          <w:color w:val="000000"/>
          <w:sz w:val="20"/>
          <w:szCs w:val="20"/>
          <w:rPrChange w:id="5638" w:author="Ravindra Akella" w:date="2019-11-28T10:14:00Z">
            <w:rPr>
              <w:ins w:id="5639" w:author="Ravindra Akella" w:date="2019-11-28T10:14:00Z"/>
              <w:rFonts w:ascii="Consolas" w:hAnsi="Consolas" w:cs="Consolas"/>
              <w:color w:val="000000"/>
              <w:sz w:val="19"/>
              <w:szCs w:val="19"/>
            </w:rPr>
          </w:rPrChange>
        </w:rPr>
      </w:pPr>
      <w:ins w:id="5640" w:author="Ravindra Akella" w:date="2019-11-28T10:14:00Z">
        <w:r w:rsidRPr="00852331">
          <w:rPr>
            <w:rFonts w:asciiTheme="minorHAnsi" w:hAnsiTheme="minorHAnsi" w:cstheme="minorHAnsi"/>
            <w:color w:val="000000"/>
            <w:sz w:val="20"/>
            <w:szCs w:val="20"/>
            <w:rPrChange w:id="5641" w:author="Ravindra Akella" w:date="2019-11-28T10:14:00Z">
              <w:rPr>
                <w:rFonts w:ascii="Consolas" w:hAnsi="Consolas" w:cs="Consolas"/>
                <w:color w:val="000000"/>
                <w:sz w:val="19"/>
                <w:szCs w:val="19"/>
              </w:rPr>
            </w:rPrChange>
          </w:rPr>
          <w:t xml:space="preserve">                rem[</w:t>
        </w:r>
        <w:proofErr w:type="spellStart"/>
        <w:r w:rsidRPr="00852331">
          <w:rPr>
            <w:rFonts w:asciiTheme="minorHAnsi" w:hAnsiTheme="minorHAnsi" w:cstheme="minorHAnsi"/>
            <w:color w:val="000000"/>
            <w:sz w:val="20"/>
            <w:szCs w:val="20"/>
            <w:rPrChange w:id="5642" w:author="Ravindra Akella" w:date="2019-11-28T10:14:00Z">
              <w:rPr>
                <w:rFonts w:ascii="Consolas" w:hAnsi="Consolas" w:cs="Consolas"/>
                <w:color w:val="000000"/>
                <w:sz w:val="19"/>
                <w:szCs w:val="19"/>
              </w:rPr>
            </w:rPrChange>
          </w:rPr>
          <w:t>value.Length</w:t>
        </w:r>
        <w:proofErr w:type="spellEnd"/>
        <w:r w:rsidRPr="00852331">
          <w:rPr>
            <w:rFonts w:asciiTheme="minorHAnsi" w:hAnsiTheme="minorHAnsi" w:cstheme="minorHAnsi"/>
            <w:color w:val="000000"/>
            <w:sz w:val="20"/>
            <w:szCs w:val="20"/>
            <w:rPrChange w:id="5643" w:author="Ravindra Akella" w:date="2019-11-28T10:14:00Z">
              <w:rPr>
                <w:rFonts w:ascii="Consolas" w:hAnsi="Consolas" w:cs="Consolas"/>
                <w:color w:val="000000"/>
                <w:sz w:val="19"/>
                <w:szCs w:val="19"/>
              </w:rPr>
            </w:rPrChange>
          </w:rPr>
          <w:t xml:space="preserve"> - 1] = value[</w:t>
        </w:r>
        <w:proofErr w:type="spellStart"/>
        <w:r w:rsidRPr="00852331">
          <w:rPr>
            <w:rFonts w:asciiTheme="minorHAnsi" w:hAnsiTheme="minorHAnsi" w:cstheme="minorHAnsi"/>
            <w:color w:val="000000"/>
            <w:sz w:val="20"/>
            <w:szCs w:val="20"/>
            <w:rPrChange w:id="5644" w:author="Ravindra Akella" w:date="2019-11-28T10:14:00Z">
              <w:rPr>
                <w:rFonts w:ascii="Consolas" w:hAnsi="Consolas" w:cs="Consolas"/>
                <w:color w:val="000000"/>
                <w:sz w:val="19"/>
                <w:szCs w:val="19"/>
              </w:rPr>
            </w:rPrChange>
          </w:rPr>
          <w:t>value.Length</w:t>
        </w:r>
        <w:proofErr w:type="spellEnd"/>
        <w:r w:rsidRPr="00852331">
          <w:rPr>
            <w:rFonts w:asciiTheme="minorHAnsi" w:hAnsiTheme="minorHAnsi" w:cstheme="minorHAnsi"/>
            <w:color w:val="000000"/>
            <w:sz w:val="20"/>
            <w:szCs w:val="20"/>
            <w:rPrChange w:id="5645" w:author="Ravindra Akella" w:date="2019-11-28T10:14:00Z">
              <w:rPr>
                <w:rFonts w:ascii="Consolas" w:hAnsi="Consolas" w:cs="Consolas"/>
                <w:color w:val="000000"/>
                <w:sz w:val="19"/>
                <w:szCs w:val="19"/>
              </w:rPr>
            </w:rPrChange>
          </w:rPr>
          <w:t xml:space="preserve"> - 1] % 10; ;</w:t>
        </w:r>
      </w:ins>
    </w:p>
    <w:p w14:paraId="29CFD94B" w14:textId="77777777" w:rsidR="00852331" w:rsidRPr="00852331" w:rsidRDefault="00852331" w:rsidP="00852331">
      <w:pPr>
        <w:autoSpaceDE w:val="0"/>
        <w:autoSpaceDN w:val="0"/>
        <w:adjustRightInd w:val="0"/>
        <w:spacing w:after="0" w:line="240" w:lineRule="auto"/>
        <w:rPr>
          <w:ins w:id="5646" w:author="Ravindra Akella" w:date="2019-11-28T10:14:00Z"/>
          <w:rFonts w:asciiTheme="minorHAnsi" w:hAnsiTheme="minorHAnsi" w:cstheme="minorHAnsi"/>
          <w:color w:val="000000"/>
          <w:sz w:val="20"/>
          <w:szCs w:val="20"/>
          <w:rPrChange w:id="5647" w:author="Ravindra Akella" w:date="2019-11-28T10:14:00Z">
            <w:rPr>
              <w:ins w:id="5648" w:author="Ravindra Akella" w:date="2019-11-28T10:14:00Z"/>
              <w:rFonts w:ascii="Consolas" w:hAnsi="Consolas" w:cs="Consolas"/>
              <w:color w:val="000000"/>
              <w:sz w:val="19"/>
              <w:szCs w:val="19"/>
            </w:rPr>
          </w:rPrChange>
        </w:rPr>
      </w:pPr>
    </w:p>
    <w:p w14:paraId="25CFD7A2" w14:textId="77777777" w:rsidR="00852331" w:rsidRPr="00852331" w:rsidRDefault="00852331" w:rsidP="00852331">
      <w:pPr>
        <w:autoSpaceDE w:val="0"/>
        <w:autoSpaceDN w:val="0"/>
        <w:adjustRightInd w:val="0"/>
        <w:spacing w:after="0" w:line="240" w:lineRule="auto"/>
        <w:rPr>
          <w:ins w:id="5649" w:author="Ravindra Akella" w:date="2019-11-28T10:14:00Z"/>
          <w:rFonts w:asciiTheme="minorHAnsi" w:hAnsiTheme="minorHAnsi" w:cstheme="minorHAnsi"/>
          <w:color w:val="000000"/>
          <w:sz w:val="20"/>
          <w:szCs w:val="20"/>
          <w:rPrChange w:id="5650" w:author="Ravindra Akella" w:date="2019-11-28T10:14:00Z">
            <w:rPr>
              <w:ins w:id="5651" w:author="Ravindra Akella" w:date="2019-11-28T10:14:00Z"/>
              <w:rFonts w:ascii="Consolas" w:hAnsi="Consolas" w:cs="Consolas"/>
              <w:color w:val="000000"/>
              <w:sz w:val="19"/>
              <w:szCs w:val="19"/>
            </w:rPr>
          </w:rPrChange>
        </w:rPr>
      </w:pPr>
      <w:ins w:id="5652" w:author="Ravindra Akella" w:date="2019-11-28T10:14:00Z">
        <w:r w:rsidRPr="00852331">
          <w:rPr>
            <w:rFonts w:asciiTheme="minorHAnsi" w:hAnsiTheme="minorHAnsi" w:cstheme="minorHAnsi"/>
            <w:color w:val="000000"/>
            <w:sz w:val="20"/>
            <w:szCs w:val="20"/>
            <w:rPrChange w:id="5653"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654" w:author="Ravindra Akella" w:date="2019-11-28T10:14:00Z">
              <w:rPr>
                <w:rFonts w:ascii="Consolas" w:hAnsi="Consolas" w:cs="Consolas"/>
                <w:color w:val="0000FF"/>
                <w:sz w:val="19"/>
                <w:szCs w:val="19"/>
              </w:rPr>
            </w:rPrChange>
          </w:rPr>
          <w:t>for</w:t>
        </w:r>
        <w:r w:rsidRPr="00852331">
          <w:rPr>
            <w:rFonts w:asciiTheme="minorHAnsi" w:hAnsiTheme="minorHAnsi" w:cstheme="minorHAnsi"/>
            <w:color w:val="000000"/>
            <w:sz w:val="20"/>
            <w:szCs w:val="20"/>
            <w:rPrChange w:id="5655"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656" w:author="Ravindra Akella" w:date="2019-11-28T10:14:00Z">
              <w:rPr>
                <w:rFonts w:ascii="Consolas" w:hAnsi="Consolas" w:cs="Consolas"/>
                <w:color w:val="0000FF"/>
                <w:sz w:val="19"/>
                <w:szCs w:val="19"/>
              </w:rPr>
            </w:rPrChange>
          </w:rPr>
          <w:t>int</w:t>
        </w:r>
        <w:r w:rsidRPr="00852331">
          <w:rPr>
            <w:rFonts w:asciiTheme="minorHAnsi" w:hAnsiTheme="minorHAnsi" w:cstheme="minorHAnsi"/>
            <w:color w:val="000000"/>
            <w:sz w:val="20"/>
            <w:szCs w:val="20"/>
            <w:rPrChange w:id="5657" w:author="Ravindra Akella" w:date="2019-11-28T10:14:00Z">
              <w:rPr>
                <w:rFonts w:ascii="Consolas" w:hAnsi="Consolas" w:cs="Consolas"/>
                <w:color w:val="000000"/>
                <w:sz w:val="19"/>
                <w:szCs w:val="19"/>
              </w:rPr>
            </w:rPrChange>
          </w:rPr>
          <w:t xml:space="preserve"> j = 0; j &lt; </w:t>
        </w:r>
        <w:proofErr w:type="spellStart"/>
        <w:r w:rsidRPr="00852331">
          <w:rPr>
            <w:rFonts w:asciiTheme="minorHAnsi" w:hAnsiTheme="minorHAnsi" w:cstheme="minorHAnsi"/>
            <w:color w:val="000000"/>
            <w:sz w:val="20"/>
            <w:szCs w:val="20"/>
            <w:rPrChange w:id="5658" w:author="Ravindra Akella" w:date="2019-11-28T10:14:00Z">
              <w:rPr>
                <w:rFonts w:ascii="Consolas" w:hAnsi="Consolas" w:cs="Consolas"/>
                <w:color w:val="000000"/>
                <w:sz w:val="19"/>
                <w:szCs w:val="19"/>
              </w:rPr>
            </w:rPrChange>
          </w:rPr>
          <w:t>value.Length</w:t>
        </w:r>
        <w:proofErr w:type="spellEnd"/>
        <w:r w:rsidRPr="00852331">
          <w:rPr>
            <w:rFonts w:asciiTheme="minorHAnsi" w:hAnsiTheme="minorHAnsi" w:cstheme="minorHAnsi"/>
            <w:color w:val="000000"/>
            <w:sz w:val="20"/>
            <w:szCs w:val="20"/>
            <w:rPrChange w:id="5659" w:author="Ravindra Akella" w:date="2019-11-28T10:14:00Z">
              <w:rPr>
                <w:rFonts w:ascii="Consolas" w:hAnsi="Consolas" w:cs="Consolas"/>
                <w:color w:val="000000"/>
                <w:sz w:val="19"/>
                <w:szCs w:val="19"/>
              </w:rPr>
            </w:rPrChange>
          </w:rPr>
          <w:t xml:space="preserve">; </w:t>
        </w:r>
        <w:proofErr w:type="spellStart"/>
        <w:r w:rsidRPr="00852331">
          <w:rPr>
            <w:rFonts w:asciiTheme="minorHAnsi" w:hAnsiTheme="minorHAnsi" w:cstheme="minorHAnsi"/>
            <w:color w:val="000000"/>
            <w:sz w:val="20"/>
            <w:szCs w:val="20"/>
            <w:rPrChange w:id="5660" w:author="Ravindra Akella" w:date="2019-11-28T10:14:00Z">
              <w:rPr>
                <w:rFonts w:ascii="Consolas" w:hAnsi="Consolas" w:cs="Consolas"/>
                <w:color w:val="000000"/>
                <w:sz w:val="19"/>
                <w:szCs w:val="19"/>
              </w:rPr>
            </w:rPrChange>
          </w:rPr>
          <w:t>j++</w:t>
        </w:r>
        <w:proofErr w:type="spellEnd"/>
        <w:r w:rsidRPr="00852331">
          <w:rPr>
            <w:rFonts w:asciiTheme="minorHAnsi" w:hAnsiTheme="minorHAnsi" w:cstheme="minorHAnsi"/>
            <w:color w:val="000000"/>
            <w:sz w:val="20"/>
            <w:szCs w:val="20"/>
            <w:rPrChange w:id="5661" w:author="Ravindra Akella" w:date="2019-11-28T10:14:00Z">
              <w:rPr>
                <w:rFonts w:ascii="Consolas" w:hAnsi="Consolas" w:cs="Consolas"/>
                <w:color w:val="000000"/>
                <w:sz w:val="19"/>
                <w:szCs w:val="19"/>
              </w:rPr>
            </w:rPrChange>
          </w:rPr>
          <w:t>)</w:t>
        </w:r>
      </w:ins>
    </w:p>
    <w:p w14:paraId="31901CF9" w14:textId="77777777" w:rsidR="00852331" w:rsidRPr="00852331" w:rsidRDefault="00852331" w:rsidP="00852331">
      <w:pPr>
        <w:autoSpaceDE w:val="0"/>
        <w:autoSpaceDN w:val="0"/>
        <w:adjustRightInd w:val="0"/>
        <w:spacing w:after="0" w:line="240" w:lineRule="auto"/>
        <w:rPr>
          <w:ins w:id="5662" w:author="Ravindra Akella" w:date="2019-11-28T10:14:00Z"/>
          <w:rFonts w:asciiTheme="minorHAnsi" w:hAnsiTheme="minorHAnsi" w:cstheme="minorHAnsi"/>
          <w:color w:val="000000"/>
          <w:sz w:val="20"/>
          <w:szCs w:val="20"/>
          <w:rPrChange w:id="5663" w:author="Ravindra Akella" w:date="2019-11-28T10:14:00Z">
            <w:rPr>
              <w:ins w:id="5664" w:author="Ravindra Akella" w:date="2019-11-28T10:14:00Z"/>
              <w:rFonts w:ascii="Consolas" w:hAnsi="Consolas" w:cs="Consolas"/>
              <w:color w:val="000000"/>
              <w:sz w:val="19"/>
              <w:szCs w:val="19"/>
            </w:rPr>
          </w:rPrChange>
        </w:rPr>
      </w:pPr>
      <w:ins w:id="5665" w:author="Ravindra Akella" w:date="2019-11-28T10:14:00Z">
        <w:r w:rsidRPr="00852331">
          <w:rPr>
            <w:rFonts w:asciiTheme="minorHAnsi" w:hAnsiTheme="minorHAnsi" w:cstheme="minorHAnsi"/>
            <w:color w:val="000000"/>
            <w:sz w:val="20"/>
            <w:szCs w:val="20"/>
            <w:rPrChange w:id="5666" w:author="Ravindra Akella" w:date="2019-11-28T10:14:00Z">
              <w:rPr>
                <w:rFonts w:ascii="Consolas" w:hAnsi="Consolas" w:cs="Consolas"/>
                <w:color w:val="000000"/>
                <w:sz w:val="19"/>
                <w:szCs w:val="19"/>
              </w:rPr>
            </w:rPrChange>
          </w:rPr>
          <w:t xml:space="preserve">                    value[j] = rem[j] * 10;</w:t>
        </w:r>
      </w:ins>
    </w:p>
    <w:p w14:paraId="41ED9CAB" w14:textId="00B43C00" w:rsidR="00852331" w:rsidRPr="00852331" w:rsidRDefault="00852331" w:rsidP="008523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noProof/>
          <w:color w:val="000000"/>
          <w:sz w:val="20"/>
          <w:szCs w:val="20"/>
          <w:rPrChange w:id="5667" w:author="Ravindra Akella" w:date="2019-11-28T10:14:00Z">
            <w:rPr>
              <w:noProof/>
              <w:color w:val="000000"/>
              <w:sz w:val="20"/>
              <w:szCs w:val="20"/>
            </w:rPr>
          </w:rPrChange>
        </w:rPr>
      </w:pPr>
      <w:ins w:id="5668" w:author="Ravindra Akella" w:date="2019-11-28T10:14:00Z">
        <w:r w:rsidRPr="00852331">
          <w:rPr>
            <w:rFonts w:asciiTheme="minorHAnsi" w:hAnsiTheme="minorHAnsi" w:cstheme="minorHAnsi"/>
            <w:color w:val="000000"/>
            <w:sz w:val="20"/>
            <w:szCs w:val="20"/>
            <w:rPrChange w:id="5669" w:author="Ravindra Akella" w:date="2019-11-28T10:14:00Z">
              <w:rPr>
                <w:rFonts w:ascii="Consolas" w:hAnsi="Consolas" w:cs="Consolas"/>
                <w:color w:val="000000"/>
                <w:sz w:val="19"/>
                <w:szCs w:val="19"/>
              </w:rPr>
            </w:rPrChange>
          </w:rPr>
          <w:t xml:space="preserve">            }</w:t>
        </w:r>
      </w:ins>
    </w:p>
    <w:p w14:paraId="4E2B1224"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6563D847" w14:textId="6D580A8F" w:rsidR="00942C25" w:rsidRPr="00BE2D78"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Change w:id="5670" w:author="Ravindra Akella" w:date="2019-11-26T15:23:00Z">
            <w:rPr>
              <w:color w:val="000000"/>
              <w:sz w:val="20"/>
              <w:szCs w:val="20"/>
            </w:rPr>
          </w:rPrChange>
        </w:rPr>
      </w:pPr>
      <w:r w:rsidRPr="00BE2D78">
        <w:rPr>
          <w:rFonts w:ascii="Palatino Linotype" w:eastAsia="Palatino Linotype" w:hAnsi="Palatino Linotype" w:cs="Palatino Linotype"/>
          <w:color w:val="000000"/>
          <w:sz w:val="21"/>
          <w:szCs w:val="21"/>
          <w:rPrChange w:id="5671" w:author="Ravindra Akella" w:date="2019-11-26T15:23:00Z">
            <w:rPr>
              <w:color w:val="000000"/>
              <w:sz w:val="20"/>
              <w:szCs w:val="20"/>
            </w:rPr>
          </w:rPrChange>
        </w:rPr>
        <w:t xml:space="preserve">Next thing we need to implement is the wrapper method using CalculatepiAsync and CalculationEventHandler of our Calculatepi </w:t>
      </w:r>
      <w:del w:id="5672" w:author="Ravindra Akella" w:date="2019-11-26T15:23:00Z">
        <w:r w:rsidRPr="00BE2D78" w:rsidDel="00BE2D78">
          <w:rPr>
            <w:rFonts w:ascii="Palatino Linotype" w:eastAsia="Palatino Linotype" w:hAnsi="Palatino Linotype" w:cs="Palatino Linotype"/>
            <w:color w:val="000000"/>
            <w:sz w:val="21"/>
            <w:szCs w:val="21"/>
            <w:rPrChange w:id="5673" w:author="Ravindra Akella" w:date="2019-11-26T15:23:00Z">
              <w:rPr>
                <w:color w:val="000000"/>
                <w:sz w:val="20"/>
                <w:szCs w:val="20"/>
              </w:rPr>
            </w:rPrChange>
          </w:rPr>
          <w:delText>class.It</w:delText>
        </w:r>
      </w:del>
      <w:ins w:id="5674" w:author="Ravindra Akella" w:date="2019-11-26T15:23:00Z">
        <w:r w:rsidR="00BE2D78" w:rsidRPr="00852331">
          <w:rPr>
            <w:rFonts w:ascii="Palatino Linotype" w:eastAsia="Palatino Linotype" w:hAnsi="Palatino Linotype" w:cs="Palatino Linotype"/>
            <w:color w:val="000000"/>
            <w:sz w:val="21"/>
            <w:szCs w:val="21"/>
          </w:rPr>
          <w:t>class. It</w:t>
        </w:r>
      </w:ins>
      <w:r w:rsidRPr="00BE2D78">
        <w:rPr>
          <w:rFonts w:ascii="Palatino Linotype" w:eastAsia="Palatino Linotype" w:hAnsi="Palatino Linotype" w:cs="Palatino Linotype"/>
          <w:color w:val="000000"/>
          <w:sz w:val="21"/>
          <w:szCs w:val="21"/>
          <w:rPrChange w:id="5675" w:author="Ravindra Akella" w:date="2019-11-26T15:23:00Z">
            <w:rPr>
              <w:color w:val="000000"/>
              <w:sz w:val="20"/>
              <w:szCs w:val="20"/>
            </w:rPr>
          </w:rPrChange>
        </w:rPr>
        <w:t xml:space="preserve"> will look </w:t>
      </w:r>
      <w:r w:rsidRPr="00BE2D78">
        <w:rPr>
          <w:rFonts w:ascii="Palatino Linotype" w:eastAsia="Palatino Linotype" w:hAnsi="Palatino Linotype" w:cs="Palatino Linotype"/>
          <w:color w:val="000000"/>
          <w:sz w:val="21"/>
          <w:szCs w:val="21"/>
          <w:rPrChange w:id="5676" w:author="Ravindra Akella" w:date="2019-11-26T15:23:00Z">
            <w:rPr>
              <w:sz w:val="20"/>
              <w:szCs w:val="20"/>
            </w:rPr>
          </w:rPrChange>
        </w:rPr>
        <w:t>something</w:t>
      </w:r>
      <w:r w:rsidRPr="00BE2D78">
        <w:rPr>
          <w:rFonts w:ascii="Palatino Linotype" w:eastAsia="Palatino Linotype" w:hAnsi="Palatino Linotype" w:cs="Palatino Linotype"/>
          <w:color w:val="000000"/>
          <w:sz w:val="21"/>
          <w:szCs w:val="21"/>
          <w:rPrChange w:id="5677" w:author="Ravindra Akella" w:date="2019-11-26T15:23:00Z">
            <w:rPr>
              <w:color w:val="000000"/>
              <w:sz w:val="20"/>
              <w:szCs w:val="20"/>
            </w:rPr>
          </w:rPrChange>
        </w:rPr>
        <w:t xml:space="preserve"> like below</w:t>
      </w:r>
    </w:p>
    <w:p w14:paraId="426CF688"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693A97F8"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private</w:t>
      </w:r>
      <w:r>
        <w:rPr>
          <w:noProof/>
          <w:color w:val="000000"/>
          <w:sz w:val="20"/>
          <w:szCs w:val="20"/>
        </w:rPr>
        <w:t xml:space="preserve"> Task&lt;CalculatepiCompletedEventArgs&gt; TAPWrappertoAPMAsync(Calculatepi calculatepi, </w:t>
      </w:r>
      <w:r>
        <w:rPr>
          <w:noProof/>
          <w:color w:val="0000FF"/>
          <w:sz w:val="20"/>
          <w:szCs w:val="20"/>
        </w:rPr>
        <w:t>int</w:t>
      </w:r>
      <w:r>
        <w:rPr>
          <w:noProof/>
          <w:color w:val="000000"/>
          <w:sz w:val="20"/>
          <w:szCs w:val="20"/>
        </w:rPr>
        <w:t xml:space="preserve"> numsteps, </w:t>
      </w:r>
      <w:r>
        <w:rPr>
          <w:noProof/>
          <w:color w:val="0000FF"/>
          <w:sz w:val="20"/>
          <w:szCs w:val="20"/>
        </w:rPr>
        <w:t>object</w:t>
      </w:r>
      <w:r>
        <w:rPr>
          <w:noProof/>
          <w:color w:val="000000"/>
          <w:sz w:val="20"/>
          <w:szCs w:val="20"/>
        </w:rPr>
        <w:t xml:space="preserve"> sender, </w:t>
      </w:r>
      <w:r>
        <w:rPr>
          <w:noProof/>
          <w:color w:val="0000FF"/>
          <w:sz w:val="20"/>
          <w:szCs w:val="20"/>
        </w:rPr>
        <w:t>object</w:t>
      </w:r>
      <w:r>
        <w:rPr>
          <w:noProof/>
          <w:color w:val="000000"/>
          <w:sz w:val="20"/>
          <w:szCs w:val="20"/>
        </w:rPr>
        <w:t xml:space="preserve"> operationState, CancellationToken token)</w:t>
      </w:r>
    </w:p>
    <w:p w14:paraId="07E4F9C3" w14:textId="77777777" w:rsidR="00942C25" w:rsidRDefault="009C5CA0">
      <w:pPr>
        <w:spacing w:after="0" w:line="240" w:lineRule="auto"/>
        <w:rPr>
          <w:noProof/>
          <w:color w:val="000000"/>
          <w:sz w:val="20"/>
          <w:szCs w:val="20"/>
        </w:rPr>
      </w:pPr>
      <w:r>
        <w:rPr>
          <w:noProof/>
          <w:color w:val="000000"/>
          <w:sz w:val="20"/>
          <w:szCs w:val="20"/>
        </w:rPr>
        <w:t xml:space="preserve">        {</w:t>
      </w:r>
    </w:p>
    <w:p w14:paraId="764E5A32"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tcs = </w:t>
      </w:r>
      <w:r>
        <w:rPr>
          <w:noProof/>
          <w:color w:val="0000FF"/>
          <w:sz w:val="20"/>
          <w:szCs w:val="20"/>
        </w:rPr>
        <w:t>new</w:t>
      </w:r>
      <w:r>
        <w:rPr>
          <w:noProof/>
          <w:color w:val="000000"/>
          <w:sz w:val="20"/>
          <w:szCs w:val="20"/>
        </w:rPr>
        <w:t xml:space="preserve"> TaskCompletionSource&lt;CalculatepiCompletedEventArgs&gt;();</w:t>
      </w:r>
    </w:p>
    <w:p w14:paraId="36E71E62"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8000"/>
          <w:sz w:val="20"/>
          <w:szCs w:val="20"/>
        </w:rPr>
        <w:t>//Delegate on cancellation token when there is a cancellation, executes on calling thread's context in this case UI</w:t>
      </w:r>
    </w:p>
    <w:p w14:paraId="5B8576EF" w14:textId="77777777" w:rsidR="00942C25" w:rsidRDefault="009C5CA0">
      <w:pPr>
        <w:spacing w:after="0" w:line="240" w:lineRule="auto"/>
        <w:rPr>
          <w:noProof/>
          <w:color w:val="000000"/>
          <w:sz w:val="20"/>
          <w:szCs w:val="20"/>
        </w:rPr>
      </w:pPr>
      <w:r>
        <w:rPr>
          <w:noProof/>
          <w:color w:val="000000"/>
          <w:sz w:val="20"/>
          <w:szCs w:val="20"/>
        </w:rPr>
        <w:t xml:space="preserve">            token.Register(() =&gt;</w:t>
      </w:r>
    </w:p>
    <w:p w14:paraId="2A3086CB" w14:textId="77777777" w:rsidR="00942C25" w:rsidRDefault="009C5CA0">
      <w:pPr>
        <w:spacing w:after="0" w:line="240" w:lineRule="auto"/>
        <w:rPr>
          <w:noProof/>
          <w:color w:val="000000"/>
          <w:sz w:val="20"/>
          <w:szCs w:val="20"/>
        </w:rPr>
      </w:pPr>
      <w:r>
        <w:rPr>
          <w:noProof/>
          <w:color w:val="000000"/>
          <w:sz w:val="20"/>
          <w:szCs w:val="20"/>
        </w:rPr>
        <w:t xml:space="preserve">            {</w:t>
      </w:r>
    </w:p>
    <w:p w14:paraId="22AFD6AA" w14:textId="77777777" w:rsidR="00942C25" w:rsidRDefault="009C5CA0">
      <w:pPr>
        <w:spacing w:after="0" w:line="240" w:lineRule="auto"/>
        <w:rPr>
          <w:noProof/>
          <w:color w:val="000000"/>
          <w:sz w:val="20"/>
          <w:szCs w:val="20"/>
        </w:rPr>
      </w:pPr>
      <w:r>
        <w:rPr>
          <w:noProof/>
          <w:color w:val="000000"/>
          <w:sz w:val="20"/>
          <w:szCs w:val="20"/>
        </w:rPr>
        <w:t xml:space="preserve">                calculatepi.CancelAsync(operationState);</w:t>
      </w:r>
    </w:p>
    <w:p w14:paraId="4ECB0515" w14:textId="77777777" w:rsidR="00942C25" w:rsidRDefault="009C5CA0">
      <w:pPr>
        <w:spacing w:after="0" w:line="240" w:lineRule="auto"/>
        <w:rPr>
          <w:noProof/>
          <w:color w:val="000000"/>
          <w:sz w:val="20"/>
          <w:szCs w:val="20"/>
        </w:rPr>
      </w:pPr>
      <w:r>
        <w:rPr>
          <w:noProof/>
          <w:color w:val="000000"/>
          <w:sz w:val="20"/>
          <w:szCs w:val="20"/>
        </w:rPr>
        <w:t xml:space="preserve">            });</w:t>
      </w:r>
    </w:p>
    <w:p w14:paraId="5D8EE1DA" w14:textId="77777777" w:rsidR="00942C25" w:rsidRDefault="00942C25">
      <w:pPr>
        <w:spacing w:after="0" w:line="240" w:lineRule="auto"/>
        <w:rPr>
          <w:noProof/>
          <w:color w:val="000000"/>
          <w:sz w:val="20"/>
          <w:szCs w:val="20"/>
        </w:rPr>
      </w:pPr>
    </w:p>
    <w:p w14:paraId="4D7B3F43" w14:textId="77777777" w:rsidR="00942C25" w:rsidRDefault="009C5CA0">
      <w:pPr>
        <w:spacing w:after="0" w:line="240" w:lineRule="auto"/>
        <w:rPr>
          <w:noProof/>
          <w:color w:val="000000"/>
          <w:sz w:val="20"/>
          <w:szCs w:val="20"/>
        </w:rPr>
      </w:pPr>
      <w:r>
        <w:rPr>
          <w:noProof/>
          <w:color w:val="000000"/>
          <w:sz w:val="20"/>
          <w:szCs w:val="20"/>
        </w:rPr>
        <w:t xml:space="preserve">            calculatepi.CalculatepiCompleted += (_, e) =&gt;</w:t>
      </w:r>
    </w:p>
    <w:p w14:paraId="0C36C9BB" w14:textId="77777777" w:rsidR="00942C25" w:rsidRDefault="009C5CA0">
      <w:pPr>
        <w:spacing w:after="0" w:line="240" w:lineRule="auto"/>
        <w:rPr>
          <w:noProof/>
          <w:color w:val="000000"/>
          <w:sz w:val="20"/>
          <w:szCs w:val="20"/>
        </w:rPr>
      </w:pPr>
      <w:r>
        <w:rPr>
          <w:noProof/>
          <w:color w:val="000000"/>
          <w:sz w:val="20"/>
          <w:szCs w:val="20"/>
        </w:rPr>
        <w:t xml:space="preserve">            {</w:t>
      </w:r>
    </w:p>
    <w:p w14:paraId="2CE5BCFD"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if</w:t>
      </w:r>
      <w:r>
        <w:rPr>
          <w:noProof/>
          <w:color w:val="000000"/>
          <w:sz w:val="20"/>
          <w:szCs w:val="20"/>
        </w:rPr>
        <w:t xml:space="preserve"> (e.Cancelled)</w:t>
      </w:r>
    </w:p>
    <w:p w14:paraId="048FF647" w14:textId="77777777" w:rsidR="00942C25" w:rsidRDefault="009C5CA0">
      <w:pPr>
        <w:spacing w:after="0" w:line="240" w:lineRule="auto"/>
        <w:rPr>
          <w:noProof/>
          <w:color w:val="000000"/>
          <w:sz w:val="20"/>
          <w:szCs w:val="20"/>
        </w:rPr>
      </w:pPr>
      <w:r>
        <w:rPr>
          <w:noProof/>
          <w:color w:val="000000"/>
          <w:sz w:val="20"/>
          <w:szCs w:val="20"/>
        </w:rPr>
        <w:t xml:space="preserve">                    tcs.TrySetCanceled();</w:t>
      </w:r>
    </w:p>
    <w:p w14:paraId="21E7B665"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else</w:t>
      </w:r>
      <w:r>
        <w:rPr>
          <w:noProof/>
          <w:color w:val="000000"/>
          <w:sz w:val="20"/>
          <w:szCs w:val="20"/>
        </w:rPr>
        <w:t xml:space="preserve"> </w:t>
      </w:r>
      <w:r>
        <w:rPr>
          <w:noProof/>
          <w:color w:val="0000FF"/>
          <w:sz w:val="20"/>
          <w:szCs w:val="20"/>
        </w:rPr>
        <w:t>if</w:t>
      </w:r>
      <w:r>
        <w:rPr>
          <w:noProof/>
          <w:color w:val="000000"/>
          <w:sz w:val="20"/>
          <w:szCs w:val="20"/>
        </w:rPr>
        <w:t xml:space="preserve"> (e.Error != </w:t>
      </w:r>
      <w:r>
        <w:rPr>
          <w:noProof/>
          <w:color w:val="0000FF"/>
          <w:sz w:val="20"/>
          <w:szCs w:val="20"/>
        </w:rPr>
        <w:t>null</w:t>
      </w:r>
      <w:r>
        <w:rPr>
          <w:noProof/>
          <w:color w:val="000000"/>
          <w:sz w:val="20"/>
          <w:szCs w:val="20"/>
        </w:rPr>
        <w:t>)</w:t>
      </w:r>
    </w:p>
    <w:p w14:paraId="514D07CC" w14:textId="77777777" w:rsidR="00942C25" w:rsidRDefault="009C5CA0">
      <w:pPr>
        <w:spacing w:after="0" w:line="240" w:lineRule="auto"/>
        <w:rPr>
          <w:noProof/>
          <w:color w:val="000000"/>
          <w:sz w:val="20"/>
          <w:szCs w:val="20"/>
        </w:rPr>
      </w:pPr>
      <w:r>
        <w:rPr>
          <w:noProof/>
          <w:color w:val="000000"/>
          <w:sz w:val="20"/>
          <w:szCs w:val="20"/>
        </w:rPr>
        <w:t xml:space="preserve">                    tcs.TrySetException(e.Error);</w:t>
      </w:r>
    </w:p>
    <w:p w14:paraId="1331056A"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else</w:t>
      </w:r>
    </w:p>
    <w:p w14:paraId="5AA960FD" w14:textId="77777777" w:rsidR="00942C25" w:rsidRDefault="009C5CA0">
      <w:pPr>
        <w:spacing w:after="0" w:line="240" w:lineRule="auto"/>
        <w:rPr>
          <w:noProof/>
          <w:color w:val="000000"/>
          <w:sz w:val="20"/>
          <w:szCs w:val="20"/>
        </w:rPr>
      </w:pPr>
      <w:r>
        <w:rPr>
          <w:noProof/>
          <w:color w:val="000000"/>
          <w:sz w:val="20"/>
          <w:szCs w:val="20"/>
        </w:rPr>
        <w:t xml:space="preserve">                    tcs.TrySetResult(e);</w:t>
      </w:r>
    </w:p>
    <w:p w14:paraId="2EFAAD91" w14:textId="77777777" w:rsidR="00942C25" w:rsidRDefault="009C5CA0">
      <w:pPr>
        <w:spacing w:after="0" w:line="240" w:lineRule="auto"/>
        <w:rPr>
          <w:noProof/>
          <w:color w:val="000000"/>
          <w:sz w:val="20"/>
          <w:szCs w:val="20"/>
        </w:rPr>
      </w:pPr>
      <w:r>
        <w:rPr>
          <w:noProof/>
          <w:color w:val="000000"/>
          <w:sz w:val="20"/>
          <w:szCs w:val="20"/>
        </w:rPr>
        <w:t xml:space="preserve">            };</w:t>
      </w:r>
    </w:p>
    <w:p w14:paraId="61E15D7A" w14:textId="77777777" w:rsidR="00942C25" w:rsidRDefault="00942C25">
      <w:pPr>
        <w:spacing w:after="0" w:line="240" w:lineRule="auto"/>
        <w:rPr>
          <w:noProof/>
          <w:color w:val="000000"/>
          <w:sz w:val="20"/>
          <w:szCs w:val="20"/>
        </w:rPr>
      </w:pPr>
    </w:p>
    <w:p w14:paraId="1DCC0E4E"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8000"/>
          <w:sz w:val="20"/>
          <w:szCs w:val="20"/>
        </w:rPr>
        <w:t>// Register for the event and start the operation.</w:t>
      </w:r>
    </w:p>
    <w:p w14:paraId="384D78EA" w14:textId="77777777" w:rsidR="00942C25" w:rsidRDefault="009C5CA0">
      <w:pPr>
        <w:spacing w:after="0" w:line="240" w:lineRule="auto"/>
        <w:rPr>
          <w:noProof/>
          <w:color w:val="000000"/>
          <w:sz w:val="20"/>
          <w:szCs w:val="20"/>
        </w:rPr>
      </w:pPr>
      <w:r>
        <w:rPr>
          <w:noProof/>
          <w:color w:val="000000"/>
          <w:sz w:val="20"/>
          <w:szCs w:val="20"/>
        </w:rPr>
        <w:t xml:space="preserve">            calculatepi.CalculatepiAsync(numsteps, sender, operationState);</w:t>
      </w:r>
    </w:p>
    <w:p w14:paraId="0F2473CA"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tcs.Task;</w:t>
      </w:r>
    </w:p>
    <w:p w14:paraId="047ACA81"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sz w:val="20"/>
          <w:szCs w:val="20"/>
        </w:rPr>
      </w:pPr>
      <w:r>
        <w:rPr>
          <w:noProof/>
          <w:color w:val="000000"/>
          <w:sz w:val="20"/>
          <w:szCs w:val="20"/>
        </w:rPr>
        <w:t xml:space="preserve">        }</w:t>
      </w:r>
    </w:p>
    <w:p w14:paraId="75B75A3A"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160D5916" w14:textId="49BE17DB"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Code is </w:t>
      </w:r>
      <w:r>
        <w:rPr>
          <w:rFonts w:ascii="Palatino Linotype" w:eastAsia="Palatino Linotype" w:hAnsi="Palatino Linotype" w:cs="Palatino Linotype"/>
          <w:sz w:val="21"/>
          <w:szCs w:val="21"/>
        </w:rPr>
        <w:t>pretty</w:t>
      </w:r>
      <w:r>
        <w:rPr>
          <w:rFonts w:ascii="Palatino Linotype" w:eastAsia="Palatino Linotype" w:hAnsi="Palatino Linotype" w:cs="Palatino Linotype"/>
          <w:color w:val="000000"/>
          <w:sz w:val="21"/>
          <w:szCs w:val="21"/>
        </w:rPr>
        <w:t xml:space="preserve"> much </w:t>
      </w:r>
      <w:del w:id="5678" w:author="Ravindra Akella" w:date="2019-11-24T18:52:00Z">
        <w:r w:rsidDel="00E433BF">
          <w:rPr>
            <w:rFonts w:ascii="Palatino Linotype" w:eastAsia="Palatino Linotype" w:hAnsi="Palatino Linotype" w:cs="Palatino Linotype"/>
            <w:color w:val="000000"/>
            <w:sz w:val="21"/>
            <w:szCs w:val="21"/>
          </w:rPr>
          <w:delText>self explanatory</w:delText>
        </w:r>
      </w:del>
      <w:ins w:id="5679" w:author="Ravindra Akella" w:date="2019-11-24T18:52:00Z">
        <w:r w:rsidR="00E433BF">
          <w:rPr>
            <w:rFonts w:ascii="Palatino Linotype" w:eastAsia="Palatino Linotype" w:hAnsi="Palatino Linotype" w:cs="Palatino Linotype"/>
            <w:color w:val="000000"/>
            <w:sz w:val="21"/>
            <w:szCs w:val="21"/>
          </w:rPr>
          <w:t>self-explanatory</w:t>
        </w:r>
      </w:ins>
      <w:r>
        <w:rPr>
          <w:rFonts w:ascii="Palatino Linotype" w:eastAsia="Palatino Linotype" w:hAnsi="Palatino Linotype" w:cs="Palatino Linotype"/>
          <w:color w:val="000000"/>
          <w:sz w:val="21"/>
          <w:szCs w:val="21"/>
        </w:rPr>
        <w:t xml:space="preserve"> where we are making use of TaskCompletionSource and a handler of type CalculatepiCompletedEventHandler to set appropriate status of TaskCompletionSource and then finally return Task. </w:t>
      </w:r>
      <w:sdt>
        <w:sdtPr>
          <w:tag w:val="goog_rdk_19"/>
          <w:id w:val="842974444"/>
        </w:sdtPr>
        <w:sdtContent>
          <w:commentRangeStart w:id="5680"/>
          <w:commentRangeStart w:id="5681"/>
        </w:sdtContent>
      </w:sdt>
      <w:r>
        <w:rPr>
          <w:rFonts w:ascii="Palatino Linotype" w:eastAsia="Palatino Linotype" w:hAnsi="Palatino Linotype" w:cs="Palatino Linotype"/>
          <w:color w:val="000000"/>
          <w:sz w:val="21"/>
          <w:szCs w:val="21"/>
        </w:rPr>
        <w:t>As you can see this can be further extended to an extension or a generic method.</w:t>
      </w:r>
      <w:commentRangeEnd w:id="5680"/>
      <w:r>
        <w:rPr>
          <w:rStyle w:val="CommentReference"/>
        </w:rPr>
        <w:commentReference w:id="5680"/>
      </w:r>
      <w:commentRangeEnd w:id="5681"/>
      <w:r w:rsidR="00E433BF">
        <w:rPr>
          <w:rStyle w:val="CommentReference"/>
        </w:rPr>
        <w:commentReference w:id="5681"/>
      </w:r>
    </w:p>
    <w:p w14:paraId="1DCD6ADE"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6C8990E7" w14:textId="0F73B8E8" w:rsidR="00942C25" w:rsidRDefault="005969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82" w:author="Ravindra Akella" w:date="2019-11-26T15:29:00Z"/>
          <w:rFonts w:ascii="Palatino Linotype" w:eastAsia="Palatino Linotype" w:hAnsi="Palatino Linotype" w:cs="Palatino Linotype"/>
          <w:color w:val="000000"/>
          <w:sz w:val="21"/>
          <w:szCs w:val="21"/>
        </w:rPr>
      </w:pPr>
      <w:ins w:id="5683" w:author="Ravindra Akella" w:date="2019-11-26T15:28:00Z">
        <w:r>
          <w:rPr>
            <w:rFonts w:ascii="Palatino Linotype" w:eastAsia="Palatino Linotype" w:hAnsi="Palatino Linotype" w:cs="Palatino Linotype"/>
            <w:color w:val="000000"/>
            <w:sz w:val="21"/>
            <w:szCs w:val="21"/>
          </w:rPr>
          <w:t xml:space="preserve">Now </w:t>
        </w:r>
      </w:ins>
      <w:del w:id="5684" w:author="Ravindra Akella" w:date="2019-11-26T15:28:00Z">
        <w:r w:rsidR="009C5CA0" w:rsidDel="005969AC">
          <w:rPr>
            <w:rFonts w:ascii="Palatino Linotype" w:eastAsia="Palatino Linotype" w:hAnsi="Palatino Linotype" w:cs="Palatino Linotype"/>
            <w:color w:val="000000"/>
            <w:sz w:val="21"/>
            <w:szCs w:val="21"/>
          </w:rPr>
          <w:delText>Ca</w:delText>
        </w:r>
      </w:del>
      <w:ins w:id="5685" w:author="Ravindra Akella" w:date="2019-11-26T15:28:00Z">
        <w:r>
          <w:rPr>
            <w:rFonts w:ascii="Palatino Linotype" w:eastAsia="Palatino Linotype" w:hAnsi="Palatino Linotype" w:cs="Palatino Linotype"/>
            <w:color w:val="000000"/>
            <w:sz w:val="21"/>
            <w:szCs w:val="21"/>
          </w:rPr>
          <w:t>ca</w:t>
        </w:r>
      </w:ins>
      <w:r w:rsidR="009C5CA0">
        <w:rPr>
          <w:rFonts w:ascii="Palatino Linotype" w:eastAsia="Palatino Linotype" w:hAnsi="Palatino Linotype" w:cs="Palatino Linotype"/>
          <w:color w:val="000000"/>
          <w:sz w:val="21"/>
          <w:szCs w:val="21"/>
        </w:rPr>
        <w:t>ll</w:t>
      </w:r>
      <w:del w:id="5686" w:author="Ravindra Akella" w:date="2019-11-26T15:28:00Z">
        <w:r w:rsidR="009C5CA0" w:rsidDel="005969AC">
          <w:rPr>
            <w:rFonts w:ascii="Palatino Linotype" w:eastAsia="Palatino Linotype" w:hAnsi="Palatino Linotype" w:cs="Palatino Linotype"/>
            <w:color w:val="000000"/>
            <w:sz w:val="21"/>
            <w:szCs w:val="21"/>
          </w:rPr>
          <w:delText>ing</w:delText>
        </w:r>
      </w:del>
      <w:r w:rsidR="009C5CA0">
        <w:rPr>
          <w:rFonts w:ascii="Palatino Linotype" w:eastAsia="Palatino Linotype" w:hAnsi="Palatino Linotype" w:cs="Palatino Linotype"/>
          <w:color w:val="000000"/>
          <w:sz w:val="21"/>
          <w:szCs w:val="21"/>
        </w:rPr>
        <w:t xml:space="preserve"> this</w:t>
      </w:r>
      <w:ins w:id="5687" w:author="Ravindra Akella" w:date="2019-11-26T15:28:00Z">
        <w:r w:rsidR="001622A2">
          <w:rPr>
            <w:rFonts w:ascii="Palatino Linotype" w:eastAsia="Palatino Linotype" w:hAnsi="Palatino Linotype" w:cs="Palatino Linotype"/>
            <w:color w:val="000000"/>
            <w:sz w:val="21"/>
            <w:szCs w:val="21"/>
          </w:rPr>
          <w:t xml:space="preserve"> wrapper method</w:t>
        </w:r>
      </w:ins>
      <w:r w:rsidR="009C5CA0">
        <w:rPr>
          <w:rFonts w:ascii="Palatino Linotype" w:eastAsia="Palatino Linotype" w:hAnsi="Palatino Linotype" w:cs="Palatino Linotype"/>
          <w:color w:val="000000"/>
          <w:sz w:val="21"/>
          <w:szCs w:val="21"/>
        </w:rPr>
        <w:t xml:space="preserve"> on a button click of a WPF application</w:t>
      </w:r>
      <w:ins w:id="5688" w:author="Ravindra Akella" w:date="2019-11-26T15:29:00Z">
        <w:r>
          <w:rPr>
            <w:rFonts w:ascii="Palatino Linotype" w:eastAsia="Palatino Linotype" w:hAnsi="Palatino Linotype" w:cs="Palatino Linotype"/>
            <w:color w:val="000000"/>
            <w:sz w:val="21"/>
            <w:szCs w:val="21"/>
          </w:rPr>
          <w:t xml:space="preserve"> as shown in below code</w:t>
        </w:r>
      </w:ins>
    </w:p>
    <w:p w14:paraId="65895F31" w14:textId="77777777" w:rsidR="00EA36AF" w:rsidRDefault="00EA36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7488DEF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partial</w:t>
      </w:r>
      <w:r>
        <w:rPr>
          <w:color w:val="000000"/>
          <w:sz w:val="20"/>
          <w:szCs w:val="20"/>
        </w:rPr>
        <w:t xml:space="preserve"> </w:t>
      </w:r>
      <w:r>
        <w:rPr>
          <w:color w:val="0000FF"/>
          <w:sz w:val="20"/>
          <w:szCs w:val="20"/>
        </w:rPr>
        <w:t>class</w:t>
      </w:r>
      <w:r>
        <w:rPr>
          <w:color w:val="000000"/>
          <w:sz w:val="20"/>
          <w:szCs w:val="20"/>
        </w:rPr>
        <w:t xml:space="preserve"> </w:t>
      </w:r>
      <w:proofErr w:type="spellStart"/>
      <w:r>
        <w:rPr>
          <w:color w:val="2B91AF"/>
          <w:sz w:val="20"/>
          <w:szCs w:val="20"/>
        </w:rPr>
        <w:t>MainWindow</w:t>
      </w:r>
      <w:proofErr w:type="spellEnd"/>
      <w:r>
        <w:rPr>
          <w:color w:val="000000"/>
          <w:sz w:val="20"/>
          <w:szCs w:val="20"/>
        </w:rPr>
        <w:t xml:space="preserve"> : Window</w:t>
      </w:r>
    </w:p>
    <w:p w14:paraId="41DF4722" w14:textId="77777777" w:rsidR="00942C25" w:rsidRDefault="009C5CA0">
      <w:pPr>
        <w:spacing w:after="0" w:line="240" w:lineRule="auto"/>
        <w:rPr>
          <w:color w:val="000000"/>
          <w:sz w:val="20"/>
          <w:szCs w:val="20"/>
        </w:rPr>
      </w:pPr>
      <w:r>
        <w:rPr>
          <w:color w:val="000000"/>
          <w:sz w:val="20"/>
          <w:szCs w:val="20"/>
        </w:rPr>
        <w:t xml:space="preserve">    { </w:t>
      </w:r>
    </w:p>
    <w:p w14:paraId="2DB8B83F"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roofErr w:type="spellStart"/>
      <w:r>
        <w:rPr>
          <w:color w:val="000000"/>
          <w:sz w:val="20"/>
          <w:szCs w:val="20"/>
        </w:rPr>
        <w:t>CalculatepiCompletedEventArgs</w:t>
      </w:r>
      <w:proofErr w:type="spellEnd"/>
      <w:r>
        <w:rPr>
          <w:color w:val="000000"/>
          <w:sz w:val="20"/>
          <w:szCs w:val="20"/>
        </w:rPr>
        <w:t xml:space="preserve"> </w:t>
      </w:r>
      <w:proofErr w:type="spellStart"/>
      <w:r>
        <w:rPr>
          <w:color w:val="000000"/>
          <w:sz w:val="20"/>
          <w:szCs w:val="20"/>
        </w:rPr>
        <w:t>calculatepiCompletedEventArgs</w:t>
      </w:r>
      <w:proofErr w:type="spellEnd"/>
      <w:r>
        <w:rPr>
          <w:color w:val="000000"/>
          <w:sz w:val="20"/>
          <w:szCs w:val="20"/>
        </w:rPr>
        <w:t xml:space="preserve"> = </w:t>
      </w:r>
      <w:r>
        <w:rPr>
          <w:color w:val="0000FF"/>
          <w:sz w:val="20"/>
          <w:szCs w:val="20"/>
        </w:rPr>
        <w:t>null</w:t>
      </w:r>
      <w:r>
        <w:rPr>
          <w:color w:val="000000"/>
          <w:sz w:val="20"/>
          <w:szCs w:val="20"/>
        </w:rPr>
        <w:t xml:space="preserve">;        </w:t>
      </w:r>
    </w:p>
    <w:p w14:paraId="22811B03"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CancellationTokenSource </w:t>
      </w:r>
      <w:proofErr w:type="spellStart"/>
      <w:r>
        <w:rPr>
          <w:color w:val="000000"/>
          <w:sz w:val="20"/>
          <w:szCs w:val="20"/>
        </w:rPr>
        <w:t>cts</w:t>
      </w:r>
      <w:proofErr w:type="spellEnd"/>
      <w:r>
        <w:rPr>
          <w:color w:val="000000"/>
          <w:sz w:val="20"/>
          <w:szCs w:val="20"/>
        </w:rPr>
        <w:t xml:space="preserve"> = </w:t>
      </w:r>
      <w:r>
        <w:rPr>
          <w:color w:val="0000FF"/>
          <w:sz w:val="20"/>
          <w:szCs w:val="20"/>
        </w:rPr>
        <w:t>null</w:t>
      </w:r>
      <w:r>
        <w:rPr>
          <w:color w:val="000000"/>
          <w:sz w:val="20"/>
          <w:szCs w:val="20"/>
        </w:rPr>
        <w:t>;</w:t>
      </w:r>
    </w:p>
    <w:p w14:paraId="4DF5F890" w14:textId="77777777" w:rsidR="00942C25" w:rsidRDefault="009C5CA0">
      <w:pPr>
        <w:spacing w:after="0" w:line="240" w:lineRule="auto"/>
        <w:rPr>
          <w:color w:val="000000"/>
          <w:sz w:val="20"/>
          <w:szCs w:val="20"/>
        </w:rPr>
      </w:pPr>
      <w:r>
        <w:rPr>
          <w:color w:val="000000"/>
          <w:sz w:val="20"/>
          <w:szCs w:val="20"/>
        </w:rPr>
        <w:t xml:space="preserve">        </w:t>
      </w:r>
    </w:p>
    <w:p w14:paraId="704D882C"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Calculatepi1000TAP_Click(</w:t>
      </w:r>
      <w:r>
        <w:rPr>
          <w:color w:val="0000FF"/>
          <w:sz w:val="20"/>
          <w:szCs w:val="20"/>
        </w:rPr>
        <w:t>object</w:t>
      </w:r>
      <w:r>
        <w:rPr>
          <w:color w:val="000000"/>
          <w:sz w:val="20"/>
          <w:szCs w:val="20"/>
        </w:rPr>
        <w:t xml:space="preserve"> sender, </w:t>
      </w:r>
      <w:proofErr w:type="spellStart"/>
      <w:r>
        <w:rPr>
          <w:color w:val="000000"/>
          <w:sz w:val="20"/>
          <w:szCs w:val="20"/>
        </w:rPr>
        <w:t>RoutedEventArgs</w:t>
      </w:r>
      <w:proofErr w:type="spellEnd"/>
      <w:r>
        <w:rPr>
          <w:color w:val="000000"/>
          <w:sz w:val="20"/>
          <w:szCs w:val="20"/>
        </w:rPr>
        <w:t xml:space="preserve"> e)</w:t>
      </w:r>
    </w:p>
    <w:p w14:paraId="696DF459" w14:textId="77777777" w:rsidR="00942C25" w:rsidRDefault="009C5CA0">
      <w:pPr>
        <w:spacing w:after="0" w:line="240" w:lineRule="auto"/>
        <w:rPr>
          <w:color w:val="000000"/>
          <w:sz w:val="20"/>
          <w:szCs w:val="20"/>
        </w:rPr>
      </w:pPr>
      <w:r>
        <w:rPr>
          <w:color w:val="000000"/>
          <w:sz w:val="20"/>
          <w:szCs w:val="20"/>
        </w:rPr>
        <w:lastRenderedPageBreak/>
        <w:t xml:space="preserve">        {</w:t>
      </w:r>
    </w:p>
    <w:p w14:paraId="3A43D79E" w14:textId="77777777" w:rsidR="00942C25" w:rsidRDefault="009C5CA0">
      <w:pPr>
        <w:spacing w:after="0" w:line="240" w:lineRule="auto"/>
        <w:rPr>
          <w:color w:val="000000"/>
          <w:sz w:val="20"/>
          <w:szCs w:val="20"/>
        </w:rPr>
      </w:pPr>
      <w:r>
        <w:rPr>
          <w:color w:val="000000"/>
          <w:sz w:val="20"/>
          <w:szCs w:val="20"/>
        </w:rPr>
        <w:t xml:space="preserve">            Calculatepi </w:t>
      </w:r>
      <w:proofErr w:type="spellStart"/>
      <w:r>
        <w:rPr>
          <w:color w:val="000000"/>
          <w:sz w:val="20"/>
          <w:szCs w:val="20"/>
        </w:rPr>
        <w:t>calculatepi</w:t>
      </w:r>
      <w:proofErr w:type="spellEnd"/>
      <w:r>
        <w:rPr>
          <w:color w:val="000000"/>
          <w:sz w:val="20"/>
          <w:szCs w:val="20"/>
        </w:rPr>
        <w:t xml:space="preserve"> = </w:t>
      </w:r>
      <w:r>
        <w:rPr>
          <w:color w:val="0000FF"/>
          <w:sz w:val="20"/>
          <w:szCs w:val="20"/>
        </w:rPr>
        <w:t>new</w:t>
      </w:r>
      <w:r>
        <w:rPr>
          <w:color w:val="000000"/>
          <w:sz w:val="20"/>
          <w:szCs w:val="20"/>
        </w:rPr>
        <w:t xml:space="preserve"> Calculatepi();</w:t>
      </w:r>
    </w:p>
    <w:p w14:paraId="57B3A7B5" w14:textId="77777777" w:rsidR="00942C25" w:rsidRDefault="009C5CA0">
      <w:pPr>
        <w:spacing w:after="0" w:line="240" w:lineRule="auto"/>
        <w:rPr>
          <w:color w:val="000000"/>
          <w:sz w:val="20"/>
          <w:szCs w:val="20"/>
        </w:rPr>
      </w:pPr>
      <w:r>
        <w:rPr>
          <w:color w:val="000000"/>
          <w:sz w:val="20"/>
          <w:szCs w:val="20"/>
        </w:rPr>
        <w:t xml:space="preserve">            calculatepi1000TAP.Content = </w:t>
      </w:r>
      <w:r>
        <w:rPr>
          <w:color w:val="A31515"/>
          <w:sz w:val="20"/>
          <w:szCs w:val="20"/>
        </w:rPr>
        <w:t>"Cancel"</w:t>
      </w:r>
      <w:r>
        <w:rPr>
          <w:color w:val="000000"/>
          <w:sz w:val="20"/>
          <w:szCs w:val="20"/>
        </w:rPr>
        <w:t>;</w:t>
      </w:r>
    </w:p>
    <w:p w14:paraId="2235A665"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//On clicking of Cancel checking to cancel operation </w:t>
      </w:r>
    </w:p>
    <w:p w14:paraId="7F3D29C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cts</w:t>
      </w:r>
      <w:proofErr w:type="spellEnd"/>
      <w:r>
        <w:rPr>
          <w:color w:val="000000"/>
          <w:sz w:val="20"/>
          <w:szCs w:val="20"/>
        </w:rPr>
        <w:t xml:space="preserve"> != </w:t>
      </w:r>
      <w:r>
        <w:rPr>
          <w:color w:val="0000FF"/>
          <w:sz w:val="20"/>
          <w:szCs w:val="20"/>
        </w:rPr>
        <w:t>null</w:t>
      </w:r>
      <w:r>
        <w:rPr>
          <w:color w:val="000000"/>
          <w:sz w:val="20"/>
          <w:szCs w:val="20"/>
        </w:rPr>
        <w:t>)</w:t>
      </w:r>
    </w:p>
    <w:p w14:paraId="6878ED97" w14:textId="77777777" w:rsidR="00942C25" w:rsidRDefault="009C5CA0">
      <w:pPr>
        <w:spacing w:after="0" w:line="240" w:lineRule="auto"/>
        <w:rPr>
          <w:color w:val="000000"/>
          <w:sz w:val="20"/>
          <w:szCs w:val="20"/>
        </w:rPr>
      </w:pPr>
      <w:r>
        <w:rPr>
          <w:color w:val="000000"/>
          <w:sz w:val="20"/>
          <w:szCs w:val="20"/>
        </w:rPr>
        <w:t xml:space="preserve">            {</w:t>
      </w:r>
    </w:p>
    <w:p w14:paraId="023FB784"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cts.Cancel</w:t>
      </w:r>
      <w:proofErr w:type="spellEnd"/>
      <w:r>
        <w:rPr>
          <w:color w:val="000000"/>
          <w:sz w:val="20"/>
          <w:szCs w:val="20"/>
        </w:rPr>
        <w:t>();</w:t>
      </w:r>
    </w:p>
    <w:p w14:paraId="616FE784"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w:t>
      </w:r>
      <w:proofErr w:type="spellEnd"/>
      <w:r>
        <w:rPr>
          <w:color w:val="000000"/>
          <w:sz w:val="20"/>
          <w:szCs w:val="20"/>
        </w:rPr>
        <w:t xml:space="preserve"> = </w:t>
      </w:r>
      <w:r>
        <w:rPr>
          <w:color w:val="0000FF"/>
          <w:sz w:val="20"/>
          <w:szCs w:val="20"/>
        </w:rPr>
        <w:t>null</w:t>
      </w:r>
      <w:r>
        <w:rPr>
          <w:color w:val="000000"/>
          <w:sz w:val="20"/>
          <w:szCs w:val="20"/>
        </w:rPr>
        <w:t>;</w:t>
      </w:r>
    </w:p>
    <w:p w14:paraId="1D11A56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14:paraId="49020600" w14:textId="77777777" w:rsidR="00942C25" w:rsidRDefault="009C5CA0">
      <w:pPr>
        <w:spacing w:after="0" w:line="240" w:lineRule="auto"/>
        <w:rPr>
          <w:color w:val="000000"/>
          <w:sz w:val="20"/>
          <w:szCs w:val="20"/>
        </w:rPr>
      </w:pPr>
      <w:r>
        <w:rPr>
          <w:color w:val="000000"/>
          <w:sz w:val="20"/>
          <w:szCs w:val="20"/>
        </w:rPr>
        <w:t xml:space="preserve">            }</w:t>
      </w:r>
    </w:p>
    <w:p w14:paraId="6DAD1BB1" w14:textId="77777777" w:rsidR="00942C25" w:rsidRDefault="00942C25">
      <w:pPr>
        <w:spacing w:after="0" w:line="240" w:lineRule="auto"/>
        <w:rPr>
          <w:color w:val="000000"/>
          <w:sz w:val="20"/>
          <w:szCs w:val="20"/>
        </w:rPr>
      </w:pPr>
    </w:p>
    <w:p w14:paraId="250C5282"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w:t>
      </w:r>
      <w:proofErr w:type="spellEnd"/>
      <w:r>
        <w:rPr>
          <w:color w:val="000000"/>
          <w:sz w:val="20"/>
          <w:szCs w:val="20"/>
        </w:rPr>
        <w:t xml:space="preserve"> = </w:t>
      </w:r>
      <w:r>
        <w:rPr>
          <w:color w:val="0000FF"/>
          <w:sz w:val="20"/>
          <w:szCs w:val="20"/>
        </w:rPr>
        <w:t>new</w:t>
      </w:r>
      <w:r>
        <w:rPr>
          <w:color w:val="000000"/>
          <w:sz w:val="20"/>
          <w:szCs w:val="20"/>
        </w:rPr>
        <w:t xml:space="preserve"> CancellationTokenSource();            </w:t>
      </w:r>
    </w:p>
    <w:p w14:paraId="64C60CC8" w14:textId="77777777" w:rsidR="00942C25" w:rsidRDefault="00942C25">
      <w:pPr>
        <w:spacing w:after="0" w:line="240" w:lineRule="auto"/>
        <w:rPr>
          <w:color w:val="000000"/>
          <w:sz w:val="20"/>
          <w:szCs w:val="20"/>
        </w:rPr>
      </w:pPr>
    </w:p>
    <w:p w14:paraId="1CE54068"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//Cancellation needs to be handled gracefully</w:t>
      </w:r>
    </w:p>
    <w:p w14:paraId="21E490E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5897AD75" w14:textId="77777777" w:rsidR="00942C25" w:rsidRDefault="009C5CA0">
      <w:pPr>
        <w:spacing w:after="0" w:line="240" w:lineRule="auto"/>
        <w:rPr>
          <w:color w:val="000000"/>
          <w:sz w:val="20"/>
          <w:szCs w:val="20"/>
        </w:rPr>
      </w:pPr>
      <w:r>
        <w:rPr>
          <w:color w:val="000000"/>
          <w:sz w:val="20"/>
          <w:szCs w:val="20"/>
        </w:rPr>
        <w:t xml:space="preserve">            {</w:t>
      </w:r>
    </w:p>
    <w:p w14:paraId="4DE63C8B" w14:textId="77777777" w:rsidR="00942C25" w:rsidRDefault="009C5CA0">
      <w:pPr>
        <w:spacing w:after="0" w:line="240" w:lineRule="auto"/>
        <w:ind w:left="720"/>
        <w:rPr>
          <w:color w:val="000000"/>
          <w:sz w:val="20"/>
          <w:szCs w:val="20"/>
        </w:rPr>
      </w:pPr>
      <w:proofErr w:type="spellStart"/>
      <w:r>
        <w:rPr>
          <w:color w:val="000000"/>
          <w:sz w:val="20"/>
          <w:szCs w:val="20"/>
        </w:rPr>
        <w:t>calculatepiCompletedEventArgs</w:t>
      </w:r>
      <w:proofErr w:type="spellEnd"/>
      <w:r>
        <w:rPr>
          <w:color w:val="000000"/>
          <w:sz w:val="20"/>
          <w:szCs w:val="20"/>
        </w:rPr>
        <w:t xml:space="preserve"> = </w:t>
      </w:r>
      <w:r>
        <w:rPr>
          <w:color w:val="0000FF"/>
          <w:sz w:val="20"/>
          <w:szCs w:val="20"/>
        </w:rPr>
        <w:t>await</w:t>
      </w:r>
      <w:r>
        <w:rPr>
          <w:color w:val="000000"/>
          <w:sz w:val="20"/>
          <w:szCs w:val="20"/>
        </w:rPr>
        <w:t xml:space="preserve"> </w:t>
      </w:r>
      <w:proofErr w:type="spellStart"/>
      <w:r>
        <w:rPr>
          <w:color w:val="000000"/>
          <w:sz w:val="20"/>
          <w:szCs w:val="20"/>
        </w:rPr>
        <w:t>TAPWrappertoAPMAsync</w:t>
      </w:r>
      <w:proofErr w:type="spellEnd"/>
      <w:r>
        <w:rPr>
          <w:color w:val="000000"/>
          <w:sz w:val="20"/>
          <w:szCs w:val="20"/>
        </w:rPr>
        <w:t>(</w:t>
      </w:r>
      <w:proofErr w:type="spellStart"/>
      <w:r>
        <w:rPr>
          <w:color w:val="000000"/>
          <w:sz w:val="20"/>
          <w:szCs w:val="20"/>
        </w:rPr>
        <w:t>calculatepi</w:t>
      </w:r>
      <w:proofErr w:type="spellEnd"/>
      <w:r>
        <w:rPr>
          <w:color w:val="000000"/>
          <w:sz w:val="20"/>
          <w:szCs w:val="20"/>
        </w:rPr>
        <w:t xml:space="preserve">, 1000, sender, </w:t>
      </w:r>
      <w:r>
        <w:rPr>
          <w:color w:val="A31515"/>
          <w:sz w:val="20"/>
          <w:szCs w:val="20"/>
        </w:rPr>
        <w:t>"Calculate pi (1000) TAP"</w:t>
      </w:r>
      <w:r>
        <w:rPr>
          <w:color w:val="000000"/>
          <w:sz w:val="20"/>
          <w:szCs w:val="20"/>
        </w:rPr>
        <w:t xml:space="preserve">, </w:t>
      </w:r>
      <w:proofErr w:type="spellStart"/>
      <w:r>
        <w:rPr>
          <w:color w:val="000000"/>
          <w:sz w:val="20"/>
          <w:szCs w:val="20"/>
        </w:rPr>
        <w:t>cts.Token</w:t>
      </w:r>
      <w:proofErr w:type="spellEnd"/>
      <w:r>
        <w:rPr>
          <w:color w:val="000000"/>
          <w:sz w:val="20"/>
          <w:szCs w:val="20"/>
        </w:rPr>
        <w:t>);</w:t>
      </w:r>
    </w:p>
    <w:p w14:paraId="14AD6E93" w14:textId="77777777" w:rsidR="00942C25" w:rsidRDefault="00942C25">
      <w:pPr>
        <w:spacing w:after="0" w:line="240" w:lineRule="auto"/>
        <w:rPr>
          <w:color w:val="000000"/>
          <w:sz w:val="20"/>
          <w:szCs w:val="20"/>
        </w:rPr>
      </w:pPr>
    </w:p>
    <w:p w14:paraId="5C77BB37" w14:textId="77777777" w:rsidR="00942C25" w:rsidRDefault="009C5CA0">
      <w:pPr>
        <w:spacing w:after="0" w:line="240" w:lineRule="auto"/>
        <w:ind w:left="720"/>
        <w:rPr>
          <w:color w:val="000000"/>
          <w:sz w:val="20"/>
          <w:szCs w:val="20"/>
        </w:rPr>
      </w:pPr>
      <w:proofErr w:type="spellStart"/>
      <w:r>
        <w:rPr>
          <w:color w:val="000000"/>
          <w:sz w:val="20"/>
          <w:szCs w:val="20"/>
        </w:rPr>
        <w:t>output.Text</w:t>
      </w:r>
      <w:proofErr w:type="spellEnd"/>
      <w:r>
        <w:rPr>
          <w:color w:val="000000"/>
          <w:sz w:val="20"/>
          <w:szCs w:val="20"/>
        </w:rPr>
        <w:t xml:space="preserve"> += </w:t>
      </w:r>
      <w:r>
        <w:rPr>
          <w:color w:val="A31515"/>
          <w:sz w:val="20"/>
          <w:szCs w:val="20"/>
        </w:rPr>
        <w:t>$"</w:t>
      </w:r>
      <w:r>
        <w:rPr>
          <w:color w:val="000000"/>
          <w:sz w:val="20"/>
          <w:szCs w:val="20"/>
        </w:rPr>
        <w:t>{</w:t>
      </w:r>
      <w:proofErr w:type="spellStart"/>
      <w:r>
        <w:rPr>
          <w:color w:val="000000"/>
          <w:sz w:val="20"/>
          <w:szCs w:val="20"/>
        </w:rPr>
        <w:t>calculatepiCompletedEventArgs.UserState.ToString</w:t>
      </w:r>
      <w:proofErr w:type="spellEnd"/>
      <w:r>
        <w:rPr>
          <w:color w:val="000000"/>
          <w:sz w:val="20"/>
          <w:szCs w:val="20"/>
        </w:rPr>
        <w:t>()}</w:t>
      </w:r>
      <w:r>
        <w:rPr>
          <w:color w:val="A31515"/>
          <w:sz w:val="20"/>
          <w:szCs w:val="20"/>
        </w:rPr>
        <w:t xml:space="preserve"> - </w:t>
      </w:r>
      <w:r>
        <w:rPr>
          <w:color w:val="000000"/>
          <w:sz w:val="20"/>
          <w:szCs w:val="20"/>
        </w:rPr>
        <w:t>{</w:t>
      </w:r>
      <w:proofErr w:type="spellStart"/>
      <w:r>
        <w:rPr>
          <w:color w:val="000000"/>
          <w:sz w:val="20"/>
          <w:szCs w:val="20"/>
        </w:rPr>
        <w:t>calculatepiCompletedEventArgs.Result</w:t>
      </w:r>
      <w:proofErr w:type="spellEnd"/>
      <w:r>
        <w:rPr>
          <w:color w:val="000000"/>
          <w:sz w:val="20"/>
          <w:szCs w:val="20"/>
        </w:rPr>
        <w:t>}</w:t>
      </w:r>
      <w:r>
        <w:rPr>
          <w:color w:val="A31515"/>
          <w:sz w:val="20"/>
          <w:szCs w:val="20"/>
        </w:rPr>
        <w:t xml:space="preserve">, time taken is </w:t>
      </w:r>
      <w:r>
        <w:rPr>
          <w:color w:val="000000"/>
          <w:sz w:val="20"/>
          <w:szCs w:val="20"/>
        </w:rPr>
        <w:t>{</w:t>
      </w:r>
      <w:proofErr w:type="spellStart"/>
      <w:r>
        <w:rPr>
          <w:color w:val="000000"/>
          <w:sz w:val="20"/>
          <w:szCs w:val="20"/>
        </w:rPr>
        <w:t>calculatepiCompletedEventArgs.TimeTaken.ToString</w:t>
      </w:r>
      <w:proofErr w:type="spellEnd"/>
      <w:r>
        <w:rPr>
          <w:color w:val="000000"/>
          <w:sz w:val="20"/>
          <w:szCs w:val="20"/>
        </w:rPr>
        <w:t>()}</w:t>
      </w:r>
      <w:r>
        <w:rPr>
          <w:color w:val="A31515"/>
          <w:sz w:val="20"/>
          <w:szCs w:val="20"/>
        </w:rPr>
        <w:t xml:space="preserve"> Milliseconds</w:t>
      </w:r>
      <w:r>
        <w:rPr>
          <w:color w:val="000000"/>
          <w:sz w:val="20"/>
          <w:szCs w:val="20"/>
        </w:rPr>
        <w:t>{</w:t>
      </w:r>
      <w:proofErr w:type="spellStart"/>
      <w:r>
        <w:rPr>
          <w:color w:val="000000"/>
          <w:sz w:val="20"/>
          <w:szCs w:val="20"/>
        </w:rPr>
        <w:t>Environment.NewLine</w:t>
      </w:r>
      <w:proofErr w:type="spellEnd"/>
      <w:r>
        <w:rPr>
          <w:color w:val="000000"/>
          <w:sz w:val="20"/>
          <w:szCs w:val="20"/>
        </w:rPr>
        <w:t>}</w:t>
      </w:r>
      <w:r>
        <w:rPr>
          <w:color w:val="A31515"/>
          <w:sz w:val="20"/>
          <w:szCs w:val="20"/>
        </w:rPr>
        <w:t>"</w:t>
      </w:r>
      <w:r>
        <w:rPr>
          <w:color w:val="000000"/>
          <w:sz w:val="20"/>
          <w:szCs w:val="20"/>
        </w:rPr>
        <w:t>;</w:t>
      </w:r>
    </w:p>
    <w:p w14:paraId="7856278F" w14:textId="77777777" w:rsidR="00942C25" w:rsidRDefault="00942C25">
      <w:pPr>
        <w:spacing w:after="0" w:line="240" w:lineRule="auto"/>
        <w:rPr>
          <w:color w:val="000000"/>
          <w:sz w:val="20"/>
          <w:szCs w:val="20"/>
        </w:rPr>
      </w:pPr>
    </w:p>
    <w:p w14:paraId="1C389F73" w14:textId="77777777" w:rsidR="00942C25" w:rsidRDefault="009C5CA0">
      <w:pPr>
        <w:spacing w:after="0" w:line="240" w:lineRule="auto"/>
        <w:rPr>
          <w:color w:val="000000"/>
          <w:sz w:val="20"/>
          <w:szCs w:val="20"/>
        </w:rPr>
      </w:pPr>
      <w:r>
        <w:rPr>
          <w:color w:val="000000"/>
          <w:sz w:val="20"/>
          <w:szCs w:val="20"/>
        </w:rPr>
        <w:t xml:space="preserve">            }</w:t>
      </w:r>
    </w:p>
    <w:p w14:paraId="4349B40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w:t>
      </w:r>
    </w:p>
    <w:p w14:paraId="7D8D362E" w14:textId="77777777" w:rsidR="00942C25" w:rsidRDefault="009C5CA0">
      <w:pPr>
        <w:spacing w:after="0" w:line="240" w:lineRule="auto"/>
        <w:rPr>
          <w:color w:val="000000"/>
          <w:sz w:val="20"/>
          <w:szCs w:val="20"/>
        </w:rPr>
      </w:pPr>
      <w:r>
        <w:rPr>
          <w:color w:val="000000"/>
          <w:sz w:val="20"/>
          <w:szCs w:val="20"/>
        </w:rPr>
        <w:t xml:space="preserve">            {</w:t>
      </w:r>
    </w:p>
    <w:p w14:paraId="2D646C49"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output.Text</w:t>
      </w:r>
      <w:proofErr w:type="spellEnd"/>
      <w:r>
        <w:rPr>
          <w:color w:val="000000"/>
          <w:sz w:val="20"/>
          <w:szCs w:val="20"/>
        </w:rPr>
        <w:t xml:space="preserve"> += </w:t>
      </w:r>
      <w:r>
        <w:rPr>
          <w:color w:val="A31515"/>
          <w:sz w:val="20"/>
          <w:szCs w:val="20"/>
        </w:rPr>
        <w:t>$"Calculate pi(1000) TAP is cancelled"</w:t>
      </w:r>
      <w:r>
        <w:rPr>
          <w:color w:val="000000"/>
          <w:sz w:val="20"/>
          <w:szCs w:val="20"/>
        </w:rPr>
        <w:t>;</w:t>
      </w:r>
    </w:p>
    <w:p w14:paraId="009B03D1" w14:textId="77777777" w:rsidR="00942C25" w:rsidRDefault="009C5CA0">
      <w:pPr>
        <w:spacing w:after="0" w:line="240" w:lineRule="auto"/>
        <w:rPr>
          <w:color w:val="000000"/>
          <w:sz w:val="20"/>
          <w:szCs w:val="20"/>
        </w:rPr>
      </w:pPr>
      <w:r>
        <w:rPr>
          <w:color w:val="000000"/>
          <w:sz w:val="20"/>
          <w:szCs w:val="20"/>
        </w:rPr>
        <w:t xml:space="preserve">            }</w:t>
      </w:r>
    </w:p>
    <w:p w14:paraId="55EE0D7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288866D4" w14:textId="77777777" w:rsidR="00942C25" w:rsidRDefault="009C5CA0">
      <w:pPr>
        <w:spacing w:after="0" w:line="240" w:lineRule="auto"/>
        <w:rPr>
          <w:color w:val="000000"/>
          <w:sz w:val="20"/>
          <w:szCs w:val="20"/>
        </w:rPr>
      </w:pPr>
      <w:r>
        <w:rPr>
          <w:color w:val="000000"/>
          <w:sz w:val="20"/>
          <w:szCs w:val="20"/>
        </w:rPr>
        <w:t xml:space="preserve">            {</w:t>
      </w:r>
    </w:p>
    <w:p w14:paraId="13DD9FF8"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cts</w:t>
      </w:r>
      <w:proofErr w:type="spellEnd"/>
      <w:r>
        <w:rPr>
          <w:color w:val="000000"/>
          <w:sz w:val="20"/>
          <w:szCs w:val="20"/>
        </w:rPr>
        <w:t xml:space="preserve"> = </w:t>
      </w:r>
      <w:r>
        <w:rPr>
          <w:color w:val="0000FF"/>
          <w:sz w:val="20"/>
          <w:szCs w:val="20"/>
        </w:rPr>
        <w:t>null</w:t>
      </w:r>
      <w:r>
        <w:rPr>
          <w:color w:val="000000"/>
          <w:sz w:val="20"/>
          <w:szCs w:val="20"/>
        </w:rPr>
        <w:t>;</w:t>
      </w:r>
    </w:p>
    <w:p w14:paraId="384EB57A" w14:textId="77777777" w:rsidR="00942C25" w:rsidRDefault="009C5CA0">
      <w:pPr>
        <w:spacing w:after="0" w:line="240" w:lineRule="auto"/>
        <w:rPr>
          <w:color w:val="000000"/>
          <w:sz w:val="20"/>
          <w:szCs w:val="20"/>
        </w:rPr>
      </w:pPr>
      <w:r>
        <w:rPr>
          <w:color w:val="000000"/>
          <w:sz w:val="20"/>
          <w:szCs w:val="20"/>
        </w:rPr>
        <w:t xml:space="preserve">                </w:t>
      </w:r>
      <w:proofErr w:type="spellStart"/>
      <w:r>
        <w:rPr>
          <w:color w:val="000000"/>
          <w:sz w:val="20"/>
          <w:szCs w:val="20"/>
        </w:rPr>
        <w:t>calculatepiCompletedEventArgs</w:t>
      </w:r>
      <w:proofErr w:type="spellEnd"/>
      <w:r>
        <w:rPr>
          <w:color w:val="000000"/>
          <w:sz w:val="20"/>
          <w:szCs w:val="20"/>
        </w:rPr>
        <w:t xml:space="preserve"> = </w:t>
      </w:r>
      <w:r>
        <w:rPr>
          <w:color w:val="0000FF"/>
          <w:sz w:val="20"/>
          <w:szCs w:val="20"/>
        </w:rPr>
        <w:t>null</w:t>
      </w:r>
      <w:r>
        <w:rPr>
          <w:color w:val="000000"/>
          <w:sz w:val="20"/>
          <w:szCs w:val="20"/>
        </w:rPr>
        <w:t>;</w:t>
      </w:r>
    </w:p>
    <w:p w14:paraId="3E94CEA1" w14:textId="77777777" w:rsidR="00942C25" w:rsidRDefault="009C5CA0">
      <w:pPr>
        <w:spacing w:after="0" w:line="240" w:lineRule="auto"/>
        <w:rPr>
          <w:color w:val="000000"/>
          <w:sz w:val="20"/>
          <w:szCs w:val="20"/>
        </w:rPr>
      </w:pPr>
      <w:r>
        <w:rPr>
          <w:color w:val="000000"/>
          <w:sz w:val="20"/>
          <w:szCs w:val="20"/>
        </w:rPr>
        <w:t xml:space="preserve">            }</w:t>
      </w:r>
    </w:p>
    <w:p w14:paraId="6DC7D100" w14:textId="77777777" w:rsidR="00942C25" w:rsidRDefault="00942C25">
      <w:pPr>
        <w:spacing w:after="0" w:line="240" w:lineRule="auto"/>
        <w:rPr>
          <w:color w:val="000000"/>
          <w:sz w:val="20"/>
          <w:szCs w:val="20"/>
        </w:rPr>
      </w:pPr>
    </w:p>
    <w:p w14:paraId="25A9D707" w14:textId="77777777" w:rsidR="00942C25" w:rsidRDefault="009C5CA0">
      <w:pPr>
        <w:spacing w:after="0" w:line="240" w:lineRule="auto"/>
        <w:rPr>
          <w:color w:val="000000"/>
          <w:sz w:val="20"/>
          <w:szCs w:val="20"/>
        </w:rPr>
      </w:pPr>
      <w:r>
        <w:rPr>
          <w:color w:val="000000"/>
          <w:sz w:val="20"/>
          <w:szCs w:val="20"/>
        </w:rPr>
        <w:t xml:space="preserve">            calculatepi1000TAP.Content = </w:t>
      </w:r>
      <w:r>
        <w:rPr>
          <w:color w:val="A31515"/>
          <w:sz w:val="20"/>
          <w:szCs w:val="20"/>
        </w:rPr>
        <w:t>"Calculate pi(1000) TAP"</w:t>
      </w:r>
      <w:r>
        <w:rPr>
          <w:color w:val="000000"/>
          <w:sz w:val="20"/>
          <w:szCs w:val="20"/>
        </w:rPr>
        <w:t>;</w:t>
      </w:r>
    </w:p>
    <w:p w14:paraId="7FAADBEA" w14:textId="77777777" w:rsidR="00942C25" w:rsidRDefault="009C5CA0">
      <w:pPr>
        <w:spacing w:after="0" w:line="240" w:lineRule="auto"/>
        <w:rPr>
          <w:color w:val="0000FF"/>
          <w:sz w:val="20"/>
          <w:szCs w:val="20"/>
        </w:rPr>
      </w:pPr>
      <w:r>
        <w:rPr>
          <w:color w:val="000000"/>
          <w:sz w:val="20"/>
          <w:szCs w:val="20"/>
        </w:rPr>
        <w:t xml:space="preserve">        }</w:t>
      </w:r>
    </w:p>
    <w:p w14:paraId="58C39EEF" w14:textId="77777777" w:rsidR="00942C25" w:rsidRDefault="009C5CA0">
      <w:pPr>
        <w:spacing w:after="0" w:line="240" w:lineRule="auto"/>
        <w:rPr>
          <w:color w:val="000000"/>
          <w:sz w:val="20"/>
          <w:szCs w:val="20"/>
        </w:rPr>
      </w:pPr>
      <w:r>
        <w:rPr>
          <w:color w:val="000000"/>
          <w:sz w:val="20"/>
          <w:szCs w:val="20"/>
        </w:rPr>
        <w:t>}</w:t>
      </w:r>
      <w:commentRangeStart w:id="5689"/>
      <w:commentRangeStart w:id="5690"/>
      <w:commentRangeEnd w:id="5689"/>
      <w:r>
        <w:rPr>
          <w:rStyle w:val="CommentReference"/>
        </w:rPr>
        <w:commentReference w:id="5689"/>
      </w:r>
      <w:commentRangeEnd w:id="5690"/>
      <w:r w:rsidR="0096636C">
        <w:rPr>
          <w:rStyle w:val="CommentReference"/>
        </w:rPr>
        <w:commentReference w:id="5690"/>
      </w:r>
    </w:p>
    <w:p w14:paraId="3857ECE0"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20270CFE" w14:textId="1A64D67D" w:rsidR="00942C25" w:rsidRDefault="00EB7E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ins w:id="5691" w:author="Ravindra Akella" w:date="2019-11-26T15:24:00Z">
        <w:r>
          <w:rPr>
            <w:rFonts w:ascii="Palatino Linotype" w:eastAsia="Palatino Linotype" w:hAnsi="Palatino Linotype" w:cs="Palatino Linotype"/>
            <w:color w:val="000000"/>
            <w:sz w:val="21"/>
            <w:szCs w:val="21"/>
          </w:rPr>
          <w:t>Once we run this code and click on the button output will be like as shown in Figure 6.18</w:t>
        </w:r>
      </w:ins>
    </w:p>
    <w:p w14:paraId="152A27EB"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lastRenderedPageBreak/>
        <w:drawing>
          <wp:inline distT="0" distB="0" distL="0" distR="0" wp14:anchorId="55352946" wp14:editId="4157A37D">
            <wp:extent cx="5943600" cy="3257550"/>
            <wp:effectExtent l="19050" t="19050" r="19050" b="19050"/>
            <wp:docPr id="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5943600" cy="3257550"/>
                    </a:xfrm>
                    <a:prstGeom prst="rect">
                      <a:avLst/>
                    </a:prstGeom>
                    <a:ln>
                      <a:solidFill>
                        <a:schemeClr val="accent1"/>
                      </a:solidFill>
                    </a:ln>
                  </pic:spPr>
                </pic:pic>
              </a:graphicData>
            </a:graphic>
          </wp:inline>
        </w:drawing>
      </w:r>
    </w:p>
    <w:p w14:paraId="0D4A2C54" w14:textId="56F8889F" w:rsidR="00942C25" w:rsidRDefault="00CD4B2E">
      <w:pPr>
        <w:rPr>
          <w:ins w:id="5692" w:author="Ravindra Akella" w:date="2019-11-26T15:25:00Z"/>
          <w:rFonts w:ascii="Palatino Linotype" w:eastAsia="Palatino Linotype" w:hAnsi="Palatino Linotype" w:cs="Palatino Linotype"/>
          <w:b/>
          <w:sz w:val="20"/>
          <w:szCs w:val="20"/>
        </w:rPr>
      </w:pPr>
      <w:sdt>
        <w:sdtPr>
          <w:tag w:val="goog_rdk_42"/>
          <w:id w:val="-484083945"/>
        </w:sdtPr>
        <w:sdtContent/>
      </w:sdt>
      <w:r w:rsidR="009C5CA0">
        <w:rPr>
          <w:rFonts w:ascii="Palatino Linotype" w:eastAsia="Palatino Linotype" w:hAnsi="Palatino Linotype" w:cs="Palatino Linotype"/>
          <w:b/>
          <w:sz w:val="20"/>
          <w:szCs w:val="20"/>
        </w:rPr>
        <w:t>Fig</w:t>
      </w:r>
      <w:ins w:id="5693" w:author="Ravindra Akella" w:date="2019-11-23T19:55:00Z">
        <w:r w:rsidR="00D06A82">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5694" w:author="Ravindra Akella" w:date="2019-11-23T20:02:00Z">
        <w:r w:rsidR="009C5CA0" w:rsidDel="005C44CB">
          <w:rPr>
            <w:rFonts w:ascii="Palatino Linotype" w:eastAsia="Palatino Linotype" w:hAnsi="Palatino Linotype" w:cs="Palatino Linotype"/>
            <w:b/>
            <w:sz w:val="20"/>
            <w:szCs w:val="20"/>
          </w:rPr>
          <w:delText>2</w:delText>
        </w:r>
      </w:del>
      <w:ins w:id="5695" w:author="Ravindra Akella" w:date="2019-11-23T20:02:00Z">
        <w:r w:rsidR="005C44CB">
          <w:rPr>
            <w:rFonts w:ascii="Palatino Linotype" w:eastAsia="Palatino Linotype" w:hAnsi="Palatino Linotype" w:cs="Palatino Linotype"/>
            <w:b/>
            <w:sz w:val="20"/>
            <w:szCs w:val="20"/>
          </w:rPr>
          <w:t>8</w:t>
        </w:r>
      </w:ins>
      <w:r w:rsidR="009C5CA0">
        <w:rPr>
          <w:rFonts w:ascii="Palatino Linotype" w:eastAsia="Palatino Linotype" w:hAnsi="Palatino Linotype" w:cs="Palatino Linotype"/>
          <w:b/>
          <w:sz w:val="20"/>
          <w:szCs w:val="20"/>
        </w:rPr>
        <w:t xml:space="preserve"> – Output calculate pi using TAP wrapper over EAP</w:t>
      </w:r>
      <w:commentRangeStart w:id="5696"/>
      <w:commentRangeStart w:id="5697"/>
      <w:commentRangeEnd w:id="5696"/>
      <w:r w:rsidR="009C5CA0">
        <w:rPr>
          <w:rStyle w:val="CommentReference"/>
        </w:rPr>
        <w:commentReference w:id="5696"/>
      </w:r>
      <w:commentRangeEnd w:id="5697"/>
      <w:r w:rsidR="00647A74">
        <w:rPr>
          <w:rStyle w:val="CommentReference"/>
        </w:rPr>
        <w:commentReference w:id="5697"/>
      </w:r>
    </w:p>
    <w:p w14:paraId="179E1E4C" w14:textId="5CA40F26" w:rsidR="00DE2C15" w:rsidRPr="006E2220" w:rsidRDefault="00DE2C15" w:rsidP="006E22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Change w:id="5698" w:author="Ravindra Akella" w:date="2019-11-26T15:25:00Z">
            <w:rPr>
              <w:rFonts w:ascii="Palatino Linotype" w:eastAsia="Palatino Linotype" w:hAnsi="Palatino Linotype" w:cs="Palatino Linotype"/>
              <w:b/>
              <w:sz w:val="20"/>
              <w:szCs w:val="20"/>
            </w:rPr>
          </w:rPrChange>
        </w:rPr>
        <w:pPrChange w:id="5699" w:author="Ravindra Akella" w:date="2019-11-26T15:25:00Z">
          <w:pPr/>
        </w:pPrChange>
      </w:pPr>
      <w:ins w:id="5700" w:author="Ravindra Akella" w:date="2019-11-26T15:25:00Z">
        <w:r w:rsidRPr="006E2220">
          <w:rPr>
            <w:rFonts w:ascii="Palatino Linotype" w:eastAsia="Palatino Linotype" w:hAnsi="Palatino Linotype" w:cs="Palatino Linotype"/>
            <w:color w:val="000000"/>
            <w:sz w:val="21"/>
            <w:szCs w:val="21"/>
            <w:rPrChange w:id="5701" w:author="Ravindra Akella" w:date="2019-11-26T15:25:00Z">
              <w:rPr>
                <w:rFonts w:ascii="Palatino Linotype" w:eastAsia="Palatino Linotype" w:hAnsi="Palatino Linotype" w:cs="Palatino Linotype"/>
                <w:b/>
                <w:sz w:val="20"/>
                <w:szCs w:val="20"/>
              </w:rPr>
            </w:rPrChange>
          </w:rPr>
          <w:t>As cancellation is also implemented clicking on the same button will cancel the calculation</w:t>
        </w:r>
        <w:r w:rsidR="009F620E">
          <w:rPr>
            <w:rFonts w:ascii="Palatino Linotype" w:eastAsia="Palatino Linotype" w:hAnsi="Palatino Linotype" w:cs="Palatino Linotype"/>
            <w:color w:val="000000"/>
            <w:sz w:val="21"/>
            <w:szCs w:val="21"/>
          </w:rPr>
          <w:t xml:space="preserve"> as shown in Figure </w:t>
        </w:r>
      </w:ins>
      <w:ins w:id="5702" w:author="Ravindra Akella" w:date="2019-11-26T15:26:00Z">
        <w:r w:rsidR="009F620E">
          <w:rPr>
            <w:rFonts w:ascii="Palatino Linotype" w:eastAsia="Palatino Linotype" w:hAnsi="Palatino Linotype" w:cs="Palatino Linotype"/>
            <w:color w:val="000000"/>
            <w:sz w:val="21"/>
            <w:szCs w:val="21"/>
          </w:rPr>
          <w:t>6.19</w:t>
        </w:r>
      </w:ins>
    </w:p>
    <w:p w14:paraId="0CB9B66E"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4B985CB9"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2F29F8FA"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drawing>
          <wp:inline distT="0" distB="0" distL="0" distR="0" wp14:anchorId="65880DC1" wp14:editId="44FE7779">
            <wp:extent cx="5943600" cy="3619500"/>
            <wp:effectExtent l="19050" t="19050" r="19050" b="19050"/>
            <wp:docPr id="4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5943600" cy="3619500"/>
                    </a:xfrm>
                    <a:prstGeom prst="rect">
                      <a:avLst/>
                    </a:prstGeom>
                    <a:ln>
                      <a:solidFill>
                        <a:schemeClr val="accent1"/>
                      </a:solidFill>
                    </a:ln>
                  </pic:spPr>
                </pic:pic>
              </a:graphicData>
            </a:graphic>
          </wp:inline>
        </w:drawing>
      </w:r>
    </w:p>
    <w:p w14:paraId="78416B81" w14:textId="3F091809" w:rsidR="00942C25" w:rsidRDefault="00CD4B2E">
      <w:pPr>
        <w:rPr>
          <w:ins w:id="5703" w:author="Ravindra Akella" w:date="2019-11-28T10:17:00Z"/>
          <w:rFonts w:ascii="Palatino Linotype" w:eastAsia="Palatino Linotype" w:hAnsi="Palatino Linotype" w:cs="Palatino Linotype"/>
          <w:b/>
          <w:sz w:val="20"/>
          <w:szCs w:val="20"/>
        </w:rPr>
      </w:pPr>
      <w:sdt>
        <w:sdtPr>
          <w:tag w:val="goog_rdk_22"/>
          <w:id w:val="25991677"/>
        </w:sdtPr>
        <w:sdtContent/>
      </w:sdt>
      <w:r w:rsidR="009C5CA0">
        <w:rPr>
          <w:rFonts w:ascii="Palatino Linotype" w:eastAsia="Palatino Linotype" w:hAnsi="Palatino Linotype" w:cs="Palatino Linotype"/>
          <w:b/>
          <w:sz w:val="20"/>
          <w:szCs w:val="20"/>
        </w:rPr>
        <w:t>Fig</w:t>
      </w:r>
      <w:ins w:id="5704" w:author="Ravindra Akella" w:date="2019-11-23T19:55:00Z">
        <w:r w:rsidR="00D06A82">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5705" w:author="Ravindra Akella" w:date="2019-11-23T19:55:00Z">
        <w:r w:rsidR="009C5CA0" w:rsidDel="00D06A82">
          <w:rPr>
            <w:rFonts w:ascii="Palatino Linotype" w:eastAsia="Palatino Linotype" w:hAnsi="Palatino Linotype" w:cs="Palatino Linotype"/>
            <w:b/>
            <w:sz w:val="20"/>
            <w:szCs w:val="20"/>
          </w:rPr>
          <w:delText>2</w:delText>
        </w:r>
      </w:del>
      <w:ins w:id="5706" w:author="Ravindra Akella" w:date="2019-11-23T20:02:00Z">
        <w:r w:rsidR="005C44CB">
          <w:rPr>
            <w:rFonts w:ascii="Palatino Linotype" w:eastAsia="Palatino Linotype" w:hAnsi="Palatino Linotype" w:cs="Palatino Linotype"/>
            <w:b/>
            <w:sz w:val="20"/>
            <w:szCs w:val="20"/>
          </w:rPr>
          <w:t>9</w:t>
        </w:r>
      </w:ins>
      <w:r w:rsidR="009C5CA0">
        <w:rPr>
          <w:rFonts w:ascii="Palatino Linotype" w:eastAsia="Palatino Linotype" w:hAnsi="Palatino Linotype" w:cs="Palatino Linotype"/>
          <w:b/>
          <w:sz w:val="20"/>
          <w:szCs w:val="20"/>
        </w:rPr>
        <w:t xml:space="preserve"> – Output cancelling pi calculation using TAP </w:t>
      </w:r>
      <w:sdt>
        <w:sdtPr>
          <w:tag w:val="goog_rdk_52"/>
          <w:id w:val="-340936532"/>
        </w:sdtPr>
        <w:sdtContent>
          <w:commentRangeStart w:id="5707"/>
          <w:commentRangeStart w:id="5708"/>
        </w:sdtContent>
      </w:sdt>
      <w:r w:rsidR="009C5CA0">
        <w:rPr>
          <w:rFonts w:ascii="Palatino Linotype" w:eastAsia="Palatino Linotype" w:hAnsi="Palatino Linotype" w:cs="Palatino Linotype"/>
          <w:b/>
          <w:sz w:val="20"/>
          <w:szCs w:val="20"/>
        </w:rPr>
        <w:t>wrapper over EAP</w:t>
      </w:r>
      <w:commentRangeEnd w:id="5707"/>
      <w:r w:rsidR="009C5CA0">
        <w:rPr>
          <w:rStyle w:val="CommentReference"/>
        </w:rPr>
        <w:commentReference w:id="5707"/>
      </w:r>
      <w:commentRangeEnd w:id="5708"/>
      <w:r w:rsidR="0001696C">
        <w:rPr>
          <w:rStyle w:val="CommentReference"/>
        </w:rPr>
        <w:commentReference w:id="5708"/>
      </w:r>
    </w:p>
    <w:p w14:paraId="5AEBF992" w14:textId="0830227C" w:rsidR="009D0D84" w:rsidRDefault="009D0D84">
      <w:pPr>
        <w:rPr>
          <w:ins w:id="5709" w:author="Ravindra Akella" w:date="2019-11-28T10:21:00Z"/>
          <w:rFonts w:ascii="Palatino Linotype" w:eastAsia="Palatino Linotype" w:hAnsi="Palatino Linotype" w:cs="Palatino Linotype"/>
          <w:color w:val="000000"/>
          <w:sz w:val="21"/>
          <w:szCs w:val="21"/>
        </w:rPr>
      </w:pPr>
      <w:ins w:id="5710" w:author="Ravindra Akella" w:date="2019-11-28T10:17:00Z">
        <w:r w:rsidRPr="009D0D84">
          <w:rPr>
            <w:rFonts w:ascii="Palatino Linotype" w:eastAsia="Palatino Linotype" w:hAnsi="Palatino Linotype" w:cs="Palatino Linotype"/>
            <w:sz w:val="21"/>
            <w:szCs w:val="21"/>
            <w:rPrChange w:id="5711" w:author="Ravindra Akella" w:date="2019-11-28T10:18:00Z">
              <w:rPr>
                <w:rFonts w:ascii="Palatino Linotype" w:eastAsia="Palatino Linotype" w:hAnsi="Palatino Linotype" w:cs="Palatino Linotype"/>
                <w:b/>
                <w:sz w:val="20"/>
                <w:szCs w:val="20"/>
              </w:rPr>
            </w:rPrChange>
          </w:rPr>
          <w:lastRenderedPageBreak/>
          <w:t>So, in this section we have implemented a wrapper</w:t>
        </w:r>
      </w:ins>
      <w:ins w:id="5712" w:author="Ravindra Akella" w:date="2019-11-28T10:18:00Z">
        <w:r w:rsidRPr="009D0D84">
          <w:rPr>
            <w:rFonts w:ascii="Palatino Linotype" w:eastAsia="Palatino Linotype" w:hAnsi="Palatino Linotype" w:cs="Palatino Linotype"/>
            <w:sz w:val="21"/>
            <w:szCs w:val="21"/>
            <w:rPrChange w:id="5713" w:author="Ravindra Akella" w:date="2019-11-28T10:18:00Z">
              <w:rPr>
                <w:rFonts w:ascii="Palatino Linotype" w:eastAsia="Palatino Linotype" w:hAnsi="Palatino Linotype" w:cs="Palatino Linotype"/>
                <w:b/>
                <w:sz w:val="20"/>
                <w:szCs w:val="20"/>
              </w:rPr>
            </w:rPrChange>
          </w:rPr>
          <w:t xml:space="preserve"> method of TAP that wraps asynchronous operation that is internally implemented through APM</w:t>
        </w:r>
        <w:r>
          <w:rPr>
            <w:rFonts w:ascii="Palatino Linotype" w:eastAsia="Palatino Linotype" w:hAnsi="Palatino Linotype" w:cs="Palatino Linotype"/>
            <w:sz w:val="21"/>
            <w:szCs w:val="21"/>
          </w:rPr>
          <w:t xml:space="preserve">. As we can see that </w:t>
        </w:r>
      </w:ins>
      <w:ins w:id="5714" w:author="Ravindra Akella" w:date="2019-11-28T10:19:00Z">
        <w:r>
          <w:rPr>
            <w:rFonts w:ascii="Palatino Linotype" w:eastAsia="Palatino Linotype" w:hAnsi="Palatino Linotype" w:cs="Palatino Linotype"/>
            <w:sz w:val="21"/>
            <w:szCs w:val="21"/>
          </w:rPr>
          <w:t xml:space="preserve">in both the wrappers of TAP to EAP/APM we have made use of </w:t>
        </w:r>
        <w:r>
          <w:rPr>
            <w:rFonts w:ascii="Palatino Linotype" w:eastAsia="Palatino Linotype" w:hAnsi="Palatino Linotype" w:cs="Palatino Linotype"/>
            <w:color w:val="000000"/>
            <w:sz w:val="21"/>
            <w:szCs w:val="21"/>
          </w:rPr>
          <w:t>TaskCompletionSource</w:t>
        </w:r>
        <w:r>
          <w:rPr>
            <w:rFonts w:ascii="Palatino Linotype" w:eastAsia="Palatino Linotype" w:hAnsi="Palatino Linotype" w:cs="Palatino Linotype"/>
            <w:color w:val="000000"/>
            <w:sz w:val="21"/>
            <w:szCs w:val="21"/>
          </w:rPr>
          <w:t xml:space="preserve"> so the strategy remains same across where </w:t>
        </w:r>
      </w:ins>
      <w:ins w:id="5715" w:author="Ravindra Akella" w:date="2019-11-28T10:20:00Z">
        <w:r>
          <w:rPr>
            <w:rFonts w:ascii="Palatino Linotype" w:eastAsia="Palatino Linotype" w:hAnsi="Palatino Linotype" w:cs="Palatino Linotype"/>
            <w:color w:val="000000"/>
            <w:sz w:val="21"/>
            <w:szCs w:val="21"/>
          </w:rPr>
          <w:t xml:space="preserve">we make use of </w:t>
        </w:r>
        <w:r>
          <w:rPr>
            <w:rFonts w:ascii="Palatino Linotype" w:eastAsia="Palatino Linotype" w:hAnsi="Palatino Linotype" w:cs="Palatino Linotype"/>
            <w:color w:val="000000"/>
            <w:sz w:val="21"/>
            <w:szCs w:val="21"/>
          </w:rPr>
          <w:t>TaskCompletionSource</w:t>
        </w:r>
      </w:ins>
      <w:ins w:id="5716" w:author="Ravindra Akella" w:date="2019-11-28T10:21:00Z">
        <w:r>
          <w:rPr>
            <w:rFonts w:ascii="Palatino Linotype" w:eastAsia="Palatino Linotype" w:hAnsi="Palatino Linotype" w:cs="Palatino Linotype"/>
            <w:color w:val="000000"/>
            <w:sz w:val="21"/>
            <w:szCs w:val="21"/>
          </w:rPr>
          <w:t xml:space="preserve"> and handle </w:t>
        </w:r>
        <w:r>
          <w:rPr>
            <w:rFonts w:ascii="Palatino Linotype" w:eastAsia="Palatino Linotype" w:hAnsi="Palatino Linotype" w:cs="Palatino Linotype"/>
            <w:color w:val="000000"/>
            <w:sz w:val="21"/>
            <w:szCs w:val="21"/>
          </w:rPr>
          <w:t>SetException, SetCanceled, SetResult methods of TaskCompletionSource class based on exception, cancellation or successful completion of operation</w:t>
        </w:r>
      </w:ins>
    </w:p>
    <w:p w14:paraId="39A79629" w14:textId="27E31509" w:rsidR="0001696C" w:rsidRPr="009D0D84" w:rsidDel="0001696C" w:rsidRDefault="00245437">
      <w:pPr>
        <w:rPr>
          <w:del w:id="5717" w:author="Ravindra Akella" w:date="2019-11-28T10:22:00Z"/>
          <w:rFonts w:ascii="Palatino Linotype" w:eastAsia="Palatino Linotype" w:hAnsi="Palatino Linotype" w:cs="Palatino Linotype"/>
          <w:sz w:val="21"/>
          <w:szCs w:val="21"/>
          <w:rPrChange w:id="5718" w:author="Ravindra Akella" w:date="2019-11-28T10:18:00Z">
            <w:rPr>
              <w:del w:id="5719" w:author="Ravindra Akella" w:date="2019-11-28T10:22:00Z"/>
              <w:rFonts w:ascii="Palatino Linotype" w:eastAsia="Palatino Linotype" w:hAnsi="Palatino Linotype" w:cs="Palatino Linotype"/>
              <w:b/>
              <w:sz w:val="20"/>
              <w:szCs w:val="20"/>
            </w:rPr>
          </w:rPrChange>
        </w:rPr>
      </w:pPr>
      <w:ins w:id="5720" w:author="Ravindra Akella" w:date="2019-11-28T10:23:00Z">
        <w:r>
          <w:rPr>
            <w:rFonts w:ascii="Palatino Linotype" w:eastAsia="Palatino Linotype" w:hAnsi="Palatino Linotype" w:cs="Palatino Linotype"/>
            <w:color w:val="000000"/>
            <w:sz w:val="21"/>
            <w:szCs w:val="21"/>
          </w:rPr>
          <w:t xml:space="preserve">Note - </w:t>
        </w:r>
      </w:ins>
      <w:ins w:id="5721" w:author="Ravindra Akella" w:date="2019-11-28T10:22:00Z">
        <w:r w:rsidR="0001696C">
          <w:rPr>
            <w:rFonts w:ascii="Palatino Linotype" w:eastAsia="Palatino Linotype" w:hAnsi="Palatino Linotype" w:cs="Palatino Linotype"/>
            <w:color w:val="000000"/>
            <w:sz w:val="21"/>
            <w:szCs w:val="21"/>
          </w:rPr>
          <w:t>The above example is further extended</w:t>
        </w:r>
      </w:ins>
      <w:ins w:id="5722" w:author="Ravindra Akella" w:date="2019-11-28T10:23:00Z">
        <w:r w:rsidR="00574189">
          <w:rPr>
            <w:rFonts w:ascii="Palatino Linotype" w:eastAsia="Palatino Linotype" w:hAnsi="Palatino Linotype" w:cs="Palatino Linotype"/>
            <w:color w:val="000000"/>
            <w:sz w:val="21"/>
            <w:szCs w:val="21"/>
          </w:rPr>
          <w:t xml:space="preserve"> in samples</w:t>
        </w:r>
      </w:ins>
      <w:ins w:id="5723" w:author="Ravindra Akella" w:date="2019-11-28T10:22:00Z">
        <w:r w:rsidR="0001696C">
          <w:rPr>
            <w:rFonts w:ascii="Palatino Linotype" w:eastAsia="Palatino Linotype" w:hAnsi="Palatino Linotype" w:cs="Palatino Linotype"/>
            <w:color w:val="000000"/>
            <w:sz w:val="21"/>
            <w:szCs w:val="21"/>
          </w:rPr>
          <w:t xml:space="preserve"> to have multiple buttons</w:t>
        </w:r>
      </w:ins>
    </w:p>
    <w:p w14:paraId="483C1FA2" w14:textId="1FE0AB50" w:rsidR="00942C25" w:rsidRDefault="0001696C" w:rsidP="0001696C">
      <w:pPr>
        <w:rPr>
          <w:rFonts w:ascii="Palatino Linotype" w:eastAsia="Palatino Linotype" w:hAnsi="Palatino Linotype" w:cs="Palatino Linotype"/>
          <w:color w:val="000000"/>
          <w:sz w:val="21"/>
          <w:szCs w:val="21"/>
        </w:rPr>
        <w:pPrChange w:id="5724" w:author="Ravindra Akella" w:date="2019-11-28T10:22:00Z">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5725" w:author="Ravindra Akella" w:date="2019-11-28T10:22:00Z">
        <w:r>
          <w:rPr>
            <w:rFonts w:ascii="Palatino Linotype" w:eastAsia="Palatino Linotype" w:hAnsi="Palatino Linotype" w:cs="Palatino Linotype"/>
            <w:color w:val="000000"/>
            <w:sz w:val="21"/>
            <w:szCs w:val="21"/>
          </w:rPr>
          <w:t xml:space="preserve"> that can be clicked without blocking UI and calculate pi directly through APM and TAP wrapper.</w:t>
        </w:r>
      </w:ins>
    </w:p>
    <w:p w14:paraId="45965827" w14:textId="77777777" w:rsidR="00942C25" w:rsidRDefault="00CD4B2E">
      <w:pPr>
        <w:rPr>
          <w:rFonts w:ascii="Palatino Linotype" w:eastAsia="Palatino Linotype" w:hAnsi="Palatino Linotype" w:cs="Palatino Linotype"/>
          <w:b/>
          <w:sz w:val="36"/>
          <w:szCs w:val="36"/>
        </w:rPr>
      </w:pPr>
      <w:sdt>
        <w:sdtPr>
          <w:tag w:val="goog_rdk_25"/>
          <w:id w:val="1736441963"/>
        </w:sdtPr>
        <w:sdtContent>
          <w:commentRangeStart w:id="5726"/>
          <w:commentRangeStart w:id="5727"/>
        </w:sdtContent>
      </w:sdt>
      <w:r w:rsidR="009C5CA0">
        <w:rPr>
          <w:rFonts w:ascii="Palatino Linotype" w:eastAsia="Palatino Linotype" w:hAnsi="Palatino Linotype" w:cs="Palatino Linotype"/>
          <w:b/>
          <w:sz w:val="36"/>
          <w:szCs w:val="36"/>
        </w:rPr>
        <w:t>Summary</w:t>
      </w:r>
      <w:commentRangeEnd w:id="5726"/>
      <w:r w:rsidR="009C5CA0">
        <w:rPr>
          <w:rStyle w:val="CommentReference"/>
        </w:rPr>
        <w:commentReference w:id="5726"/>
      </w:r>
      <w:commentRangeEnd w:id="5727"/>
      <w:r w:rsidR="00552C26">
        <w:rPr>
          <w:rStyle w:val="CommentReference"/>
        </w:rPr>
        <w:commentReference w:id="5727"/>
      </w:r>
    </w:p>
    <w:p w14:paraId="5C165A60"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In this chapter we have seen various patterns that can be used to implement asynchronous operations, we have seen </w:t>
      </w:r>
    </w:p>
    <w:p w14:paraId="60960AA9" w14:textId="77777777" w:rsidR="00942C25" w:rsidRDefault="009C5CA0">
      <w:pPr>
        <w:numPr>
          <w:ilvl w:val="0"/>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Task-based Asynchronous pattern(TAP) in detail </w:t>
      </w:r>
    </w:p>
    <w:p w14:paraId="7723E3E9" w14:textId="77777777" w:rsidR="00942C25" w:rsidRDefault="009C5CA0">
      <w:pPr>
        <w:numPr>
          <w:ilvl w:val="1"/>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Exception handling </w:t>
      </w:r>
    </w:p>
    <w:p w14:paraId="36EB5EC7" w14:textId="77777777" w:rsidR="00942C25" w:rsidRDefault="009C5CA0">
      <w:pPr>
        <w:numPr>
          <w:ilvl w:val="1"/>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Cancellation </w:t>
      </w:r>
    </w:p>
    <w:p w14:paraId="7E9FB8F4" w14:textId="77777777" w:rsidR="00942C25" w:rsidRDefault="009C5CA0">
      <w:pPr>
        <w:numPr>
          <w:ilvl w:val="1"/>
          <w:numId w:val="4"/>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Report progress </w:t>
      </w:r>
    </w:p>
    <w:p w14:paraId="50875F7A"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And legacy patterns </w:t>
      </w:r>
    </w:p>
    <w:p w14:paraId="7466A874" w14:textId="77777777" w:rsidR="00942C25" w:rsidRDefault="009C5CA0">
      <w:pPr>
        <w:numPr>
          <w:ilvl w:val="0"/>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Event-based Asynchronous pattern (EAP)</w:t>
      </w:r>
    </w:p>
    <w:p w14:paraId="215961E1" w14:textId="0301C100" w:rsidR="00942C25" w:rsidRDefault="009C5CA0">
      <w:pPr>
        <w:numPr>
          <w:ilvl w:val="0"/>
          <w:numId w:val="4"/>
        </w:numPr>
        <w:pBdr>
          <w:top w:val="nil"/>
          <w:left w:val="nil"/>
          <w:bottom w:val="nil"/>
          <w:right w:val="nil"/>
          <w:between w:val="nil"/>
        </w:pBdr>
        <w:rPr>
          <w:ins w:id="5728" w:author="Ravindra Akella" w:date="2019-11-28T11:10:00Z"/>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Asynchronous programming model(APM). </w:t>
      </w:r>
    </w:p>
    <w:p w14:paraId="79BFA2C5" w14:textId="77777777" w:rsidR="006B4D8C" w:rsidRDefault="00791B12" w:rsidP="00791B12">
      <w:pPr>
        <w:pBdr>
          <w:top w:val="nil"/>
          <w:left w:val="nil"/>
          <w:bottom w:val="nil"/>
          <w:right w:val="nil"/>
          <w:between w:val="nil"/>
        </w:pBdr>
        <w:rPr>
          <w:ins w:id="5729" w:author="Ravindra Akella" w:date="2019-11-28T11:15:00Z"/>
          <w:rFonts w:ascii="Palatino Linotype" w:eastAsia="Palatino Linotype" w:hAnsi="Palatino Linotype" w:cs="Palatino Linotype"/>
          <w:color w:val="000000"/>
          <w:sz w:val="21"/>
          <w:szCs w:val="21"/>
        </w:rPr>
      </w:pPr>
      <w:ins w:id="5730" w:author="Ravindra Akella" w:date="2019-11-28T11:10:00Z">
        <w:r>
          <w:rPr>
            <w:rFonts w:ascii="Palatino Linotype" w:eastAsia="Palatino Linotype" w:hAnsi="Palatino Linotype" w:cs="Palatino Linotype"/>
            <w:color w:val="000000"/>
            <w:sz w:val="21"/>
            <w:szCs w:val="21"/>
          </w:rPr>
          <w:t xml:space="preserve">We finished this chapter </w:t>
        </w:r>
      </w:ins>
      <w:ins w:id="5731" w:author="Ravindra Akella" w:date="2019-11-28T11:12:00Z">
        <w:r>
          <w:rPr>
            <w:rFonts w:ascii="Palatino Linotype" w:eastAsia="Palatino Linotype" w:hAnsi="Palatino Linotype" w:cs="Palatino Linotype"/>
            <w:color w:val="000000"/>
            <w:sz w:val="21"/>
            <w:szCs w:val="21"/>
          </w:rPr>
          <w:t>on how to implement legacy patterns and TAP wrappers over the legacy pattern</w:t>
        </w:r>
      </w:ins>
      <w:ins w:id="5732" w:author="Ravindra Akella" w:date="2019-11-28T11:13:00Z">
        <w:r>
          <w:rPr>
            <w:rFonts w:ascii="Palatino Linotype" w:eastAsia="Palatino Linotype" w:hAnsi="Palatino Linotype" w:cs="Palatino Linotype"/>
            <w:color w:val="000000"/>
            <w:sz w:val="21"/>
            <w:szCs w:val="21"/>
          </w:rPr>
          <w:t>s which are helpful in case of external libraries which uses legacy patterns.</w:t>
        </w:r>
      </w:ins>
      <w:ins w:id="5733" w:author="Ravindra Akella" w:date="2019-11-28T11:14:00Z">
        <w:r w:rsidR="005C688B">
          <w:rPr>
            <w:rFonts w:ascii="Palatino Linotype" w:eastAsia="Palatino Linotype" w:hAnsi="Palatino Linotype" w:cs="Palatino Linotype"/>
            <w:color w:val="000000"/>
            <w:sz w:val="21"/>
            <w:szCs w:val="21"/>
          </w:rPr>
          <w:t xml:space="preserve"> </w:t>
        </w:r>
      </w:ins>
    </w:p>
    <w:p w14:paraId="36FB1674" w14:textId="742FE117" w:rsidR="006B4D8C" w:rsidRDefault="006B4D8C" w:rsidP="00791B12">
      <w:pPr>
        <w:pBdr>
          <w:top w:val="nil"/>
          <w:left w:val="nil"/>
          <w:bottom w:val="nil"/>
          <w:right w:val="nil"/>
          <w:between w:val="nil"/>
        </w:pBdr>
        <w:rPr>
          <w:ins w:id="5734" w:author="Ravindra Akella" w:date="2019-11-28T11:15:00Z"/>
          <w:rFonts w:ascii="Palatino Linotype" w:eastAsia="Palatino Linotype" w:hAnsi="Palatino Linotype" w:cs="Palatino Linotype"/>
          <w:color w:val="000000"/>
          <w:sz w:val="21"/>
          <w:szCs w:val="21"/>
        </w:rPr>
      </w:pPr>
      <w:ins w:id="5735" w:author="Ravindra Akella" w:date="2019-11-28T11:15:00Z">
        <w:r>
          <w:rPr>
            <w:rFonts w:ascii="Palatino Linotype" w:eastAsia="Palatino Linotype" w:hAnsi="Palatino Linotype" w:cs="Palatino Linotype"/>
            <w:color w:val="000000"/>
            <w:sz w:val="21"/>
            <w:szCs w:val="21"/>
          </w:rPr>
          <w:t>With these</w:t>
        </w:r>
      </w:ins>
      <w:ins w:id="5736" w:author="Ravindra Akella" w:date="2019-11-28T11:18:00Z">
        <w:r>
          <w:rPr>
            <w:rFonts w:ascii="Palatino Linotype" w:eastAsia="Palatino Linotype" w:hAnsi="Palatino Linotype" w:cs="Palatino Linotype"/>
            <w:color w:val="000000"/>
            <w:sz w:val="21"/>
            <w:szCs w:val="21"/>
          </w:rPr>
          <w:t xml:space="preserve"> understanding</w:t>
        </w:r>
      </w:ins>
      <w:ins w:id="5737" w:author="Ravindra Akella" w:date="2019-11-28T11:15:00Z">
        <w:r>
          <w:rPr>
            <w:rFonts w:ascii="Palatino Linotype" w:eastAsia="Palatino Linotype" w:hAnsi="Palatino Linotype" w:cs="Palatino Linotype"/>
            <w:color w:val="000000"/>
            <w:sz w:val="21"/>
            <w:szCs w:val="21"/>
          </w:rPr>
          <w:t xml:space="preserve"> readers can successfully implement </w:t>
        </w:r>
      </w:ins>
      <w:ins w:id="5738" w:author="Ravindra Akella" w:date="2019-11-28T11:16:00Z">
        <w:r>
          <w:rPr>
            <w:rFonts w:ascii="Palatino Linotype" w:eastAsia="Palatino Linotype" w:hAnsi="Palatino Linotype" w:cs="Palatino Linotype"/>
            <w:color w:val="000000"/>
            <w:sz w:val="21"/>
            <w:szCs w:val="21"/>
          </w:rPr>
          <w:t>asynchronous</w:t>
        </w:r>
      </w:ins>
      <w:ins w:id="5739" w:author="Ravindra Akella" w:date="2019-11-28T11:15:00Z">
        <w:r>
          <w:rPr>
            <w:rFonts w:ascii="Palatino Linotype" w:eastAsia="Palatino Linotype" w:hAnsi="Palatino Linotype" w:cs="Palatino Linotype"/>
            <w:color w:val="000000"/>
            <w:sz w:val="21"/>
            <w:szCs w:val="21"/>
          </w:rPr>
          <w:t xml:space="preserve"> methods in enterprise </w:t>
        </w:r>
      </w:ins>
      <w:ins w:id="5740" w:author="Ravindra Akella" w:date="2019-11-28T11:16:00Z">
        <w:r>
          <w:rPr>
            <w:rFonts w:ascii="Palatino Linotype" w:eastAsia="Palatino Linotype" w:hAnsi="Palatino Linotype" w:cs="Palatino Linotype"/>
            <w:color w:val="000000"/>
            <w:sz w:val="21"/>
            <w:szCs w:val="21"/>
          </w:rPr>
          <w:t>applications</w:t>
        </w:r>
      </w:ins>
      <w:ins w:id="5741" w:author="Ravindra Akella" w:date="2019-11-28T11:17:00Z">
        <w:r>
          <w:rPr>
            <w:rFonts w:ascii="Palatino Linotype" w:eastAsia="Palatino Linotype" w:hAnsi="Palatino Linotype" w:cs="Palatino Linotype"/>
            <w:color w:val="000000"/>
            <w:sz w:val="21"/>
            <w:szCs w:val="21"/>
          </w:rPr>
          <w:t>, identify areas of the application that can be implemented asynchronously</w:t>
        </w:r>
      </w:ins>
      <w:ins w:id="5742" w:author="Ravindra Akella" w:date="2019-11-28T11:18:00Z">
        <w:r w:rsidR="00B80547">
          <w:rPr>
            <w:rFonts w:ascii="Palatino Linotype" w:eastAsia="Palatino Linotype" w:hAnsi="Palatino Linotype" w:cs="Palatino Linotype"/>
            <w:color w:val="000000"/>
            <w:sz w:val="21"/>
            <w:szCs w:val="21"/>
          </w:rPr>
          <w:t xml:space="preserve"> and implement them accordin</w:t>
        </w:r>
      </w:ins>
      <w:ins w:id="5743" w:author="Ravindra Akella" w:date="2019-11-28T11:19:00Z">
        <w:r w:rsidR="00B80547">
          <w:rPr>
            <w:rFonts w:ascii="Palatino Linotype" w:eastAsia="Palatino Linotype" w:hAnsi="Palatino Linotype" w:cs="Palatino Linotype"/>
            <w:color w:val="000000"/>
            <w:sz w:val="21"/>
            <w:szCs w:val="21"/>
          </w:rPr>
          <w:t>gly.</w:t>
        </w:r>
      </w:ins>
      <w:ins w:id="5744" w:author="Ravindra Akella" w:date="2019-11-28T11:17:00Z">
        <w:r>
          <w:rPr>
            <w:rFonts w:ascii="Palatino Linotype" w:eastAsia="Palatino Linotype" w:hAnsi="Palatino Linotype" w:cs="Palatino Linotype"/>
            <w:color w:val="000000"/>
            <w:sz w:val="21"/>
            <w:szCs w:val="21"/>
          </w:rPr>
          <w:t xml:space="preserve"> </w:t>
        </w:r>
      </w:ins>
    </w:p>
    <w:p w14:paraId="7555C84E" w14:textId="683EF728" w:rsidR="00791B12" w:rsidDel="006B4D8C" w:rsidRDefault="00791B12" w:rsidP="00791B12">
      <w:pPr>
        <w:pBdr>
          <w:top w:val="nil"/>
          <w:left w:val="nil"/>
          <w:bottom w:val="nil"/>
          <w:right w:val="nil"/>
          <w:between w:val="nil"/>
        </w:pBdr>
        <w:rPr>
          <w:del w:id="5745" w:author="Ravindra Akella" w:date="2019-11-28T11:16:00Z"/>
          <w:rFonts w:ascii="Palatino Linotype" w:eastAsia="Palatino Linotype" w:hAnsi="Palatino Linotype" w:cs="Palatino Linotype"/>
          <w:color w:val="000000"/>
          <w:sz w:val="21"/>
          <w:szCs w:val="21"/>
        </w:rPr>
        <w:pPrChange w:id="5746" w:author="Ravindra Akella" w:date="2019-11-28T11:10:00Z">
          <w:pPr>
            <w:numPr>
              <w:numId w:val="4"/>
            </w:numPr>
            <w:pBdr>
              <w:top w:val="nil"/>
              <w:left w:val="nil"/>
              <w:bottom w:val="nil"/>
              <w:right w:val="nil"/>
              <w:between w:val="nil"/>
            </w:pBdr>
            <w:ind w:left="720" w:hanging="360"/>
          </w:pPr>
        </w:pPrChange>
      </w:pPr>
    </w:p>
    <w:p w14:paraId="7D0CB267" w14:textId="39AC24FA" w:rsidR="00942C25" w:rsidRDefault="009C5CA0">
      <w:pPr>
        <w:rPr>
          <w:ins w:id="5747" w:author="Ravindra Akella" w:date="2019-11-28T11:20:00Z"/>
          <w:rFonts w:ascii="Palatino Linotype" w:eastAsia="Palatino Linotype" w:hAnsi="Palatino Linotype" w:cs="Palatino Linotype"/>
          <w:sz w:val="21"/>
          <w:szCs w:val="21"/>
        </w:rPr>
      </w:pPr>
      <w:bookmarkStart w:id="5748" w:name="_heading=h.30j0zll" w:colFirst="0" w:colLast="0"/>
      <w:bookmarkEnd w:id="5748"/>
      <w:r>
        <w:rPr>
          <w:rFonts w:ascii="Palatino Linotype" w:eastAsia="Palatino Linotype" w:hAnsi="Palatino Linotype" w:cs="Palatino Linotype"/>
          <w:sz w:val="21"/>
          <w:szCs w:val="21"/>
        </w:rPr>
        <w:t>As mentioned, if it’s a new implementation we should go with TAP, however it is good to know EAP and APM as it would help to implement TAP wrappers on these patterns. With the understanding of these patterns you can identify areas in your application that can be parallelized efficiently.</w:t>
      </w:r>
    </w:p>
    <w:p w14:paraId="1C1365B6" w14:textId="1B955E43" w:rsidR="00EC770F" w:rsidRDefault="00EC770F" w:rsidP="00EC770F">
      <w:pPr>
        <w:pStyle w:val="NormalWeb"/>
        <w:spacing w:before="0" w:beforeAutospacing="0" w:after="0" w:afterAutospacing="0"/>
        <w:rPr>
          <w:rFonts w:ascii="Palatino Linotype" w:eastAsia="Palatino Linotype" w:hAnsi="Palatino Linotype" w:cs="Palatino Linotype"/>
          <w:sz w:val="21"/>
          <w:szCs w:val="21"/>
        </w:rPr>
        <w:pPrChange w:id="5749" w:author="Ravindra Akella" w:date="2019-11-28T11:20:00Z">
          <w:pPr/>
        </w:pPrChange>
      </w:pPr>
      <w:ins w:id="5750" w:author="Ravindra Akella" w:date="2019-11-28T11:20:00Z">
        <w:r>
          <w:rPr>
            <w:rFonts w:ascii="Palatino Linotype" w:eastAsia="Palatino Linotype" w:hAnsi="Palatino Linotype" w:cs="Palatino Linotype"/>
            <w:sz w:val="21"/>
            <w:szCs w:val="21"/>
          </w:rPr>
          <w:t>In next chapter we will see various</w:t>
        </w:r>
        <w:r w:rsidRPr="00EC770F">
          <w:rPr>
            <w:rFonts w:ascii="Palatino Linotype" w:eastAsia="Palatino Linotype" w:hAnsi="Palatino Linotype" w:cs="Palatino Linotype"/>
            <w:sz w:val="21"/>
            <w:szCs w:val="21"/>
            <w:rPrChange w:id="5751" w:author="Ravindra Akella" w:date="2019-11-28T11:20:00Z">
              <w:rPr>
                <w:rFonts w:ascii="Arial" w:hAnsi="Arial" w:cs="Arial"/>
                <w:color w:val="000000"/>
              </w:rPr>
            </w:rPrChange>
          </w:rPr>
          <w:t xml:space="preserve"> the synchronization constructs available in .NET Core 3.0</w:t>
        </w:r>
      </w:ins>
      <w:ins w:id="5752" w:author="Ravindra Akella" w:date="2019-11-28T11:21:00Z">
        <w:r>
          <w:rPr>
            <w:rFonts w:ascii="Palatino Linotype" w:eastAsia="Palatino Linotype" w:hAnsi="Palatino Linotype" w:cs="Palatino Linotype"/>
            <w:sz w:val="21"/>
            <w:szCs w:val="21"/>
          </w:rPr>
          <w:t xml:space="preserve">, will cover things like </w:t>
        </w:r>
      </w:ins>
      <w:ins w:id="5753" w:author="Ravindra Akella" w:date="2019-11-28T11:20:00Z">
        <w:r w:rsidRPr="00EC770F">
          <w:rPr>
            <w:rFonts w:ascii="Palatino Linotype" w:eastAsia="Palatino Linotype" w:hAnsi="Palatino Linotype" w:cs="Palatino Linotype"/>
            <w:sz w:val="21"/>
            <w:szCs w:val="21"/>
            <w:rPrChange w:id="5754" w:author="Ravindra Akella" w:date="2019-11-28T11:20:00Z">
              <w:rPr>
                <w:rFonts w:ascii="Arial" w:eastAsia="Times New Roman" w:hAnsi="Arial" w:cs="Arial"/>
                <w:color w:val="000000"/>
              </w:rPr>
            </w:rPrChange>
          </w:rPr>
          <w:t>Why is synchronization needed</w:t>
        </w:r>
      </w:ins>
      <w:ins w:id="5755" w:author="Ravindra Akella" w:date="2019-11-28T11:21:00Z">
        <w:r>
          <w:rPr>
            <w:rFonts w:ascii="Palatino Linotype" w:eastAsia="Palatino Linotype" w:hAnsi="Palatino Linotype" w:cs="Palatino Linotype"/>
            <w:sz w:val="21"/>
            <w:szCs w:val="21"/>
          </w:rPr>
          <w:t>, different s</w:t>
        </w:r>
      </w:ins>
      <w:ins w:id="5756" w:author="Ravindra Akella" w:date="2019-11-28T11:20:00Z">
        <w:r w:rsidRPr="00EC770F">
          <w:rPr>
            <w:rFonts w:ascii="Palatino Linotype" w:eastAsia="Palatino Linotype" w:hAnsi="Palatino Linotype" w:cs="Palatino Linotype"/>
            <w:sz w:val="21"/>
            <w:szCs w:val="21"/>
            <w:rPrChange w:id="5757" w:author="Ravindra Akella" w:date="2019-11-28T11:20:00Z">
              <w:rPr>
                <w:rFonts w:ascii="Arial" w:eastAsia="Times New Roman" w:hAnsi="Arial" w:cs="Arial"/>
                <w:color w:val="000000"/>
              </w:rPr>
            </w:rPrChange>
          </w:rPr>
          <w:t xml:space="preserve">ynchronization </w:t>
        </w:r>
      </w:ins>
      <w:ins w:id="5758" w:author="Ravindra Akella" w:date="2019-11-28T11:21:00Z">
        <w:r>
          <w:rPr>
            <w:rFonts w:ascii="Palatino Linotype" w:eastAsia="Palatino Linotype" w:hAnsi="Palatino Linotype" w:cs="Palatino Linotype"/>
            <w:sz w:val="21"/>
            <w:szCs w:val="21"/>
          </w:rPr>
          <w:t>constructs/primitives and s</w:t>
        </w:r>
      </w:ins>
      <w:ins w:id="5759" w:author="Ravindra Akella" w:date="2019-11-28T11:20:00Z">
        <w:r w:rsidRPr="00EC770F">
          <w:rPr>
            <w:rFonts w:ascii="Palatino Linotype" w:eastAsia="Palatino Linotype" w:hAnsi="Palatino Linotype" w:cs="Palatino Linotype"/>
            <w:sz w:val="21"/>
            <w:szCs w:val="21"/>
            <w:rPrChange w:id="5760" w:author="Ravindra Akella" w:date="2019-11-28T11:20:00Z">
              <w:rPr>
                <w:rFonts w:ascii="Arial" w:eastAsia="Times New Roman" w:hAnsi="Arial" w:cs="Arial"/>
                <w:color w:val="000000"/>
              </w:rPr>
            </w:rPrChange>
          </w:rPr>
          <w:t>ample program</w:t>
        </w:r>
      </w:ins>
      <w:ins w:id="5761" w:author="Ravindra Akella" w:date="2019-11-28T11:21:00Z">
        <w:r>
          <w:rPr>
            <w:rFonts w:ascii="Palatino Linotype" w:eastAsia="Palatino Linotype" w:hAnsi="Palatino Linotype" w:cs="Palatino Linotype"/>
            <w:sz w:val="21"/>
            <w:szCs w:val="21"/>
          </w:rPr>
          <w:t>s</w:t>
        </w:r>
      </w:ins>
      <w:ins w:id="5762" w:author="Ravindra Akella" w:date="2019-11-28T11:20:00Z">
        <w:r w:rsidRPr="00EC770F">
          <w:rPr>
            <w:rFonts w:ascii="Palatino Linotype" w:eastAsia="Palatino Linotype" w:hAnsi="Palatino Linotype" w:cs="Palatino Linotype"/>
            <w:sz w:val="21"/>
            <w:szCs w:val="21"/>
            <w:rPrChange w:id="5763" w:author="Ravindra Akella" w:date="2019-11-28T11:20:00Z">
              <w:rPr>
                <w:rFonts w:ascii="Arial" w:eastAsia="Times New Roman" w:hAnsi="Arial" w:cs="Arial"/>
                <w:color w:val="000000"/>
              </w:rPr>
            </w:rPrChange>
          </w:rPr>
          <w:t xml:space="preserve"> to see synchronization constructs in action.</w:t>
        </w:r>
      </w:ins>
    </w:p>
    <w:p w14:paraId="6B250610" w14:textId="0E1EEC07" w:rsidR="00942C25" w:rsidRDefault="009C5CA0">
      <w:pPr>
        <w:rPr>
          <w:ins w:id="5764" w:author="Ravindra Akella" w:date="2019-11-23T15:43:00Z"/>
          <w:rFonts w:ascii="Palatino Linotype" w:eastAsia="Palatino Linotype" w:hAnsi="Palatino Linotype" w:cs="Palatino Linotype"/>
          <w:b/>
          <w:sz w:val="36"/>
          <w:szCs w:val="36"/>
        </w:rPr>
      </w:pPr>
      <w:r>
        <w:rPr>
          <w:rFonts w:ascii="Palatino Linotype" w:eastAsia="Palatino Linotype" w:hAnsi="Palatino Linotype" w:cs="Palatino Linotype"/>
          <w:sz w:val="21"/>
          <w:szCs w:val="21"/>
        </w:rPr>
        <w:t xml:space="preserve"> </w:t>
      </w:r>
      <w:customXmlInsRangeStart w:id="5765" w:author="JORDINA" w:date="2019-09-12T17:36:00Z"/>
      <w:sdt>
        <w:sdtPr>
          <w:tag w:val="goog_rdk_51"/>
          <w:id w:val="214714745"/>
        </w:sdtPr>
        <w:sdtContent>
          <w:customXmlInsRangeEnd w:id="5765"/>
          <w:commentRangeStart w:id="5766"/>
          <w:commentRangeStart w:id="5767"/>
          <w:customXmlInsRangeStart w:id="5768" w:author="JORDINA" w:date="2019-09-12T17:36:00Z"/>
        </w:sdtContent>
      </w:sdt>
      <w:customXmlInsRangeEnd w:id="5768"/>
      <w:ins w:id="5769" w:author="JORDINA" w:date="2019-09-12T17:36:00Z">
        <w:r w:rsidR="008A5077">
          <w:rPr>
            <w:rFonts w:ascii="Palatino Linotype" w:eastAsia="Palatino Linotype" w:hAnsi="Palatino Linotype" w:cs="Palatino Linotype"/>
            <w:b/>
            <w:sz w:val="36"/>
            <w:szCs w:val="36"/>
          </w:rPr>
          <w:t>Questions:</w:t>
        </w:r>
        <w:commentRangeEnd w:id="5766"/>
        <w:r>
          <w:rPr>
            <w:rStyle w:val="CommentReference"/>
          </w:rPr>
          <w:commentReference w:id="5766"/>
        </w:r>
      </w:ins>
      <w:commentRangeEnd w:id="5767"/>
      <w:r w:rsidR="00811B84">
        <w:rPr>
          <w:rStyle w:val="CommentReference"/>
        </w:rPr>
        <w:commentReference w:id="5767"/>
      </w:r>
    </w:p>
    <w:p w14:paraId="6A5E840A" w14:textId="06E2B157" w:rsidR="000C0652" w:rsidRDefault="000C0652" w:rsidP="00B20552">
      <w:pPr>
        <w:pStyle w:val="ListParagraph"/>
        <w:numPr>
          <w:ilvl w:val="0"/>
          <w:numId w:val="14"/>
        </w:numPr>
        <w:rPr>
          <w:ins w:id="5770" w:author="Ravindra Akella" w:date="2019-11-24T18:38:00Z"/>
          <w:rFonts w:ascii="Palatino Linotype" w:eastAsia="Palatino Linotype" w:hAnsi="Palatino Linotype" w:cs="Palatino Linotype"/>
          <w:color w:val="000000"/>
          <w:sz w:val="21"/>
          <w:szCs w:val="21"/>
        </w:rPr>
      </w:pPr>
      <w:ins w:id="5771" w:author="Ravindra Akella" w:date="2019-11-24T17:44:00Z">
        <w:r>
          <w:rPr>
            <w:rFonts w:ascii="Palatino Linotype" w:eastAsia="Palatino Linotype" w:hAnsi="Palatino Linotype" w:cs="Palatino Linotype"/>
            <w:color w:val="000000"/>
            <w:sz w:val="21"/>
            <w:szCs w:val="21"/>
          </w:rPr>
          <w:t>W</w:t>
        </w:r>
        <w:r>
          <w:rPr>
            <w:rFonts w:ascii="Palatino Linotype" w:eastAsia="Palatino Linotype" w:hAnsi="Palatino Linotype" w:cs="Palatino Linotype"/>
            <w:color w:val="000000"/>
            <w:sz w:val="21"/>
            <w:szCs w:val="21"/>
          </w:rPr>
          <w:t>hy async void is ok for event handler</w:t>
        </w:r>
        <w:r>
          <w:rPr>
            <w:rFonts w:ascii="Palatino Linotype" w:eastAsia="Palatino Linotype" w:hAnsi="Palatino Linotype" w:cs="Palatino Linotype"/>
            <w:color w:val="000000"/>
            <w:sz w:val="21"/>
            <w:szCs w:val="21"/>
          </w:rPr>
          <w:t xml:space="preserve">? </w:t>
        </w:r>
      </w:ins>
    </w:p>
    <w:p w14:paraId="41BA1CD0" w14:textId="5CA88293" w:rsidR="00C6321F" w:rsidRDefault="00C6321F" w:rsidP="00B20552">
      <w:pPr>
        <w:pStyle w:val="ListParagraph"/>
        <w:numPr>
          <w:ilvl w:val="0"/>
          <w:numId w:val="14"/>
        </w:numPr>
        <w:rPr>
          <w:ins w:id="5772" w:author="Ravindra Akella" w:date="2019-11-24T17:44:00Z"/>
          <w:rFonts w:ascii="Palatino Linotype" w:eastAsia="Palatino Linotype" w:hAnsi="Palatino Linotype" w:cs="Palatino Linotype"/>
          <w:color w:val="000000"/>
          <w:sz w:val="21"/>
          <w:szCs w:val="21"/>
        </w:rPr>
      </w:pPr>
      <w:ins w:id="5773" w:author="Ravindra Akella" w:date="2019-11-24T18:38:00Z">
        <w:r>
          <w:rPr>
            <w:rFonts w:ascii="Palatino Linotype" w:eastAsia="Palatino Linotype" w:hAnsi="Palatino Linotype" w:cs="Palatino Linotype"/>
            <w:color w:val="000000"/>
            <w:sz w:val="21"/>
            <w:szCs w:val="21"/>
          </w:rPr>
          <w:t xml:space="preserve">Change the win forms application in cancellation section </w:t>
        </w:r>
      </w:ins>
      <w:ins w:id="5774" w:author="Ravindra Akella" w:date="2019-11-24T18:39:00Z">
        <w:r>
          <w:rPr>
            <w:rFonts w:ascii="Palatino Linotype" w:eastAsia="Palatino Linotype" w:hAnsi="Palatino Linotype" w:cs="Palatino Linotype"/>
            <w:color w:val="000000"/>
            <w:sz w:val="21"/>
            <w:szCs w:val="21"/>
          </w:rPr>
          <w:t>to</w:t>
        </w:r>
      </w:ins>
      <w:ins w:id="5775" w:author="Ravindra Akella" w:date="2019-11-24T18:38:00Z">
        <w:r>
          <w:rPr>
            <w:rFonts w:ascii="Palatino Linotype" w:eastAsia="Palatino Linotype" w:hAnsi="Palatino Linotype" w:cs="Palatino Linotype"/>
            <w:color w:val="000000"/>
            <w:sz w:val="21"/>
            <w:szCs w:val="21"/>
          </w:rPr>
          <w:t xml:space="preserve"> retrieve </w:t>
        </w:r>
      </w:ins>
      <w:ins w:id="5776" w:author="Ravindra Akella" w:date="2019-11-24T18:39:00Z">
        <w:r>
          <w:rPr>
            <w:rFonts w:ascii="Palatino Linotype" w:eastAsia="Palatino Linotype" w:hAnsi="Palatino Linotype" w:cs="Palatino Linotype"/>
            <w:color w:val="000000"/>
            <w:sz w:val="21"/>
            <w:szCs w:val="21"/>
          </w:rPr>
          <w:t>partial data from API i.e. retrieve data till cancellation is triggered.</w:t>
        </w:r>
      </w:ins>
    </w:p>
    <w:p w14:paraId="2EED60D2" w14:textId="24624E31" w:rsidR="0069255D" w:rsidRPr="0069255D" w:rsidRDefault="0069255D" w:rsidP="00B20552">
      <w:pPr>
        <w:pStyle w:val="ListParagraph"/>
        <w:numPr>
          <w:ilvl w:val="0"/>
          <w:numId w:val="14"/>
        </w:numPr>
        <w:rPr>
          <w:ins w:id="5777" w:author="Ravindra Akella" w:date="2019-11-23T19:53:00Z"/>
          <w:rFonts w:ascii="Palatino Linotype" w:eastAsia="Palatino Linotype" w:hAnsi="Palatino Linotype" w:cs="Palatino Linotype"/>
          <w:color w:val="000000"/>
          <w:sz w:val="21"/>
          <w:szCs w:val="21"/>
        </w:rPr>
      </w:pPr>
      <w:ins w:id="5778" w:author="Ravindra Akella" w:date="2019-11-23T19:54:00Z">
        <w:r>
          <w:rPr>
            <w:rFonts w:ascii="Palatino Linotype" w:eastAsia="Palatino Linotype" w:hAnsi="Palatino Linotype" w:cs="Palatino Linotype"/>
            <w:color w:val="000000"/>
            <w:sz w:val="21"/>
            <w:szCs w:val="21"/>
          </w:rPr>
          <w:t>Using Progress in TAP create a samp</w:t>
        </w:r>
      </w:ins>
      <w:ins w:id="5779" w:author="Ravindra Akella" w:date="2019-11-23T19:55:00Z">
        <w:r>
          <w:rPr>
            <w:rFonts w:ascii="Palatino Linotype" w:eastAsia="Palatino Linotype" w:hAnsi="Palatino Linotype" w:cs="Palatino Linotype"/>
            <w:color w:val="000000"/>
            <w:sz w:val="21"/>
            <w:szCs w:val="21"/>
          </w:rPr>
          <w:t>l</w:t>
        </w:r>
      </w:ins>
      <w:ins w:id="5780" w:author="Ravindra Akella" w:date="2019-11-23T19:54:00Z">
        <w:r>
          <w:rPr>
            <w:rFonts w:ascii="Palatino Linotype" w:eastAsia="Palatino Linotype" w:hAnsi="Palatino Linotype" w:cs="Palatino Linotype"/>
            <w:color w:val="000000"/>
            <w:sz w:val="21"/>
            <w:szCs w:val="21"/>
          </w:rPr>
          <w:t xml:space="preserve">e </w:t>
        </w:r>
      </w:ins>
      <w:ins w:id="5781" w:author="Ravindra Akella" w:date="2019-11-23T19:55:00Z">
        <w:r>
          <w:rPr>
            <w:rFonts w:ascii="Palatino Linotype" w:eastAsia="Palatino Linotype" w:hAnsi="Palatino Linotype" w:cs="Palatino Linotype"/>
            <w:sz w:val="21"/>
            <w:szCs w:val="21"/>
          </w:rPr>
          <w:t>to pause and resume</w:t>
        </w:r>
        <w:r w:rsidR="00A32C7B">
          <w:rPr>
            <w:rFonts w:ascii="Palatino Linotype" w:eastAsia="Palatino Linotype" w:hAnsi="Palatino Linotype" w:cs="Palatino Linotype"/>
            <w:sz w:val="21"/>
            <w:szCs w:val="21"/>
          </w:rPr>
          <w:t xml:space="preserve"> file/data download</w:t>
        </w:r>
      </w:ins>
    </w:p>
    <w:p w14:paraId="53517C51" w14:textId="163CA0B1" w:rsidR="00AC667C" w:rsidRPr="0069255D" w:rsidRDefault="00AC667C" w:rsidP="00B20552">
      <w:pPr>
        <w:pStyle w:val="ListParagraph"/>
        <w:numPr>
          <w:ilvl w:val="0"/>
          <w:numId w:val="14"/>
        </w:numPr>
        <w:rPr>
          <w:ins w:id="5782" w:author="Ravindra Akella" w:date="2019-11-23T15:46:00Z"/>
          <w:rFonts w:ascii="Palatino Linotype" w:eastAsia="Palatino Linotype" w:hAnsi="Palatino Linotype" w:cs="Palatino Linotype"/>
          <w:color w:val="000000"/>
          <w:sz w:val="21"/>
          <w:szCs w:val="21"/>
        </w:rPr>
      </w:pPr>
      <w:ins w:id="5783" w:author="Ravindra Akella" w:date="2019-11-23T15:43:00Z">
        <w:r>
          <w:rPr>
            <w:rFonts w:ascii="Palatino Linotype" w:eastAsia="Palatino Linotype" w:hAnsi="Palatino Linotype" w:cs="Palatino Linotype"/>
            <w:color w:val="000000"/>
            <w:sz w:val="21"/>
            <w:szCs w:val="21"/>
          </w:rPr>
          <w:lastRenderedPageBreak/>
          <w:t>See if you can close stream in case of cancellation</w:t>
        </w:r>
      </w:ins>
      <w:ins w:id="5784" w:author="Ravindra Akella" w:date="2019-11-23T15:44:00Z">
        <w:r w:rsidR="00B20552">
          <w:rPr>
            <w:rFonts w:ascii="Palatino Linotype" w:eastAsia="Palatino Linotype" w:hAnsi="Palatino Linotype" w:cs="Palatino Linotype"/>
            <w:color w:val="000000"/>
            <w:sz w:val="21"/>
            <w:szCs w:val="21"/>
          </w:rPr>
          <w:t xml:space="preserve"> while implementing</w:t>
        </w:r>
      </w:ins>
      <w:ins w:id="5785" w:author="Ravindra Akella" w:date="2019-11-23T15:45:00Z">
        <w:r w:rsidR="00B20552">
          <w:rPr>
            <w:rFonts w:ascii="Palatino Linotype" w:eastAsia="Palatino Linotype" w:hAnsi="Palatino Linotype" w:cs="Palatino Linotype"/>
            <w:color w:val="000000"/>
            <w:sz w:val="21"/>
            <w:szCs w:val="21"/>
          </w:rPr>
          <w:t xml:space="preserve"> APM to TAP wrapper</w:t>
        </w:r>
      </w:ins>
    </w:p>
    <w:p w14:paraId="5D8215DA" w14:textId="30B8263E" w:rsidR="00BE0EBB" w:rsidRPr="0069255D" w:rsidRDefault="00BE0EBB" w:rsidP="00B20552">
      <w:pPr>
        <w:pStyle w:val="ListParagraph"/>
        <w:numPr>
          <w:ilvl w:val="0"/>
          <w:numId w:val="14"/>
        </w:numPr>
        <w:rPr>
          <w:rFonts w:ascii="Palatino Linotype" w:eastAsia="Palatino Linotype" w:hAnsi="Palatino Linotype" w:cs="Palatino Linotype"/>
          <w:color w:val="000000"/>
          <w:sz w:val="21"/>
          <w:szCs w:val="21"/>
          <w:rPrChange w:id="5786" w:author="Ravindra Akella" w:date="2019-11-23T19:54:00Z">
            <w:rPr>
              <w:rFonts w:ascii="Palatino Linotype" w:eastAsia="Palatino Linotype" w:hAnsi="Palatino Linotype" w:cs="Palatino Linotype"/>
              <w:sz w:val="21"/>
              <w:szCs w:val="21"/>
            </w:rPr>
          </w:rPrChange>
        </w:rPr>
        <w:pPrChange w:id="5787" w:author="Ravindra Akella" w:date="2019-11-23T15:45:00Z">
          <w:pPr/>
        </w:pPrChange>
      </w:pPr>
      <w:ins w:id="5788" w:author="Ravindra Akella" w:date="2019-11-23T15:46:00Z">
        <w:r>
          <w:rPr>
            <w:rFonts w:ascii="Palatino Linotype" w:eastAsia="Palatino Linotype" w:hAnsi="Palatino Linotype" w:cs="Palatino Linotype"/>
            <w:color w:val="000000"/>
            <w:sz w:val="21"/>
            <w:szCs w:val="21"/>
          </w:rPr>
          <w:t>Convert console application of calculating API into a WPF app and implement progress.</w:t>
        </w:r>
      </w:ins>
    </w:p>
    <w:sectPr w:rsidR="00BE0EBB" w:rsidRPr="0069255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RDINA" w:date="2019-09-12T17:37:00Z" w:initials="">
    <w:p w14:paraId="00000011" w14:textId="00000012" w:rsidR="00934D2F" w:rsidRDefault="00934D2F">
      <w:pPr>
        <w:pStyle w:val="CommentText"/>
      </w:pPr>
      <w:r>
        <w:rPr>
          <w:rStyle w:val="CommentReference"/>
        </w:rPr>
        <w:annotationRef/>
      </w:r>
      <w:r>
        <w:t>The chapter is well written. Good work</w:t>
      </w:r>
    </w:p>
  </w:comment>
  <w:comment w:id="1" w:author="JORDINA" w:date="2019-09-12T17:38:00Z" w:initials="">
    <w:p w14:paraId="0000001D" w14:textId="0000001E" w:rsidR="00934D2F" w:rsidRDefault="00934D2F">
      <w:pPr>
        <w:pStyle w:val="CommentText"/>
      </w:pPr>
      <w:r>
        <w:rPr>
          <w:rStyle w:val="CommentReference"/>
        </w:rPr>
        <w:annotationRef/>
      </w:r>
      <w:r>
        <w:t>Some revisions needed. Please add lead-ins for all images/tables.</w:t>
      </w:r>
    </w:p>
    <w:p w14:paraId="0000001F" w14:textId="00000020" w:rsidR="00934D2F" w:rsidRDefault="00934D2F">
      <w:pPr>
        <w:pStyle w:val="CommentText"/>
      </w:pPr>
      <w:r>
        <w:t>Also, add concluding content after table/image/bullets ending a topic.</w:t>
      </w:r>
    </w:p>
  </w:comment>
  <w:comment w:id="2" w:author="JORDINA" w:date="2019-09-12T17:38:00Z" w:initials="">
    <w:p w14:paraId="00000013" w14:textId="00000014" w:rsidR="00934D2F" w:rsidRDefault="00934D2F">
      <w:pPr>
        <w:pStyle w:val="CommentText"/>
      </w:pPr>
      <w:r>
        <w:rPr>
          <w:rStyle w:val="CommentReference"/>
        </w:rPr>
        <w:annotationRef/>
      </w:r>
      <w:r>
        <w:t>For the chapter structure, please refer the sample chapter provided.</w:t>
      </w:r>
    </w:p>
  </w:comment>
  <w:comment w:id="3" w:author="Ravindra Akella" w:date="2019-11-23T15:15:00Z" w:initials="RA">
    <w:p w14:paraId="03425063" w14:textId="20BE5EED" w:rsidR="00934D2F" w:rsidRDefault="00934D2F">
      <w:pPr>
        <w:pStyle w:val="CommentText"/>
      </w:pPr>
      <w:r>
        <w:rPr>
          <w:rStyle w:val="CommentReference"/>
        </w:rPr>
        <w:annotationRef/>
      </w:r>
      <w:r>
        <w:t>Added Introduction, Structure and Objectives</w:t>
      </w:r>
    </w:p>
  </w:comment>
  <w:comment w:id="6" w:author="JORDINA" w:date="2019-09-12T17:36:00Z" w:initials="">
    <w:p w14:paraId="0000000B" w14:textId="0000000C" w:rsidR="00934D2F" w:rsidRDefault="00934D2F">
      <w:pPr>
        <w:pStyle w:val="CommentText"/>
      </w:pPr>
      <w:r>
        <w:rPr>
          <w:rStyle w:val="CommentReference"/>
        </w:rPr>
        <w:annotationRef/>
      </w:r>
      <w:r>
        <w:t>Please add introduction for the chapter. It should include a brief overview of the chapter, what the readers will learn and this information is important.</w:t>
      </w:r>
    </w:p>
  </w:comment>
  <w:comment w:id="7" w:author="Ravindra Akella" w:date="2019-11-23T15:15:00Z" w:initials="RA">
    <w:p w14:paraId="6E4C7C0B" w14:textId="7AA0BB67" w:rsidR="00934D2F" w:rsidRDefault="00934D2F">
      <w:pPr>
        <w:pStyle w:val="CommentText"/>
      </w:pPr>
      <w:r>
        <w:rPr>
          <w:rStyle w:val="CommentReference"/>
        </w:rPr>
        <w:annotationRef/>
      </w:r>
      <w:r>
        <w:rPr>
          <w:rStyle w:val="CommentReference"/>
        </w:rPr>
        <w:t>Added</w:t>
      </w:r>
    </w:p>
  </w:comment>
  <w:comment w:id="43" w:author="JORDINA" w:date="2019-09-12T17:36:00Z" w:initials="">
    <w:p w14:paraId="00000051" w14:textId="00000052" w:rsidR="00934D2F" w:rsidRDefault="00934D2F">
      <w:pPr>
        <w:pStyle w:val="CommentText"/>
      </w:pPr>
      <w:r>
        <w:rPr>
          <w:rStyle w:val="CommentReference"/>
        </w:rPr>
        <w:annotationRef/>
      </w:r>
      <w:r>
        <w:t>Topics to be covered are:</w:t>
      </w:r>
    </w:p>
    <w:p w14:paraId="00000053" w14:textId="00000054" w:rsidR="00934D2F" w:rsidRDefault="00934D2F">
      <w:pPr>
        <w:pStyle w:val="CommentText"/>
      </w:pPr>
      <w:r>
        <w:t>TAP – Task-based Asynchronous Pattern.</w:t>
      </w:r>
    </w:p>
    <w:p w14:paraId="00000055" w14:textId="00000056" w:rsidR="00934D2F" w:rsidRDefault="00934D2F">
      <w:pPr>
        <w:pStyle w:val="CommentText"/>
      </w:pPr>
      <w:r>
        <w:t>EAP – Event -based Asynchronous Pattern (Obsolete and not recommended)</w:t>
      </w:r>
    </w:p>
    <w:p w14:paraId="00000057" w14:textId="00000058" w:rsidR="00934D2F" w:rsidRDefault="00934D2F">
      <w:pPr>
        <w:pStyle w:val="CommentText"/>
      </w:pPr>
      <w:r>
        <w:t>APM – Asynchronous Programming Model (Obsolete and not recommended)</w:t>
      </w:r>
    </w:p>
    <w:p w14:paraId="00000059" w14:textId="0000005A" w:rsidR="00934D2F" w:rsidRDefault="00934D2F">
      <w:pPr>
        <w:pStyle w:val="CommentText"/>
      </w:pPr>
    </w:p>
    <w:p w14:paraId="0000005B" w14:textId="0000005C" w:rsidR="00934D2F" w:rsidRDefault="00934D2F">
      <w:pPr>
        <w:pStyle w:val="CommentText"/>
      </w:pPr>
      <w:r>
        <w:t xml:space="preserve">The </w:t>
      </w:r>
      <w:proofErr w:type="gramStart"/>
      <w:r>
        <w:t>above mentioned</w:t>
      </w:r>
      <w:proofErr w:type="gramEnd"/>
      <w:r>
        <w:t xml:space="preserve"> topics are the same as mentioned in the outline. Please check that all these topics are covered in this chapter.</w:t>
      </w:r>
    </w:p>
  </w:comment>
  <w:comment w:id="96" w:author="JORDINA" w:date="2019-09-12T17:36:00Z" w:initials="">
    <w:p w14:paraId="0000000F" w14:textId="00000010" w:rsidR="00934D2F" w:rsidRDefault="00934D2F">
      <w:pPr>
        <w:pStyle w:val="CommentText"/>
      </w:pPr>
      <w:r>
        <w:rPr>
          <w:rStyle w:val="CommentReference"/>
        </w:rPr>
        <w:annotationRef/>
      </w:r>
      <w:r>
        <w:t xml:space="preserve">Objectives will cover a set of goals that you intend the reader to achieve after reading and comprehending this chapter. If there are more than one </w:t>
      </w:r>
      <w:proofErr w:type="gramStart"/>
      <w:r>
        <w:t>objectives</w:t>
      </w:r>
      <w:proofErr w:type="gramEnd"/>
      <w:r>
        <w:t>, add normal bullets</w:t>
      </w:r>
    </w:p>
  </w:comment>
  <w:comment w:id="97" w:author="Ravindra Akella" w:date="2019-11-23T15:18:00Z" w:initials="RA">
    <w:p w14:paraId="293C5ADC" w14:textId="1F0FFB0B" w:rsidR="00934D2F" w:rsidRDefault="00934D2F">
      <w:pPr>
        <w:pStyle w:val="CommentText"/>
      </w:pPr>
      <w:r>
        <w:rPr>
          <w:rStyle w:val="CommentReference"/>
        </w:rPr>
        <w:annotationRef/>
      </w:r>
      <w:r>
        <w:t>Added</w:t>
      </w:r>
    </w:p>
  </w:comment>
  <w:comment w:id="128" w:author="JORDINA" w:date="2019-09-12T17:43:00Z" w:initials="">
    <w:p w14:paraId="0000004F" w14:textId="00000050" w:rsidR="00934D2F" w:rsidRDefault="00934D2F">
      <w:pPr>
        <w:pStyle w:val="CommentText"/>
      </w:pPr>
      <w:r>
        <w:rPr>
          <w:rStyle w:val="CommentReference"/>
        </w:rPr>
        <w:annotationRef/>
      </w:r>
      <w:r>
        <w:t>Please rewrite this content. Similar content found on another website.</w:t>
      </w:r>
    </w:p>
  </w:comment>
  <w:comment w:id="129" w:author="Ravindra Akella" w:date="2019-11-28T09:10:00Z" w:initials="RA">
    <w:p w14:paraId="2C9FB65C" w14:textId="461ECB18" w:rsidR="0086418C" w:rsidRDefault="0086418C">
      <w:pPr>
        <w:pStyle w:val="CommentText"/>
      </w:pPr>
      <w:r>
        <w:rPr>
          <w:rStyle w:val="CommentReference"/>
        </w:rPr>
        <w:annotationRef/>
      </w:r>
      <w:r>
        <w:t>Updated</w:t>
      </w:r>
    </w:p>
  </w:comment>
  <w:comment w:id="205" w:author="JORDINA" w:date="2019-09-12T17:36:00Z" w:initials="">
    <w:p w14:paraId="00000077" w14:textId="00000078" w:rsidR="00934D2F" w:rsidRDefault="00934D2F">
      <w:pPr>
        <w:pStyle w:val="CommentText"/>
      </w:pPr>
      <w:r>
        <w:rPr>
          <w:rStyle w:val="CommentReference"/>
        </w:rPr>
        <w:annotationRef/>
      </w:r>
      <w:r>
        <w:t>There is no figure above. Please check</w:t>
      </w:r>
    </w:p>
  </w:comment>
  <w:comment w:id="206" w:author="Ravindra Akella" w:date="2019-11-23T15:20:00Z" w:initials="RA">
    <w:p w14:paraId="3D4E5378" w14:textId="13159DF0" w:rsidR="00934D2F" w:rsidRDefault="00934D2F">
      <w:pPr>
        <w:pStyle w:val="CommentText"/>
      </w:pPr>
      <w:r>
        <w:rPr>
          <w:rStyle w:val="CommentReference"/>
        </w:rPr>
        <w:annotationRef/>
      </w:r>
      <w:r>
        <w:t>Corrected</w:t>
      </w:r>
    </w:p>
  </w:comment>
  <w:comment w:id="225" w:author="JORDINA" w:date="2019-09-12T17:36:00Z" w:initials="">
    <w:p w14:paraId="0D1FAB65" w14:textId="77777777" w:rsidR="00934D2F" w:rsidRDefault="00934D2F" w:rsidP="00D27592">
      <w:pPr>
        <w:pStyle w:val="CommentText"/>
      </w:pPr>
      <w:r>
        <w:rPr>
          <w:rStyle w:val="CommentReference"/>
        </w:rPr>
        <w:annotationRef/>
      </w:r>
      <w:r>
        <w:t>The code is big. Please break and explain it.</w:t>
      </w:r>
    </w:p>
  </w:comment>
  <w:comment w:id="226" w:author="Ravindra Akella" w:date="2019-11-24T22:04:00Z" w:initials="RA">
    <w:p w14:paraId="564D740B" w14:textId="2D3ADC8E" w:rsidR="00AB08C3" w:rsidRDefault="00AB08C3">
      <w:pPr>
        <w:pStyle w:val="CommentText"/>
      </w:pPr>
      <w:r>
        <w:rPr>
          <w:rStyle w:val="CommentReference"/>
        </w:rPr>
        <w:annotationRef/>
      </w:r>
      <w:r>
        <w:t>Updated</w:t>
      </w:r>
    </w:p>
  </w:comment>
  <w:comment w:id="801" w:author="JORDINA" w:date="2019-09-12T17:36:00Z" w:initials="">
    <w:p w14:paraId="00000079" w14:textId="0000007A" w:rsidR="00934D2F" w:rsidRDefault="00934D2F">
      <w:pPr>
        <w:pStyle w:val="CommentText"/>
      </w:pPr>
      <w:r>
        <w:rPr>
          <w:rStyle w:val="CommentReference"/>
        </w:rPr>
        <w:annotationRef/>
      </w:r>
      <w:r>
        <w:t>The code is big. Please break and explain it.</w:t>
      </w:r>
    </w:p>
  </w:comment>
  <w:comment w:id="802" w:author="Ravindra Akella" w:date="2019-11-23T19:36:00Z" w:initials="RA">
    <w:p w14:paraId="0533D3BA" w14:textId="15C6D814" w:rsidR="00934D2F" w:rsidRDefault="00934D2F">
      <w:pPr>
        <w:pStyle w:val="CommentText"/>
      </w:pPr>
      <w:r>
        <w:rPr>
          <w:rStyle w:val="CommentReference"/>
        </w:rPr>
        <w:annotationRef/>
      </w:r>
      <w:r>
        <w:t>Updated</w:t>
      </w:r>
    </w:p>
  </w:comment>
  <w:comment w:id="955" w:author="JORDINA" w:date="2019-09-12T17:36:00Z" w:initials="">
    <w:p w14:paraId="0000000D" w14:textId="0000000E" w:rsidR="00934D2F" w:rsidRDefault="00934D2F">
      <w:pPr>
        <w:pStyle w:val="CommentText"/>
      </w:pPr>
      <w:r>
        <w:rPr>
          <w:rStyle w:val="CommentReference"/>
        </w:rPr>
        <w:annotationRef/>
      </w:r>
      <w:r>
        <w:t>Please add output for this code. You can add screenshot as well.</w:t>
      </w:r>
    </w:p>
  </w:comment>
  <w:comment w:id="956" w:author="Ravindra Akella" w:date="2019-11-23T15:28:00Z" w:initials="RA">
    <w:p w14:paraId="2B5EA2E3" w14:textId="792027BA" w:rsidR="00934D2F" w:rsidRDefault="00934D2F">
      <w:pPr>
        <w:pStyle w:val="CommentText"/>
      </w:pPr>
      <w:r>
        <w:rPr>
          <w:rStyle w:val="CommentReference"/>
        </w:rPr>
        <w:annotationRef/>
      </w:r>
      <w:r>
        <w:t>Added reference for the output</w:t>
      </w:r>
    </w:p>
  </w:comment>
  <w:comment w:id="962" w:author="JORDINA" w:date="2019-09-12T17:36:00Z" w:initials="">
    <w:p w14:paraId="00000023" w14:textId="00000024" w:rsidR="00934D2F" w:rsidRDefault="00934D2F">
      <w:pPr>
        <w:pStyle w:val="CommentText"/>
      </w:pPr>
      <w:r>
        <w:rPr>
          <w:rStyle w:val="CommentReference"/>
        </w:rPr>
        <w:annotationRef/>
      </w:r>
      <w:r>
        <w:t>Please add a lead-in for this image.</w:t>
      </w:r>
    </w:p>
  </w:comment>
  <w:comment w:id="963" w:author="Ravindra Akella" w:date="2019-11-23T15:29:00Z" w:initials="RA">
    <w:p w14:paraId="21BCB6E8" w14:textId="578E8493" w:rsidR="00934D2F" w:rsidRDefault="00934D2F">
      <w:pPr>
        <w:pStyle w:val="CommentText"/>
      </w:pPr>
      <w:r>
        <w:rPr>
          <w:rStyle w:val="CommentReference"/>
        </w:rPr>
        <w:annotationRef/>
      </w:r>
      <w:r>
        <w:t>Added</w:t>
      </w:r>
    </w:p>
  </w:comment>
  <w:comment w:id="966" w:author="JORDINA" w:date="2019-09-12T17:36:00Z" w:initials="">
    <w:p w14:paraId="00000067" w14:textId="00000068" w:rsidR="00934D2F" w:rsidRDefault="00934D2F">
      <w:pPr>
        <w:pStyle w:val="CommentText"/>
      </w:pPr>
      <w:r>
        <w:rPr>
          <w:rStyle w:val="CommentReference"/>
        </w:rPr>
        <w:annotationRef/>
      </w:r>
      <w:r>
        <w:t>The figure format is changed. We use “Figure” instead of “Fig”. Please make this change throughout the chapter.</w:t>
      </w:r>
    </w:p>
  </w:comment>
  <w:comment w:id="967" w:author="Ravindra Akella" w:date="2019-11-23T15:28:00Z" w:initials="RA">
    <w:p w14:paraId="493F93A3" w14:textId="23494799" w:rsidR="00934D2F" w:rsidRDefault="00934D2F">
      <w:pPr>
        <w:pStyle w:val="CommentText"/>
      </w:pPr>
      <w:r>
        <w:rPr>
          <w:rStyle w:val="CommentReference"/>
        </w:rPr>
        <w:annotationRef/>
      </w:r>
      <w:r w:rsidR="003F35D1">
        <w:t>Updated</w:t>
      </w:r>
    </w:p>
  </w:comment>
  <w:comment w:id="971" w:author="JORDINA" w:date="2019-09-12T17:36:00Z" w:initials="">
    <w:p w14:paraId="69AA5CCA" w14:textId="77777777" w:rsidR="00934D2F" w:rsidRDefault="00934D2F" w:rsidP="003B2691">
      <w:pPr>
        <w:pStyle w:val="CommentText"/>
      </w:pPr>
      <w:r>
        <w:rPr>
          <w:rStyle w:val="CommentReference"/>
        </w:rPr>
        <w:annotationRef/>
      </w:r>
      <w:r>
        <w:t>Please add a lead-in for this image.</w:t>
      </w:r>
    </w:p>
  </w:comment>
  <w:comment w:id="972" w:author="Ravindra Akella" w:date="2019-11-24T22:05:00Z" w:initials="RA">
    <w:p w14:paraId="4D4C76D9" w14:textId="1CBFA4BF" w:rsidR="003F35D1" w:rsidRDefault="003F35D1">
      <w:pPr>
        <w:pStyle w:val="CommentText"/>
      </w:pPr>
      <w:r>
        <w:rPr>
          <w:rStyle w:val="CommentReference"/>
        </w:rPr>
        <w:annotationRef/>
      </w:r>
      <w:r>
        <w:t>Updated</w:t>
      </w:r>
    </w:p>
  </w:comment>
  <w:comment w:id="981" w:author="JORDINA" w:date="2019-09-12T17:36:00Z" w:initials="">
    <w:p w14:paraId="0000004D" w14:textId="0000004E" w:rsidR="00934D2F" w:rsidRDefault="00934D2F">
      <w:pPr>
        <w:pStyle w:val="CommentText"/>
      </w:pPr>
      <w:r>
        <w:rPr>
          <w:rStyle w:val="CommentReference"/>
        </w:rPr>
        <w:annotationRef/>
      </w:r>
      <w:r>
        <w:t>Please add some concluding content after the bullets. A topic cannot end with a bullet.</w:t>
      </w:r>
    </w:p>
  </w:comment>
  <w:comment w:id="982" w:author="Ravindra Akella" w:date="2019-11-23T15:36:00Z" w:initials="RA">
    <w:p w14:paraId="196CB5EA" w14:textId="0992C3D2" w:rsidR="00934D2F" w:rsidRDefault="00934D2F">
      <w:pPr>
        <w:pStyle w:val="CommentText"/>
      </w:pPr>
      <w:r>
        <w:rPr>
          <w:rStyle w:val="CommentReference"/>
        </w:rPr>
        <w:annotationRef/>
      </w:r>
      <w:r>
        <w:t>Updated</w:t>
      </w:r>
    </w:p>
  </w:comment>
  <w:comment w:id="993" w:author="JORDINA" w:date="2019-09-12T17:36:00Z" w:initials="">
    <w:p w14:paraId="0000004B" w14:textId="0000004C" w:rsidR="00934D2F" w:rsidRDefault="00934D2F">
      <w:pPr>
        <w:pStyle w:val="CommentText"/>
      </w:pPr>
      <w:r>
        <w:rPr>
          <w:rStyle w:val="CommentReference"/>
        </w:rPr>
        <w:annotationRef/>
      </w:r>
      <w:r>
        <w:t>Please add some introductory content after the bullets. A topic cannot be empty.</w:t>
      </w:r>
    </w:p>
  </w:comment>
  <w:comment w:id="994" w:author="Ravindra Akella" w:date="2019-11-23T15:36:00Z" w:initials="RA">
    <w:p w14:paraId="6A944254" w14:textId="0398647E" w:rsidR="00934D2F" w:rsidRDefault="00934D2F">
      <w:pPr>
        <w:pStyle w:val="CommentText"/>
      </w:pPr>
      <w:r>
        <w:rPr>
          <w:rStyle w:val="CommentReference"/>
        </w:rPr>
        <w:annotationRef/>
      </w:r>
      <w:r>
        <w:t>Updated</w:t>
      </w:r>
    </w:p>
  </w:comment>
  <w:comment w:id="1006" w:author="JORDINA" w:date="2019-09-12T17:36:00Z" w:initials="">
    <w:p w14:paraId="00000005" w14:textId="00000006" w:rsidR="00934D2F" w:rsidRDefault="00934D2F">
      <w:pPr>
        <w:pStyle w:val="CommentText"/>
      </w:pPr>
      <w:r>
        <w:rPr>
          <w:rStyle w:val="CommentReference"/>
        </w:rPr>
        <w:annotationRef/>
      </w:r>
      <w:r>
        <w:t>Please give a lead-in</w:t>
      </w:r>
    </w:p>
  </w:comment>
  <w:comment w:id="1007" w:author="Ravindra Akella" w:date="2019-11-23T15:39:00Z" w:initials="RA">
    <w:p w14:paraId="1D86D800" w14:textId="3BC46776" w:rsidR="00934D2F" w:rsidRDefault="00934D2F">
      <w:pPr>
        <w:pStyle w:val="CommentText"/>
      </w:pPr>
      <w:r>
        <w:rPr>
          <w:rStyle w:val="CommentReference"/>
        </w:rPr>
        <w:annotationRef/>
      </w:r>
      <w:r>
        <w:t>added</w:t>
      </w:r>
    </w:p>
  </w:comment>
  <w:comment w:id="1011" w:author="JORDINA" w:date="2019-09-12T17:36:00Z" w:initials="">
    <w:p w14:paraId="00000017" w14:textId="00000018" w:rsidR="00934D2F" w:rsidRDefault="00934D2F">
      <w:pPr>
        <w:pStyle w:val="CommentText"/>
      </w:pPr>
      <w:r>
        <w:rPr>
          <w:rStyle w:val="CommentReference"/>
        </w:rPr>
        <w:annotationRef/>
      </w:r>
      <w:r>
        <w:t>A code and an image cannot be consecutive. Please add some content between them.</w:t>
      </w:r>
    </w:p>
  </w:comment>
  <w:comment w:id="1012" w:author="Ravindra Akella" w:date="2019-11-23T15:37:00Z" w:initials="RA">
    <w:p w14:paraId="331FE48E" w14:textId="6B611EB0" w:rsidR="00934D2F" w:rsidRDefault="00934D2F">
      <w:pPr>
        <w:pStyle w:val="CommentText"/>
      </w:pPr>
      <w:r>
        <w:rPr>
          <w:rStyle w:val="CommentReference"/>
        </w:rPr>
        <w:annotationRef/>
      </w:r>
      <w:r>
        <w:t>Updated</w:t>
      </w:r>
    </w:p>
  </w:comment>
  <w:comment w:id="1013" w:author="JORDINA" w:date="2019-09-12T17:36:00Z" w:initials="">
    <w:p w14:paraId="00000075" w14:textId="00000076" w:rsidR="00934D2F" w:rsidRDefault="00934D2F">
      <w:pPr>
        <w:pStyle w:val="CommentText"/>
      </w:pPr>
      <w:r>
        <w:rPr>
          <w:rStyle w:val="CommentReference"/>
        </w:rPr>
        <w:annotationRef/>
      </w:r>
      <w:r>
        <w:t>Please give a lead-in</w:t>
      </w:r>
    </w:p>
  </w:comment>
  <w:comment w:id="1014" w:author="Ravindra Akella" w:date="2019-11-23T15:37:00Z" w:initials="RA">
    <w:p w14:paraId="3BC5E8B7" w14:textId="742B105E" w:rsidR="00934D2F" w:rsidRDefault="00934D2F">
      <w:pPr>
        <w:pStyle w:val="CommentText"/>
      </w:pPr>
      <w:r>
        <w:rPr>
          <w:rStyle w:val="CommentReference"/>
        </w:rPr>
        <w:annotationRef/>
      </w:r>
      <w:r>
        <w:t>Updated</w:t>
      </w:r>
    </w:p>
  </w:comment>
  <w:comment w:id="1025" w:author="JORDINA" w:date="2019-09-12T17:36:00Z" w:initials="">
    <w:p w14:paraId="00000081" w14:textId="00000082" w:rsidR="00934D2F" w:rsidRDefault="00934D2F">
      <w:pPr>
        <w:pStyle w:val="CommentText"/>
      </w:pPr>
      <w:r>
        <w:rPr>
          <w:rStyle w:val="CommentReference"/>
        </w:rPr>
        <w:annotationRef/>
      </w:r>
      <w:r>
        <w:t>Lead-in for this code</w:t>
      </w:r>
    </w:p>
  </w:comment>
  <w:comment w:id="1026" w:author="Ravindra Akella" w:date="2019-11-23T19:43:00Z" w:initials="RA">
    <w:p w14:paraId="0584EFEF" w14:textId="6DEBB117" w:rsidR="00934D2F" w:rsidRDefault="00934D2F">
      <w:pPr>
        <w:pStyle w:val="CommentText"/>
      </w:pPr>
      <w:r>
        <w:rPr>
          <w:rStyle w:val="CommentReference"/>
        </w:rPr>
        <w:annotationRef/>
      </w:r>
      <w:r>
        <w:t>added</w:t>
      </w:r>
    </w:p>
  </w:comment>
  <w:comment w:id="1027" w:author="JORDINA" w:date="2019-09-12T17:36:00Z" w:initials="">
    <w:p w14:paraId="00000007" w14:textId="00000008" w:rsidR="00934D2F" w:rsidRDefault="00934D2F">
      <w:pPr>
        <w:pStyle w:val="CommentText"/>
      </w:pPr>
      <w:r>
        <w:rPr>
          <w:rStyle w:val="CommentReference"/>
        </w:rPr>
        <w:annotationRef/>
      </w:r>
      <w:r>
        <w:t>Please add some concluding content after the code. A topic cannot end with a code.</w:t>
      </w:r>
    </w:p>
  </w:comment>
  <w:comment w:id="1028" w:author="Ravindra Akella" w:date="2019-11-23T19:43:00Z" w:initials="RA">
    <w:p w14:paraId="05F5A08B" w14:textId="2299702C" w:rsidR="00934D2F" w:rsidRDefault="00934D2F">
      <w:pPr>
        <w:pStyle w:val="CommentText"/>
      </w:pPr>
      <w:r>
        <w:rPr>
          <w:rStyle w:val="CommentReference"/>
        </w:rPr>
        <w:annotationRef/>
      </w:r>
      <w:r>
        <w:t>added</w:t>
      </w:r>
    </w:p>
  </w:comment>
  <w:comment w:id="1054" w:author="JORDINA" w:date="2019-09-12T17:36:00Z" w:initials="">
    <w:p w14:paraId="521C59E5" w14:textId="77777777" w:rsidR="00934D2F" w:rsidRDefault="00934D2F" w:rsidP="00BA6F3A">
      <w:pPr>
        <w:pStyle w:val="CommentText"/>
      </w:pPr>
      <w:r>
        <w:rPr>
          <w:rStyle w:val="CommentReference"/>
        </w:rPr>
        <w:annotationRef/>
      </w:r>
      <w:r>
        <w:t>Code is big. Please break and explain it</w:t>
      </w:r>
    </w:p>
  </w:comment>
  <w:comment w:id="1055" w:author="Ravindra Akella" w:date="2019-11-24T22:08:00Z" w:initials="RA">
    <w:p w14:paraId="65751859" w14:textId="39528823" w:rsidR="00F52269" w:rsidRDefault="00F52269">
      <w:pPr>
        <w:pStyle w:val="CommentText"/>
      </w:pPr>
      <w:r>
        <w:rPr>
          <w:rStyle w:val="CommentReference"/>
        </w:rPr>
        <w:annotationRef/>
      </w:r>
      <w:r>
        <w:t>Updated</w:t>
      </w:r>
    </w:p>
  </w:comment>
  <w:comment w:id="1434" w:author="JORDINA" w:date="2019-09-12T17:36:00Z" w:initials="">
    <w:p w14:paraId="00000073" w14:textId="00000074" w:rsidR="00934D2F" w:rsidRDefault="00934D2F">
      <w:pPr>
        <w:pStyle w:val="CommentText"/>
      </w:pPr>
      <w:r>
        <w:rPr>
          <w:rStyle w:val="CommentReference"/>
        </w:rPr>
        <w:annotationRef/>
      </w:r>
      <w:r>
        <w:t>Code is big. Please break and explain it</w:t>
      </w:r>
    </w:p>
  </w:comment>
  <w:comment w:id="1435" w:author="Ravindra Akella" w:date="2019-11-23T22:15:00Z" w:initials="RA">
    <w:p w14:paraId="44AA7D89" w14:textId="1FB6BE5D" w:rsidR="00934D2F" w:rsidRDefault="00934D2F">
      <w:pPr>
        <w:pStyle w:val="CommentText"/>
      </w:pPr>
      <w:r>
        <w:rPr>
          <w:rStyle w:val="CommentReference"/>
        </w:rPr>
        <w:annotationRef/>
      </w:r>
      <w:r>
        <w:t>Updated</w:t>
      </w:r>
    </w:p>
  </w:comment>
  <w:comment w:id="1631" w:author="JORDINA" w:date="2019-09-12T17:36:00Z" w:initials="">
    <w:p w14:paraId="00000019" w14:textId="0000001A" w:rsidR="00934D2F" w:rsidRDefault="00934D2F">
      <w:pPr>
        <w:pStyle w:val="CommentText"/>
      </w:pPr>
      <w:r>
        <w:rPr>
          <w:rStyle w:val="CommentReference"/>
        </w:rPr>
        <w:annotationRef/>
      </w:r>
      <w:r>
        <w:t>A code and an image cannot be consecutive. Please add some content between them.</w:t>
      </w:r>
    </w:p>
  </w:comment>
  <w:comment w:id="1632" w:author="Ravindra Akella" w:date="2019-11-23T19:45:00Z" w:initials="RA">
    <w:p w14:paraId="2E17E8BA" w14:textId="6BD9BD10" w:rsidR="00934D2F" w:rsidRDefault="00934D2F">
      <w:pPr>
        <w:pStyle w:val="CommentText"/>
      </w:pPr>
      <w:r>
        <w:rPr>
          <w:rStyle w:val="CommentReference"/>
        </w:rPr>
        <w:annotationRef/>
      </w:r>
      <w:r>
        <w:t>updated</w:t>
      </w:r>
    </w:p>
  </w:comment>
  <w:comment w:id="1642" w:author="JORDINA" w:date="2019-09-12T17:36:00Z" w:initials="">
    <w:p w14:paraId="00000049" w14:textId="0000004A" w:rsidR="00934D2F" w:rsidRDefault="00934D2F">
      <w:pPr>
        <w:pStyle w:val="CommentText"/>
      </w:pPr>
      <w:r>
        <w:rPr>
          <w:rStyle w:val="CommentReference"/>
        </w:rPr>
        <w:annotationRef/>
      </w:r>
      <w:r>
        <w:t xml:space="preserve">Lead-in </w:t>
      </w:r>
      <w:proofErr w:type="spellStart"/>
      <w:r>
        <w:t>fot</w:t>
      </w:r>
      <w:proofErr w:type="spellEnd"/>
      <w:r>
        <w:t xml:space="preserve"> this image</w:t>
      </w:r>
    </w:p>
  </w:comment>
  <w:comment w:id="1643" w:author="Ravindra Akella" w:date="2019-11-23T19:45:00Z" w:initials="RA">
    <w:p w14:paraId="1B370EB8" w14:textId="1E56ABAD" w:rsidR="00934D2F" w:rsidRDefault="00934D2F">
      <w:pPr>
        <w:pStyle w:val="CommentText"/>
      </w:pPr>
      <w:r>
        <w:rPr>
          <w:rStyle w:val="CommentReference"/>
        </w:rPr>
        <w:annotationRef/>
      </w:r>
      <w:r>
        <w:t>updated</w:t>
      </w:r>
    </w:p>
  </w:comment>
  <w:comment w:id="1654" w:author="JORDINA" w:date="2019-09-12T17:36:00Z" w:initials="">
    <w:p w14:paraId="0000001B" w14:textId="0000001C" w:rsidR="00934D2F" w:rsidRDefault="00934D2F">
      <w:pPr>
        <w:pStyle w:val="CommentText"/>
      </w:pPr>
      <w:r>
        <w:rPr>
          <w:rStyle w:val="CommentReference"/>
        </w:rPr>
        <w:annotationRef/>
      </w:r>
      <w:r>
        <w:t>A code and a heading cannot be consecutive. Please add some content between them.</w:t>
      </w:r>
    </w:p>
  </w:comment>
  <w:comment w:id="1655" w:author="Ravindra Akella" w:date="2019-11-24T22:08:00Z" w:initials="RA">
    <w:p w14:paraId="79DA4A04" w14:textId="7EF56CC5" w:rsidR="008434C0" w:rsidRDefault="008434C0">
      <w:pPr>
        <w:pStyle w:val="CommentText"/>
      </w:pPr>
      <w:r>
        <w:rPr>
          <w:rStyle w:val="CommentReference"/>
        </w:rPr>
        <w:annotationRef/>
      </w:r>
      <w:r>
        <w:t>Updated</w:t>
      </w:r>
    </w:p>
  </w:comment>
  <w:comment w:id="1877" w:author="JORDINA" w:date="2019-09-12T17:36:00Z" w:initials="">
    <w:p w14:paraId="00000047" w14:textId="00000048" w:rsidR="00934D2F" w:rsidRDefault="00934D2F">
      <w:pPr>
        <w:pStyle w:val="CommentText"/>
      </w:pPr>
      <w:r>
        <w:rPr>
          <w:rStyle w:val="CommentReference"/>
        </w:rPr>
        <w:annotationRef/>
      </w:r>
      <w:r>
        <w:t>Lead-in</w:t>
      </w:r>
    </w:p>
  </w:comment>
  <w:comment w:id="1878" w:author="Ravindra Akella" w:date="2019-11-24T10:09:00Z" w:initials="RA">
    <w:p w14:paraId="378FF18D" w14:textId="77449729" w:rsidR="00934D2F" w:rsidRDefault="00934D2F">
      <w:pPr>
        <w:pStyle w:val="CommentText"/>
      </w:pPr>
      <w:r>
        <w:rPr>
          <w:rStyle w:val="CommentReference"/>
        </w:rPr>
        <w:annotationRef/>
      </w:r>
      <w:r>
        <w:t>Updated</w:t>
      </w:r>
    </w:p>
  </w:comment>
  <w:comment w:id="2431" w:author="JORDINA" w:date="2019-09-12T17:36:00Z" w:initials="">
    <w:p w14:paraId="00000089" w14:textId="0000008A" w:rsidR="00934D2F" w:rsidRDefault="00934D2F">
      <w:pPr>
        <w:pStyle w:val="CommentText"/>
      </w:pPr>
      <w:r>
        <w:rPr>
          <w:rStyle w:val="CommentReference"/>
        </w:rPr>
        <w:annotationRef/>
      </w:r>
      <w:r>
        <w:t>Lead-in</w:t>
      </w:r>
    </w:p>
  </w:comment>
  <w:comment w:id="2432" w:author="Ravindra Akella" w:date="2019-11-24T13:01:00Z" w:initials="RA">
    <w:p w14:paraId="0476FACF" w14:textId="1921CD4C" w:rsidR="00934D2F" w:rsidRDefault="00934D2F">
      <w:pPr>
        <w:pStyle w:val="CommentText"/>
      </w:pPr>
      <w:r>
        <w:rPr>
          <w:rStyle w:val="CommentReference"/>
        </w:rPr>
        <w:annotationRef/>
      </w:r>
      <w:r>
        <w:t>Updated</w:t>
      </w:r>
    </w:p>
  </w:comment>
  <w:comment w:id="2611" w:author="JORDINA" w:date="2019-09-12T17:36:00Z" w:initials="">
    <w:p w14:paraId="00000021" w14:textId="00000022" w:rsidR="00934D2F" w:rsidRDefault="00934D2F">
      <w:pPr>
        <w:pStyle w:val="CommentText"/>
      </w:pPr>
      <w:r>
        <w:rPr>
          <w:rStyle w:val="CommentReference"/>
        </w:rPr>
        <w:annotationRef/>
      </w:r>
      <w:r>
        <w:t>A code and a heading cannot be consecutive. Please add some content between them.</w:t>
      </w:r>
    </w:p>
  </w:comment>
  <w:comment w:id="2612" w:author="Ravindra Akella" w:date="2019-11-24T13:05:00Z" w:initials="RA">
    <w:p w14:paraId="799CD775" w14:textId="565AA9A2" w:rsidR="00934D2F" w:rsidRDefault="00934D2F">
      <w:pPr>
        <w:pStyle w:val="CommentText"/>
      </w:pPr>
      <w:r>
        <w:rPr>
          <w:rStyle w:val="CommentReference"/>
        </w:rPr>
        <w:annotationRef/>
      </w:r>
      <w:r>
        <w:t>Updated</w:t>
      </w:r>
    </w:p>
  </w:comment>
  <w:comment w:id="2627" w:author="JORDINA" w:date="2019-09-12T17:36:00Z" w:initials="">
    <w:p w14:paraId="00000063" w14:textId="00000064" w:rsidR="00934D2F" w:rsidRDefault="00934D2F">
      <w:pPr>
        <w:pStyle w:val="CommentText"/>
      </w:pPr>
      <w:r>
        <w:rPr>
          <w:rStyle w:val="CommentReference"/>
        </w:rPr>
        <w:annotationRef/>
      </w:r>
      <w:r>
        <w:t>Lead-in</w:t>
      </w:r>
    </w:p>
  </w:comment>
  <w:comment w:id="2628" w:author="Ravindra Akella" w:date="2019-11-24T13:44:00Z" w:initials="RA">
    <w:p w14:paraId="39149DAB" w14:textId="3677B28A" w:rsidR="00601C88" w:rsidRDefault="00601C88">
      <w:pPr>
        <w:pStyle w:val="CommentText"/>
      </w:pPr>
      <w:r>
        <w:rPr>
          <w:rStyle w:val="CommentReference"/>
        </w:rPr>
        <w:annotationRef/>
      </w:r>
      <w:r>
        <w:t>added</w:t>
      </w:r>
    </w:p>
  </w:comment>
  <w:comment w:id="2634" w:author="JORDINA" w:date="2019-09-12T17:36:00Z" w:initials="">
    <w:p w14:paraId="00000027" w14:textId="00000028" w:rsidR="00934D2F" w:rsidRDefault="00934D2F">
      <w:pPr>
        <w:pStyle w:val="CommentText"/>
      </w:pPr>
      <w:r>
        <w:rPr>
          <w:rStyle w:val="CommentReference"/>
        </w:rPr>
        <w:annotationRef/>
      </w:r>
      <w:r>
        <w:t>Write the content starting from here in steps with a proper lead-in</w:t>
      </w:r>
    </w:p>
  </w:comment>
  <w:comment w:id="2635" w:author="Ravindra Akella" w:date="2019-11-24T17:45:00Z" w:initials="RA">
    <w:p w14:paraId="6017B513" w14:textId="34D1B431" w:rsidR="00ED2B32" w:rsidRDefault="00ED2B32">
      <w:pPr>
        <w:pStyle w:val="CommentText"/>
      </w:pPr>
      <w:r>
        <w:rPr>
          <w:rStyle w:val="CommentReference"/>
        </w:rPr>
        <w:annotationRef/>
      </w:r>
      <w:r>
        <w:t>Updated</w:t>
      </w:r>
    </w:p>
  </w:comment>
  <w:comment w:id="2867" w:author="JORDINA" w:date="2019-09-12T17:36:00Z" w:initials="">
    <w:p w14:paraId="10F9ABCF" w14:textId="77777777" w:rsidR="00FE721D" w:rsidRDefault="00FE721D" w:rsidP="00FE721D">
      <w:pPr>
        <w:pStyle w:val="CommentText"/>
      </w:pPr>
      <w:r>
        <w:rPr>
          <w:rStyle w:val="CommentReference"/>
        </w:rPr>
        <w:annotationRef/>
      </w:r>
      <w:r>
        <w:t>Lead-in for this image.</w:t>
      </w:r>
    </w:p>
    <w:p w14:paraId="5540E0E4" w14:textId="77777777" w:rsidR="00FE721D" w:rsidRDefault="00FE721D" w:rsidP="00FE721D">
      <w:pPr>
        <w:pStyle w:val="CommentText"/>
      </w:pPr>
      <w:r>
        <w:t>Also, add some content between the 2 images. They cannot be consecutive.</w:t>
      </w:r>
    </w:p>
  </w:comment>
  <w:comment w:id="2868" w:author="Ravindra Akella" w:date="2019-11-24T18:36:00Z" w:initials="RA">
    <w:p w14:paraId="78529E3B" w14:textId="13B2DA2B" w:rsidR="00A60DE0" w:rsidRDefault="00A60DE0">
      <w:pPr>
        <w:pStyle w:val="CommentText"/>
      </w:pPr>
      <w:r>
        <w:rPr>
          <w:rStyle w:val="CommentReference"/>
        </w:rPr>
        <w:annotationRef/>
      </w:r>
      <w:r>
        <w:t>Updated</w:t>
      </w:r>
    </w:p>
  </w:comment>
  <w:comment w:id="3028" w:author="JORDINA" w:date="2019-09-12T17:36:00Z" w:initials="">
    <w:p w14:paraId="1815CA4B" w14:textId="77777777" w:rsidR="00FE721D" w:rsidRDefault="00FE721D" w:rsidP="00FE721D">
      <w:pPr>
        <w:pStyle w:val="CommentText"/>
      </w:pPr>
      <w:r>
        <w:rPr>
          <w:rStyle w:val="CommentReference"/>
        </w:rPr>
        <w:annotationRef/>
      </w:r>
      <w:r>
        <w:t>Add lead-in for this image</w:t>
      </w:r>
    </w:p>
  </w:comment>
  <w:comment w:id="3029" w:author="Ravindra Akella" w:date="2019-11-24T18:37:00Z" w:initials="RA">
    <w:p w14:paraId="4F6868A1" w14:textId="4AC8CA1D" w:rsidR="00A60DE0" w:rsidRDefault="00A60DE0">
      <w:pPr>
        <w:pStyle w:val="CommentText"/>
      </w:pPr>
      <w:r>
        <w:rPr>
          <w:rStyle w:val="CommentReference"/>
        </w:rPr>
        <w:annotationRef/>
      </w:r>
      <w:r>
        <w:t>Updated</w:t>
      </w:r>
    </w:p>
  </w:comment>
  <w:comment w:id="3042" w:author="JORDINA" w:date="2019-09-12T17:36:00Z" w:initials="">
    <w:p w14:paraId="00000025" w14:textId="00000026" w:rsidR="00934D2F" w:rsidRDefault="00934D2F">
      <w:pPr>
        <w:pStyle w:val="CommentText"/>
      </w:pPr>
      <w:r>
        <w:rPr>
          <w:rStyle w:val="CommentReference"/>
        </w:rPr>
        <w:annotationRef/>
      </w:r>
      <w:r>
        <w:t>Please and explain this code.</w:t>
      </w:r>
    </w:p>
  </w:comment>
  <w:comment w:id="3043" w:author="Ravindra Akella" w:date="2019-11-24T18:37:00Z" w:initials="RA">
    <w:p w14:paraId="7DEA1BEC" w14:textId="6BA5DE3D" w:rsidR="00A60DE0" w:rsidRDefault="00A60DE0">
      <w:pPr>
        <w:pStyle w:val="CommentText"/>
      </w:pPr>
      <w:r>
        <w:rPr>
          <w:rStyle w:val="CommentReference"/>
        </w:rPr>
        <w:annotationRef/>
      </w:r>
      <w:r>
        <w:t>Updated</w:t>
      </w:r>
    </w:p>
  </w:comment>
  <w:comment w:id="3101" w:author="JORDINA" w:date="2019-09-12T17:36:00Z" w:initials="">
    <w:p w14:paraId="00000035" w14:textId="00000036" w:rsidR="00934D2F" w:rsidRDefault="00934D2F">
      <w:pPr>
        <w:pStyle w:val="CommentText"/>
      </w:pPr>
      <w:r>
        <w:rPr>
          <w:rStyle w:val="CommentReference"/>
        </w:rPr>
        <w:annotationRef/>
      </w:r>
      <w:r>
        <w:t>Add lead-in for this image</w:t>
      </w:r>
    </w:p>
  </w:comment>
  <w:comment w:id="3102" w:author="Ravindra Akella" w:date="2019-11-24T18:37:00Z" w:initials="RA">
    <w:p w14:paraId="554BB9F4" w14:textId="4B4FEB30" w:rsidR="00A60DE0" w:rsidRDefault="00A60DE0">
      <w:pPr>
        <w:pStyle w:val="CommentText"/>
      </w:pPr>
      <w:r>
        <w:rPr>
          <w:rStyle w:val="CommentReference"/>
        </w:rPr>
        <w:annotationRef/>
      </w:r>
      <w:r>
        <w:t>Updated</w:t>
      </w:r>
    </w:p>
  </w:comment>
  <w:comment w:id="3111" w:author="JORDINA" w:date="2019-09-12T17:36:00Z" w:initials="">
    <w:p w14:paraId="00000043" w14:textId="00000044" w:rsidR="00934D2F" w:rsidRDefault="00934D2F">
      <w:pPr>
        <w:pStyle w:val="CommentText"/>
      </w:pPr>
      <w:r>
        <w:rPr>
          <w:rStyle w:val="CommentReference"/>
        </w:rPr>
        <w:annotationRef/>
      </w:r>
      <w:r>
        <w:t>Lead-in for this image.</w:t>
      </w:r>
    </w:p>
    <w:p w14:paraId="00000045" w14:textId="00000046" w:rsidR="00934D2F" w:rsidRDefault="00934D2F">
      <w:pPr>
        <w:pStyle w:val="CommentText"/>
      </w:pPr>
      <w:r>
        <w:t>Also, add some content between the 2 images. They cannot be consecutive.</w:t>
      </w:r>
    </w:p>
  </w:comment>
  <w:comment w:id="3112" w:author="Ravindra Akella" w:date="2019-11-24T18:37:00Z" w:initials="RA">
    <w:p w14:paraId="53FE6FF8" w14:textId="31FABBB6" w:rsidR="00A60DE0" w:rsidRDefault="00A60DE0">
      <w:pPr>
        <w:pStyle w:val="CommentText"/>
      </w:pPr>
      <w:r>
        <w:rPr>
          <w:rStyle w:val="CommentReference"/>
        </w:rPr>
        <w:annotationRef/>
      </w:r>
      <w:r>
        <w:t>Updated</w:t>
      </w:r>
    </w:p>
  </w:comment>
  <w:comment w:id="3116" w:author="JORDINA" w:date="2019-09-12T17:36:00Z" w:initials="">
    <w:p w14:paraId="0000007B" w14:textId="0000007C" w:rsidR="00934D2F" w:rsidRDefault="00934D2F">
      <w:pPr>
        <w:pStyle w:val="CommentText"/>
      </w:pPr>
      <w:r>
        <w:rPr>
          <w:rStyle w:val="CommentReference"/>
        </w:rPr>
        <w:annotationRef/>
      </w:r>
      <w:r>
        <w:t>Lead-in</w:t>
      </w:r>
    </w:p>
  </w:comment>
  <w:comment w:id="3117" w:author="Ravindra Akella" w:date="2019-11-24T18:37:00Z" w:initials="RA">
    <w:p w14:paraId="3F2FEE19" w14:textId="3B07166C" w:rsidR="00621C02" w:rsidRDefault="00621C02">
      <w:pPr>
        <w:pStyle w:val="CommentText"/>
      </w:pPr>
      <w:r>
        <w:rPr>
          <w:rStyle w:val="CommentReference"/>
        </w:rPr>
        <w:annotationRef/>
      </w:r>
      <w:r>
        <w:t>Updated</w:t>
      </w:r>
    </w:p>
  </w:comment>
  <w:comment w:id="3171" w:author="JORDINA" w:date="2019-09-12T17:36:00Z" w:initials="">
    <w:p w14:paraId="0000006D" w14:textId="0000006E" w:rsidR="00934D2F" w:rsidRDefault="00934D2F">
      <w:pPr>
        <w:pStyle w:val="CommentText"/>
      </w:pPr>
      <w:r>
        <w:rPr>
          <w:rStyle w:val="CommentReference"/>
        </w:rPr>
        <w:annotationRef/>
      </w:r>
      <w:r>
        <w:t>Lead-in</w:t>
      </w:r>
    </w:p>
  </w:comment>
  <w:comment w:id="3172" w:author="Ravindra Akella" w:date="2019-11-24T18:41:00Z" w:initials="RA">
    <w:p w14:paraId="19901383" w14:textId="4DDC7E1E" w:rsidR="00F95654" w:rsidRDefault="00F95654">
      <w:pPr>
        <w:pStyle w:val="CommentText"/>
      </w:pPr>
      <w:r>
        <w:rPr>
          <w:rStyle w:val="CommentReference"/>
        </w:rPr>
        <w:annotationRef/>
      </w:r>
      <w:r>
        <w:t>Updated</w:t>
      </w:r>
    </w:p>
  </w:comment>
  <w:comment w:id="3183" w:author="JORDINA" w:date="2019-09-12T17:47:00Z" w:initials="">
    <w:p w14:paraId="00000033" w14:textId="00000034" w:rsidR="00934D2F" w:rsidRDefault="00934D2F">
      <w:pPr>
        <w:pStyle w:val="CommentText"/>
      </w:pPr>
      <w:r>
        <w:rPr>
          <w:rStyle w:val="CommentReference"/>
        </w:rPr>
        <w:annotationRef/>
      </w:r>
      <w:r>
        <w:t>Please rewrite this content. Similar content found on another website.</w:t>
      </w:r>
    </w:p>
  </w:comment>
  <w:comment w:id="3184" w:author="Ravindra Akella" w:date="2019-11-24T18:46:00Z" w:initials="RA">
    <w:p w14:paraId="1A7A3664" w14:textId="3E33BBF8" w:rsidR="007C01DF" w:rsidRDefault="007C01DF">
      <w:pPr>
        <w:pStyle w:val="CommentText"/>
      </w:pPr>
      <w:r>
        <w:rPr>
          <w:rStyle w:val="CommentReference"/>
        </w:rPr>
        <w:annotationRef/>
      </w:r>
      <w:r>
        <w:t>Updated</w:t>
      </w:r>
    </w:p>
  </w:comment>
  <w:comment w:id="3196" w:author="JORDINA" w:date="2019-09-12T17:36:00Z" w:initials="">
    <w:p w14:paraId="0000008B" w14:textId="0000008C" w:rsidR="00934D2F" w:rsidRDefault="00934D2F">
      <w:pPr>
        <w:pStyle w:val="CommentText"/>
      </w:pPr>
      <w:r>
        <w:rPr>
          <w:rStyle w:val="CommentReference"/>
        </w:rPr>
        <w:annotationRef/>
      </w:r>
      <w:r>
        <w:t>Lead-in for this image</w:t>
      </w:r>
    </w:p>
  </w:comment>
  <w:comment w:id="3197" w:author="Ravindra Akella" w:date="2019-11-24T22:12:00Z" w:initials="RA">
    <w:p w14:paraId="0674646D" w14:textId="74FD74F6" w:rsidR="00CE0AAB" w:rsidRDefault="00CE0AAB">
      <w:pPr>
        <w:pStyle w:val="CommentText"/>
      </w:pPr>
      <w:r>
        <w:rPr>
          <w:rStyle w:val="CommentReference"/>
        </w:rPr>
        <w:annotationRef/>
      </w:r>
      <w:r>
        <w:t>Updated</w:t>
      </w:r>
    </w:p>
  </w:comment>
  <w:comment w:id="3223" w:author="JORDINA" w:date="2019-09-12T17:36:00Z" w:initials="">
    <w:p w14:paraId="0000005D" w14:textId="0000005E" w:rsidR="00934D2F" w:rsidRDefault="00934D2F">
      <w:pPr>
        <w:pStyle w:val="CommentText"/>
      </w:pPr>
      <w:r>
        <w:rPr>
          <w:rStyle w:val="CommentReference"/>
        </w:rPr>
        <w:annotationRef/>
      </w:r>
      <w:r>
        <w:t>Lead-in.</w:t>
      </w:r>
    </w:p>
    <w:p w14:paraId="0000005F" w14:textId="00000060" w:rsidR="00934D2F" w:rsidRDefault="00934D2F">
      <w:pPr>
        <w:pStyle w:val="CommentText"/>
      </w:pPr>
      <w:r>
        <w:t>Also, add some content between 2 images. They cannot be consecutive.</w:t>
      </w:r>
    </w:p>
  </w:comment>
  <w:comment w:id="3224" w:author="Ravindra Akella" w:date="2019-11-24T22:13:00Z" w:initials="RA">
    <w:p w14:paraId="50544A4D" w14:textId="673DA57E" w:rsidR="001107DD" w:rsidRDefault="001107DD">
      <w:pPr>
        <w:pStyle w:val="CommentText"/>
      </w:pPr>
      <w:r>
        <w:rPr>
          <w:rStyle w:val="CommentReference"/>
        </w:rPr>
        <w:annotationRef/>
      </w:r>
      <w:r>
        <w:t>Updated</w:t>
      </w:r>
    </w:p>
  </w:comment>
  <w:comment w:id="3300" w:author="JORDINA" w:date="2019-09-12T17:36:00Z" w:initials="">
    <w:p w14:paraId="3EA3E733" w14:textId="77777777" w:rsidR="00E94E39" w:rsidRDefault="00E94E39" w:rsidP="00E94E39">
      <w:pPr>
        <w:pStyle w:val="CommentText"/>
      </w:pPr>
      <w:r>
        <w:rPr>
          <w:rStyle w:val="CommentReference"/>
        </w:rPr>
        <w:annotationRef/>
      </w:r>
      <w:r>
        <w:t>Lead-in</w:t>
      </w:r>
    </w:p>
  </w:comment>
  <w:comment w:id="3301" w:author="Ravindra Akella" w:date="2019-11-24T22:13:00Z" w:initials="RA">
    <w:p w14:paraId="43A13039" w14:textId="3B2DB568" w:rsidR="001107DD" w:rsidRDefault="001107DD">
      <w:pPr>
        <w:pStyle w:val="CommentText"/>
      </w:pPr>
      <w:r>
        <w:rPr>
          <w:rStyle w:val="CommentReference"/>
        </w:rPr>
        <w:annotationRef/>
      </w:r>
      <w:r>
        <w:t>Updated</w:t>
      </w:r>
    </w:p>
  </w:comment>
  <w:comment w:id="3463" w:author="JORDINA" w:date="2019-09-12T17:36:00Z" w:initials="">
    <w:p w14:paraId="00000069" w14:textId="0000006A" w:rsidR="00934D2F" w:rsidRDefault="00934D2F">
      <w:pPr>
        <w:pStyle w:val="CommentText"/>
      </w:pPr>
      <w:r>
        <w:rPr>
          <w:rStyle w:val="CommentReference"/>
        </w:rPr>
        <w:annotationRef/>
      </w:r>
      <w:r>
        <w:t>Lead-in</w:t>
      </w:r>
    </w:p>
  </w:comment>
  <w:comment w:id="3464" w:author="Ravindra Akella" w:date="2019-11-24T22:13:00Z" w:initials="RA">
    <w:p w14:paraId="4D718EBF" w14:textId="660F1815" w:rsidR="001107DD" w:rsidRDefault="001107DD">
      <w:pPr>
        <w:pStyle w:val="CommentText"/>
      </w:pPr>
      <w:r>
        <w:rPr>
          <w:rStyle w:val="CommentReference"/>
        </w:rPr>
        <w:annotationRef/>
      </w:r>
      <w:r>
        <w:t>Updated</w:t>
      </w:r>
    </w:p>
  </w:comment>
  <w:comment w:id="3478" w:author="JORDINA" w:date="2019-09-12T17:47:00Z" w:initials="">
    <w:p w14:paraId="0000002D" w14:textId="0000002E" w:rsidR="00934D2F" w:rsidRDefault="00934D2F">
      <w:pPr>
        <w:pStyle w:val="CommentText"/>
      </w:pPr>
      <w:r>
        <w:rPr>
          <w:rStyle w:val="CommentReference"/>
        </w:rPr>
        <w:annotationRef/>
      </w:r>
      <w:r>
        <w:t>Please rewrite this content. Similar content found on another website.</w:t>
      </w:r>
    </w:p>
  </w:comment>
  <w:comment w:id="3479" w:author="Ravindra Akella" w:date="2019-11-24T18:50:00Z" w:initials="RA">
    <w:p w14:paraId="21FD4E40" w14:textId="3EDFF2A6" w:rsidR="0071018D" w:rsidRDefault="0071018D">
      <w:pPr>
        <w:pStyle w:val="CommentText"/>
      </w:pPr>
      <w:r>
        <w:rPr>
          <w:rStyle w:val="CommentReference"/>
        </w:rPr>
        <w:annotationRef/>
      </w:r>
      <w:r>
        <w:t xml:space="preserve">This is a standard </w:t>
      </w:r>
      <w:r w:rsidR="00EB4A6E">
        <w:t>expl</w:t>
      </w:r>
      <w:r w:rsidR="00C259C6">
        <w:t>a</w:t>
      </w:r>
      <w:r w:rsidR="00EB4A6E">
        <w:t>nation</w:t>
      </w:r>
      <w:r>
        <w:t xml:space="preserve"> and will </w:t>
      </w:r>
      <w:r w:rsidR="00973F3C">
        <w:t>be</w:t>
      </w:r>
      <w:r>
        <w:t xml:space="preserve"> same howsoever we write it. C</w:t>
      </w:r>
      <w:r w:rsidR="00B948BF">
        <w:t>a</w:t>
      </w:r>
      <w:r>
        <w:t>n you please check</w:t>
      </w:r>
    </w:p>
  </w:comment>
  <w:comment w:id="3509" w:author="JORDINA" w:date="2019-09-12T17:36:00Z" w:initials="">
    <w:p w14:paraId="0000002B" w14:textId="0000002C" w:rsidR="00934D2F" w:rsidRDefault="00934D2F">
      <w:pPr>
        <w:pStyle w:val="CommentText"/>
      </w:pPr>
      <w:r>
        <w:rPr>
          <w:rStyle w:val="CommentReference"/>
        </w:rPr>
        <w:annotationRef/>
      </w:r>
      <w:r>
        <w:t>Code is too big. Please break and explain it.</w:t>
      </w:r>
    </w:p>
  </w:comment>
  <w:comment w:id="3510" w:author="Ravindra Akella" w:date="2019-11-24T22:02:00Z" w:initials="RA">
    <w:p w14:paraId="2382B754" w14:textId="5F3CFFA2" w:rsidR="00763F0E" w:rsidRDefault="00763F0E">
      <w:pPr>
        <w:pStyle w:val="CommentText"/>
      </w:pPr>
      <w:r>
        <w:rPr>
          <w:rStyle w:val="CommentReference"/>
        </w:rPr>
        <w:annotationRef/>
      </w:r>
      <w:r>
        <w:t>Updated</w:t>
      </w:r>
    </w:p>
  </w:comment>
  <w:comment w:id="3686" w:author="JORDINA" w:date="2019-09-12T17:36:00Z" w:initials="">
    <w:p w14:paraId="00000061" w14:textId="00000062" w:rsidR="00934D2F" w:rsidRDefault="00934D2F">
      <w:pPr>
        <w:pStyle w:val="CommentText"/>
      </w:pPr>
      <w:r>
        <w:rPr>
          <w:rStyle w:val="CommentReference"/>
        </w:rPr>
        <w:annotationRef/>
      </w:r>
      <w:r>
        <w:t>Two codes cannot be consecutive. Please add some content between them</w:t>
      </w:r>
    </w:p>
  </w:comment>
  <w:comment w:id="3687" w:author="Ravindra Akella" w:date="2019-11-24T22:02:00Z" w:initials="RA">
    <w:p w14:paraId="5AB5874D" w14:textId="2DF41B5A" w:rsidR="00763F0E" w:rsidRDefault="00763F0E">
      <w:pPr>
        <w:pStyle w:val="CommentText"/>
      </w:pPr>
      <w:r>
        <w:rPr>
          <w:rStyle w:val="CommentReference"/>
        </w:rPr>
        <w:annotationRef/>
      </w:r>
      <w:r>
        <w:t>Updated</w:t>
      </w:r>
    </w:p>
  </w:comment>
  <w:comment w:id="3956" w:author="JORDINA" w:date="2019-09-12T17:36:00Z" w:initials="">
    <w:p w14:paraId="00000001" w14:textId="00000002" w:rsidR="00934D2F" w:rsidRDefault="00934D2F">
      <w:pPr>
        <w:pStyle w:val="CommentText"/>
      </w:pPr>
      <w:r>
        <w:rPr>
          <w:rStyle w:val="CommentReference"/>
        </w:rPr>
        <w:annotationRef/>
      </w:r>
      <w:r>
        <w:t>Please give some introductory content. A heading cannot be empty</w:t>
      </w:r>
    </w:p>
  </w:comment>
  <w:comment w:id="3957" w:author="Ravindra Akella" w:date="2019-11-23T15:43:00Z" w:initials="RA">
    <w:p w14:paraId="162E98C7" w14:textId="2A5CECD3" w:rsidR="00934D2F" w:rsidRDefault="00934D2F">
      <w:pPr>
        <w:pStyle w:val="CommentText"/>
      </w:pPr>
      <w:r>
        <w:rPr>
          <w:rStyle w:val="CommentReference"/>
        </w:rPr>
        <w:annotationRef/>
      </w:r>
      <w:r>
        <w:t>Added</w:t>
      </w:r>
    </w:p>
  </w:comment>
  <w:comment w:id="3967" w:author="JORDINA" w:date="2019-09-12T17:36:00Z" w:initials="">
    <w:p w14:paraId="0000006F" w14:textId="00000070" w:rsidR="00934D2F" w:rsidRDefault="00934D2F">
      <w:pPr>
        <w:pStyle w:val="CommentText"/>
      </w:pPr>
      <w:r>
        <w:rPr>
          <w:rStyle w:val="CommentReference"/>
        </w:rPr>
        <w:annotationRef/>
      </w:r>
      <w:r>
        <w:t>Lead-in for this image</w:t>
      </w:r>
    </w:p>
  </w:comment>
  <w:comment w:id="3968" w:author="Ravindra Akella" w:date="2019-11-26T09:25:00Z" w:initials="RA">
    <w:p w14:paraId="71838445" w14:textId="1B1C5891" w:rsidR="008F0ECC" w:rsidRDefault="008F0ECC">
      <w:pPr>
        <w:pStyle w:val="CommentText"/>
      </w:pPr>
      <w:r>
        <w:rPr>
          <w:rStyle w:val="CommentReference"/>
        </w:rPr>
        <w:annotationRef/>
      </w:r>
      <w:r>
        <w:t>Updated</w:t>
      </w:r>
    </w:p>
  </w:comment>
  <w:comment w:id="3982" w:author="JORDINA" w:date="2019-09-12T17:36:00Z" w:initials="">
    <w:p w14:paraId="00000083" w14:textId="00000084" w:rsidR="00934D2F" w:rsidRDefault="00934D2F">
      <w:pPr>
        <w:pStyle w:val="CommentText"/>
      </w:pPr>
      <w:r>
        <w:rPr>
          <w:rStyle w:val="CommentReference"/>
        </w:rPr>
        <w:annotationRef/>
      </w:r>
      <w:r>
        <w:t>Lead-in</w:t>
      </w:r>
    </w:p>
  </w:comment>
  <w:comment w:id="3983" w:author="Ravindra Akella" w:date="2019-11-26T09:25:00Z" w:initials="RA">
    <w:p w14:paraId="660D0509" w14:textId="05B06507" w:rsidR="008F0ECC" w:rsidRDefault="008F0ECC">
      <w:pPr>
        <w:pStyle w:val="CommentText"/>
      </w:pPr>
      <w:r>
        <w:rPr>
          <w:rStyle w:val="CommentReference"/>
        </w:rPr>
        <w:annotationRef/>
      </w:r>
      <w:r>
        <w:t>Updated</w:t>
      </w:r>
    </w:p>
  </w:comment>
  <w:comment w:id="4036" w:author="JORDINA" w:date="2019-09-12T17:36:00Z" w:initials="">
    <w:p w14:paraId="00000015" w14:textId="00000016" w:rsidR="00934D2F" w:rsidRDefault="00934D2F">
      <w:pPr>
        <w:pStyle w:val="CommentText"/>
      </w:pPr>
      <w:r>
        <w:rPr>
          <w:rStyle w:val="CommentReference"/>
        </w:rPr>
        <w:annotationRef/>
      </w:r>
      <w:r>
        <w:t>Lead-in for this code</w:t>
      </w:r>
    </w:p>
  </w:comment>
  <w:comment w:id="4037" w:author="Ravindra Akella" w:date="2019-11-26T09:31:00Z" w:initials="RA">
    <w:p w14:paraId="7C2ABA23" w14:textId="227F4494" w:rsidR="00E25A72" w:rsidRDefault="00E25A72">
      <w:pPr>
        <w:pStyle w:val="CommentText"/>
      </w:pPr>
      <w:r>
        <w:rPr>
          <w:rStyle w:val="CommentReference"/>
        </w:rPr>
        <w:annotationRef/>
      </w:r>
      <w:r>
        <w:t>Updated</w:t>
      </w:r>
    </w:p>
  </w:comment>
  <w:comment w:id="4066" w:author="JORDINA" w:date="2019-09-12T17:36:00Z" w:initials="">
    <w:p w14:paraId="00000065" w14:textId="00000066" w:rsidR="00934D2F" w:rsidRDefault="00934D2F">
      <w:pPr>
        <w:pStyle w:val="CommentText"/>
      </w:pPr>
      <w:r>
        <w:rPr>
          <w:rStyle w:val="CommentReference"/>
        </w:rPr>
        <w:annotationRef/>
      </w:r>
      <w:r>
        <w:t>Lead-in</w:t>
      </w:r>
    </w:p>
  </w:comment>
  <w:comment w:id="4067" w:author="Ravindra Akella" w:date="2019-11-26T09:27:00Z" w:initials="RA">
    <w:p w14:paraId="2B5BF263" w14:textId="5946FBEF" w:rsidR="009D2B64" w:rsidRDefault="009D2B64">
      <w:pPr>
        <w:pStyle w:val="CommentText"/>
      </w:pPr>
      <w:r>
        <w:rPr>
          <w:rStyle w:val="CommentReference"/>
        </w:rPr>
        <w:annotationRef/>
      </w:r>
      <w:r>
        <w:t>Updated</w:t>
      </w:r>
    </w:p>
  </w:comment>
  <w:comment w:id="4108" w:author="JORDINA" w:date="2019-09-12T17:36:00Z" w:initials="">
    <w:p w14:paraId="0000007D" w14:textId="0000007E" w:rsidR="00934D2F" w:rsidRDefault="00934D2F">
      <w:pPr>
        <w:pStyle w:val="CommentText"/>
      </w:pPr>
      <w:r>
        <w:rPr>
          <w:rStyle w:val="CommentReference"/>
        </w:rPr>
        <w:annotationRef/>
      </w:r>
      <w:r>
        <w:t>Lead-in.</w:t>
      </w:r>
    </w:p>
    <w:p w14:paraId="0000007F" w14:textId="00000080" w:rsidR="00934D2F" w:rsidRDefault="00934D2F">
      <w:pPr>
        <w:pStyle w:val="CommentText"/>
      </w:pPr>
      <w:r>
        <w:t>Also, 2 images cannot be consecutive. Please add some content between them</w:t>
      </w:r>
    </w:p>
  </w:comment>
  <w:comment w:id="4109" w:author="Ravindra Akella" w:date="2019-11-26T09:43:00Z" w:initials="RA">
    <w:p w14:paraId="7B3434EB" w14:textId="5BD73167" w:rsidR="002D2FE7" w:rsidRDefault="002D2FE7">
      <w:pPr>
        <w:pStyle w:val="CommentText"/>
      </w:pPr>
      <w:r>
        <w:rPr>
          <w:rStyle w:val="CommentReference"/>
        </w:rPr>
        <w:annotationRef/>
      </w:r>
      <w:r>
        <w:t>Updated</w:t>
      </w:r>
    </w:p>
  </w:comment>
  <w:comment w:id="5187" w:author="JORDINA" w:date="2019-09-12T17:36:00Z" w:initials="">
    <w:p w14:paraId="00000003" w14:textId="00000004" w:rsidR="00934D2F" w:rsidRDefault="00934D2F">
      <w:pPr>
        <w:pStyle w:val="CommentText"/>
      </w:pPr>
      <w:r>
        <w:rPr>
          <w:rStyle w:val="CommentReference"/>
        </w:rPr>
        <w:annotationRef/>
      </w:r>
      <w:r>
        <w:t>This code is too big. Please break and explain it</w:t>
      </w:r>
    </w:p>
  </w:comment>
  <w:comment w:id="5188" w:author="Ravindra Akella" w:date="2019-11-28T10:10:00Z" w:initials="RA">
    <w:p w14:paraId="2B9CC1E2" w14:textId="0A26B290" w:rsidR="00852331" w:rsidRDefault="00852331">
      <w:pPr>
        <w:pStyle w:val="CommentText"/>
      </w:pPr>
      <w:r>
        <w:rPr>
          <w:rStyle w:val="CommentReference"/>
        </w:rPr>
        <w:annotationRef/>
      </w:r>
      <w:r>
        <w:t>Updated</w:t>
      </w:r>
    </w:p>
  </w:comment>
  <w:comment w:id="5450" w:author="JORDINA" w:date="2019-09-12T17:36:00Z" w:initials="">
    <w:p w14:paraId="00000009" w14:textId="0000000A" w:rsidR="00934D2F" w:rsidRDefault="00934D2F">
      <w:pPr>
        <w:pStyle w:val="CommentText"/>
      </w:pPr>
      <w:r>
        <w:rPr>
          <w:rStyle w:val="CommentReference"/>
        </w:rPr>
        <w:annotationRef/>
      </w:r>
      <w:r>
        <w:t>Lead-in for this image.</w:t>
      </w:r>
    </w:p>
  </w:comment>
  <w:comment w:id="5451" w:author="Ravindra Akella" w:date="2019-11-26T15:26:00Z" w:initials="RA">
    <w:p w14:paraId="3DAAD119" w14:textId="48C6A1D0" w:rsidR="00910165" w:rsidRDefault="00910165">
      <w:pPr>
        <w:pStyle w:val="CommentText"/>
      </w:pPr>
      <w:r>
        <w:rPr>
          <w:rStyle w:val="CommentReference"/>
        </w:rPr>
        <w:annotationRef/>
      </w:r>
      <w:r>
        <w:t>Updated</w:t>
      </w:r>
    </w:p>
  </w:comment>
  <w:comment w:id="5461" w:author="JORDINA" w:date="2019-09-12T17:36:00Z" w:initials="">
    <w:p w14:paraId="0000006B" w14:textId="0000006C" w:rsidR="00934D2F" w:rsidRDefault="00934D2F">
      <w:pPr>
        <w:pStyle w:val="CommentText"/>
      </w:pPr>
      <w:r>
        <w:rPr>
          <w:rStyle w:val="CommentReference"/>
        </w:rPr>
        <w:annotationRef/>
      </w:r>
      <w:r>
        <w:t>Please add some content after the image. An image and a heading cannot be consecutive</w:t>
      </w:r>
    </w:p>
  </w:comment>
  <w:comment w:id="5462" w:author="Ravindra Akella" w:date="2019-11-28T10:07:00Z" w:initials="RA">
    <w:p w14:paraId="607D06BE" w14:textId="7A75E329" w:rsidR="00F23B3C" w:rsidRDefault="00F23B3C">
      <w:pPr>
        <w:pStyle w:val="CommentText"/>
      </w:pPr>
      <w:r>
        <w:rPr>
          <w:rStyle w:val="CommentReference"/>
        </w:rPr>
        <w:annotationRef/>
      </w:r>
      <w:r>
        <w:t>Updated</w:t>
      </w:r>
    </w:p>
  </w:comment>
  <w:comment w:id="5680" w:author="JORDINA" w:date="2019-09-12T17:36:00Z" w:initials="">
    <w:p w14:paraId="00000029" w14:textId="0000002A" w:rsidR="00934D2F" w:rsidRDefault="00934D2F">
      <w:pPr>
        <w:pStyle w:val="CommentText"/>
      </w:pPr>
      <w:r>
        <w:rPr>
          <w:rStyle w:val="CommentReference"/>
        </w:rPr>
        <w:annotationRef/>
      </w:r>
      <w:r>
        <w:t>Grammatical error in sentence formation. Please check.</w:t>
      </w:r>
    </w:p>
  </w:comment>
  <w:comment w:id="5681" w:author="Ravindra Akella" w:date="2019-11-24T18:52:00Z" w:initials="RA">
    <w:p w14:paraId="5194B255" w14:textId="49C73D3F" w:rsidR="00E433BF" w:rsidRDefault="00E433BF">
      <w:pPr>
        <w:pStyle w:val="CommentText"/>
      </w:pPr>
      <w:r>
        <w:rPr>
          <w:rStyle w:val="CommentReference"/>
        </w:rPr>
        <w:annotationRef/>
      </w:r>
      <w:r>
        <w:t>Looks ok to me, please suggest.</w:t>
      </w:r>
    </w:p>
  </w:comment>
  <w:comment w:id="5689" w:author="JORDINA" w:date="2019-09-12T17:36:00Z" w:initials="">
    <w:p w14:paraId="00000071" w14:textId="00000072" w:rsidR="00934D2F" w:rsidRDefault="00934D2F">
      <w:pPr>
        <w:pStyle w:val="CommentText"/>
      </w:pPr>
      <w:r>
        <w:rPr>
          <w:rStyle w:val="CommentReference"/>
        </w:rPr>
        <w:annotationRef/>
      </w:r>
      <w:r>
        <w:t>Add lead-in for this image</w:t>
      </w:r>
    </w:p>
  </w:comment>
  <w:comment w:id="5690" w:author="Ravindra Akella" w:date="2019-11-26T15:24:00Z" w:initials="RA">
    <w:p w14:paraId="6206951F" w14:textId="22359AE5" w:rsidR="0096636C" w:rsidRDefault="0096636C">
      <w:pPr>
        <w:pStyle w:val="CommentText"/>
      </w:pPr>
      <w:r>
        <w:rPr>
          <w:rStyle w:val="CommentReference"/>
        </w:rPr>
        <w:annotationRef/>
      </w:r>
      <w:r>
        <w:t>Updated</w:t>
      </w:r>
    </w:p>
  </w:comment>
  <w:comment w:id="5696" w:author="JORDINA" w:date="2019-09-12T17:36:00Z" w:initials="">
    <w:p w14:paraId="0000002F" w14:textId="00000030" w:rsidR="00934D2F" w:rsidRDefault="00934D2F">
      <w:pPr>
        <w:pStyle w:val="CommentText"/>
      </w:pPr>
      <w:r>
        <w:rPr>
          <w:rStyle w:val="CommentReference"/>
        </w:rPr>
        <w:annotationRef/>
      </w:r>
      <w:r>
        <w:t>Lead-in.</w:t>
      </w:r>
    </w:p>
    <w:p w14:paraId="00000031" w14:textId="00000032" w:rsidR="00934D2F" w:rsidRDefault="00934D2F">
      <w:pPr>
        <w:pStyle w:val="CommentText"/>
      </w:pPr>
      <w:r>
        <w:t>Also, 2 images cannot be consecutive. Please add some content between them.</w:t>
      </w:r>
    </w:p>
  </w:comment>
  <w:comment w:id="5697" w:author="Ravindra Akella" w:date="2019-11-26T15:26:00Z" w:initials="RA">
    <w:p w14:paraId="0F60C552" w14:textId="5FE4C352" w:rsidR="00647A74" w:rsidRDefault="00647A74">
      <w:pPr>
        <w:pStyle w:val="CommentText"/>
      </w:pPr>
      <w:r>
        <w:rPr>
          <w:rStyle w:val="CommentReference"/>
        </w:rPr>
        <w:annotationRef/>
      </w:r>
      <w:r>
        <w:t>Updated</w:t>
      </w:r>
    </w:p>
  </w:comment>
  <w:comment w:id="5707" w:author="JORDINA" w:date="2019-09-12T17:36:00Z" w:initials="">
    <w:p w14:paraId="00000087" w14:textId="00000088" w:rsidR="00934D2F" w:rsidRDefault="00934D2F">
      <w:pPr>
        <w:pStyle w:val="CommentText"/>
      </w:pPr>
      <w:r>
        <w:rPr>
          <w:rStyle w:val="CommentReference"/>
        </w:rPr>
        <w:annotationRef/>
      </w:r>
      <w:r>
        <w:t>An image cannot end a topic. Please add some concluding content after this image.</w:t>
      </w:r>
    </w:p>
  </w:comment>
  <w:comment w:id="5708" w:author="Ravindra Akella" w:date="2019-11-28T10:21:00Z" w:initials="RA">
    <w:p w14:paraId="518CF283" w14:textId="3B7164AD" w:rsidR="0001696C" w:rsidRDefault="0001696C">
      <w:pPr>
        <w:pStyle w:val="CommentText"/>
      </w:pPr>
      <w:r>
        <w:rPr>
          <w:rStyle w:val="CommentReference"/>
        </w:rPr>
        <w:annotationRef/>
      </w:r>
      <w:r>
        <w:t>Updated</w:t>
      </w:r>
    </w:p>
  </w:comment>
  <w:comment w:id="5726" w:author="JORDINA" w:date="2019-09-12T17:36:00Z" w:initials="">
    <w:p w14:paraId="00000037" w14:textId="00000038" w:rsidR="00934D2F" w:rsidRDefault="00934D2F">
      <w:pPr>
        <w:pStyle w:val="CommentText"/>
      </w:pPr>
      <w:r>
        <w:rPr>
          <w:rStyle w:val="CommentReference"/>
        </w:rPr>
        <w:annotationRef/>
      </w:r>
      <w:r>
        <w:t>Please rework on the summary. It should contain the following:</w:t>
      </w:r>
    </w:p>
    <w:p w14:paraId="00000039" w14:textId="0000003A" w:rsidR="00934D2F" w:rsidRDefault="00934D2F">
      <w:pPr>
        <w:pStyle w:val="CommentText"/>
      </w:pPr>
      <w:r>
        <w:t>Please break it into 3 paragraphs.</w:t>
      </w:r>
    </w:p>
    <w:p w14:paraId="0000003B" w14:textId="0000003C" w:rsidR="00934D2F" w:rsidRDefault="00934D2F">
      <w:pPr>
        <w:pStyle w:val="CommentText"/>
      </w:pPr>
      <w:r>
        <w:t>a brief recap of the chapter</w:t>
      </w:r>
    </w:p>
    <w:p w14:paraId="0000003D" w14:textId="0000003E" w:rsidR="00934D2F" w:rsidRDefault="00934D2F">
      <w:pPr>
        <w:pStyle w:val="CommentText"/>
      </w:pPr>
      <w:r>
        <w:t>what skills the readers have gained</w:t>
      </w:r>
    </w:p>
    <w:p w14:paraId="0000003F" w14:textId="00000040" w:rsidR="00934D2F" w:rsidRDefault="00934D2F">
      <w:pPr>
        <w:pStyle w:val="CommentText"/>
      </w:pPr>
      <w:r>
        <w:t>Introduce the next chapter in 2-3 lines.</w:t>
      </w:r>
    </w:p>
    <w:p w14:paraId="00000041" w14:textId="00000042" w:rsidR="00934D2F" w:rsidRDefault="00934D2F">
      <w:pPr>
        <w:pStyle w:val="CommentText"/>
      </w:pPr>
    </w:p>
  </w:comment>
  <w:comment w:id="5727" w:author="Ravindra Akella" w:date="2019-11-28T11:21:00Z" w:initials="RA">
    <w:p w14:paraId="721CC47E" w14:textId="2ED5E27E" w:rsidR="00552C26" w:rsidRDefault="00552C26">
      <w:pPr>
        <w:pStyle w:val="CommentText"/>
      </w:pPr>
      <w:r>
        <w:rPr>
          <w:rStyle w:val="CommentReference"/>
        </w:rPr>
        <w:annotationRef/>
      </w:r>
      <w:r>
        <w:t>Updated</w:t>
      </w:r>
    </w:p>
  </w:comment>
  <w:comment w:id="5766" w:author="JORDINA" w:date="2019-09-12T17:36:00Z" w:initials="">
    <w:p w14:paraId="00000085" w14:textId="00000086" w:rsidR="00934D2F" w:rsidRDefault="00934D2F">
      <w:pPr>
        <w:pStyle w:val="CommentText"/>
      </w:pPr>
      <w:r>
        <w:rPr>
          <w:rStyle w:val="CommentReference"/>
        </w:rPr>
        <w:annotationRef/>
      </w:r>
      <w:r>
        <w:t>Please add some questions for the readers to solve and their knowledge. The questions must be in the same sequence as the chapter.</w:t>
      </w:r>
    </w:p>
  </w:comment>
  <w:comment w:id="5767" w:author="Ravindra Akella" w:date="2019-11-26T10:01:00Z" w:initials="RA">
    <w:p w14:paraId="224125C9" w14:textId="57342B18" w:rsidR="00811B84" w:rsidRDefault="00811B84">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11" w15:done="0"/>
  <w15:commentEx w15:paraId="0000001F" w15:done="0"/>
  <w15:commentEx w15:paraId="00000013" w15:done="0"/>
  <w15:commentEx w15:paraId="03425063" w15:paraIdParent="00000013" w15:done="0"/>
  <w15:commentEx w15:paraId="0000000B" w15:done="0"/>
  <w15:commentEx w15:paraId="6E4C7C0B" w15:paraIdParent="0000000B" w15:done="0"/>
  <w15:commentEx w15:paraId="0000005B" w15:done="0"/>
  <w15:commentEx w15:paraId="0000000F" w15:done="0"/>
  <w15:commentEx w15:paraId="293C5ADC" w15:paraIdParent="0000000F" w15:done="0"/>
  <w15:commentEx w15:paraId="0000004F" w15:done="0"/>
  <w15:commentEx w15:paraId="2C9FB65C" w15:paraIdParent="0000004F" w15:done="0"/>
  <w15:commentEx w15:paraId="00000077" w15:done="0"/>
  <w15:commentEx w15:paraId="3D4E5378" w15:paraIdParent="00000077" w15:done="0"/>
  <w15:commentEx w15:paraId="0D1FAB65" w15:done="0"/>
  <w15:commentEx w15:paraId="564D740B" w15:paraIdParent="0D1FAB65" w15:done="0"/>
  <w15:commentEx w15:paraId="00000079" w15:done="0"/>
  <w15:commentEx w15:paraId="0533D3BA" w15:paraIdParent="00000079" w15:done="0"/>
  <w15:commentEx w15:paraId="0000000D" w15:done="0"/>
  <w15:commentEx w15:paraId="2B5EA2E3" w15:paraIdParent="0000000D" w15:done="0"/>
  <w15:commentEx w15:paraId="00000023" w15:done="0"/>
  <w15:commentEx w15:paraId="21BCB6E8" w15:paraIdParent="00000023" w15:done="0"/>
  <w15:commentEx w15:paraId="00000067" w15:done="0"/>
  <w15:commentEx w15:paraId="493F93A3" w15:paraIdParent="00000067" w15:done="0"/>
  <w15:commentEx w15:paraId="69AA5CCA" w15:done="0"/>
  <w15:commentEx w15:paraId="4D4C76D9" w15:paraIdParent="69AA5CCA" w15:done="0"/>
  <w15:commentEx w15:paraId="0000004D" w15:done="0"/>
  <w15:commentEx w15:paraId="196CB5EA" w15:paraIdParent="0000004D" w15:done="0"/>
  <w15:commentEx w15:paraId="0000004B" w15:done="0"/>
  <w15:commentEx w15:paraId="6A944254" w15:paraIdParent="0000004B" w15:done="0"/>
  <w15:commentEx w15:paraId="00000005" w15:done="0"/>
  <w15:commentEx w15:paraId="1D86D800" w15:paraIdParent="00000005" w15:done="0"/>
  <w15:commentEx w15:paraId="00000017" w15:done="0"/>
  <w15:commentEx w15:paraId="331FE48E" w15:paraIdParent="00000017" w15:done="0"/>
  <w15:commentEx w15:paraId="00000075" w15:done="0"/>
  <w15:commentEx w15:paraId="3BC5E8B7" w15:paraIdParent="00000075" w15:done="0"/>
  <w15:commentEx w15:paraId="00000081" w15:done="0"/>
  <w15:commentEx w15:paraId="0584EFEF" w15:paraIdParent="00000081" w15:done="0"/>
  <w15:commentEx w15:paraId="00000007" w15:done="0"/>
  <w15:commentEx w15:paraId="05F5A08B" w15:paraIdParent="00000007" w15:done="0"/>
  <w15:commentEx w15:paraId="521C59E5" w15:done="0"/>
  <w15:commentEx w15:paraId="65751859" w15:paraIdParent="521C59E5" w15:done="0"/>
  <w15:commentEx w15:paraId="00000073" w15:done="0"/>
  <w15:commentEx w15:paraId="44AA7D89" w15:paraIdParent="00000073" w15:done="0"/>
  <w15:commentEx w15:paraId="00000019" w15:done="0"/>
  <w15:commentEx w15:paraId="2E17E8BA" w15:paraIdParent="00000019" w15:done="0"/>
  <w15:commentEx w15:paraId="00000049" w15:done="0"/>
  <w15:commentEx w15:paraId="1B370EB8" w15:paraIdParent="00000049" w15:done="0"/>
  <w15:commentEx w15:paraId="0000001B" w15:done="0"/>
  <w15:commentEx w15:paraId="79DA4A04" w15:paraIdParent="0000001B" w15:done="0"/>
  <w15:commentEx w15:paraId="00000047" w15:done="0"/>
  <w15:commentEx w15:paraId="378FF18D" w15:paraIdParent="00000047" w15:done="0"/>
  <w15:commentEx w15:paraId="00000089" w15:done="0"/>
  <w15:commentEx w15:paraId="0476FACF" w15:paraIdParent="00000089" w15:done="0"/>
  <w15:commentEx w15:paraId="00000021" w15:done="0"/>
  <w15:commentEx w15:paraId="799CD775" w15:paraIdParent="00000021" w15:done="0"/>
  <w15:commentEx w15:paraId="00000063" w15:done="0"/>
  <w15:commentEx w15:paraId="39149DAB" w15:paraIdParent="00000063" w15:done="0"/>
  <w15:commentEx w15:paraId="00000027" w15:done="0"/>
  <w15:commentEx w15:paraId="6017B513" w15:paraIdParent="00000027" w15:done="0"/>
  <w15:commentEx w15:paraId="5540E0E4" w15:done="0"/>
  <w15:commentEx w15:paraId="78529E3B" w15:paraIdParent="5540E0E4" w15:done="0"/>
  <w15:commentEx w15:paraId="1815CA4B" w15:done="0"/>
  <w15:commentEx w15:paraId="4F6868A1" w15:paraIdParent="1815CA4B" w15:done="0"/>
  <w15:commentEx w15:paraId="00000025" w15:done="0"/>
  <w15:commentEx w15:paraId="7DEA1BEC" w15:paraIdParent="00000025" w15:done="0"/>
  <w15:commentEx w15:paraId="00000035" w15:done="0"/>
  <w15:commentEx w15:paraId="554BB9F4" w15:paraIdParent="00000035" w15:done="0"/>
  <w15:commentEx w15:paraId="00000045" w15:done="0"/>
  <w15:commentEx w15:paraId="53FE6FF8" w15:paraIdParent="00000045" w15:done="0"/>
  <w15:commentEx w15:paraId="0000007B" w15:done="0"/>
  <w15:commentEx w15:paraId="3F2FEE19" w15:paraIdParent="0000007B" w15:done="0"/>
  <w15:commentEx w15:paraId="0000006D" w15:done="0"/>
  <w15:commentEx w15:paraId="19901383" w15:paraIdParent="0000006D" w15:done="0"/>
  <w15:commentEx w15:paraId="00000033" w15:done="0"/>
  <w15:commentEx w15:paraId="1A7A3664" w15:paraIdParent="00000033" w15:done="0"/>
  <w15:commentEx w15:paraId="0000008B" w15:done="0"/>
  <w15:commentEx w15:paraId="0674646D" w15:paraIdParent="0000008B" w15:done="0"/>
  <w15:commentEx w15:paraId="0000005F" w15:done="0"/>
  <w15:commentEx w15:paraId="50544A4D" w15:paraIdParent="0000005F" w15:done="0"/>
  <w15:commentEx w15:paraId="3EA3E733" w15:done="0"/>
  <w15:commentEx w15:paraId="43A13039" w15:paraIdParent="3EA3E733" w15:done="0"/>
  <w15:commentEx w15:paraId="00000069" w15:done="0"/>
  <w15:commentEx w15:paraId="4D718EBF" w15:paraIdParent="00000069" w15:done="0"/>
  <w15:commentEx w15:paraId="0000002D" w15:done="0"/>
  <w15:commentEx w15:paraId="21FD4E40" w15:paraIdParent="0000002D" w15:done="0"/>
  <w15:commentEx w15:paraId="0000002B" w15:done="0"/>
  <w15:commentEx w15:paraId="2382B754" w15:paraIdParent="0000002B" w15:done="0"/>
  <w15:commentEx w15:paraId="00000061" w15:done="0"/>
  <w15:commentEx w15:paraId="5AB5874D" w15:paraIdParent="00000061" w15:done="0"/>
  <w15:commentEx w15:paraId="00000001" w15:done="0"/>
  <w15:commentEx w15:paraId="162E98C7" w15:paraIdParent="00000001" w15:done="0"/>
  <w15:commentEx w15:paraId="0000006F" w15:done="0"/>
  <w15:commentEx w15:paraId="71838445" w15:paraIdParent="0000006F" w15:done="0"/>
  <w15:commentEx w15:paraId="00000083" w15:done="0"/>
  <w15:commentEx w15:paraId="660D0509" w15:paraIdParent="00000083" w15:done="0"/>
  <w15:commentEx w15:paraId="00000015" w15:done="0"/>
  <w15:commentEx w15:paraId="7C2ABA23" w15:paraIdParent="00000015" w15:done="0"/>
  <w15:commentEx w15:paraId="00000065" w15:done="0"/>
  <w15:commentEx w15:paraId="2B5BF263" w15:paraIdParent="00000065" w15:done="0"/>
  <w15:commentEx w15:paraId="0000007F" w15:done="0"/>
  <w15:commentEx w15:paraId="7B3434EB" w15:paraIdParent="0000007F" w15:done="0"/>
  <w15:commentEx w15:paraId="00000003" w15:done="0"/>
  <w15:commentEx w15:paraId="2B9CC1E2" w15:paraIdParent="00000003" w15:done="0"/>
  <w15:commentEx w15:paraId="00000009" w15:done="0"/>
  <w15:commentEx w15:paraId="3DAAD119" w15:paraIdParent="00000009" w15:done="0"/>
  <w15:commentEx w15:paraId="0000006B" w15:done="0"/>
  <w15:commentEx w15:paraId="607D06BE" w15:paraIdParent="0000006B" w15:done="0"/>
  <w15:commentEx w15:paraId="00000029" w15:done="0"/>
  <w15:commentEx w15:paraId="5194B255" w15:paraIdParent="00000029" w15:done="0"/>
  <w15:commentEx w15:paraId="00000071" w15:done="0"/>
  <w15:commentEx w15:paraId="6206951F" w15:paraIdParent="00000071" w15:done="0"/>
  <w15:commentEx w15:paraId="00000031" w15:done="0"/>
  <w15:commentEx w15:paraId="0F60C552" w15:paraIdParent="00000031" w15:done="0"/>
  <w15:commentEx w15:paraId="00000087" w15:done="0"/>
  <w15:commentEx w15:paraId="518CF283" w15:paraIdParent="00000087" w15:done="0"/>
  <w15:commentEx w15:paraId="00000041" w15:done="0"/>
  <w15:commentEx w15:paraId="721CC47E" w15:paraIdParent="00000041" w15:done="0"/>
  <w15:commentEx w15:paraId="00000085" w15:done="0"/>
  <w15:commentEx w15:paraId="224125C9" w15:paraIdParent="000000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11" w16cid:durableId="217D0085"/>
  <w16cid:commentId w16cid:paraId="0000001F" w16cid:durableId="217D0084"/>
  <w16cid:commentId w16cid:paraId="00000013" w16cid:durableId="217D0083"/>
  <w16cid:commentId w16cid:paraId="03425063" w16cid:durableId="2183CB87"/>
  <w16cid:commentId w16cid:paraId="0000000B" w16cid:durableId="217D0082"/>
  <w16cid:commentId w16cid:paraId="6E4C7C0B" w16cid:durableId="2183CB7C"/>
  <w16cid:commentId w16cid:paraId="0000005B" w16cid:durableId="217D0081"/>
  <w16cid:commentId w16cid:paraId="0000000F" w16cid:durableId="217D0080"/>
  <w16cid:commentId w16cid:paraId="293C5ADC" w16cid:durableId="2183CC29"/>
  <w16cid:commentId w16cid:paraId="0000004F" w16cid:durableId="217D007F"/>
  <w16cid:commentId w16cid:paraId="2C9FB65C" w16cid:durableId="218A0D80"/>
  <w16cid:commentId w16cid:paraId="00000077" w16cid:durableId="217D007E"/>
  <w16cid:commentId w16cid:paraId="3D4E5378" w16cid:durableId="2183CCC8"/>
  <w16cid:commentId w16cid:paraId="564D740B" w16cid:durableId="21857D0B"/>
  <w16cid:commentId w16cid:paraId="00000079" w16cid:durableId="217D007D"/>
  <w16cid:commentId w16cid:paraId="0533D3BA" w16cid:durableId="218408D6"/>
  <w16cid:commentId w16cid:paraId="0000000D" w16cid:durableId="217D007C"/>
  <w16cid:commentId w16cid:paraId="2B5EA2E3" w16cid:durableId="2183CEA5"/>
  <w16cid:commentId w16cid:paraId="00000023" w16cid:durableId="21837B2B"/>
  <w16cid:commentId w16cid:paraId="21BCB6E8" w16cid:durableId="2183CED9"/>
  <w16cid:commentId w16cid:paraId="00000067" w16cid:durableId="217D007B"/>
  <w16cid:commentId w16cid:paraId="493F93A3" w16cid:durableId="2183CEB5"/>
  <w16cid:commentId w16cid:paraId="69AA5CCA" w16cid:durableId="2183CED2"/>
  <w16cid:commentId w16cid:paraId="4D4C76D9" w16cid:durableId="21857D3D"/>
  <w16cid:commentId w16cid:paraId="0000004D" w16cid:durableId="217D007A"/>
  <w16cid:commentId w16cid:paraId="196CB5EA" w16cid:durableId="2183D06F"/>
  <w16cid:commentId w16cid:paraId="0000004B" w16cid:durableId="217D0079"/>
  <w16cid:commentId w16cid:paraId="6A944254" w16cid:durableId="2183D065"/>
  <w16cid:commentId w16cid:paraId="00000005" w16cid:durableId="217D0078"/>
  <w16cid:commentId w16cid:paraId="1D86D800" w16cid:durableId="2183D126"/>
  <w16cid:commentId w16cid:paraId="00000017" w16cid:durableId="217D0077"/>
  <w16cid:commentId w16cid:paraId="331FE48E" w16cid:durableId="2183D0A2"/>
  <w16cid:commentId w16cid:paraId="00000075" w16cid:durableId="21837B2C"/>
  <w16cid:commentId w16cid:paraId="3BC5E8B7" w16cid:durableId="2183D09E"/>
  <w16cid:commentId w16cid:paraId="00000081" w16cid:durableId="217D0076"/>
  <w16cid:commentId w16cid:paraId="0584EFEF" w16cid:durableId="21840A5D"/>
  <w16cid:commentId w16cid:paraId="00000007" w16cid:durableId="217D0075"/>
  <w16cid:commentId w16cid:paraId="05F5A08B" w16cid:durableId="21840A60"/>
  <w16cid:commentId w16cid:paraId="521C59E5" w16cid:durableId="218426A0"/>
  <w16cid:commentId w16cid:paraId="65751859" w16cid:durableId="21857DC9"/>
  <w16cid:commentId w16cid:paraId="00000073" w16cid:durableId="217D0074"/>
  <w16cid:commentId w16cid:paraId="44AA7D89" w16cid:durableId="21842E1D"/>
  <w16cid:commentId w16cid:paraId="00000019" w16cid:durableId="217D0073"/>
  <w16cid:commentId w16cid:paraId="2E17E8BA" w16cid:durableId="21840AE9"/>
  <w16cid:commentId w16cid:paraId="00000049" w16cid:durableId="21837B2D"/>
  <w16cid:commentId w16cid:paraId="1B370EB8" w16cid:durableId="21840AF1"/>
  <w16cid:commentId w16cid:paraId="0000001B" w16cid:durableId="217D0072"/>
  <w16cid:commentId w16cid:paraId="79DA4A04" w16cid:durableId="21857DEC"/>
  <w16cid:commentId w16cid:paraId="00000047" w16cid:durableId="217D0071"/>
  <w16cid:commentId w16cid:paraId="378FF18D" w16cid:durableId="2184D555"/>
  <w16cid:commentId w16cid:paraId="00000089" w16cid:durableId="217D0070"/>
  <w16cid:commentId w16cid:paraId="0476FACF" w16cid:durableId="2184FDA4"/>
  <w16cid:commentId w16cid:paraId="00000021" w16cid:durableId="217D006F"/>
  <w16cid:commentId w16cid:paraId="799CD775" w16cid:durableId="2184FE86"/>
  <w16cid:commentId w16cid:paraId="00000063" w16cid:durableId="21837B2E"/>
  <w16cid:commentId w16cid:paraId="39149DAB" w16cid:durableId="218507C4"/>
  <w16cid:commentId w16cid:paraId="00000027" w16cid:durableId="217D006E"/>
  <w16cid:commentId w16cid:paraId="6017B513" w16cid:durableId="2185404D"/>
  <w16cid:commentId w16cid:paraId="5540E0E4" w16cid:durableId="2185475F"/>
  <w16cid:commentId w16cid:paraId="78529E3B" w16cid:durableId="21854C48"/>
  <w16cid:commentId w16cid:paraId="1815CA4B" w16cid:durableId="21854860"/>
  <w16cid:commentId w16cid:paraId="4F6868A1" w16cid:durableId="21854C4D"/>
  <w16cid:commentId w16cid:paraId="00000025" w16cid:durableId="217D006D"/>
  <w16cid:commentId w16cid:paraId="7DEA1BEC" w16cid:durableId="21854C51"/>
  <w16cid:commentId w16cid:paraId="00000035" w16cid:durableId="21837B2F"/>
  <w16cid:commentId w16cid:paraId="554BB9F4" w16cid:durableId="21854C5A"/>
  <w16cid:commentId w16cid:paraId="00000045" w16cid:durableId="21837B30"/>
  <w16cid:commentId w16cid:paraId="53FE6FF8" w16cid:durableId="21854C61"/>
  <w16cid:commentId w16cid:paraId="0000007B" w16cid:durableId="21837B31"/>
  <w16cid:commentId w16cid:paraId="3F2FEE19" w16cid:durableId="21854C67"/>
  <w16cid:commentId w16cid:paraId="0000006D" w16cid:durableId="21837B32"/>
  <w16cid:commentId w16cid:paraId="19901383" w16cid:durableId="21854D3D"/>
  <w16cid:commentId w16cid:paraId="00000033" w16cid:durableId="217D006C"/>
  <w16cid:commentId w16cid:paraId="1A7A3664" w16cid:durableId="21854E70"/>
  <w16cid:commentId w16cid:paraId="0000008B" w16cid:durableId="21837B33"/>
  <w16cid:commentId w16cid:paraId="0674646D" w16cid:durableId="21857EDE"/>
  <w16cid:commentId w16cid:paraId="0000005F" w16cid:durableId="21837B34"/>
  <w16cid:commentId w16cid:paraId="50544A4D" w16cid:durableId="21857EEC"/>
  <w16cid:commentId w16cid:paraId="3EA3E733" w16cid:durableId="21857449"/>
  <w16cid:commentId w16cid:paraId="43A13039" w16cid:durableId="21857EF3"/>
  <w16cid:commentId w16cid:paraId="00000069" w16cid:durableId="217D006B"/>
  <w16cid:commentId w16cid:paraId="4D718EBF" w16cid:durableId="21857EFA"/>
  <w16cid:commentId w16cid:paraId="0000002D" w16cid:durableId="217D006A"/>
  <w16cid:commentId w16cid:paraId="21FD4E40" w16cid:durableId="21854F5F"/>
  <w16cid:commentId w16cid:paraId="0000002B" w16cid:durableId="217D0069"/>
  <w16cid:commentId w16cid:paraId="2382B754" w16cid:durableId="21857C5E"/>
  <w16cid:commentId w16cid:paraId="00000061" w16cid:durableId="217D0068"/>
  <w16cid:commentId w16cid:paraId="5AB5874D" w16cid:durableId="21857C66"/>
  <w16cid:commentId w16cid:paraId="00000001" w16cid:durableId="217D0067"/>
  <w16cid:commentId w16cid:paraId="162E98C7" w16cid:durableId="2183D208"/>
  <w16cid:commentId w16cid:paraId="0000006F" w16cid:durableId="21837B35"/>
  <w16cid:commentId w16cid:paraId="71838445" w16cid:durableId="21876DEC"/>
  <w16cid:commentId w16cid:paraId="00000083" w16cid:durableId="21837B36"/>
  <w16cid:commentId w16cid:paraId="660D0509" w16cid:durableId="21876E23"/>
  <w16cid:commentId w16cid:paraId="00000015" w16cid:durableId="217D0066"/>
  <w16cid:commentId w16cid:paraId="7C2ABA23" w16cid:durableId="21876F89"/>
  <w16cid:commentId w16cid:paraId="00000065" w16cid:durableId="21837B37"/>
  <w16cid:commentId w16cid:paraId="2B5BF263" w16cid:durableId="21876E6B"/>
  <w16cid:commentId w16cid:paraId="0000007F" w16cid:durableId="21837B38"/>
  <w16cid:commentId w16cid:paraId="7B3434EB" w16cid:durableId="21877239"/>
  <w16cid:commentId w16cid:paraId="00000003" w16cid:durableId="217D0065"/>
  <w16cid:commentId w16cid:paraId="2B9CC1E2" w16cid:durableId="218A1B98"/>
  <w16cid:commentId w16cid:paraId="00000009" w16cid:durableId="21837B39"/>
  <w16cid:commentId w16cid:paraId="3DAAD119" w16cid:durableId="2187C2C2"/>
  <w16cid:commentId w16cid:paraId="0000006B" w16cid:durableId="217D0064"/>
  <w16cid:commentId w16cid:paraId="607D06BE" w16cid:durableId="218A1AC6"/>
  <w16cid:commentId w16cid:paraId="00000029" w16cid:durableId="217D0063"/>
  <w16cid:commentId w16cid:paraId="5194B255" w16cid:durableId="21854FDA"/>
  <w16cid:commentId w16cid:paraId="00000071" w16cid:durableId="21837B3A"/>
  <w16cid:commentId w16cid:paraId="6206951F" w16cid:durableId="2187C247"/>
  <w16cid:commentId w16cid:paraId="00000031" w16cid:durableId="21837B3B"/>
  <w16cid:commentId w16cid:paraId="0F60C552" w16cid:durableId="2187C28B"/>
  <w16cid:commentId w16cid:paraId="00000087" w16cid:durableId="217D0062"/>
  <w16cid:commentId w16cid:paraId="518CF283" w16cid:durableId="218A1E3A"/>
  <w16cid:commentId w16cid:paraId="00000041" w16cid:durableId="217D0061"/>
  <w16cid:commentId w16cid:paraId="721CC47E" w16cid:durableId="218A2C55"/>
  <w16cid:commentId w16cid:paraId="00000085" w16cid:durableId="217D0060"/>
  <w16cid:commentId w16cid:paraId="224125C9" w16cid:durableId="218776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904EB" w14:textId="77777777" w:rsidR="003C7053" w:rsidRDefault="003C7053" w:rsidP="003C6FCD">
      <w:pPr>
        <w:spacing w:after="0" w:line="240" w:lineRule="auto"/>
      </w:pPr>
      <w:r>
        <w:separator/>
      </w:r>
    </w:p>
  </w:endnote>
  <w:endnote w:type="continuationSeparator" w:id="0">
    <w:p w14:paraId="2FCC0FC2" w14:textId="77777777" w:rsidR="003C7053" w:rsidRDefault="003C7053" w:rsidP="003C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0383B" w14:textId="77777777" w:rsidR="003C7053" w:rsidRDefault="003C7053" w:rsidP="003C6FCD">
      <w:pPr>
        <w:spacing w:after="0" w:line="240" w:lineRule="auto"/>
      </w:pPr>
      <w:r>
        <w:separator/>
      </w:r>
    </w:p>
  </w:footnote>
  <w:footnote w:type="continuationSeparator" w:id="0">
    <w:p w14:paraId="16DDCD1F" w14:textId="77777777" w:rsidR="003C7053" w:rsidRDefault="003C7053" w:rsidP="003C6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AF9"/>
    <w:multiLevelType w:val="hybridMultilevel"/>
    <w:tmpl w:val="F400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60C43"/>
    <w:multiLevelType w:val="multilevel"/>
    <w:tmpl w:val="1D244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004D3C"/>
    <w:multiLevelType w:val="hybridMultilevel"/>
    <w:tmpl w:val="8A80B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04861"/>
    <w:multiLevelType w:val="multilevel"/>
    <w:tmpl w:val="C7FA7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5A0EA4"/>
    <w:multiLevelType w:val="hybridMultilevel"/>
    <w:tmpl w:val="DB5A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648D7"/>
    <w:multiLevelType w:val="hybridMultilevel"/>
    <w:tmpl w:val="54C0A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C3541"/>
    <w:multiLevelType w:val="multilevel"/>
    <w:tmpl w:val="890AE3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2E11AB"/>
    <w:multiLevelType w:val="hybridMultilevel"/>
    <w:tmpl w:val="15641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86720"/>
    <w:multiLevelType w:val="hybridMultilevel"/>
    <w:tmpl w:val="EB0C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F627F"/>
    <w:multiLevelType w:val="multilevel"/>
    <w:tmpl w:val="EE7EF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4C1502B"/>
    <w:multiLevelType w:val="multilevel"/>
    <w:tmpl w:val="AA668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98C336F"/>
    <w:multiLevelType w:val="multilevel"/>
    <w:tmpl w:val="C2A01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71303D"/>
    <w:multiLevelType w:val="hybridMultilevel"/>
    <w:tmpl w:val="C2DA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E06B5"/>
    <w:multiLevelType w:val="hybridMultilevel"/>
    <w:tmpl w:val="1D0CD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12DD2"/>
    <w:multiLevelType w:val="multilevel"/>
    <w:tmpl w:val="FE8CF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104B54"/>
    <w:multiLevelType w:val="hybridMultilevel"/>
    <w:tmpl w:val="3C921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A377A"/>
    <w:multiLevelType w:val="hybridMultilevel"/>
    <w:tmpl w:val="ED86B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1A4332"/>
    <w:multiLevelType w:val="hybridMultilevel"/>
    <w:tmpl w:val="41F0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9"/>
  </w:num>
  <w:num w:numId="5">
    <w:abstractNumId w:val="3"/>
  </w:num>
  <w:num w:numId="6">
    <w:abstractNumId w:val="14"/>
  </w:num>
  <w:num w:numId="7">
    <w:abstractNumId w:val="1"/>
  </w:num>
  <w:num w:numId="8">
    <w:abstractNumId w:val="8"/>
  </w:num>
  <w:num w:numId="9">
    <w:abstractNumId w:val="4"/>
  </w:num>
  <w:num w:numId="10">
    <w:abstractNumId w:val="16"/>
  </w:num>
  <w:num w:numId="11">
    <w:abstractNumId w:val="13"/>
  </w:num>
  <w:num w:numId="12">
    <w:abstractNumId w:val="0"/>
  </w:num>
  <w:num w:numId="13">
    <w:abstractNumId w:val="17"/>
  </w:num>
  <w:num w:numId="14">
    <w:abstractNumId w:val="2"/>
  </w:num>
  <w:num w:numId="15">
    <w:abstractNumId w:val="7"/>
  </w:num>
  <w:num w:numId="16">
    <w:abstractNumId w:val="15"/>
  </w:num>
  <w:num w:numId="17">
    <w:abstractNumId w:val="12"/>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vindra Akella">
    <w15:presenceInfo w15:providerId="AD" w15:userId="S::raakella@microsoft.com::8ad793ad-2d50-409d-96bc-d67ee794c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42C25"/>
    <w:rsid w:val="000061CA"/>
    <w:rsid w:val="00016298"/>
    <w:rsid w:val="0001696C"/>
    <w:rsid w:val="0002381A"/>
    <w:rsid w:val="00037797"/>
    <w:rsid w:val="0004106C"/>
    <w:rsid w:val="0005588A"/>
    <w:rsid w:val="00057B2A"/>
    <w:rsid w:val="00057FEE"/>
    <w:rsid w:val="000709BA"/>
    <w:rsid w:val="00074E1E"/>
    <w:rsid w:val="00076F43"/>
    <w:rsid w:val="00077C7E"/>
    <w:rsid w:val="0009356E"/>
    <w:rsid w:val="000957D2"/>
    <w:rsid w:val="0009724E"/>
    <w:rsid w:val="000A7638"/>
    <w:rsid w:val="000A794E"/>
    <w:rsid w:val="000B5562"/>
    <w:rsid w:val="000B5DEF"/>
    <w:rsid w:val="000C0240"/>
    <w:rsid w:val="000C0652"/>
    <w:rsid w:val="000C1FB7"/>
    <w:rsid w:val="000E0232"/>
    <w:rsid w:val="000E0503"/>
    <w:rsid w:val="000E4896"/>
    <w:rsid w:val="000E71FC"/>
    <w:rsid w:val="000F1D86"/>
    <w:rsid w:val="000F5F21"/>
    <w:rsid w:val="00103417"/>
    <w:rsid w:val="0010576A"/>
    <w:rsid w:val="001107DD"/>
    <w:rsid w:val="0012131F"/>
    <w:rsid w:val="00137CE5"/>
    <w:rsid w:val="00150D11"/>
    <w:rsid w:val="00151998"/>
    <w:rsid w:val="00156C4F"/>
    <w:rsid w:val="00162299"/>
    <w:rsid w:val="001622A2"/>
    <w:rsid w:val="00164D79"/>
    <w:rsid w:val="00173521"/>
    <w:rsid w:val="00176796"/>
    <w:rsid w:val="00177729"/>
    <w:rsid w:val="001904B8"/>
    <w:rsid w:val="0019659D"/>
    <w:rsid w:val="001A013E"/>
    <w:rsid w:val="001B22FC"/>
    <w:rsid w:val="001B3CC1"/>
    <w:rsid w:val="001D0983"/>
    <w:rsid w:val="001E1862"/>
    <w:rsid w:val="001E25E8"/>
    <w:rsid w:val="001F308F"/>
    <w:rsid w:val="00220DB5"/>
    <w:rsid w:val="0022752C"/>
    <w:rsid w:val="002277A7"/>
    <w:rsid w:val="00234676"/>
    <w:rsid w:val="00240B50"/>
    <w:rsid w:val="00243106"/>
    <w:rsid w:val="00245437"/>
    <w:rsid w:val="0024591D"/>
    <w:rsid w:val="002550C6"/>
    <w:rsid w:val="002575B4"/>
    <w:rsid w:val="0026033E"/>
    <w:rsid w:val="00260E0C"/>
    <w:rsid w:val="00274AF7"/>
    <w:rsid w:val="002818CA"/>
    <w:rsid w:val="00285F20"/>
    <w:rsid w:val="00290C33"/>
    <w:rsid w:val="002A2103"/>
    <w:rsid w:val="002A6591"/>
    <w:rsid w:val="002D041B"/>
    <w:rsid w:val="002D0F17"/>
    <w:rsid w:val="002D2FE7"/>
    <w:rsid w:val="002F6042"/>
    <w:rsid w:val="003008F9"/>
    <w:rsid w:val="00301900"/>
    <w:rsid w:val="003056E2"/>
    <w:rsid w:val="00307795"/>
    <w:rsid w:val="003225ED"/>
    <w:rsid w:val="00330E92"/>
    <w:rsid w:val="00337C6C"/>
    <w:rsid w:val="00337E81"/>
    <w:rsid w:val="0034221E"/>
    <w:rsid w:val="00356B11"/>
    <w:rsid w:val="00364941"/>
    <w:rsid w:val="0036774A"/>
    <w:rsid w:val="00382407"/>
    <w:rsid w:val="00383F8C"/>
    <w:rsid w:val="00390E9B"/>
    <w:rsid w:val="003B2691"/>
    <w:rsid w:val="003C1679"/>
    <w:rsid w:val="003C1D53"/>
    <w:rsid w:val="003C6FCD"/>
    <w:rsid w:val="003C7053"/>
    <w:rsid w:val="003D14E8"/>
    <w:rsid w:val="003D434D"/>
    <w:rsid w:val="003D68BD"/>
    <w:rsid w:val="003E26EC"/>
    <w:rsid w:val="003F0D03"/>
    <w:rsid w:val="003F35D1"/>
    <w:rsid w:val="003F4C50"/>
    <w:rsid w:val="00416B4E"/>
    <w:rsid w:val="0043528D"/>
    <w:rsid w:val="00435552"/>
    <w:rsid w:val="00436015"/>
    <w:rsid w:val="0044083F"/>
    <w:rsid w:val="004409B9"/>
    <w:rsid w:val="0044130A"/>
    <w:rsid w:val="0044692B"/>
    <w:rsid w:val="00455B89"/>
    <w:rsid w:val="004570F6"/>
    <w:rsid w:val="00462CC2"/>
    <w:rsid w:val="0047534E"/>
    <w:rsid w:val="0048025D"/>
    <w:rsid w:val="00491944"/>
    <w:rsid w:val="004A2944"/>
    <w:rsid w:val="004B0820"/>
    <w:rsid w:val="004B3C4A"/>
    <w:rsid w:val="004B6BE6"/>
    <w:rsid w:val="004B7A16"/>
    <w:rsid w:val="004C04DD"/>
    <w:rsid w:val="004C1D67"/>
    <w:rsid w:val="004C34B3"/>
    <w:rsid w:val="004C368E"/>
    <w:rsid w:val="004C5F24"/>
    <w:rsid w:val="004D2EB8"/>
    <w:rsid w:val="004E5CCC"/>
    <w:rsid w:val="00500EF8"/>
    <w:rsid w:val="00501470"/>
    <w:rsid w:val="00503D2A"/>
    <w:rsid w:val="00511075"/>
    <w:rsid w:val="00536FD4"/>
    <w:rsid w:val="00537ACB"/>
    <w:rsid w:val="00540787"/>
    <w:rsid w:val="005421DD"/>
    <w:rsid w:val="00552C26"/>
    <w:rsid w:val="00553F88"/>
    <w:rsid w:val="00556154"/>
    <w:rsid w:val="005569F8"/>
    <w:rsid w:val="00556A8E"/>
    <w:rsid w:val="00557563"/>
    <w:rsid w:val="00561DA9"/>
    <w:rsid w:val="00565277"/>
    <w:rsid w:val="0057300E"/>
    <w:rsid w:val="00573EBD"/>
    <w:rsid w:val="00574189"/>
    <w:rsid w:val="00575EC4"/>
    <w:rsid w:val="00581951"/>
    <w:rsid w:val="0058294E"/>
    <w:rsid w:val="00583B11"/>
    <w:rsid w:val="00593D06"/>
    <w:rsid w:val="005969AC"/>
    <w:rsid w:val="005A41D2"/>
    <w:rsid w:val="005B1C74"/>
    <w:rsid w:val="005C44CB"/>
    <w:rsid w:val="005C4C61"/>
    <w:rsid w:val="005C4E3A"/>
    <w:rsid w:val="005C688B"/>
    <w:rsid w:val="005C6FD9"/>
    <w:rsid w:val="005E7A23"/>
    <w:rsid w:val="00600AB5"/>
    <w:rsid w:val="00601C88"/>
    <w:rsid w:val="00611B6E"/>
    <w:rsid w:val="006120D8"/>
    <w:rsid w:val="00615AC6"/>
    <w:rsid w:val="006174FD"/>
    <w:rsid w:val="006212DF"/>
    <w:rsid w:val="00621C02"/>
    <w:rsid w:val="00623C7E"/>
    <w:rsid w:val="00625D14"/>
    <w:rsid w:val="00631980"/>
    <w:rsid w:val="00642BED"/>
    <w:rsid w:val="00643EF5"/>
    <w:rsid w:val="00647A74"/>
    <w:rsid w:val="00655A65"/>
    <w:rsid w:val="00661A60"/>
    <w:rsid w:val="006644DB"/>
    <w:rsid w:val="0067771C"/>
    <w:rsid w:val="0068033B"/>
    <w:rsid w:val="00685400"/>
    <w:rsid w:val="0069255D"/>
    <w:rsid w:val="00693401"/>
    <w:rsid w:val="006B4D8C"/>
    <w:rsid w:val="006B4E7E"/>
    <w:rsid w:val="006C1AE1"/>
    <w:rsid w:val="006C47EB"/>
    <w:rsid w:val="006E2220"/>
    <w:rsid w:val="006F130A"/>
    <w:rsid w:val="00706297"/>
    <w:rsid w:val="007070EB"/>
    <w:rsid w:val="0071018D"/>
    <w:rsid w:val="0071558E"/>
    <w:rsid w:val="00731254"/>
    <w:rsid w:val="00735E38"/>
    <w:rsid w:val="00744890"/>
    <w:rsid w:val="00751C78"/>
    <w:rsid w:val="00763F0E"/>
    <w:rsid w:val="00765F8C"/>
    <w:rsid w:val="00772730"/>
    <w:rsid w:val="00773BAF"/>
    <w:rsid w:val="00777D04"/>
    <w:rsid w:val="00782245"/>
    <w:rsid w:val="00782F76"/>
    <w:rsid w:val="00787085"/>
    <w:rsid w:val="00791B12"/>
    <w:rsid w:val="0079224E"/>
    <w:rsid w:val="007A1878"/>
    <w:rsid w:val="007B027A"/>
    <w:rsid w:val="007B6A23"/>
    <w:rsid w:val="007C0197"/>
    <w:rsid w:val="007C01DF"/>
    <w:rsid w:val="007D4185"/>
    <w:rsid w:val="007D777E"/>
    <w:rsid w:val="007F60D9"/>
    <w:rsid w:val="008029F8"/>
    <w:rsid w:val="0080379A"/>
    <w:rsid w:val="00803C00"/>
    <w:rsid w:val="00805A3B"/>
    <w:rsid w:val="0080788A"/>
    <w:rsid w:val="00811B84"/>
    <w:rsid w:val="00811BC9"/>
    <w:rsid w:val="00811DFA"/>
    <w:rsid w:val="00827EDC"/>
    <w:rsid w:val="0083055B"/>
    <w:rsid w:val="00834353"/>
    <w:rsid w:val="0084037F"/>
    <w:rsid w:val="008423AF"/>
    <w:rsid w:val="00842E5C"/>
    <w:rsid w:val="008434C0"/>
    <w:rsid w:val="008449B4"/>
    <w:rsid w:val="00852331"/>
    <w:rsid w:val="00857876"/>
    <w:rsid w:val="0086418C"/>
    <w:rsid w:val="00866AB2"/>
    <w:rsid w:val="00872940"/>
    <w:rsid w:val="00874B07"/>
    <w:rsid w:val="0089369E"/>
    <w:rsid w:val="00893911"/>
    <w:rsid w:val="008A0DA8"/>
    <w:rsid w:val="008A5077"/>
    <w:rsid w:val="008A6436"/>
    <w:rsid w:val="008A74DB"/>
    <w:rsid w:val="008B1C90"/>
    <w:rsid w:val="008C1255"/>
    <w:rsid w:val="008C3732"/>
    <w:rsid w:val="008D4732"/>
    <w:rsid w:val="008D5408"/>
    <w:rsid w:val="008E44E8"/>
    <w:rsid w:val="008E4543"/>
    <w:rsid w:val="008F0ECC"/>
    <w:rsid w:val="008F3C2B"/>
    <w:rsid w:val="008F6DBB"/>
    <w:rsid w:val="00905721"/>
    <w:rsid w:val="00910165"/>
    <w:rsid w:val="00913393"/>
    <w:rsid w:val="009162AA"/>
    <w:rsid w:val="00934D2F"/>
    <w:rsid w:val="00937C0B"/>
    <w:rsid w:val="00940A47"/>
    <w:rsid w:val="00942BC5"/>
    <w:rsid w:val="00942C25"/>
    <w:rsid w:val="009457F1"/>
    <w:rsid w:val="009552A9"/>
    <w:rsid w:val="0095607A"/>
    <w:rsid w:val="00962014"/>
    <w:rsid w:val="00964E71"/>
    <w:rsid w:val="0096636C"/>
    <w:rsid w:val="009713AF"/>
    <w:rsid w:val="00973F3C"/>
    <w:rsid w:val="00974560"/>
    <w:rsid w:val="009841FA"/>
    <w:rsid w:val="00987485"/>
    <w:rsid w:val="009923CE"/>
    <w:rsid w:val="009B00B7"/>
    <w:rsid w:val="009B3E46"/>
    <w:rsid w:val="009B421F"/>
    <w:rsid w:val="009B4284"/>
    <w:rsid w:val="009B7A91"/>
    <w:rsid w:val="009C28BC"/>
    <w:rsid w:val="009C3DDA"/>
    <w:rsid w:val="009C4ED7"/>
    <w:rsid w:val="009C5CA0"/>
    <w:rsid w:val="009C6678"/>
    <w:rsid w:val="009C7553"/>
    <w:rsid w:val="009D0D84"/>
    <w:rsid w:val="009D1DFF"/>
    <w:rsid w:val="009D2B64"/>
    <w:rsid w:val="009D3828"/>
    <w:rsid w:val="009D3EE3"/>
    <w:rsid w:val="009D7D95"/>
    <w:rsid w:val="009E006B"/>
    <w:rsid w:val="009E0BAB"/>
    <w:rsid w:val="009F620E"/>
    <w:rsid w:val="00A1657E"/>
    <w:rsid w:val="00A209CF"/>
    <w:rsid w:val="00A23073"/>
    <w:rsid w:val="00A237C8"/>
    <w:rsid w:val="00A25DD1"/>
    <w:rsid w:val="00A26734"/>
    <w:rsid w:val="00A31D13"/>
    <w:rsid w:val="00A32C7B"/>
    <w:rsid w:val="00A34602"/>
    <w:rsid w:val="00A457FA"/>
    <w:rsid w:val="00A503CD"/>
    <w:rsid w:val="00A51234"/>
    <w:rsid w:val="00A60DE0"/>
    <w:rsid w:val="00A62975"/>
    <w:rsid w:val="00A720E7"/>
    <w:rsid w:val="00A73320"/>
    <w:rsid w:val="00A73F58"/>
    <w:rsid w:val="00A83C75"/>
    <w:rsid w:val="00A86C87"/>
    <w:rsid w:val="00A93603"/>
    <w:rsid w:val="00AA1202"/>
    <w:rsid w:val="00AA17F0"/>
    <w:rsid w:val="00AB08C3"/>
    <w:rsid w:val="00AB5BC0"/>
    <w:rsid w:val="00AB78CF"/>
    <w:rsid w:val="00AC0340"/>
    <w:rsid w:val="00AC667C"/>
    <w:rsid w:val="00AD2ECA"/>
    <w:rsid w:val="00AE2CE3"/>
    <w:rsid w:val="00AE2E89"/>
    <w:rsid w:val="00AE4B68"/>
    <w:rsid w:val="00AF3B4B"/>
    <w:rsid w:val="00AF799A"/>
    <w:rsid w:val="00B001E8"/>
    <w:rsid w:val="00B10FB6"/>
    <w:rsid w:val="00B20552"/>
    <w:rsid w:val="00B23317"/>
    <w:rsid w:val="00B233C9"/>
    <w:rsid w:val="00B23F5C"/>
    <w:rsid w:val="00B27101"/>
    <w:rsid w:val="00B352DB"/>
    <w:rsid w:val="00B3678F"/>
    <w:rsid w:val="00B423AC"/>
    <w:rsid w:val="00B43EB5"/>
    <w:rsid w:val="00B57602"/>
    <w:rsid w:val="00B73E09"/>
    <w:rsid w:val="00B772A1"/>
    <w:rsid w:val="00B77F87"/>
    <w:rsid w:val="00B80547"/>
    <w:rsid w:val="00B82A1D"/>
    <w:rsid w:val="00B83721"/>
    <w:rsid w:val="00B90E86"/>
    <w:rsid w:val="00B948BF"/>
    <w:rsid w:val="00BA5700"/>
    <w:rsid w:val="00BA6746"/>
    <w:rsid w:val="00BA6F3A"/>
    <w:rsid w:val="00BB3B29"/>
    <w:rsid w:val="00BB449D"/>
    <w:rsid w:val="00BC1BCE"/>
    <w:rsid w:val="00BC37AD"/>
    <w:rsid w:val="00BD718B"/>
    <w:rsid w:val="00BE0EBB"/>
    <w:rsid w:val="00BE2D78"/>
    <w:rsid w:val="00BE35FB"/>
    <w:rsid w:val="00BE5974"/>
    <w:rsid w:val="00BF1EA0"/>
    <w:rsid w:val="00BF23B8"/>
    <w:rsid w:val="00BF655C"/>
    <w:rsid w:val="00BF782F"/>
    <w:rsid w:val="00BF7FDD"/>
    <w:rsid w:val="00C0076E"/>
    <w:rsid w:val="00C134A2"/>
    <w:rsid w:val="00C259C6"/>
    <w:rsid w:val="00C27AE2"/>
    <w:rsid w:val="00C333C1"/>
    <w:rsid w:val="00C52000"/>
    <w:rsid w:val="00C56C1F"/>
    <w:rsid w:val="00C6321F"/>
    <w:rsid w:val="00C632D5"/>
    <w:rsid w:val="00C80F39"/>
    <w:rsid w:val="00C81FBE"/>
    <w:rsid w:val="00C832D5"/>
    <w:rsid w:val="00C847B6"/>
    <w:rsid w:val="00C87D6E"/>
    <w:rsid w:val="00C917FA"/>
    <w:rsid w:val="00C92FCD"/>
    <w:rsid w:val="00C979CC"/>
    <w:rsid w:val="00CA40A2"/>
    <w:rsid w:val="00CA5415"/>
    <w:rsid w:val="00CA68F1"/>
    <w:rsid w:val="00CA69EA"/>
    <w:rsid w:val="00CA6E1A"/>
    <w:rsid w:val="00CB6D5D"/>
    <w:rsid w:val="00CC2FB3"/>
    <w:rsid w:val="00CC606C"/>
    <w:rsid w:val="00CC71BA"/>
    <w:rsid w:val="00CD4B2E"/>
    <w:rsid w:val="00CD5D6D"/>
    <w:rsid w:val="00CD75BA"/>
    <w:rsid w:val="00CE0AAB"/>
    <w:rsid w:val="00CF4CE0"/>
    <w:rsid w:val="00CF5093"/>
    <w:rsid w:val="00CF518D"/>
    <w:rsid w:val="00CF5FA6"/>
    <w:rsid w:val="00D00075"/>
    <w:rsid w:val="00D03872"/>
    <w:rsid w:val="00D06A82"/>
    <w:rsid w:val="00D1288E"/>
    <w:rsid w:val="00D135AE"/>
    <w:rsid w:val="00D168A2"/>
    <w:rsid w:val="00D27592"/>
    <w:rsid w:val="00D277EC"/>
    <w:rsid w:val="00D330D5"/>
    <w:rsid w:val="00D359CD"/>
    <w:rsid w:val="00D36539"/>
    <w:rsid w:val="00D46FB9"/>
    <w:rsid w:val="00D5253B"/>
    <w:rsid w:val="00D5654A"/>
    <w:rsid w:val="00D726E4"/>
    <w:rsid w:val="00D9091A"/>
    <w:rsid w:val="00DA177F"/>
    <w:rsid w:val="00DC2D1E"/>
    <w:rsid w:val="00DE10BB"/>
    <w:rsid w:val="00DE26FF"/>
    <w:rsid w:val="00DE2C15"/>
    <w:rsid w:val="00E002EC"/>
    <w:rsid w:val="00E12BCD"/>
    <w:rsid w:val="00E140F5"/>
    <w:rsid w:val="00E1674D"/>
    <w:rsid w:val="00E21B7D"/>
    <w:rsid w:val="00E25A72"/>
    <w:rsid w:val="00E42713"/>
    <w:rsid w:val="00E433BF"/>
    <w:rsid w:val="00E539FE"/>
    <w:rsid w:val="00E53A7D"/>
    <w:rsid w:val="00E572EA"/>
    <w:rsid w:val="00E706BE"/>
    <w:rsid w:val="00E81FCF"/>
    <w:rsid w:val="00E907B1"/>
    <w:rsid w:val="00E909B4"/>
    <w:rsid w:val="00E92BD6"/>
    <w:rsid w:val="00E94E39"/>
    <w:rsid w:val="00EA36AF"/>
    <w:rsid w:val="00EA7F9A"/>
    <w:rsid w:val="00EB151F"/>
    <w:rsid w:val="00EB3D06"/>
    <w:rsid w:val="00EB4A19"/>
    <w:rsid w:val="00EB4A6E"/>
    <w:rsid w:val="00EB55D6"/>
    <w:rsid w:val="00EB7E15"/>
    <w:rsid w:val="00EC1049"/>
    <w:rsid w:val="00EC1451"/>
    <w:rsid w:val="00EC2C1C"/>
    <w:rsid w:val="00EC5A48"/>
    <w:rsid w:val="00EC770F"/>
    <w:rsid w:val="00ED154B"/>
    <w:rsid w:val="00ED2B32"/>
    <w:rsid w:val="00ED533F"/>
    <w:rsid w:val="00EE239E"/>
    <w:rsid w:val="00EE4E77"/>
    <w:rsid w:val="00EF0685"/>
    <w:rsid w:val="00F052A7"/>
    <w:rsid w:val="00F054F7"/>
    <w:rsid w:val="00F0561D"/>
    <w:rsid w:val="00F07EAA"/>
    <w:rsid w:val="00F20C8E"/>
    <w:rsid w:val="00F23B3C"/>
    <w:rsid w:val="00F3457B"/>
    <w:rsid w:val="00F3750C"/>
    <w:rsid w:val="00F41CBD"/>
    <w:rsid w:val="00F43A91"/>
    <w:rsid w:val="00F52269"/>
    <w:rsid w:val="00F53353"/>
    <w:rsid w:val="00F548F8"/>
    <w:rsid w:val="00F552B6"/>
    <w:rsid w:val="00F55C33"/>
    <w:rsid w:val="00F56EB9"/>
    <w:rsid w:val="00F60BED"/>
    <w:rsid w:val="00F632AB"/>
    <w:rsid w:val="00F65CD5"/>
    <w:rsid w:val="00F67CAC"/>
    <w:rsid w:val="00F72E96"/>
    <w:rsid w:val="00F745D4"/>
    <w:rsid w:val="00F77E7D"/>
    <w:rsid w:val="00F95654"/>
    <w:rsid w:val="00FA7FC5"/>
    <w:rsid w:val="00FB5945"/>
    <w:rsid w:val="00FB7A79"/>
    <w:rsid w:val="00FC6265"/>
    <w:rsid w:val="00FD246E"/>
    <w:rsid w:val="00FE721D"/>
    <w:rsid w:val="00FF1424"/>
    <w:rsid w:val="00FF46D6"/>
    <w:rsid w:val="00F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4CBC4"/>
  <w15:docId w15:val="{EE157DE2-1484-468D-80BA-7724199E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customStyle="1" w:styleId="UnresolvedMention1">
    <w:name w:val="Unresolved Mention1"/>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 w:type="paragraph" w:styleId="HTMLPreformatted">
    <w:name w:val="HTML Preformatted"/>
    <w:basedOn w:val="Normal"/>
    <w:link w:val="HTMLPreformattedChar"/>
    <w:uiPriority w:val="99"/>
    <w:unhideWhenUsed/>
    <w:rsid w:val="0025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7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3F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956EF"/>
    <w:rPr>
      <w:sz w:val="16"/>
      <w:szCs w:val="16"/>
    </w:rPr>
  </w:style>
  <w:style w:type="paragraph" w:styleId="CommentText">
    <w:name w:val="annotation text"/>
    <w:basedOn w:val="Normal"/>
    <w:link w:val="CommentTextChar"/>
    <w:uiPriority w:val="99"/>
    <w:semiHidden/>
    <w:unhideWhenUsed/>
    <w:rsid w:val="00C956EF"/>
    <w:pPr>
      <w:spacing w:line="240" w:lineRule="auto"/>
    </w:pPr>
    <w:rPr>
      <w:sz w:val="20"/>
      <w:szCs w:val="20"/>
    </w:rPr>
  </w:style>
  <w:style w:type="character" w:customStyle="1" w:styleId="CommentTextChar">
    <w:name w:val="Comment Text Char"/>
    <w:basedOn w:val="DefaultParagraphFont"/>
    <w:link w:val="CommentText"/>
    <w:uiPriority w:val="99"/>
    <w:semiHidden/>
    <w:rsid w:val="00C956EF"/>
    <w:rPr>
      <w:sz w:val="20"/>
      <w:szCs w:val="20"/>
    </w:rPr>
  </w:style>
  <w:style w:type="paragraph" w:styleId="CommentSubject">
    <w:name w:val="annotation subject"/>
    <w:basedOn w:val="CommentText"/>
    <w:next w:val="CommentText"/>
    <w:link w:val="CommentSubjectChar"/>
    <w:uiPriority w:val="99"/>
    <w:semiHidden/>
    <w:unhideWhenUsed/>
    <w:rsid w:val="00C956EF"/>
    <w:rPr>
      <w:b/>
      <w:bCs/>
    </w:rPr>
  </w:style>
  <w:style w:type="character" w:customStyle="1" w:styleId="CommentSubjectChar">
    <w:name w:val="Comment Subject Char"/>
    <w:basedOn w:val="CommentTextChar"/>
    <w:link w:val="CommentSubject"/>
    <w:uiPriority w:val="99"/>
    <w:semiHidden/>
    <w:rsid w:val="00C956EF"/>
    <w:rPr>
      <w:b/>
      <w:bCs/>
      <w:sz w:val="20"/>
      <w:szCs w:val="20"/>
    </w:rPr>
  </w:style>
  <w:style w:type="paragraph" w:styleId="BalloonText">
    <w:name w:val="Balloon Text"/>
    <w:basedOn w:val="Normal"/>
    <w:link w:val="BalloonTextChar"/>
    <w:uiPriority w:val="99"/>
    <w:semiHidden/>
    <w:unhideWhenUsed/>
    <w:rsid w:val="00C956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6EF"/>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6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9oO0sVyDmYzjeFT+y3TF2nHv6Kw==">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672C0B5-CE7F-4F58-A42A-A1AD71F6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6879</TotalTime>
  <Pages>48</Pages>
  <Words>15928</Words>
  <Characters>100508</Characters>
  <Application>Microsoft Office Word</Application>
  <DocSecurity>0</DocSecurity>
  <Lines>3140</Lines>
  <Paragraphs>2646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Akella</dc:creator>
  <cp:lastModifiedBy>Ravindra Akella</cp:lastModifiedBy>
  <cp:revision>448</cp:revision>
  <dcterms:created xsi:type="dcterms:W3CDTF">2019-09-12T12:26:00Z</dcterms:created>
  <dcterms:modified xsi:type="dcterms:W3CDTF">2019-11-28T06:03:00Z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