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C25" w:rsidRDefault="009C5CA0">
      <w:pPr>
        <w:spacing w:before="360" w:after="80" w:line="240" w:lineRule="auto"/>
        <w:rPr>
          <w:rFonts w:ascii="Palatino Linotype" w:eastAsia="Palatino Linotype" w:hAnsi="Palatino Linotype" w:cs="Palatino Linotype"/>
          <w:b/>
          <w:color w:val="000000"/>
          <w:sz w:val="80"/>
          <w:szCs w:val="80"/>
        </w:rPr>
      </w:pPr>
      <w:bookmarkStart w:id="0" w:name="_GoBack"/>
      <w:bookmarkEnd w:id="0"/>
      <w:commentRangeStart w:id="1"/>
      <w:r>
        <w:rPr>
          <w:rFonts w:ascii="Palatino Linotype" w:eastAsia="Palatino Linotype" w:hAnsi="Palatino Linotype" w:cs="Palatino Linotype"/>
          <w:b/>
          <w:color w:val="000000"/>
          <w:sz w:val="80"/>
          <w:szCs w:val="80"/>
        </w:rPr>
        <w:t xml:space="preserve">Chapter 6: </w:t>
      </w:r>
      <w:commentRangeEnd w:id="1"/>
      <w:r w:rsidR="0012131F">
        <w:rPr>
          <w:rStyle w:val="CommentReference"/>
        </w:rPr>
        <w:commentReference w:id="1"/>
      </w:r>
      <w:r>
        <w:rPr>
          <w:rFonts w:ascii="Palatino Linotype" w:eastAsia="Palatino Linotype" w:hAnsi="Palatino Linotype" w:cs="Palatino Linotype"/>
          <w:b/>
          <w:color w:val="000000"/>
          <w:sz w:val="80"/>
          <w:szCs w:val="80"/>
        </w:rPr>
        <w:t xml:space="preserve">The </w:t>
      </w:r>
      <w:commentRangeStart w:id="2"/>
      <w:r>
        <w:rPr>
          <w:rFonts w:ascii="Palatino Linotype" w:eastAsia="Palatino Linotype" w:hAnsi="Palatino Linotype" w:cs="Palatino Linotype"/>
          <w:b/>
          <w:color w:val="000000"/>
          <w:sz w:val="80"/>
          <w:szCs w:val="80"/>
        </w:rPr>
        <w:t>Threading</w:t>
      </w:r>
      <w:commentRangeEnd w:id="2"/>
      <w:r w:rsidR="0012131F">
        <w:rPr>
          <w:rStyle w:val="CommentReference"/>
        </w:rPr>
        <w:commentReference w:id="2"/>
      </w:r>
      <w:r>
        <w:rPr>
          <w:rFonts w:ascii="Palatino Linotype" w:eastAsia="Palatino Linotype" w:hAnsi="Palatino Linotype" w:cs="Palatino Linotype"/>
          <w:b/>
          <w:color w:val="000000"/>
          <w:sz w:val="80"/>
          <w:szCs w:val="80"/>
        </w:rPr>
        <w:t xml:space="preserve"> </w:t>
      </w:r>
      <w:commentRangeStart w:id="3"/>
      <w:r>
        <w:rPr>
          <w:rFonts w:ascii="Palatino Linotype" w:eastAsia="Palatino Linotype" w:hAnsi="Palatino Linotype" w:cs="Palatino Linotype"/>
          <w:b/>
          <w:color w:val="000000"/>
          <w:sz w:val="80"/>
          <w:szCs w:val="80"/>
        </w:rPr>
        <w:t xml:space="preserve">Patterns </w:t>
      </w:r>
      <w:commentRangeEnd w:id="3"/>
      <w:r w:rsidR="0012131F">
        <w:rPr>
          <w:rStyle w:val="CommentReference"/>
        </w:rPr>
        <w:commentReference w:id="3"/>
      </w:r>
    </w:p>
    <w:p w:rsidR="00285F20" w:rsidRPr="005E7A23" w:rsidRDefault="00285F20" w:rsidP="00285F20">
      <w:pPr>
        <w:spacing w:before="240" w:after="0" w:line="276" w:lineRule="auto"/>
        <w:rPr>
          <w:ins w:id="4" w:author="JORDINA" w:date="2019-09-12T17:05:00Z"/>
          <w:rFonts w:ascii="Palatino Linotype" w:eastAsia="Palatino Linotype" w:hAnsi="Palatino Linotype" w:cs="Palatino Linotype"/>
          <w:b/>
          <w:sz w:val="36"/>
          <w:szCs w:val="36"/>
        </w:rPr>
      </w:pPr>
      <w:commentRangeStart w:id="5"/>
      <w:ins w:id="6" w:author="JORDINA" w:date="2019-09-12T17:05:00Z">
        <w:r w:rsidRPr="005E7A23">
          <w:rPr>
            <w:rFonts w:ascii="Palatino Linotype" w:eastAsia="Palatino Linotype" w:hAnsi="Palatino Linotype" w:cs="Palatino Linotype"/>
            <w:b/>
            <w:sz w:val="36"/>
            <w:szCs w:val="36"/>
          </w:rPr>
          <w:t>Introduction:</w:t>
        </w:r>
        <w:commentRangeEnd w:id="5"/>
        <w:r w:rsidRPr="005E7A23">
          <w:rPr>
            <w:rFonts w:ascii="Arial" w:eastAsia="Arial" w:hAnsi="Arial" w:cs="Arial"/>
            <w:sz w:val="16"/>
            <w:szCs w:val="16"/>
          </w:rPr>
          <w:commentReference w:id="5"/>
        </w:r>
      </w:ins>
    </w:p>
    <w:p w:rsidR="00285F20" w:rsidRPr="005E7A23" w:rsidRDefault="00285F20" w:rsidP="00285F20">
      <w:pPr>
        <w:spacing w:before="240" w:after="0" w:line="276" w:lineRule="auto"/>
        <w:rPr>
          <w:ins w:id="7" w:author="JORDINA" w:date="2019-09-12T17:05:00Z"/>
          <w:rFonts w:ascii="Palatino Linotype" w:eastAsia="Palatino Linotype" w:hAnsi="Palatino Linotype" w:cs="Palatino Linotype"/>
        </w:rPr>
      </w:pPr>
      <w:commentRangeStart w:id="8"/>
      <w:ins w:id="9" w:author="JORDINA" w:date="2019-09-12T17:05:00Z">
        <w:r w:rsidRPr="005E7A23">
          <w:rPr>
            <w:rFonts w:ascii="Palatino Linotype" w:eastAsia="Palatino Linotype" w:hAnsi="Palatino Linotype" w:cs="Palatino Linotype"/>
            <w:b/>
            <w:sz w:val="36"/>
            <w:szCs w:val="36"/>
          </w:rPr>
          <w:t>Structure:</w:t>
        </w:r>
        <w:commentRangeEnd w:id="8"/>
        <w:r w:rsidRPr="005E7A23">
          <w:rPr>
            <w:rFonts w:ascii="Arial" w:eastAsia="Arial" w:hAnsi="Arial" w:cs="Arial"/>
            <w:sz w:val="16"/>
            <w:szCs w:val="16"/>
          </w:rPr>
          <w:commentReference w:id="8"/>
        </w:r>
      </w:ins>
    </w:p>
    <w:p w:rsidR="00285F20" w:rsidRPr="00285F20" w:rsidRDefault="00285F20">
      <w:pPr>
        <w:spacing w:before="240" w:after="0" w:line="276" w:lineRule="auto"/>
        <w:rPr>
          <w:ins w:id="10" w:author="JORDINA" w:date="2019-09-12T17:05:00Z"/>
          <w:rFonts w:ascii="Palatino Linotype" w:eastAsia="Palatino Linotype" w:hAnsi="Palatino Linotype" w:cs="Palatino Linotype"/>
          <w:b/>
          <w:sz w:val="36"/>
          <w:szCs w:val="36"/>
          <w:rPrChange w:id="11" w:author="JORDINA" w:date="2019-09-12T17:05:00Z">
            <w:rPr>
              <w:ins w:id="12" w:author="JORDINA" w:date="2019-09-12T17:05:00Z"/>
              <w:rFonts w:ascii="Palatino Linotype" w:eastAsia="Palatino Linotype" w:hAnsi="Palatino Linotype" w:cs="Palatino Linotype"/>
              <w:b/>
              <w:sz w:val="40"/>
              <w:szCs w:val="40"/>
            </w:rPr>
          </w:rPrChange>
        </w:rPr>
        <w:pPrChange w:id="13" w:author="JORDINA" w:date="2019-09-12T17:05:00Z">
          <w:pPr/>
        </w:pPrChange>
      </w:pPr>
      <w:commentRangeStart w:id="14"/>
      <w:ins w:id="15" w:author="JORDINA" w:date="2019-09-12T17:05:00Z">
        <w:r w:rsidRPr="005E7A23">
          <w:rPr>
            <w:rFonts w:ascii="Palatino Linotype" w:eastAsia="Palatino Linotype" w:hAnsi="Palatino Linotype" w:cs="Palatino Linotype"/>
            <w:b/>
            <w:sz w:val="36"/>
            <w:szCs w:val="36"/>
          </w:rPr>
          <w:t>Objectives:</w:t>
        </w:r>
        <w:commentRangeEnd w:id="14"/>
        <w:r w:rsidRPr="005E7A23">
          <w:rPr>
            <w:rFonts w:ascii="Arial" w:eastAsia="Arial" w:hAnsi="Arial" w:cs="Arial"/>
            <w:sz w:val="16"/>
            <w:szCs w:val="16"/>
          </w:rPr>
          <w:commentReference w:id="14"/>
        </w:r>
      </w:ins>
    </w:p>
    <w:p w:rsidR="00942C25" w:rsidRDefault="009C5CA0">
      <w:pPr>
        <w:rPr>
          <w:rFonts w:ascii="Palatino Linotype" w:eastAsia="Palatino Linotype" w:hAnsi="Palatino Linotype" w:cs="Palatino Linotype"/>
          <w:b/>
          <w:sz w:val="40"/>
          <w:szCs w:val="40"/>
        </w:rPr>
      </w:pPr>
      <w:r>
        <w:rPr>
          <w:rFonts w:ascii="Palatino Linotype" w:eastAsia="Palatino Linotype" w:hAnsi="Palatino Linotype" w:cs="Palatino Linotype"/>
          <w:b/>
          <w:sz w:val="40"/>
          <w:szCs w:val="40"/>
        </w:rPr>
        <w:t>Task-based Asynchronous Pattern (TAP)</w:t>
      </w:r>
    </w:p>
    <w:p w:rsidR="00942C25" w:rsidRDefault="009C5CA0">
      <w:pPr>
        <w:rPr>
          <w:b/>
          <w:sz w:val="36"/>
          <w:szCs w:val="36"/>
        </w:rPr>
      </w:pPr>
      <w:r>
        <w:rPr>
          <w:rFonts w:ascii="Palatino Linotype" w:eastAsia="Palatino Linotype" w:hAnsi="Palatino Linotype" w:cs="Palatino Linotype"/>
          <w:b/>
          <w:sz w:val="36"/>
          <w:szCs w:val="36"/>
        </w:rPr>
        <w:t>Overview</w:t>
      </w:r>
    </w:p>
    <w:p w:rsidR="00942C25" w:rsidRDefault="009C5CA0">
      <w:pPr>
        <w:rPr>
          <w:rFonts w:ascii="Palatino Linotype" w:eastAsia="Palatino Linotype" w:hAnsi="Palatino Linotype" w:cs="Palatino Linotype"/>
          <w:sz w:val="21"/>
          <w:szCs w:val="21"/>
        </w:rPr>
      </w:pPr>
      <w:commentRangeStart w:id="16"/>
      <w:r>
        <w:rPr>
          <w:rFonts w:ascii="Palatino Linotype" w:eastAsia="Palatino Linotype" w:hAnsi="Palatino Linotype" w:cs="Palatino Linotype"/>
          <w:sz w:val="21"/>
          <w:szCs w:val="21"/>
        </w:rPr>
        <w:t xml:space="preserve">Task based Asynchronous Pattern (TAP) is recommended pattern to implement async programming in .NET. Task objects are one of the central components of TAP. This pattern is based on System.Threading.Tasks  namespace using Task, Task&lt;T&gt; types or any type that exposes a GetAwaiter() method. In this pattern we create </w:t>
      </w:r>
      <w:commentRangeStart w:id="17"/>
      <w:r>
        <w:rPr>
          <w:rFonts w:ascii="Palatino Linotype" w:eastAsia="Palatino Linotype" w:hAnsi="Palatino Linotype" w:cs="Palatino Linotype"/>
          <w:sz w:val="21"/>
          <w:szCs w:val="21"/>
        </w:rPr>
        <w:t xml:space="preserve">a single method that represent </w:t>
      </w:r>
      <w:commentRangeEnd w:id="17"/>
      <w:r w:rsidR="00D03872">
        <w:rPr>
          <w:rStyle w:val="CommentReference"/>
        </w:rPr>
        <w:commentReference w:id="17"/>
      </w:r>
      <w:r>
        <w:rPr>
          <w:rFonts w:ascii="Palatino Linotype" w:eastAsia="Palatino Linotype" w:hAnsi="Palatino Linotype" w:cs="Palatino Linotype"/>
          <w:sz w:val="21"/>
          <w:szCs w:val="21"/>
        </w:rPr>
        <w:t>beginning and ending of asynchronous operation</w:t>
      </w:r>
      <w:commentRangeEnd w:id="16"/>
      <w:r w:rsidR="006174FD">
        <w:rPr>
          <w:rStyle w:val="CommentReference"/>
        </w:rPr>
        <w:commentReference w:id="16"/>
      </w:r>
      <w:r>
        <w:rPr>
          <w:rFonts w:ascii="Palatino Linotype" w:eastAsia="Palatino Linotype" w:hAnsi="Palatino Linotype" w:cs="Palatino Linotype"/>
          <w:sz w:val="21"/>
          <w:szCs w:val="21"/>
        </w:rPr>
        <w:t>.</w:t>
      </w:r>
    </w:p>
    <w:p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Implementing pattern</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 implement this pattern we will start with prefixing function with async keyword and add await keyword to the method that can be performed asynchronously, typically a method retrieving data from database, reading file from disk or an API call (I/O Bound). This is illustrated in below example</w:t>
      </w:r>
      <w:ins w:id="18" w:author="JORDINA" w:date="2019-09-12T17:07:00Z">
        <w:r w:rsidR="00C92FCD">
          <w:rPr>
            <w:rFonts w:ascii="Palatino Linotype" w:eastAsia="Palatino Linotype" w:hAnsi="Palatino Linotype" w:cs="Palatino Linotype"/>
            <w:sz w:val="21"/>
            <w:szCs w:val="21"/>
          </w:rPr>
          <w:t>:</w:t>
        </w:r>
      </w:ins>
      <w:r>
        <w:rPr>
          <w:rFonts w:ascii="Palatino Linotype" w:eastAsia="Palatino Linotype" w:hAnsi="Palatino Linotype" w:cs="Palatino Linotype"/>
          <w:sz w:val="21"/>
          <w:szCs w:val="21"/>
        </w:rPr>
        <w:t xml:space="preserve"> </w:t>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A button click event on a win form loading data from API synchronously</w:t>
      </w:r>
    </w:p>
    <w:p w:rsidR="00942C25" w:rsidRDefault="009C5CA0">
      <w:pPr>
        <w:spacing w:after="0" w:line="240" w:lineRule="auto"/>
        <w:jc w:val="both"/>
        <w:rPr>
          <w:color w:val="000000"/>
          <w:sz w:val="20"/>
          <w:szCs w:val="20"/>
        </w:rPr>
      </w:pP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Search_Click(</w:t>
      </w:r>
      <w:r>
        <w:rPr>
          <w:color w:val="0000FF"/>
          <w:sz w:val="20"/>
          <w:szCs w:val="20"/>
        </w:rPr>
        <w:t>object</w:t>
      </w:r>
      <w:r>
        <w:rPr>
          <w:color w:val="000000"/>
          <w:sz w:val="20"/>
          <w:szCs w:val="20"/>
        </w:rPr>
        <w:t xml:space="preserve"> sender, EventArgs e)</w:t>
      </w:r>
    </w:p>
    <w:p w:rsidR="00942C25" w:rsidRDefault="009C5CA0">
      <w:pPr>
        <w:spacing w:after="0" w:line="240" w:lineRule="auto"/>
        <w:jc w:val="both"/>
        <w:rPr>
          <w:color w:val="000000"/>
          <w:sz w:val="20"/>
          <w:szCs w:val="20"/>
        </w:rPr>
      </w:pPr>
      <w:r>
        <w:rPr>
          <w:color w:val="000000"/>
          <w:sz w:val="20"/>
          <w:szCs w:val="20"/>
        </w:rPr>
        <w:t>{</w:t>
      </w:r>
    </w:p>
    <w:p w:rsidR="00942C25" w:rsidRDefault="009C5CA0">
      <w:pPr>
        <w:spacing w:after="0" w:line="240" w:lineRule="auto"/>
        <w:ind w:left="1440" w:hanging="720"/>
        <w:jc w:val="both"/>
        <w:rPr>
          <w:color w:val="000000"/>
          <w:sz w:val="20"/>
          <w:szCs w:val="20"/>
        </w:rPr>
      </w:pPr>
      <w:r>
        <w:rPr>
          <w:color w:val="000000"/>
          <w:sz w:val="20"/>
          <w:szCs w:val="20"/>
        </w:rPr>
        <w:t xml:space="preserve">BindingSource bindingSource1 = </w:t>
      </w:r>
      <w:r>
        <w:rPr>
          <w:color w:val="0000FF"/>
          <w:sz w:val="20"/>
          <w:szCs w:val="20"/>
        </w:rPr>
        <w:t>new</w:t>
      </w:r>
      <w:r>
        <w:rPr>
          <w:color w:val="000000"/>
          <w:sz w:val="20"/>
          <w:szCs w:val="20"/>
        </w:rPr>
        <w:t xml:space="preserve"> BindingSource();</w:t>
      </w:r>
    </w:p>
    <w:p w:rsidR="00942C25" w:rsidRDefault="009C5CA0">
      <w:pPr>
        <w:spacing w:after="0" w:line="240" w:lineRule="auto"/>
        <w:ind w:left="1440" w:hanging="720"/>
        <w:jc w:val="both"/>
        <w:rPr>
          <w:color w:val="000000"/>
          <w:sz w:val="20"/>
          <w:szCs w:val="20"/>
        </w:rPr>
      </w:pP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rsidR="00942C25" w:rsidRDefault="009C5CA0">
      <w:pPr>
        <w:spacing w:after="0" w:line="240" w:lineRule="auto"/>
        <w:ind w:left="1440" w:hanging="720"/>
        <w:jc w:val="both"/>
        <w:rPr>
          <w:color w:val="000000"/>
          <w:sz w:val="20"/>
          <w:szCs w:val="20"/>
        </w:rPr>
      </w:pPr>
      <w:r>
        <w:rPr>
          <w:color w:val="000000"/>
          <w:sz w:val="20"/>
          <w:szCs w:val="20"/>
        </w:rPr>
        <w:t>ticker.Start();</w:t>
      </w:r>
    </w:p>
    <w:p w:rsidR="00942C25" w:rsidRDefault="009C5CA0">
      <w:pPr>
        <w:spacing w:after="0" w:line="240" w:lineRule="auto"/>
        <w:ind w:left="1440" w:hanging="720"/>
        <w:jc w:val="both"/>
        <w:rPr>
          <w:color w:val="000000"/>
          <w:sz w:val="20"/>
          <w:szCs w:val="20"/>
        </w:rPr>
      </w:pPr>
      <w:r>
        <w:rPr>
          <w:color w:val="0000FF"/>
          <w:sz w:val="20"/>
          <w:szCs w:val="20"/>
        </w:rPr>
        <w:t>var</w:t>
      </w:r>
      <w:r>
        <w:rPr>
          <w:color w:val="000000"/>
          <w:sz w:val="20"/>
          <w:szCs w:val="20"/>
        </w:rPr>
        <w:t xml:space="preserve"> request = WebRequest.Create(</w:t>
      </w:r>
      <w:r>
        <w:rPr>
          <w:color w:val="A31515"/>
          <w:sz w:val="20"/>
          <w:szCs w:val="20"/>
        </w:rPr>
        <w:t>"https://localhost:44394/api/StockSynchronous"</w:t>
      </w:r>
      <w:r>
        <w:rPr>
          <w:color w:val="000000"/>
          <w:sz w:val="20"/>
          <w:szCs w:val="20"/>
        </w:rPr>
        <w:t>);</w:t>
      </w:r>
    </w:p>
    <w:p w:rsidR="00942C25" w:rsidRDefault="009C5CA0">
      <w:pPr>
        <w:spacing w:after="0" w:line="240" w:lineRule="auto"/>
        <w:ind w:left="1440" w:hanging="720"/>
        <w:jc w:val="both"/>
        <w:rPr>
          <w:color w:val="000000"/>
          <w:sz w:val="20"/>
          <w:szCs w:val="20"/>
        </w:rPr>
      </w:pPr>
      <w:r>
        <w:rPr>
          <w:color w:val="0000FF"/>
          <w:sz w:val="20"/>
          <w:szCs w:val="20"/>
        </w:rPr>
        <w:t>var</w:t>
      </w:r>
      <w:r>
        <w:rPr>
          <w:color w:val="000000"/>
          <w:sz w:val="20"/>
          <w:szCs w:val="20"/>
        </w:rPr>
        <w:t xml:space="preserve"> response = request.GetResponse();</w:t>
      </w:r>
    </w:p>
    <w:p w:rsidR="00942C25" w:rsidRDefault="009C5CA0">
      <w:pPr>
        <w:spacing w:after="0" w:line="240" w:lineRule="auto"/>
        <w:ind w:left="1440" w:hanging="720"/>
        <w:jc w:val="both"/>
        <w:rPr>
          <w:color w:val="000000"/>
          <w:sz w:val="20"/>
          <w:szCs w:val="20"/>
        </w:rPr>
      </w:pPr>
      <w:r>
        <w:rPr>
          <w:color w:val="000000"/>
          <w:sz w:val="20"/>
          <w:szCs w:val="20"/>
        </w:rPr>
        <w:t>Stream dataStream = response.GetResponseStream();</w:t>
      </w:r>
    </w:p>
    <w:p w:rsidR="00942C25" w:rsidRDefault="009C5CA0">
      <w:pPr>
        <w:spacing w:after="0" w:line="240" w:lineRule="auto"/>
        <w:ind w:left="1440" w:hanging="720"/>
        <w:jc w:val="both"/>
        <w:rPr>
          <w:color w:val="000000"/>
          <w:sz w:val="20"/>
          <w:szCs w:val="20"/>
        </w:rPr>
      </w:pPr>
      <w:r>
        <w:rPr>
          <w:color w:val="000000"/>
          <w:sz w:val="20"/>
          <w:szCs w:val="20"/>
        </w:rPr>
        <w:t xml:space="preserve">StreamReader reader = </w:t>
      </w:r>
      <w:r>
        <w:rPr>
          <w:color w:val="0000FF"/>
          <w:sz w:val="20"/>
          <w:szCs w:val="20"/>
        </w:rPr>
        <w:t>new</w:t>
      </w:r>
      <w:r>
        <w:rPr>
          <w:color w:val="000000"/>
          <w:sz w:val="20"/>
          <w:szCs w:val="20"/>
        </w:rPr>
        <w:t xml:space="preserve"> StreamReader(dataStream);</w:t>
      </w:r>
    </w:p>
    <w:p w:rsidR="00942C25" w:rsidRDefault="009C5CA0">
      <w:pPr>
        <w:spacing w:after="0" w:line="240" w:lineRule="auto"/>
        <w:ind w:left="1440" w:hanging="720"/>
        <w:jc w:val="both"/>
        <w:rPr>
          <w:color w:val="000000"/>
          <w:sz w:val="20"/>
          <w:szCs w:val="20"/>
        </w:rPr>
      </w:pPr>
      <w:r>
        <w:rPr>
          <w:color w:val="0000FF"/>
          <w:sz w:val="20"/>
          <w:szCs w:val="20"/>
        </w:rPr>
        <w:lastRenderedPageBreak/>
        <w:t>string</w:t>
      </w:r>
      <w:r>
        <w:rPr>
          <w:color w:val="000000"/>
          <w:sz w:val="20"/>
          <w:szCs w:val="20"/>
        </w:rPr>
        <w:t xml:space="preserve"> responseFromServer = reader.ReadToEnd();</w:t>
      </w:r>
    </w:p>
    <w:p w:rsidR="00942C25" w:rsidRDefault="009C5CA0">
      <w:pPr>
        <w:spacing w:after="0" w:line="240" w:lineRule="auto"/>
        <w:ind w:left="1440" w:hanging="720"/>
        <w:jc w:val="both"/>
        <w:rPr>
          <w:color w:val="000000"/>
          <w:sz w:val="20"/>
          <w:szCs w:val="20"/>
        </w:rPr>
      </w:pPr>
      <w:r>
        <w:rPr>
          <w:color w:val="0000FF"/>
          <w:sz w:val="20"/>
          <w:szCs w:val="20"/>
        </w:rPr>
        <w:t>var</w:t>
      </w:r>
      <w:r>
        <w:rPr>
          <w:color w:val="000000"/>
          <w:sz w:val="20"/>
          <w:szCs w:val="20"/>
        </w:rPr>
        <w:t xml:space="preserve"> data = JsonConvert.DeserializeObject&lt;IEnumerable&lt;Stock&gt;&gt;(responseFromServer);</w:t>
      </w:r>
    </w:p>
    <w:p w:rsidR="00942C25" w:rsidRDefault="009C5CA0">
      <w:pPr>
        <w:spacing w:after="0" w:line="240" w:lineRule="auto"/>
        <w:ind w:left="1440" w:hanging="720"/>
        <w:jc w:val="both"/>
        <w:rPr>
          <w:color w:val="000000"/>
          <w:sz w:val="20"/>
          <w:szCs w:val="20"/>
        </w:rPr>
      </w:pPr>
      <w:r>
        <w:rPr>
          <w:color w:val="000000"/>
          <w:sz w:val="20"/>
          <w:szCs w:val="20"/>
        </w:rPr>
        <w:t>bindingSource1.DataSource = data.Where(price =&gt; price.StockName == searchText.Text);</w:t>
      </w:r>
    </w:p>
    <w:p w:rsidR="00942C25" w:rsidRDefault="009C5CA0">
      <w:pPr>
        <w:spacing w:after="0" w:line="240" w:lineRule="auto"/>
        <w:ind w:left="1440" w:hanging="720"/>
        <w:jc w:val="both"/>
        <w:rPr>
          <w:color w:val="000000"/>
          <w:sz w:val="20"/>
          <w:szCs w:val="20"/>
        </w:rPr>
      </w:pPr>
      <w:r>
        <w:rPr>
          <w:color w:val="000000"/>
          <w:sz w:val="20"/>
          <w:szCs w:val="20"/>
        </w:rPr>
        <w:t>stockData.AutoResizeColumns(DataGridViewAutoSizeColumnsMode.AllCellsExceptHeader);</w:t>
      </w:r>
    </w:p>
    <w:p w:rsidR="00942C25" w:rsidRDefault="009C5CA0">
      <w:pPr>
        <w:spacing w:after="0" w:line="240" w:lineRule="auto"/>
        <w:ind w:left="1440" w:hanging="720"/>
        <w:jc w:val="both"/>
        <w:rPr>
          <w:color w:val="000000"/>
          <w:sz w:val="20"/>
          <w:szCs w:val="20"/>
        </w:rPr>
      </w:pPr>
      <w:r>
        <w:rPr>
          <w:color w:val="000000"/>
          <w:sz w:val="20"/>
          <w:szCs w:val="20"/>
        </w:rPr>
        <w:t>stockData.DataSource = bindingSource1;</w:t>
      </w:r>
    </w:p>
    <w:p w:rsidR="00942C25" w:rsidRDefault="009C5CA0">
      <w:pPr>
        <w:spacing w:after="0" w:line="240" w:lineRule="auto"/>
        <w:ind w:left="1440" w:hanging="720"/>
        <w:jc w:val="both"/>
        <w:rPr>
          <w:color w:val="000000"/>
          <w:sz w:val="20"/>
          <w:szCs w:val="20"/>
        </w:rPr>
      </w:pPr>
      <w:r>
        <w:rPr>
          <w:color w:val="000000"/>
          <w:sz w:val="20"/>
          <w:szCs w:val="20"/>
        </w:rPr>
        <w:t xml:space="preserve">progressMessage.Text = </w:t>
      </w:r>
      <w:r>
        <w:rPr>
          <w:color w:val="A31515"/>
          <w:sz w:val="20"/>
          <w:szCs w:val="20"/>
        </w:rPr>
        <w:t xml:space="preserve">$"Loaded stocks for </w:t>
      </w:r>
      <w:r>
        <w:rPr>
          <w:color w:val="000000"/>
          <w:sz w:val="20"/>
          <w:szCs w:val="20"/>
        </w:rPr>
        <w:t>{searchText.Text}</w:t>
      </w:r>
      <w:r>
        <w:rPr>
          <w:color w:val="A31515"/>
          <w:sz w:val="20"/>
          <w:szCs w:val="20"/>
        </w:rPr>
        <w:t xml:space="preserve"> in </w:t>
      </w:r>
      <w:r>
        <w:rPr>
          <w:color w:val="000000"/>
          <w:sz w:val="20"/>
          <w:szCs w:val="20"/>
        </w:rPr>
        <w:t>{ticker.ElapsedMilliseconds}</w:t>
      </w:r>
      <w:r>
        <w:rPr>
          <w:color w:val="A31515"/>
          <w:sz w:val="20"/>
          <w:szCs w:val="20"/>
        </w:rPr>
        <w:t>ms"</w:t>
      </w:r>
      <w:r>
        <w:rPr>
          <w:color w:val="000000"/>
          <w:sz w:val="20"/>
          <w:szCs w:val="20"/>
        </w:rPr>
        <w:t>;</w:t>
      </w:r>
    </w:p>
    <w:p w:rsidR="00942C25" w:rsidRDefault="009C5CA0">
      <w:pPr>
        <w:jc w:val="both"/>
        <w:rPr>
          <w:color w:val="000000"/>
          <w:sz w:val="20"/>
          <w:szCs w:val="20"/>
        </w:rPr>
      </w:pPr>
      <w:r>
        <w:rPr>
          <w:color w:val="000000"/>
          <w:sz w:val="20"/>
          <w:szCs w:val="20"/>
        </w:rPr>
        <w:t>}</w:t>
      </w:r>
    </w:p>
    <w:p w:rsidR="00942C25" w:rsidRDefault="00942C25">
      <w:pPr>
        <w:rPr>
          <w:sz w:val="20"/>
          <w:szCs w:val="20"/>
        </w:rPr>
      </w:pPr>
    </w:p>
    <w:p w:rsidR="00942C25" w:rsidRDefault="00942C25">
      <w:pPr>
        <w:rPr>
          <w:b/>
        </w:rPr>
      </w:pPr>
    </w:p>
    <w:p w:rsidR="00942C25" w:rsidRDefault="00942C25">
      <w:pPr>
        <w:rPr>
          <w:rFonts w:ascii="Palatino Linotype" w:eastAsia="Palatino Linotype" w:hAnsi="Palatino Linotype" w:cs="Palatino Linotype"/>
          <w:b/>
          <w:sz w:val="20"/>
          <w:szCs w:val="20"/>
        </w:rPr>
      </w:pPr>
    </w:p>
    <w:p w:rsidR="00942C25" w:rsidRDefault="00942C25">
      <w:pPr>
        <w:rPr>
          <w:rFonts w:ascii="Palatino Linotype" w:eastAsia="Palatino Linotype" w:hAnsi="Palatino Linotype" w:cs="Palatino Linotype"/>
          <w:b/>
          <w:sz w:val="20"/>
          <w:szCs w:val="20"/>
        </w:rPr>
      </w:pPr>
    </w:p>
    <w:p w:rsidR="00942C25" w:rsidRDefault="009C5CA0">
      <w:pPr>
        <w:rPr>
          <w:b/>
        </w:rPr>
      </w:pPr>
      <w:r>
        <w:rPr>
          <w:rFonts w:ascii="Palatino Linotype" w:eastAsia="Palatino Linotype" w:hAnsi="Palatino Linotype" w:cs="Palatino Linotype"/>
          <w:b/>
          <w:sz w:val="20"/>
          <w:szCs w:val="20"/>
        </w:rPr>
        <w:t>A button click event on a win form loading data from API asynchronously</w:t>
      </w:r>
    </w:p>
    <w:p w:rsidR="00942C25" w:rsidRDefault="009C5CA0">
      <w:pPr>
        <w:spacing w:after="0" w:line="240" w:lineRule="auto"/>
        <w:jc w:val="both"/>
        <w:rPr>
          <w:color w:val="000000"/>
          <w:sz w:val="20"/>
          <w:szCs w:val="20"/>
        </w:rPr>
      </w:pP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Search_Click(</w:t>
      </w:r>
      <w:r>
        <w:rPr>
          <w:color w:val="0000FF"/>
          <w:sz w:val="20"/>
          <w:szCs w:val="20"/>
        </w:rPr>
        <w:t>object</w:t>
      </w:r>
      <w:r>
        <w:rPr>
          <w:color w:val="000000"/>
          <w:sz w:val="20"/>
          <w:szCs w:val="20"/>
        </w:rPr>
        <w:t xml:space="preserve"> sender, EventArgs e)</w:t>
      </w:r>
    </w:p>
    <w:p w:rsidR="00942C25" w:rsidRDefault="009C5CA0">
      <w:pPr>
        <w:spacing w:after="0" w:line="240" w:lineRule="auto"/>
        <w:jc w:val="both"/>
        <w:rPr>
          <w:color w:val="000000"/>
          <w:sz w:val="20"/>
          <w:szCs w:val="20"/>
        </w:rPr>
      </w:pPr>
      <w:r>
        <w:rPr>
          <w:color w:val="000000"/>
          <w:sz w:val="20"/>
          <w:szCs w:val="20"/>
        </w:rPr>
        <w:t>{</w:t>
      </w:r>
    </w:p>
    <w:p w:rsidR="00942C25" w:rsidRDefault="009C5CA0">
      <w:pPr>
        <w:spacing w:after="0" w:line="240" w:lineRule="auto"/>
        <w:ind w:left="1440" w:hanging="720"/>
        <w:jc w:val="both"/>
        <w:rPr>
          <w:color w:val="000000"/>
          <w:sz w:val="20"/>
          <w:szCs w:val="20"/>
        </w:rPr>
      </w:pPr>
      <w:r>
        <w:rPr>
          <w:color w:val="000000"/>
          <w:sz w:val="20"/>
          <w:szCs w:val="20"/>
        </w:rPr>
        <w:t xml:space="preserve">BindingSource bindingSource1 = </w:t>
      </w:r>
      <w:r>
        <w:rPr>
          <w:color w:val="0000FF"/>
          <w:sz w:val="20"/>
          <w:szCs w:val="20"/>
        </w:rPr>
        <w:t>new</w:t>
      </w:r>
      <w:r>
        <w:rPr>
          <w:color w:val="000000"/>
          <w:sz w:val="20"/>
          <w:szCs w:val="20"/>
        </w:rPr>
        <w:t xml:space="preserve"> BindingSource();</w:t>
      </w:r>
    </w:p>
    <w:p w:rsidR="00942C25" w:rsidRDefault="009C5CA0">
      <w:pPr>
        <w:spacing w:after="0" w:line="240" w:lineRule="auto"/>
        <w:ind w:left="1440" w:hanging="720"/>
        <w:jc w:val="both"/>
        <w:rPr>
          <w:color w:val="000000"/>
          <w:sz w:val="20"/>
          <w:szCs w:val="20"/>
        </w:rPr>
      </w:pP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rsidR="00942C25" w:rsidRDefault="009C5CA0">
      <w:pPr>
        <w:spacing w:after="0" w:line="240" w:lineRule="auto"/>
        <w:ind w:left="1440" w:hanging="720"/>
        <w:jc w:val="both"/>
        <w:rPr>
          <w:color w:val="000000"/>
          <w:sz w:val="20"/>
          <w:szCs w:val="20"/>
        </w:rPr>
      </w:pPr>
      <w:r>
        <w:rPr>
          <w:color w:val="000000"/>
          <w:sz w:val="20"/>
          <w:szCs w:val="20"/>
        </w:rPr>
        <w:t>ticker.Start();</w:t>
      </w:r>
    </w:p>
    <w:p w:rsidR="00942C25" w:rsidRDefault="00942C25">
      <w:pPr>
        <w:spacing w:after="0" w:line="240" w:lineRule="auto"/>
        <w:ind w:left="1440" w:hanging="720"/>
        <w:jc w:val="both"/>
        <w:rPr>
          <w:color w:val="000000"/>
          <w:sz w:val="20"/>
          <w:szCs w:val="20"/>
        </w:rPr>
      </w:pPr>
    </w:p>
    <w:p w:rsidR="00942C25" w:rsidRDefault="009C5CA0">
      <w:pPr>
        <w:spacing w:after="0" w:line="240" w:lineRule="auto"/>
        <w:ind w:left="1440" w:hanging="720"/>
        <w:jc w:val="both"/>
        <w:rPr>
          <w:color w:val="000000"/>
          <w:sz w:val="20"/>
          <w:szCs w:val="20"/>
        </w:rPr>
      </w:pP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ind w:left="1440" w:hanging="720"/>
        <w:jc w:val="both"/>
        <w:rPr>
          <w:color w:val="000000"/>
          <w:sz w:val="20"/>
          <w:szCs w:val="20"/>
        </w:rPr>
      </w:pPr>
      <w:r>
        <w:rPr>
          <w:color w:val="000000"/>
          <w:sz w:val="20"/>
          <w:szCs w:val="20"/>
        </w:rPr>
        <w:t>{</w:t>
      </w:r>
    </w:p>
    <w:p w:rsidR="00942C25" w:rsidRDefault="009C5CA0">
      <w:pPr>
        <w:spacing w:after="0" w:line="240" w:lineRule="auto"/>
        <w:ind w:left="2160" w:hanging="1440"/>
        <w:jc w:val="both"/>
        <w:rPr>
          <w:color w:val="000000"/>
          <w:sz w:val="20"/>
          <w:szCs w:val="20"/>
        </w:rPr>
      </w:pP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$"https://localhost:44394/api/StockS"</w:t>
      </w:r>
      <w:r>
        <w:rPr>
          <w:color w:val="000000"/>
          <w:sz w:val="20"/>
          <w:szCs w:val="20"/>
        </w:rPr>
        <w:t>);</w:t>
      </w:r>
    </w:p>
    <w:p w:rsidR="00942C25" w:rsidRDefault="009C5CA0">
      <w:pPr>
        <w:spacing w:after="0" w:line="240" w:lineRule="auto"/>
        <w:ind w:left="2160" w:hanging="1440"/>
        <w:jc w:val="both"/>
        <w:rPr>
          <w:color w:val="000000"/>
          <w:sz w:val="20"/>
          <w:szCs w:val="20"/>
        </w:rPr>
      </w:pP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00942C25" w:rsidRDefault="009C5CA0">
      <w:pPr>
        <w:spacing w:after="0" w:line="240" w:lineRule="auto"/>
        <w:ind w:left="2160" w:hanging="1440"/>
        <w:jc w:val="both"/>
        <w:rPr>
          <w:color w:val="000000"/>
          <w:sz w:val="20"/>
          <w:szCs w:val="20"/>
        </w:rPr>
      </w:pPr>
      <w:r>
        <w:rPr>
          <w:color w:val="0000FF"/>
          <w:sz w:val="20"/>
          <w:szCs w:val="20"/>
        </w:rPr>
        <w:t>var</w:t>
      </w:r>
      <w:r>
        <w:rPr>
          <w:color w:val="000000"/>
          <w:sz w:val="20"/>
          <w:szCs w:val="20"/>
        </w:rPr>
        <w:t xml:space="preserve"> data = JsonConvert.DeserializeObject&lt;IEnumerable&lt;Stock&gt;&gt;(content);</w:t>
      </w:r>
    </w:p>
    <w:p w:rsidR="00942C25" w:rsidRDefault="009C5CA0">
      <w:pPr>
        <w:spacing w:after="0" w:line="240" w:lineRule="auto"/>
        <w:ind w:left="2160" w:hanging="1440"/>
        <w:jc w:val="both"/>
        <w:rPr>
          <w:color w:val="000000"/>
          <w:sz w:val="20"/>
          <w:szCs w:val="20"/>
        </w:rPr>
      </w:pPr>
      <w:r>
        <w:rPr>
          <w:color w:val="000000"/>
          <w:sz w:val="20"/>
          <w:szCs w:val="20"/>
        </w:rPr>
        <w:t>bindingSource1.DataSource = data.Where(price =&gt; price.StockName == searchText.Text);</w:t>
      </w:r>
    </w:p>
    <w:p w:rsidR="00942C25" w:rsidRDefault="009C5CA0">
      <w:pPr>
        <w:spacing w:after="0" w:line="240" w:lineRule="auto"/>
        <w:ind w:left="1440" w:hanging="720"/>
        <w:jc w:val="both"/>
        <w:rPr>
          <w:color w:val="000000"/>
          <w:sz w:val="20"/>
          <w:szCs w:val="20"/>
        </w:rPr>
      </w:pPr>
      <w:r>
        <w:rPr>
          <w:color w:val="000000"/>
          <w:sz w:val="20"/>
          <w:szCs w:val="20"/>
        </w:rPr>
        <w:t>}</w:t>
      </w:r>
    </w:p>
    <w:p w:rsidR="00942C25" w:rsidRDefault="009C5CA0">
      <w:pPr>
        <w:spacing w:after="0" w:line="240" w:lineRule="auto"/>
        <w:ind w:left="1440" w:hanging="720"/>
        <w:jc w:val="both"/>
        <w:rPr>
          <w:color w:val="000000"/>
          <w:sz w:val="20"/>
          <w:szCs w:val="20"/>
        </w:rPr>
      </w:pPr>
      <w:r>
        <w:rPr>
          <w:color w:val="000000"/>
          <w:sz w:val="20"/>
          <w:szCs w:val="20"/>
        </w:rPr>
        <w:t>stockData.DataSource = bindingSource1;</w:t>
      </w:r>
    </w:p>
    <w:p w:rsidR="00942C25" w:rsidRDefault="009C5CA0">
      <w:pPr>
        <w:spacing w:after="0" w:line="240" w:lineRule="auto"/>
        <w:ind w:left="1440" w:hanging="720"/>
        <w:jc w:val="both"/>
        <w:rPr>
          <w:color w:val="000000"/>
          <w:sz w:val="20"/>
          <w:szCs w:val="20"/>
        </w:rPr>
      </w:pPr>
      <w:r>
        <w:rPr>
          <w:color w:val="000000"/>
          <w:sz w:val="20"/>
          <w:szCs w:val="20"/>
        </w:rPr>
        <w:t xml:space="preserve">progressMessage.Text = </w:t>
      </w:r>
      <w:r>
        <w:rPr>
          <w:color w:val="A31515"/>
          <w:sz w:val="20"/>
          <w:szCs w:val="20"/>
        </w:rPr>
        <w:t xml:space="preserve">$"Loaded stocks for </w:t>
      </w:r>
      <w:r>
        <w:rPr>
          <w:color w:val="000000"/>
          <w:sz w:val="20"/>
          <w:szCs w:val="20"/>
        </w:rPr>
        <w:t>{searchText.Text}</w:t>
      </w:r>
      <w:r>
        <w:rPr>
          <w:color w:val="A31515"/>
          <w:sz w:val="20"/>
          <w:szCs w:val="20"/>
        </w:rPr>
        <w:t xml:space="preserve"> in </w:t>
      </w:r>
      <w:r>
        <w:rPr>
          <w:color w:val="000000"/>
          <w:sz w:val="20"/>
          <w:szCs w:val="20"/>
        </w:rPr>
        <w:t>{ticker.ElapsedMilliseconds}</w:t>
      </w:r>
      <w:r>
        <w:rPr>
          <w:color w:val="A31515"/>
          <w:sz w:val="20"/>
          <w:szCs w:val="20"/>
        </w:rPr>
        <w:t>ms"</w:t>
      </w:r>
      <w:r>
        <w:rPr>
          <w:color w:val="000000"/>
          <w:sz w:val="20"/>
          <w:szCs w:val="20"/>
        </w:rPr>
        <w:t>;</w:t>
      </w:r>
    </w:p>
    <w:p w:rsidR="00942C25" w:rsidRDefault="009C5CA0">
      <w:pPr>
        <w:jc w:val="both"/>
        <w:rPr>
          <w:b/>
          <w:sz w:val="20"/>
          <w:szCs w:val="20"/>
        </w:rPr>
      </w:pPr>
      <w:r>
        <w:rPr>
          <w:color w:val="000000"/>
          <w:sz w:val="20"/>
          <w:szCs w:val="20"/>
        </w:rPr>
        <w:t>}</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the above </w:t>
      </w:r>
      <w:commentRangeStart w:id="19"/>
      <w:r>
        <w:rPr>
          <w:rFonts w:ascii="Palatino Linotype" w:eastAsia="Palatino Linotype" w:hAnsi="Palatino Linotype" w:cs="Palatino Linotype"/>
          <w:sz w:val="21"/>
          <w:szCs w:val="21"/>
        </w:rPr>
        <w:t xml:space="preserve">Figure 6.2 </w:t>
      </w:r>
      <w:commentRangeEnd w:id="19"/>
      <w:r w:rsidR="00B772A1">
        <w:rPr>
          <w:rStyle w:val="CommentReference"/>
        </w:rPr>
        <w:commentReference w:id="19"/>
      </w:r>
      <w:r>
        <w:rPr>
          <w:rFonts w:ascii="Palatino Linotype" w:eastAsia="Palatino Linotype" w:hAnsi="Palatino Linotype" w:cs="Palatino Linotype"/>
          <w:sz w:val="21"/>
          <w:szCs w:val="21"/>
        </w:rPr>
        <w:t>await keyword helps is getting the result from asynchronous operation once data is available without blocking the UI thread. So, await keyword stores result of the async operation in the left-hand side variable as in this case content variable is a string. The benefit of doing this is that UI thread is returned to the caller and unblocks the UI while data is retrieved from API.</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async void is allowed only for UI event handlers, other scenarios it should be avoided.</w:t>
      </w:r>
    </w:p>
    <w:p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CPU Bound vs I/O Bound</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When implementing asynchronous code especially on the server side it is important to identify whether method is doing I/0 bound task or CPU Bound task, a simple way to do is to ask whether my method completion is dependent on external sources for example a database call, an API call or load data from a file on disk, async is best fit in such scenarios. However, if you are doing an expensive computational work like executing a business algorithm async is not a best fit as the code will still run synchronously. Let’s see that with an example</w:t>
      </w:r>
      <w:ins w:id="20" w:author="JORDINA" w:date="2019-09-12T17:08:00Z">
        <w:r w:rsidR="004A2944">
          <w:rPr>
            <w:rFonts w:ascii="Palatino Linotype" w:eastAsia="Palatino Linotype" w:hAnsi="Palatino Linotype" w:cs="Palatino Linotype"/>
            <w:sz w:val="21"/>
            <w:szCs w:val="21"/>
          </w:rPr>
          <w:t>:</w:t>
        </w:r>
      </w:ins>
    </w:p>
    <w:p w:rsidR="00942C25" w:rsidRDefault="009C5CA0">
      <w:pPr>
        <w:spacing w:after="0" w:line="240" w:lineRule="auto"/>
        <w:rPr>
          <w:color w:val="000000"/>
          <w:sz w:val="20"/>
          <w:szCs w:val="20"/>
        </w:rPr>
      </w:pPr>
      <w:commentRangeStart w:id="21"/>
      <w:r>
        <w:rPr>
          <w:color w:val="0000FF"/>
          <w:sz w:val="20"/>
          <w:szCs w:val="20"/>
        </w:rPr>
        <w:lastRenderedPageBreak/>
        <w:t>using</w:t>
      </w:r>
      <w:r>
        <w:rPr>
          <w:color w:val="000000"/>
          <w:sz w:val="20"/>
          <w:szCs w:val="20"/>
        </w:rPr>
        <w:t xml:space="preserve"> System;</w:t>
      </w:r>
      <w:commentRangeEnd w:id="21"/>
      <w:r w:rsidR="00987485">
        <w:rPr>
          <w:rStyle w:val="CommentReference"/>
        </w:rPr>
        <w:commentReference w:id="21"/>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System.Net.Http;</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System.Threading;</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System.Threading.Tasks;</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FF"/>
          <w:sz w:val="20"/>
          <w:szCs w:val="20"/>
        </w:rPr>
        <w:t>namespace</w:t>
      </w:r>
      <w:r>
        <w:rPr>
          <w:color w:val="000000"/>
          <w:sz w:val="20"/>
          <w:szCs w:val="20"/>
        </w:rPr>
        <w:t xml:space="preserve"> CPUBoundvsIOBound</w:t>
      </w:r>
    </w:p>
    <w:p w:rsidR="00942C25" w:rsidRDefault="009C5CA0">
      <w:pPr>
        <w:spacing w:after="0" w:line="240" w:lineRule="auto"/>
        <w:rPr>
          <w:color w:val="000000"/>
          <w:sz w:val="20"/>
          <w:szCs w:val="20"/>
        </w:rPr>
      </w:pP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"Before I/O bound task"</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AvailableThreads();</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GetStocks();</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"After I/O bound task"</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AvailableThreads();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DoExpensiveCalculation();</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"After CPU bound task"</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AvailableThreads();</w:t>
      </w:r>
    </w:p>
    <w:p w:rsidR="00942C25" w:rsidRDefault="009C5CA0">
      <w:pPr>
        <w:spacing w:after="0" w:line="240" w:lineRule="auto"/>
        <w:rPr>
          <w:color w:val="000000"/>
          <w:sz w:val="20"/>
          <w:szCs w:val="20"/>
        </w:rPr>
      </w:pPr>
      <w:r>
        <w:rPr>
          <w:color w:val="000000"/>
          <w:sz w:val="20"/>
          <w:szCs w:val="20"/>
        </w:rPr>
        <w:t xml:space="preserve">            Console.ReadLine();</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rFonts w:ascii="Consolas" w:eastAsia="Consolas" w:hAnsi="Consolas" w:cs="Consolas"/>
          <w:color w:val="00000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942C25" w:rsidRDefault="009C5CA0">
      <w:pPr>
        <w:spacing w:after="0" w:line="240" w:lineRule="auto"/>
        <w:rPr>
          <w:rFonts w:ascii="Consolas" w:eastAsia="Consolas" w:hAnsi="Consolas" w:cs="Consolas"/>
          <w:color w:val="00000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Method to log available threads</w:t>
      </w:r>
    </w:p>
    <w:p w:rsidR="00942C25" w:rsidRDefault="009C5CA0">
      <w:pPr>
        <w:spacing w:after="0" w:line="240" w:lineRule="auto"/>
        <w:rPr>
          <w:color w:val="000000"/>
          <w:sz w:val="20"/>
          <w:szCs w:val="20"/>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AvailableThreads()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worker, io;</w:t>
      </w:r>
    </w:p>
    <w:p w:rsidR="00942C25" w:rsidRDefault="009C5CA0">
      <w:pPr>
        <w:spacing w:after="0" w:line="240" w:lineRule="auto"/>
        <w:rPr>
          <w:color w:val="000000"/>
          <w:sz w:val="20"/>
          <w:szCs w:val="20"/>
        </w:rPr>
      </w:pPr>
      <w:r>
        <w:rPr>
          <w:color w:val="000000"/>
          <w:sz w:val="20"/>
          <w:szCs w:val="20"/>
        </w:rPr>
        <w:t xml:space="preserve">            ThreadPool.GetAvailableThreads(</w:t>
      </w:r>
      <w:r>
        <w:rPr>
          <w:color w:val="0000FF"/>
          <w:sz w:val="20"/>
          <w:szCs w:val="20"/>
        </w:rPr>
        <w:t>out</w:t>
      </w:r>
      <w:r>
        <w:rPr>
          <w:color w:val="000000"/>
          <w:sz w:val="20"/>
          <w:szCs w:val="20"/>
        </w:rPr>
        <w:t xml:space="preserve"> worker, </w:t>
      </w:r>
      <w:r>
        <w:rPr>
          <w:color w:val="0000FF"/>
          <w:sz w:val="20"/>
          <w:szCs w:val="20"/>
        </w:rPr>
        <w:t>out</w:t>
      </w:r>
      <w:r>
        <w:rPr>
          <w:color w:val="000000"/>
          <w:sz w:val="20"/>
          <w:szCs w:val="20"/>
        </w:rPr>
        <w:t xml:space="preserve"> io);</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"Thread pool threads available at startup: "</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Worker threads: {0:N0}"</w:t>
      </w:r>
      <w:r>
        <w:rPr>
          <w:color w:val="000000"/>
          <w:sz w:val="20"/>
          <w:szCs w:val="20"/>
        </w:rPr>
        <w:t>, worker);</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Asynchronous I/O threads: {0:N0}"</w:t>
      </w:r>
      <w:r>
        <w:rPr>
          <w:color w:val="000000"/>
          <w:sz w:val="20"/>
          <w:szCs w:val="20"/>
        </w:rPr>
        <w:t>, io);</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rFonts w:ascii="Consolas" w:eastAsia="Consolas" w:hAnsi="Consolas" w:cs="Consolas"/>
          <w:color w:val="00000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942C25" w:rsidRDefault="009C5CA0">
      <w:pPr>
        <w:spacing w:after="0" w:line="240" w:lineRule="auto"/>
        <w:rPr>
          <w:rFonts w:ascii="Consolas" w:eastAsia="Consolas" w:hAnsi="Consolas" w:cs="Consolas"/>
          <w:color w:val="00000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Async method to retrieve data from API</w:t>
      </w:r>
    </w:p>
    <w:p w:rsidR="00942C25" w:rsidRDefault="009C5CA0">
      <w:pPr>
        <w:spacing w:after="0" w:line="240" w:lineRule="auto"/>
        <w:rPr>
          <w:rFonts w:ascii="Consolas" w:eastAsia="Consolas" w:hAnsi="Consolas" w:cs="Consolas"/>
          <w:color w:val="00000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GetStocks()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"https://localhost:44394/api/Stocks"</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response.EnsureSuccessStatusCode();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00942C25" w:rsidRDefault="009C5CA0">
      <w:pPr>
        <w:spacing w:after="0" w:line="240" w:lineRule="auto"/>
        <w:rPr>
          <w:color w:val="000000"/>
          <w:sz w:val="20"/>
          <w:szCs w:val="20"/>
        </w:rPr>
      </w:pPr>
      <w:r>
        <w:rPr>
          <w:color w:val="000000"/>
          <w:sz w:val="20"/>
          <w:szCs w:val="20"/>
        </w:rPr>
        <w:lastRenderedPageBreak/>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$"exception occured in API - </w:t>
      </w:r>
      <w:r>
        <w:rPr>
          <w:color w:val="000000"/>
          <w:sz w:val="20"/>
          <w:szCs w:val="20"/>
        </w:rPr>
        <w:t>{ex.Message}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rFonts w:ascii="Consolas" w:eastAsia="Consolas" w:hAnsi="Consolas" w:cs="Consolas"/>
          <w:color w:val="00000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942C25" w:rsidRDefault="009C5CA0">
      <w:pPr>
        <w:spacing w:after="0" w:line="240" w:lineRule="auto"/>
        <w:rPr>
          <w:rFonts w:ascii="Consolas" w:eastAsia="Consolas" w:hAnsi="Consolas" w:cs="Consolas"/>
          <w:color w:val="00000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Method performing high CPU intense calculation</w:t>
      </w:r>
    </w:p>
    <w:p w:rsidR="00942C25" w:rsidRDefault="009C5CA0">
      <w:pPr>
        <w:spacing w:after="0" w:line="240" w:lineRule="auto"/>
        <w:rPr>
          <w:rFonts w:ascii="Consolas" w:eastAsia="Consolas" w:hAnsi="Consolas" w:cs="Consolas"/>
          <w:color w:val="000000"/>
          <w:sz w:val="19"/>
          <w:szCs w:val="19"/>
        </w:rPr>
      </w:pPr>
      <w:r>
        <w:rPr>
          <w:rFonts w:ascii="Consolas" w:eastAsia="Consolas" w:hAnsi="Consolas" w:cs="Consolas"/>
          <w:color w:val="808080"/>
          <w:sz w:val="19"/>
          <w:szCs w:val="19"/>
        </w:rPr>
        <w:t xml:space="preserve">    ///</w:t>
      </w:r>
      <w:r>
        <w:rPr>
          <w:rFonts w:ascii="Consolas" w:eastAsia="Consolas" w:hAnsi="Consolas" w:cs="Consolas"/>
          <w:color w:val="008000"/>
          <w:sz w:val="19"/>
          <w:szCs w:val="19"/>
        </w:rPr>
        <w:t xml:space="preserve"> </w:t>
      </w:r>
      <w:r>
        <w:rPr>
          <w:rFonts w:ascii="Consolas" w:eastAsia="Consolas" w:hAnsi="Consolas" w:cs="Consolas"/>
          <w:color w:val="808080"/>
          <w:sz w:val="19"/>
          <w:szCs w:val="19"/>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double</w:t>
      </w:r>
      <w:r>
        <w:rPr>
          <w:color w:val="000000"/>
          <w:sz w:val="20"/>
          <w:szCs w:val="20"/>
        </w:rPr>
        <w:t>&gt; DoExpensiveCalculation()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"Start CPU Bound asynchronous task"</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float</w:t>
      </w:r>
      <w:r>
        <w:rPr>
          <w:color w:val="000000"/>
          <w:sz w:val="20"/>
          <w:szCs w:val="20"/>
        </w:rPr>
        <w:t xml:space="preserve"> calculation = 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output = </w:t>
      </w:r>
      <w:r>
        <w:rPr>
          <w:color w:val="0000FF"/>
          <w:sz w:val="20"/>
          <w:szCs w:val="20"/>
        </w:rPr>
        <w:t>await</w:t>
      </w:r>
      <w:r>
        <w:rPr>
          <w:color w:val="000000"/>
          <w:sz w:val="20"/>
          <w:szCs w:val="20"/>
        </w:rPr>
        <w:t xml:space="preserve"> Task.Run(()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100; i++)</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calculation = calculation * 20;</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calculation;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"Finished CPU bound Task"</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output;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commentRangeStart w:id="22"/>
      <w:r>
        <w:rPr>
          <w:color w:val="000000"/>
          <w:sz w:val="20"/>
          <w:szCs w:val="20"/>
        </w:rPr>
        <w:t>}</w:t>
      </w:r>
      <w:commentRangeEnd w:id="22"/>
      <w:r w:rsidR="00782245">
        <w:rPr>
          <w:rStyle w:val="CommentReference"/>
        </w:rPr>
        <w:commentReference w:id="22"/>
      </w:r>
    </w:p>
    <w:p w:rsidR="00942C25" w:rsidRDefault="00942C25">
      <w:pPr>
        <w:spacing w:after="0" w:line="240" w:lineRule="auto"/>
        <w:rPr>
          <w:rFonts w:ascii="Consolas" w:eastAsia="Consolas" w:hAnsi="Consolas" w:cs="Consolas"/>
          <w:color w:val="000000"/>
          <w:sz w:val="19"/>
          <w:szCs w:val="19"/>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Running the code above will give following output, here you can see that although we are calling a background thread for CPU intensive operation it has used a worker thread which is ok for client side application for things like unblocking UI, However for an ASP.Net application this is will not lead any significant gain and also lead to possible deadlock as this is nothing different than running operation synchronously as there is no added benefit of assigning a dedicated thread for CPU bound operation.</w:t>
      </w:r>
    </w:p>
    <w:p w:rsidR="00942C25" w:rsidRDefault="009C5CA0">
      <w:pPr>
        <w:jc w:val="center"/>
        <w:pPrChange w:id="23" w:author="JORDINA" w:date="2019-09-12T17:10:00Z">
          <w:pPr/>
        </w:pPrChange>
      </w:pPr>
      <w:commentRangeStart w:id="24"/>
      <w:r>
        <w:rPr>
          <w:noProof/>
        </w:rPr>
        <w:lastRenderedPageBreak/>
        <w:drawing>
          <wp:inline distT="0" distB="0" distL="0" distR="0" wp14:anchorId="36BD6186" wp14:editId="1A530FCC">
            <wp:extent cx="5943600" cy="5176838"/>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5176838"/>
                    </a:xfrm>
                    <a:prstGeom prst="rect">
                      <a:avLst/>
                    </a:prstGeom>
                    <a:ln/>
                  </pic:spPr>
                </pic:pic>
              </a:graphicData>
            </a:graphic>
          </wp:inline>
        </w:drawing>
      </w:r>
      <w:commentRangeEnd w:id="24"/>
      <w:r w:rsidR="0005588A">
        <w:rPr>
          <w:rStyle w:val="CommentReference"/>
        </w:rPr>
        <w:commentReference w:id="24"/>
      </w:r>
    </w:p>
    <w:p w:rsidR="00942C25" w:rsidRDefault="009C5CA0">
      <w:pPr>
        <w:jc w:val="center"/>
        <w:rPr>
          <w:rFonts w:ascii="Palatino Linotype" w:eastAsia="Palatino Linotype" w:hAnsi="Palatino Linotype" w:cs="Palatino Linotype"/>
          <w:b/>
          <w:sz w:val="20"/>
          <w:szCs w:val="20"/>
        </w:rPr>
        <w:pPrChange w:id="25" w:author="JORDINA" w:date="2019-09-12T17:10:00Z">
          <w:pPr/>
        </w:pPrChange>
      </w:pPr>
      <w:commentRangeStart w:id="26"/>
      <w:r>
        <w:rPr>
          <w:rFonts w:ascii="Palatino Linotype" w:eastAsia="Palatino Linotype" w:hAnsi="Palatino Linotype" w:cs="Palatino Linotype"/>
          <w:b/>
          <w:sz w:val="20"/>
          <w:szCs w:val="20"/>
        </w:rPr>
        <w:t xml:space="preserve">Fig 6.1 </w:t>
      </w:r>
      <w:commentRangeEnd w:id="26"/>
      <w:r w:rsidR="00A237C8">
        <w:rPr>
          <w:rStyle w:val="CommentReference"/>
        </w:rPr>
        <w:commentReference w:id="26"/>
      </w:r>
      <w:r>
        <w:rPr>
          <w:rFonts w:ascii="Palatino Linotype" w:eastAsia="Palatino Linotype" w:hAnsi="Palatino Linotype" w:cs="Palatino Linotype"/>
          <w:b/>
          <w:sz w:val="20"/>
          <w:szCs w:val="20"/>
        </w:rPr>
        <w:t>– Output of threads used for CPU bound vs I/O bound tasks</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Taking an analogy of buying tickets at movie counter (assuming this is the only way to book tickets)</w:t>
      </w:r>
    </w:p>
    <w:p w:rsidR="00942C25" w:rsidRDefault="009C5CA0">
      <w:pPr>
        <w:numPr>
          <w:ilvl w:val="0"/>
          <w:numId w:val="5"/>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You can tell your friend to buy popcorn while you are waiting in queue.</w:t>
      </w:r>
    </w:p>
    <w:p w:rsidR="00942C25" w:rsidRDefault="009C5CA0">
      <w:pPr>
        <w:numPr>
          <w:ilvl w:val="0"/>
          <w:numId w:val="5"/>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to buy tickets there is no alternative but to reach counter, even assuming multiple counter scenario (multiple core) where number of people ahead of you are same across counters, switching across counters is not going to save any </w:t>
      </w:r>
      <w:commentRangeStart w:id="27"/>
      <w:r>
        <w:rPr>
          <w:rFonts w:ascii="Palatino Linotype" w:eastAsia="Palatino Linotype" w:hAnsi="Palatino Linotype" w:cs="Palatino Linotype"/>
          <w:color w:val="000000"/>
          <w:sz w:val="21"/>
          <w:szCs w:val="21"/>
        </w:rPr>
        <w:t>additional time.</w:t>
      </w:r>
      <w:commentRangeEnd w:id="27"/>
      <w:r w:rsidR="00074E1E">
        <w:rPr>
          <w:rStyle w:val="CommentReference"/>
        </w:rPr>
        <w:commentReference w:id="27"/>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In reality there Is no thread dedicated for I/O operations because we do not need dedicated CPU time, as time spent is primarily receiving data over network or reading data from disk so your application will use available resources more effectively leading to a better responsiveness faster loading time etc. </w:t>
      </w:r>
    </w:p>
    <w:p w:rsidR="00942C25" w:rsidRDefault="00942C25">
      <w:pPr>
        <w:rPr>
          <w:rFonts w:ascii="Palatino Linotype" w:eastAsia="Palatino Linotype" w:hAnsi="Palatino Linotype" w:cs="Palatino Linotype"/>
          <w:b/>
          <w:sz w:val="36"/>
          <w:szCs w:val="36"/>
        </w:rPr>
      </w:pPr>
    </w:p>
    <w:p w:rsidR="00942C25" w:rsidRDefault="009C5CA0">
      <w:pPr>
        <w:rPr>
          <w:rFonts w:ascii="Palatino Linotype" w:eastAsia="Palatino Linotype" w:hAnsi="Palatino Linotype" w:cs="Palatino Linotype"/>
          <w:b/>
          <w:sz w:val="36"/>
          <w:szCs w:val="36"/>
        </w:rPr>
      </w:pPr>
      <w:commentRangeStart w:id="28"/>
      <w:r>
        <w:rPr>
          <w:rFonts w:ascii="Palatino Linotype" w:eastAsia="Palatino Linotype" w:hAnsi="Palatino Linotype" w:cs="Palatino Linotype"/>
          <w:b/>
          <w:sz w:val="36"/>
          <w:szCs w:val="36"/>
        </w:rPr>
        <w:lastRenderedPageBreak/>
        <w:t>Exception Handling</w:t>
      </w:r>
      <w:commentRangeEnd w:id="28"/>
      <w:r w:rsidR="00074E1E">
        <w:rPr>
          <w:rStyle w:val="CommentReference"/>
        </w:rPr>
        <w:commentReference w:id="28"/>
      </w:r>
    </w:p>
    <w:p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Basic Exception Handling</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Exception handling in async methods based on TAP pattern is nothing different than exception handling in any other method in C# i.e. add a try-catch-finally block to your code and you are good to go. Although this is over simplification of exception handling this is the benefit of using async-await keywords for your asynchronous operations, here compiler is taking care of chaining exception back to the caller and unwrapped exception is thrown back to the calling method.</w:t>
      </w:r>
    </w:p>
    <w:p w:rsidR="00942C25" w:rsidRDefault="009C5CA0">
      <w:pPr>
        <w:spacing w:after="0" w:line="240" w:lineRule="auto"/>
        <w:rPr>
          <w:color w:val="000000"/>
          <w:sz w:val="20"/>
          <w:szCs w:val="20"/>
        </w:rPr>
      </w:pPr>
      <w:commentRangeStart w:id="29"/>
      <w:r>
        <w:rPr>
          <w:color w:val="0000FF"/>
          <w:sz w:val="20"/>
          <w:szCs w:val="20"/>
        </w:rPr>
        <w:t>using</w:t>
      </w:r>
      <w:r>
        <w:rPr>
          <w:color w:val="000000"/>
          <w:sz w:val="20"/>
          <w:szCs w:val="20"/>
        </w:rPr>
        <w:t xml:space="preserve"> System.Collections.Generic;</w:t>
      </w:r>
      <w:commentRangeEnd w:id="29"/>
      <w:r w:rsidR="00AA17F0">
        <w:rPr>
          <w:rStyle w:val="CommentReference"/>
        </w:rPr>
        <w:commentReference w:id="29"/>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System.Net.Http;</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System.Threading.Tasks;</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FF"/>
          <w:sz w:val="20"/>
          <w:szCs w:val="20"/>
        </w:rPr>
        <w:t>namespace</w:t>
      </w:r>
      <w:r>
        <w:rPr>
          <w:color w:val="000000"/>
          <w:sz w:val="20"/>
          <w:szCs w:val="20"/>
        </w:rPr>
        <w:t xml:space="preserve"> TAPExceptionHandling</w:t>
      </w:r>
    </w:p>
    <w:p w:rsidR="00942C25" w:rsidRDefault="009C5CA0">
      <w:pPr>
        <w:spacing w:after="0" w:line="240" w:lineRule="auto"/>
        <w:rPr>
          <w:color w:val="000000"/>
          <w:sz w:val="20"/>
          <w:szCs w:val="20"/>
        </w:rPr>
      </w:pP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00942C25" w:rsidRDefault="009C5CA0">
      <w:pPr>
        <w:spacing w:after="0" w:line="240" w:lineRule="auto"/>
        <w:rPr>
          <w:color w:val="000000"/>
          <w:sz w:val="20"/>
          <w:szCs w:val="20"/>
        </w:rPr>
      </w:pPr>
      <w:bookmarkStart w:id="30" w:name="_heading=h.gjdgxs" w:colFirst="0" w:colLast="0"/>
      <w:bookmarkEnd w:id="30"/>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 = GetDataAsync();</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data = </w:t>
      </w:r>
      <w:r>
        <w:rPr>
          <w:color w:val="0000FF"/>
          <w:sz w:val="20"/>
          <w:szCs w:val="20"/>
        </w:rPr>
        <w:t>await</w:t>
      </w:r>
      <w:r>
        <w:rPr>
          <w:color w:val="000000"/>
          <w:sz w:val="20"/>
          <w:szCs w:val="20"/>
        </w:rPr>
        <w:t xml:space="preserve"> task;</w:t>
      </w:r>
    </w:p>
    <w:p w:rsidR="00942C25" w:rsidRDefault="009C5CA0">
      <w:pPr>
        <w:spacing w:after="0" w:line="240" w:lineRule="auto"/>
        <w:rPr>
          <w:color w:val="000000"/>
          <w:sz w:val="20"/>
          <w:szCs w:val="20"/>
        </w:rPr>
      </w:pPr>
      <w:r>
        <w:rPr>
          <w:color w:val="000000"/>
          <w:sz w:val="20"/>
          <w:szCs w:val="20"/>
        </w:rPr>
        <w:t xml:space="preserve">                Console.WriteLine(data);</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$"Exception occured in GetDataAsync method - </w:t>
      </w:r>
      <w:r>
        <w:rPr>
          <w:color w:val="000000"/>
          <w:sz w:val="20"/>
          <w:szCs w:val="20"/>
        </w:rPr>
        <w:t>{ex.Message}</w:t>
      </w:r>
      <w:r>
        <w:rPr>
          <w:color w:val="A31515"/>
          <w:sz w:val="20"/>
          <w:szCs w:val="20"/>
        </w:rPr>
        <w:t xml:space="preserve"> \n Innerstack \n </w:t>
      </w:r>
      <w:r>
        <w:rPr>
          <w:color w:val="000000"/>
          <w:sz w:val="20"/>
          <w:szCs w:val="20"/>
        </w:rPr>
        <w:t>{ex.StackTrace}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           </w:t>
      </w:r>
    </w:p>
    <w:p w:rsidR="00942C25" w:rsidRDefault="009C5CA0">
      <w:pPr>
        <w:spacing w:after="0" w:line="240" w:lineRule="auto"/>
        <w:rPr>
          <w:color w:val="000000"/>
          <w:sz w:val="20"/>
          <w:szCs w:val="20"/>
        </w:rPr>
      </w:pPr>
      <w:r>
        <w:rPr>
          <w:color w:val="000000"/>
          <w:sz w:val="20"/>
          <w:szCs w:val="20"/>
        </w:rPr>
        <w:t xml:space="preserve">          Console.Read();</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w:t>
      </w:r>
      <w:r>
        <w:rPr>
          <w:color w:val="000000"/>
          <w:sz w:val="20"/>
          <w:szCs w:val="20"/>
        </w:rPr>
        <w:t xml:space="preserve">); </w:t>
      </w:r>
      <w:r>
        <w:rPr>
          <w:color w:val="008000"/>
          <w:sz w:val="20"/>
          <w:szCs w:val="20"/>
        </w:rPr>
        <w:t>// Giving a non existing API method to generate exception</w:t>
      </w:r>
    </w:p>
    <w:p w:rsidR="00942C25" w:rsidRDefault="009C5CA0">
      <w:pPr>
        <w:spacing w:after="0" w:line="240" w:lineRule="auto"/>
        <w:rPr>
          <w:color w:val="000000"/>
          <w:sz w:val="20"/>
          <w:szCs w:val="20"/>
        </w:rPr>
      </w:pPr>
      <w:r>
        <w:rPr>
          <w:color w:val="000000"/>
          <w:sz w:val="20"/>
          <w:szCs w:val="20"/>
        </w:rPr>
        <w:t xml:space="preserve">                    response.EnsureSuccessStatusCode();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rsidR="00942C25" w:rsidRDefault="009C5CA0">
      <w:pPr>
        <w:spacing w:after="0" w:line="240" w:lineRule="auto"/>
        <w:rPr>
          <w:color w:val="000000"/>
          <w:sz w:val="20"/>
          <w:szCs w:val="20"/>
        </w:rPr>
      </w:pPr>
      <w:r>
        <w:rPr>
          <w:color w:val="000000"/>
          <w:sz w:val="20"/>
          <w:szCs w:val="20"/>
        </w:rPr>
        <w:lastRenderedPageBreak/>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rPr>
          <w:color w:val="000000"/>
          <w:sz w:val="20"/>
          <w:szCs w:val="20"/>
        </w:rPr>
      </w:pPr>
      <w:commentRangeStart w:id="31"/>
      <w:r>
        <w:rPr>
          <w:color w:val="000000"/>
          <w:sz w:val="20"/>
          <w:szCs w:val="20"/>
        </w:rPr>
        <w:t>}</w:t>
      </w:r>
      <w:commentRangeEnd w:id="31"/>
      <w:r w:rsidR="00AA17F0">
        <w:rPr>
          <w:rStyle w:val="CommentReference"/>
        </w:rPr>
        <w:commentReference w:id="31"/>
      </w:r>
    </w:p>
    <w:p w:rsidR="00942C25" w:rsidRDefault="00942C25">
      <w:pPr>
        <w:rPr>
          <w:color w:val="000000"/>
          <w:sz w:val="20"/>
          <w:szCs w:val="20"/>
        </w:rPr>
      </w:pPr>
    </w:p>
    <w:p w:rsidR="00942C25" w:rsidRDefault="009C5CA0">
      <w:pPr>
        <w:rPr>
          <w:color w:val="000000"/>
          <w:sz w:val="20"/>
          <w:szCs w:val="20"/>
        </w:rPr>
      </w:pPr>
      <w:commentRangeStart w:id="32"/>
      <w:r>
        <w:rPr>
          <w:noProof/>
        </w:rPr>
        <w:drawing>
          <wp:inline distT="0" distB="0" distL="0" distR="0" wp14:anchorId="712290AD" wp14:editId="56152A8B">
            <wp:extent cx="5943600" cy="1047750"/>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047750"/>
                    </a:xfrm>
                    <a:prstGeom prst="rect">
                      <a:avLst/>
                    </a:prstGeom>
                    <a:ln/>
                  </pic:spPr>
                </pic:pic>
              </a:graphicData>
            </a:graphic>
          </wp:inline>
        </w:drawing>
      </w:r>
      <w:commentRangeEnd w:id="32"/>
      <w:r w:rsidR="00AA17F0">
        <w:rPr>
          <w:rStyle w:val="CommentReference"/>
        </w:rPr>
        <w:commentReference w:id="32"/>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6.2 – Basic exception handling</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Another way to retrieve exception is to read the exception property of Task variable, in above example it’s task.Exception. So, adding below code to the catch block of main method will give same output</w:t>
      </w:r>
    </w:p>
    <w:p w:rsidR="00942C25" w:rsidRDefault="00942C25">
      <w:pPr>
        <w:rPr>
          <w:rFonts w:ascii="Palatino Linotype" w:eastAsia="Palatino Linotype" w:hAnsi="Palatino Linotype" w:cs="Palatino Linotype"/>
          <w:sz w:val="21"/>
          <w:szCs w:val="21"/>
        </w:rPr>
      </w:pPr>
    </w:p>
    <w:p w:rsidR="00942C25" w:rsidRDefault="009C5CA0">
      <w:pPr>
        <w:spacing w:after="0" w:line="240" w:lineRule="auto"/>
        <w:jc w:val="both"/>
        <w:rPr>
          <w:color w:val="000000"/>
          <w:sz w:val="20"/>
          <w:szCs w:val="20"/>
        </w:rPr>
      </w:pPr>
      <w:commentRangeStart w:id="33"/>
      <w:r>
        <w:rPr>
          <w:color w:val="000000"/>
          <w:sz w:val="20"/>
          <w:szCs w:val="20"/>
        </w:rPr>
        <w:t xml:space="preserve">List&lt;String&gt; errors </w:t>
      </w:r>
      <w:commentRangeEnd w:id="33"/>
      <w:r w:rsidR="003225ED">
        <w:rPr>
          <w:rStyle w:val="CommentReference"/>
        </w:rPr>
        <w:commentReference w:id="33"/>
      </w:r>
      <w:r>
        <w:rPr>
          <w:color w:val="000000"/>
          <w:sz w:val="20"/>
          <w:szCs w:val="20"/>
        </w:rPr>
        <w:t>= task.Exception.Flatten().InnerExceptions.Select(x =&gt; x.Message).ToList();</w:t>
      </w:r>
    </w:p>
    <w:p w:rsidR="00942C25" w:rsidRDefault="009C5CA0">
      <w:pPr>
        <w:spacing w:after="0" w:line="240" w:lineRule="auto"/>
        <w:jc w:val="both"/>
        <w:rPr>
          <w:color w:val="000000"/>
          <w:sz w:val="20"/>
          <w:szCs w:val="20"/>
        </w:rPr>
      </w:pPr>
      <w:r>
        <w:rPr>
          <w:color w:val="0000FF"/>
          <w:sz w:val="20"/>
          <w:szCs w:val="20"/>
        </w:rPr>
        <w:t>int</w:t>
      </w:r>
      <w:r>
        <w:rPr>
          <w:color w:val="000000"/>
          <w:sz w:val="20"/>
          <w:szCs w:val="20"/>
        </w:rPr>
        <w:t xml:space="preserve"> counter = 0;</w:t>
      </w:r>
    </w:p>
    <w:p w:rsidR="00942C25" w:rsidRDefault="009C5CA0">
      <w:pPr>
        <w:spacing w:after="0" w:line="240" w:lineRule="auto"/>
        <w:jc w:val="both"/>
        <w:rPr>
          <w:color w:val="000000"/>
          <w:sz w:val="20"/>
          <w:szCs w:val="20"/>
        </w:rPr>
      </w:pPr>
      <w:r>
        <w:rPr>
          <w:color w:val="0000FF"/>
          <w:sz w:val="20"/>
          <w:szCs w:val="20"/>
        </w:rPr>
        <w:t>foreach</w:t>
      </w:r>
      <w:r>
        <w:rPr>
          <w:color w:val="000000"/>
          <w:sz w:val="20"/>
          <w:szCs w:val="20"/>
        </w:rPr>
        <w:t xml:space="preserve"> (</w:t>
      </w:r>
      <w:r>
        <w:rPr>
          <w:color w:val="0000FF"/>
          <w:sz w:val="20"/>
          <w:szCs w:val="20"/>
        </w:rPr>
        <w:t>string</w:t>
      </w:r>
      <w:r>
        <w:rPr>
          <w:color w:val="000000"/>
          <w:sz w:val="20"/>
          <w:szCs w:val="20"/>
        </w:rPr>
        <w:t xml:space="preserve"> error </w:t>
      </w:r>
      <w:r>
        <w:rPr>
          <w:color w:val="0000FF"/>
          <w:sz w:val="20"/>
          <w:szCs w:val="20"/>
        </w:rPr>
        <w:t>in</w:t>
      </w:r>
      <w:r>
        <w:rPr>
          <w:color w:val="000000"/>
          <w:sz w:val="20"/>
          <w:szCs w:val="20"/>
        </w:rPr>
        <w:t xml:space="preserve"> errors)</w:t>
      </w:r>
    </w:p>
    <w:p w:rsidR="00942C25" w:rsidRDefault="009C5CA0">
      <w:pPr>
        <w:spacing w:after="0" w:line="240" w:lineRule="auto"/>
        <w:jc w:val="both"/>
        <w:rPr>
          <w:color w:val="000000"/>
          <w:sz w:val="20"/>
          <w:szCs w:val="20"/>
        </w:rPr>
      </w:pP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counter++; </w:t>
      </w:r>
    </w:p>
    <w:p w:rsidR="00942C25" w:rsidRDefault="009C5CA0">
      <w:pPr>
        <w:spacing w:after="0" w:line="240" w:lineRule="auto"/>
        <w:jc w:val="both"/>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w:t>
      </w:r>
      <w:r>
        <w:rPr>
          <w:color w:val="A31515"/>
          <w:sz w:val="20"/>
          <w:szCs w:val="20"/>
        </w:rPr>
        <w:t>"</w:t>
      </w:r>
      <w:r>
        <w:rPr>
          <w:color w:val="000000"/>
          <w:sz w:val="20"/>
          <w:szCs w:val="20"/>
        </w:rPr>
        <w:t>);</w:t>
      </w:r>
    </w:p>
    <w:p w:rsidR="00942C25" w:rsidRDefault="009C5CA0">
      <w:pPr>
        <w:jc w:val="both"/>
        <w:rPr>
          <w:color w:val="000000"/>
          <w:sz w:val="20"/>
          <w:szCs w:val="20"/>
        </w:rPr>
      </w:pPr>
      <w:commentRangeStart w:id="34"/>
      <w:r>
        <w:rPr>
          <w:color w:val="000000"/>
          <w:sz w:val="20"/>
          <w:szCs w:val="20"/>
        </w:rPr>
        <w:t>}</w:t>
      </w:r>
      <w:commentRangeEnd w:id="34"/>
      <w:r w:rsidR="003225ED">
        <w:rPr>
          <w:rStyle w:val="CommentReference"/>
        </w:rPr>
        <w:commentReference w:id="34"/>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Note – Calling async method without await is not going to propagate exception and will be swallowed. </w:t>
      </w:r>
    </w:p>
    <w:p w:rsidR="00942C25" w:rsidRDefault="00942C25">
      <w:pPr>
        <w:rPr>
          <w:rFonts w:ascii="Palatino Linotype" w:eastAsia="Palatino Linotype" w:hAnsi="Palatino Linotype" w:cs="Palatino Linotype"/>
          <w:sz w:val="21"/>
          <w:szCs w:val="21"/>
        </w:rPr>
      </w:pPr>
    </w:p>
    <w:p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Nested Exception Handling</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real scenario there would be more than one asynchronous, handling that wouldn’t be any different i.e. use await and original exception is unwrapped and is propagated to the caller. This is illustrated in below example</w:t>
      </w:r>
      <w:ins w:id="35" w:author="JORDINA" w:date="2019-09-12T17:15:00Z">
        <w:r w:rsidR="00AE2E89">
          <w:rPr>
            <w:rFonts w:ascii="Palatino Linotype" w:eastAsia="Palatino Linotype" w:hAnsi="Palatino Linotype" w:cs="Palatino Linotype"/>
            <w:sz w:val="21"/>
            <w:szCs w:val="21"/>
          </w:rPr>
          <w:t>:</w:t>
        </w:r>
      </w:ins>
    </w:p>
    <w:p w:rsidR="00942C25" w:rsidRDefault="009C5CA0">
      <w:pPr>
        <w:spacing w:after="0" w:line="240" w:lineRule="auto"/>
        <w:jc w:val="both"/>
        <w:rPr>
          <w:color w:val="000000"/>
          <w:sz w:val="20"/>
          <w:szCs w:val="20"/>
        </w:rPr>
      </w:pPr>
      <w:commentRangeStart w:id="36"/>
      <w:r>
        <w:rPr>
          <w:color w:val="0000FF"/>
          <w:sz w:val="20"/>
          <w:szCs w:val="20"/>
        </w:rPr>
        <w:t>using</w:t>
      </w:r>
      <w:r>
        <w:rPr>
          <w:color w:val="000000"/>
          <w:sz w:val="20"/>
          <w:szCs w:val="20"/>
        </w:rPr>
        <w:t xml:space="preserve"> System</w:t>
      </w:r>
      <w:commentRangeEnd w:id="36"/>
      <w:r w:rsidR="00AE2E89">
        <w:rPr>
          <w:rStyle w:val="CommentReference"/>
        </w:rPr>
        <w:commentReference w:id="36"/>
      </w:r>
      <w:r>
        <w:rPr>
          <w:color w:val="000000"/>
          <w:sz w:val="20"/>
          <w:szCs w:val="20"/>
        </w:rPr>
        <w:t>;</w:t>
      </w:r>
    </w:p>
    <w:p w:rsidR="00942C25" w:rsidRDefault="009C5CA0">
      <w:pPr>
        <w:spacing w:after="0" w:line="240" w:lineRule="auto"/>
        <w:jc w:val="both"/>
        <w:rPr>
          <w:color w:val="000000"/>
          <w:sz w:val="20"/>
          <w:szCs w:val="20"/>
        </w:rPr>
      </w:pPr>
      <w:r>
        <w:rPr>
          <w:color w:val="0000FF"/>
          <w:sz w:val="20"/>
          <w:szCs w:val="20"/>
        </w:rPr>
        <w:t>using</w:t>
      </w:r>
      <w:r>
        <w:rPr>
          <w:color w:val="000000"/>
          <w:sz w:val="20"/>
          <w:szCs w:val="20"/>
        </w:rPr>
        <w:t xml:space="preserve"> System.Collections.Generic;</w:t>
      </w:r>
    </w:p>
    <w:p w:rsidR="00942C25" w:rsidRDefault="009C5CA0">
      <w:pPr>
        <w:spacing w:after="0" w:line="240" w:lineRule="auto"/>
        <w:jc w:val="both"/>
        <w:rPr>
          <w:color w:val="000000"/>
          <w:sz w:val="20"/>
          <w:szCs w:val="20"/>
        </w:rPr>
      </w:pPr>
      <w:r>
        <w:rPr>
          <w:color w:val="0000FF"/>
          <w:sz w:val="20"/>
          <w:szCs w:val="20"/>
        </w:rPr>
        <w:t>using</w:t>
      </w:r>
      <w:r>
        <w:rPr>
          <w:color w:val="000000"/>
          <w:sz w:val="20"/>
          <w:szCs w:val="20"/>
        </w:rPr>
        <w:t xml:space="preserve"> System.IO;</w:t>
      </w:r>
    </w:p>
    <w:p w:rsidR="00942C25" w:rsidRDefault="009C5CA0">
      <w:pPr>
        <w:spacing w:after="0" w:line="240" w:lineRule="auto"/>
        <w:jc w:val="both"/>
        <w:rPr>
          <w:color w:val="000000"/>
          <w:sz w:val="20"/>
          <w:szCs w:val="20"/>
        </w:rPr>
      </w:pPr>
      <w:r>
        <w:rPr>
          <w:color w:val="0000FF"/>
          <w:sz w:val="20"/>
          <w:szCs w:val="20"/>
        </w:rPr>
        <w:t>using</w:t>
      </w:r>
      <w:r>
        <w:rPr>
          <w:color w:val="000000"/>
          <w:sz w:val="20"/>
          <w:szCs w:val="20"/>
        </w:rPr>
        <w:t xml:space="preserve"> System.Net.Http;</w:t>
      </w:r>
    </w:p>
    <w:p w:rsidR="00942C25" w:rsidRDefault="009C5CA0">
      <w:pPr>
        <w:spacing w:after="0" w:line="240" w:lineRule="auto"/>
        <w:jc w:val="both"/>
        <w:rPr>
          <w:color w:val="000000"/>
          <w:sz w:val="20"/>
          <w:szCs w:val="20"/>
        </w:rPr>
      </w:pPr>
      <w:r>
        <w:rPr>
          <w:color w:val="0000FF"/>
          <w:sz w:val="20"/>
          <w:szCs w:val="20"/>
        </w:rPr>
        <w:t>using</w:t>
      </w:r>
      <w:r>
        <w:rPr>
          <w:color w:val="000000"/>
          <w:sz w:val="20"/>
          <w:szCs w:val="20"/>
        </w:rPr>
        <w:t xml:space="preserve"> System.Threading.Tasks;</w:t>
      </w:r>
    </w:p>
    <w:p w:rsidR="00942C25" w:rsidRDefault="009C5CA0">
      <w:pPr>
        <w:spacing w:after="0" w:line="240" w:lineRule="auto"/>
        <w:jc w:val="both"/>
        <w:rPr>
          <w:color w:val="000000"/>
          <w:sz w:val="20"/>
          <w:szCs w:val="20"/>
        </w:rPr>
      </w:pPr>
      <w:r>
        <w:rPr>
          <w:color w:val="0000FF"/>
          <w:sz w:val="20"/>
          <w:szCs w:val="20"/>
        </w:rPr>
        <w:lastRenderedPageBreak/>
        <w:t>using</w:t>
      </w:r>
      <w:r>
        <w:rPr>
          <w:color w:val="000000"/>
          <w:sz w:val="20"/>
          <w:szCs w:val="20"/>
        </w:rPr>
        <w:t xml:space="preserve"> System.Linq;</w:t>
      </w:r>
    </w:p>
    <w:p w:rsidR="00942C25" w:rsidRDefault="00942C25">
      <w:pPr>
        <w:spacing w:after="0" w:line="240" w:lineRule="auto"/>
        <w:jc w:val="both"/>
        <w:rPr>
          <w:color w:val="000000"/>
          <w:sz w:val="20"/>
          <w:szCs w:val="20"/>
        </w:rPr>
      </w:pPr>
    </w:p>
    <w:p w:rsidR="00942C25" w:rsidRDefault="009C5CA0">
      <w:pPr>
        <w:spacing w:after="0" w:line="240" w:lineRule="auto"/>
        <w:jc w:val="both"/>
        <w:rPr>
          <w:color w:val="000000"/>
          <w:sz w:val="20"/>
          <w:szCs w:val="20"/>
        </w:rPr>
      </w:pPr>
      <w:r>
        <w:rPr>
          <w:color w:val="0000FF"/>
          <w:sz w:val="20"/>
          <w:szCs w:val="20"/>
        </w:rPr>
        <w:t>namespace</w:t>
      </w:r>
      <w:r>
        <w:rPr>
          <w:color w:val="000000"/>
          <w:sz w:val="20"/>
          <w:szCs w:val="20"/>
        </w:rPr>
        <w:t xml:space="preserve"> TAPExceptionHandling</w:t>
      </w:r>
    </w:p>
    <w:p w:rsidR="00942C25" w:rsidRDefault="009C5CA0">
      <w:pPr>
        <w:spacing w:after="0" w:line="240" w:lineRule="auto"/>
        <w:jc w:val="both"/>
        <w:rPr>
          <w:color w:val="000000"/>
          <w:sz w:val="20"/>
          <w:szCs w:val="20"/>
        </w:rPr>
      </w:pP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rsidR="00942C25" w:rsidRDefault="009C5CA0">
      <w:pPr>
        <w:spacing w:after="0" w:line="240" w:lineRule="auto"/>
        <w:jc w:val="both"/>
        <w:rPr>
          <w:color w:val="000000"/>
          <w:sz w:val="20"/>
          <w:szCs w:val="20"/>
        </w:rPr>
      </w:pPr>
      <w:r>
        <w:rPr>
          <w:color w:val="000000"/>
          <w:sz w:val="20"/>
          <w:szCs w:val="20"/>
        </w:rPr>
        <w:t xml:space="preserve">        {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taskfromAPI = GetDataAsyncNested();</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taskFromFile = GetDataAsyncFromAnotherSource();</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List&lt;Task&lt;</w:t>
      </w:r>
      <w:r>
        <w:rPr>
          <w:color w:val="0000FF"/>
          <w:sz w:val="20"/>
          <w:szCs w:val="20"/>
        </w:rPr>
        <w:t>string</w:t>
      </w:r>
      <w:r>
        <w:rPr>
          <w:color w:val="000000"/>
          <w:sz w:val="20"/>
          <w:szCs w:val="20"/>
        </w:rPr>
        <w:t>&gt;&gt;();</w:t>
      </w:r>
    </w:p>
    <w:p w:rsidR="00942C25" w:rsidRDefault="009C5CA0">
      <w:pPr>
        <w:spacing w:after="0" w:line="240" w:lineRule="auto"/>
        <w:jc w:val="both"/>
        <w:rPr>
          <w:color w:val="000000"/>
          <w:sz w:val="20"/>
          <w:szCs w:val="20"/>
        </w:rPr>
      </w:pPr>
      <w:r>
        <w:rPr>
          <w:color w:val="000000"/>
          <w:sz w:val="20"/>
          <w:szCs w:val="20"/>
        </w:rPr>
        <w:t xml:space="preserve">            tasks.Add(taskfromAPI);</w:t>
      </w:r>
    </w:p>
    <w:p w:rsidR="00942C25" w:rsidRDefault="009C5CA0">
      <w:pPr>
        <w:spacing w:after="0" w:line="240" w:lineRule="auto"/>
        <w:jc w:val="both"/>
        <w:rPr>
          <w:color w:val="000000"/>
          <w:sz w:val="20"/>
          <w:szCs w:val="20"/>
        </w:rPr>
      </w:pPr>
      <w:r>
        <w:rPr>
          <w:color w:val="000000"/>
          <w:sz w:val="20"/>
          <w:szCs w:val="20"/>
        </w:rPr>
        <w:t xml:space="preserve">            tasks.Add(taskFromFile);</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allTasks = Task.WhenAll(tasks);</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allTasks;</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catch</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allTasks.Exception.Flatten().InnerExceptions.Select(x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w:t>
      </w:r>
      <w:r>
        <w:rPr>
          <w:color w:val="0000FF"/>
          <w:sz w:val="20"/>
          <w:szCs w:val="20"/>
        </w:rPr>
        <w:t>string</w:t>
      </w:r>
      <w:r>
        <w:rPr>
          <w:color w:val="000000"/>
          <w:sz w:val="20"/>
          <w:szCs w:val="20"/>
        </w:rPr>
        <w:t>&gt;(x.Message, x.StackTrace)).ToList();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counter++;</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            </w:t>
      </w:r>
    </w:p>
    <w:p w:rsidR="00942C25" w:rsidRDefault="009C5CA0">
      <w:pPr>
        <w:spacing w:after="0" w:line="240" w:lineRule="auto"/>
        <w:jc w:val="both"/>
        <w:rPr>
          <w:color w:val="000000"/>
          <w:sz w:val="20"/>
          <w:szCs w:val="20"/>
        </w:rPr>
      </w:pPr>
      <w:r>
        <w:rPr>
          <w:color w:val="000000"/>
          <w:sz w:val="20"/>
          <w:szCs w:val="20"/>
        </w:rPr>
        <w:t xml:space="preserve">            } </w:t>
      </w:r>
    </w:p>
    <w:p w:rsidR="00942C25" w:rsidRDefault="009C5CA0">
      <w:pPr>
        <w:spacing w:after="0" w:line="240" w:lineRule="auto"/>
        <w:jc w:val="both"/>
        <w:rPr>
          <w:color w:val="000000"/>
          <w:sz w:val="20"/>
          <w:szCs w:val="20"/>
        </w:rPr>
      </w:pPr>
      <w:r>
        <w:rPr>
          <w:color w:val="000000"/>
          <w:sz w:val="20"/>
          <w:szCs w:val="20"/>
        </w:rPr>
        <w:t xml:space="preserve">            Console.Read();</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42C25">
      <w:pPr>
        <w:spacing w:after="0" w:line="240" w:lineRule="auto"/>
        <w:jc w:val="both"/>
        <w:rPr>
          <w:color w:val="000000"/>
          <w:sz w:val="20"/>
          <w:szCs w:val="20"/>
        </w:rPr>
      </w:pP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w:t>
      </w:r>
      <w:r>
        <w:rPr>
          <w:color w:val="000000"/>
          <w:sz w:val="20"/>
          <w:szCs w:val="20"/>
        </w:rPr>
        <w:t xml:space="preserve">); </w:t>
      </w:r>
      <w:r>
        <w:rPr>
          <w:color w:val="008000"/>
          <w:sz w:val="20"/>
          <w:szCs w:val="20"/>
        </w:rPr>
        <w:t>// Giving a non existing API method to generate exception</w:t>
      </w:r>
    </w:p>
    <w:p w:rsidR="00942C25" w:rsidRDefault="009C5CA0">
      <w:pPr>
        <w:spacing w:after="0" w:line="240" w:lineRule="auto"/>
        <w:jc w:val="both"/>
        <w:rPr>
          <w:color w:val="000000"/>
          <w:sz w:val="20"/>
          <w:szCs w:val="20"/>
        </w:rPr>
      </w:pPr>
      <w:r>
        <w:rPr>
          <w:color w:val="000000"/>
          <w:sz w:val="20"/>
          <w:szCs w:val="20"/>
        </w:rPr>
        <w:t xml:space="preserve">                    response.EnsureSuccessStatusCode();</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00942C25" w:rsidRDefault="009C5CA0">
      <w:pPr>
        <w:spacing w:after="0" w:line="240" w:lineRule="auto"/>
        <w:jc w:val="both"/>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catch</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lastRenderedPageBreak/>
        <w:t xml:space="preserve">            }</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42C25">
      <w:pPr>
        <w:spacing w:after="0" w:line="240" w:lineRule="auto"/>
        <w:jc w:val="both"/>
        <w:rPr>
          <w:color w:val="000000"/>
          <w:sz w:val="20"/>
          <w:szCs w:val="20"/>
        </w:rPr>
      </w:pP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Dummy nested method</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Task&lt;String&gt; GetDataAsyncNested()</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await</w:t>
      </w:r>
      <w:r>
        <w:rPr>
          <w:color w:val="000000"/>
          <w:sz w:val="20"/>
          <w:szCs w:val="20"/>
        </w:rPr>
        <w:t xml:space="preserve"> GetDataAsync();</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42C25">
      <w:pPr>
        <w:spacing w:after="0" w:line="240" w:lineRule="auto"/>
        <w:jc w:val="both"/>
        <w:rPr>
          <w:color w:val="000000"/>
          <w:sz w:val="20"/>
          <w:szCs w:val="20"/>
        </w:rPr>
      </w:pP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jc w:val="both"/>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GetDataAsyncFromAnotherSource()</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w:t>
      </w:r>
      <w:r>
        <w:rPr>
          <w:color w:val="0000FF"/>
          <w:sz w:val="20"/>
          <w:szCs w:val="20"/>
        </w:rPr>
        <w:t>var</w:t>
      </w:r>
      <w:r>
        <w:rPr>
          <w:color w:val="000000"/>
          <w:sz w:val="20"/>
          <w:szCs w:val="20"/>
        </w:rPr>
        <w:t xml:space="preserve"> stream = </w:t>
      </w:r>
      <w:r>
        <w:rPr>
          <w:color w:val="0000FF"/>
          <w:sz w:val="20"/>
          <w:szCs w:val="20"/>
        </w:rPr>
        <w:t>new</w:t>
      </w:r>
      <w:r>
        <w:rPr>
          <w:color w:val="000000"/>
          <w:sz w:val="20"/>
          <w:szCs w:val="20"/>
        </w:rPr>
        <w:t xml:space="preserve"> StreamReader(File.OpenRead(</w:t>
      </w:r>
      <w:r>
        <w:rPr>
          <w:color w:val="800000"/>
          <w:sz w:val="20"/>
          <w:szCs w:val="20"/>
        </w:rPr>
        <w:t>@"nonexistingfile.txt"</w:t>
      </w: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fileText = </w:t>
      </w:r>
      <w:r>
        <w:rPr>
          <w:color w:val="0000FF"/>
          <w:sz w:val="20"/>
          <w:szCs w:val="20"/>
        </w:rPr>
        <w:t>await</w:t>
      </w:r>
      <w:r>
        <w:rPr>
          <w:color w:val="000000"/>
          <w:sz w:val="20"/>
          <w:szCs w:val="20"/>
        </w:rPr>
        <w:t xml:space="preserve"> stream.ReadToEndAsync();</w:t>
      </w:r>
    </w:p>
    <w:p w:rsidR="00942C25" w:rsidRDefault="009C5CA0">
      <w:pPr>
        <w:spacing w:after="0" w:line="240" w:lineRule="auto"/>
        <w:jc w:val="both"/>
        <w:rPr>
          <w:color w:val="000000"/>
          <w:sz w:val="20"/>
          <w:szCs w:val="20"/>
        </w:rPr>
      </w:pPr>
      <w:r>
        <w:rPr>
          <w:color w:val="000000"/>
          <w:sz w:val="20"/>
          <w:szCs w:val="20"/>
        </w:rPr>
        <w:t xml:space="preserve">                    Console.WriteLine(</w:t>
      </w:r>
      <w:r>
        <w:rPr>
          <w:color w:val="A31515"/>
          <w:sz w:val="20"/>
          <w:szCs w:val="20"/>
        </w:rPr>
        <w:t>"Reading from file completed"</w:t>
      </w: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fileText;</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catch</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 xml:space="preserve">    }</w:t>
      </w:r>
    </w:p>
    <w:p w:rsidR="00942C25" w:rsidRDefault="009C5CA0">
      <w:pPr>
        <w:spacing w:after="0" w:line="240" w:lineRule="auto"/>
        <w:jc w:val="both"/>
        <w:rPr>
          <w:color w:val="000000"/>
          <w:sz w:val="20"/>
          <w:szCs w:val="20"/>
        </w:rPr>
      </w:pPr>
      <w:commentRangeStart w:id="37"/>
      <w:r>
        <w:rPr>
          <w:color w:val="000000"/>
          <w:sz w:val="20"/>
          <w:szCs w:val="20"/>
        </w:rPr>
        <w:t>}</w:t>
      </w:r>
      <w:commentRangeEnd w:id="37"/>
      <w:r w:rsidR="00AE2E89">
        <w:rPr>
          <w:rStyle w:val="CommentReference"/>
        </w:rPr>
        <w:commentReference w:id="37"/>
      </w:r>
    </w:p>
    <w:p w:rsidR="00942C25" w:rsidRDefault="009C5CA0">
      <w:pPr>
        <w:spacing w:after="0" w:line="240" w:lineRule="auto"/>
        <w:jc w:val="both"/>
        <w:rPr>
          <w:color w:val="000000"/>
          <w:sz w:val="20"/>
          <w:szCs w:val="20"/>
        </w:rPr>
      </w:pPr>
      <w:commentRangeStart w:id="38"/>
      <w:r>
        <w:rPr>
          <w:noProof/>
        </w:rPr>
        <w:drawing>
          <wp:inline distT="0" distB="0" distL="0" distR="0" wp14:anchorId="5E4D9256" wp14:editId="60F3CCC6">
            <wp:extent cx="5943600" cy="214757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147570"/>
                    </a:xfrm>
                    <a:prstGeom prst="rect">
                      <a:avLst/>
                    </a:prstGeom>
                    <a:ln/>
                  </pic:spPr>
                </pic:pic>
              </a:graphicData>
            </a:graphic>
          </wp:inline>
        </w:drawing>
      </w:r>
      <w:commentRangeEnd w:id="38"/>
      <w:r w:rsidR="00AE2E89">
        <w:rPr>
          <w:rStyle w:val="CommentReference"/>
        </w:rPr>
        <w:commentReference w:id="38"/>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6.3 – Nested exception ha</w:t>
      </w:r>
      <w:commentRangeStart w:id="39"/>
      <w:r>
        <w:rPr>
          <w:rFonts w:ascii="Palatino Linotype" w:eastAsia="Palatino Linotype" w:hAnsi="Palatino Linotype" w:cs="Palatino Linotype"/>
          <w:b/>
          <w:sz w:val="20"/>
          <w:szCs w:val="20"/>
        </w:rPr>
        <w:t>ndling</w:t>
      </w:r>
      <w:commentRangeEnd w:id="39"/>
      <w:r w:rsidR="00AE2E89">
        <w:rPr>
          <w:rStyle w:val="CommentReference"/>
        </w:rPr>
        <w:commentReference w:id="39"/>
      </w:r>
    </w:p>
    <w:p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Exception Handling in Task.Wait()</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However things are different when await keyword is not used for an async operation and is implemented using task.wait(). All the exceptions are wrapped in AggregateException and thrown to the calling thread. Calling method can specifically catch AggregateException to loop through and act accordingly. Following code shows an example used for async operations that are implemented without await and how AggregateException can be used to loop through multiple exceptions returned from various async operations.</w:t>
      </w:r>
    </w:p>
    <w:p w:rsidR="00942C25" w:rsidRDefault="009C5CA0">
      <w:pPr>
        <w:spacing w:after="0" w:line="240" w:lineRule="auto"/>
        <w:rPr>
          <w:color w:val="000000"/>
          <w:sz w:val="20"/>
          <w:szCs w:val="20"/>
        </w:rPr>
      </w:pPr>
      <w:commentRangeStart w:id="40"/>
      <w:r>
        <w:rPr>
          <w:color w:val="0000FF"/>
          <w:sz w:val="20"/>
          <w:szCs w:val="20"/>
        </w:rPr>
        <w:t>using</w:t>
      </w:r>
      <w:r>
        <w:rPr>
          <w:color w:val="000000"/>
          <w:sz w:val="20"/>
          <w:szCs w:val="20"/>
        </w:rPr>
        <w:t xml:space="preserve"> System;</w:t>
      </w:r>
      <w:commentRangeEnd w:id="40"/>
      <w:r w:rsidR="00974560">
        <w:rPr>
          <w:rStyle w:val="CommentReference"/>
        </w:rPr>
        <w:commentReference w:id="40"/>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System.Collections.Generic;</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System.IO;</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System.Net.Http;</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System.Threading.Tasks;</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System.Linq;</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FF"/>
          <w:sz w:val="20"/>
          <w:szCs w:val="20"/>
        </w:rPr>
        <w:t>namespace</w:t>
      </w:r>
      <w:r>
        <w:rPr>
          <w:color w:val="000000"/>
          <w:sz w:val="20"/>
          <w:szCs w:val="20"/>
        </w:rPr>
        <w:t xml:space="preserve"> TAPExceptionHandling</w:t>
      </w:r>
    </w:p>
    <w:p w:rsidR="00942C25" w:rsidRDefault="009C5CA0">
      <w:pPr>
        <w:spacing w:after="0" w:line="240" w:lineRule="auto"/>
        <w:rPr>
          <w:color w:val="000000"/>
          <w:sz w:val="20"/>
          <w:szCs w:val="20"/>
        </w:rPr>
      </w:pP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rFonts w:ascii="Consolas" w:eastAsia="Consolas" w:hAnsi="Consolas" w:cs="Consolas"/>
          <w:color w:val="0000FF"/>
          <w:sz w:val="19"/>
          <w:szCs w:val="19"/>
        </w:rPr>
        <w:t>void</w:t>
      </w:r>
      <w:r>
        <w:rPr>
          <w:color w:val="000000"/>
          <w:sz w:val="20"/>
          <w:szCs w:val="20"/>
        </w:rPr>
        <w:t xml:space="preserve"> Main(</w:t>
      </w:r>
      <w:r>
        <w:rPr>
          <w:color w:val="0000FF"/>
          <w:sz w:val="20"/>
          <w:szCs w:val="20"/>
        </w:rPr>
        <w:t>string</w:t>
      </w:r>
      <w:r>
        <w:rPr>
          <w:color w:val="000000"/>
          <w:sz w:val="20"/>
          <w:szCs w:val="20"/>
        </w:rPr>
        <w:t>[] args)</w:t>
      </w:r>
    </w:p>
    <w:p w:rsidR="00942C25" w:rsidRDefault="009C5CA0">
      <w:pPr>
        <w:spacing w:after="0" w:line="240" w:lineRule="auto"/>
        <w:rPr>
          <w:color w:val="000000"/>
          <w:sz w:val="20"/>
          <w:szCs w:val="20"/>
        </w:rPr>
      </w:pPr>
      <w:r>
        <w:rPr>
          <w:color w:val="000000"/>
          <w:sz w:val="20"/>
          <w:szCs w:val="20"/>
        </w:rPr>
        <w:t xml:space="preserve">        {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tasks = </w:t>
      </w:r>
      <w:r>
        <w:rPr>
          <w:color w:val="0000FF"/>
          <w:sz w:val="20"/>
          <w:szCs w:val="20"/>
        </w:rPr>
        <w:t>new</w:t>
      </w:r>
      <w:r>
        <w:rPr>
          <w:color w:val="000000"/>
          <w:sz w:val="20"/>
          <w:szCs w:val="20"/>
        </w:rPr>
        <w:t xml:space="preserve"> List&lt;Task&gt;();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 = GetDataAsync();</w:t>
      </w:r>
    </w:p>
    <w:p w:rsidR="00942C25" w:rsidRDefault="009C5CA0">
      <w:pPr>
        <w:spacing w:after="0" w:line="240" w:lineRule="auto"/>
        <w:rPr>
          <w:color w:val="000000"/>
          <w:sz w:val="20"/>
          <w:szCs w:val="20"/>
        </w:rPr>
      </w:pPr>
      <w:r>
        <w:rPr>
          <w:color w:val="000000"/>
          <w:sz w:val="20"/>
          <w:szCs w:val="20"/>
        </w:rPr>
        <w:t xml:space="preserve">            tasks.Add(task);</w:t>
      </w:r>
    </w:p>
    <w:p w:rsidR="00942C25" w:rsidRDefault="009C5CA0">
      <w:pPr>
        <w:spacing w:after="0" w:line="240" w:lineRule="auto"/>
        <w:rPr>
          <w:color w:val="000000"/>
          <w:sz w:val="20"/>
          <w:szCs w:val="20"/>
        </w:rPr>
      </w:pPr>
      <w:r>
        <w:rPr>
          <w:color w:val="000000"/>
          <w:sz w:val="20"/>
          <w:szCs w:val="20"/>
        </w:rPr>
        <w:t xml:space="preserve">            task = Task.Run(() =&gt; DoHighCPUIntense());</w:t>
      </w:r>
    </w:p>
    <w:p w:rsidR="00942C25" w:rsidRDefault="009C5CA0">
      <w:pPr>
        <w:spacing w:after="0" w:line="240" w:lineRule="auto"/>
        <w:rPr>
          <w:color w:val="000000"/>
          <w:sz w:val="20"/>
          <w:szCs w:val="20"/>
        </w:rPr>
      </w:pPr>
      <w:r>
        <w:rPr>
          <w:color w:val="000000"/>
          <w:sz w:val="20"/>
          <w:szCs w:val="20"/>
        </w:rPr>
        <w:t xml:space="preserve">            tasks.Add(task);</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Task.WhenAll(tasks).Wait();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agEx)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agEx.Flatten().InnerExceptions.Select(x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&gt;(x.Message, x.StackTrace)).ToList();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counter++;</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Console.Read();</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doing high CPU operation</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DoHighCPUIntense()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String location = </w:t>
      </w:r>
      <w:r>
        <w:rPr>
          <w:color w:val="800000"/>
          <w:sz w:val="20"/>
          <w:szCs w:val="20"/>
        </w:rPr>
        <w:t>@"C:\"</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Task&lt;</w:t>
      </w:r>
      <w:r>
        <w:rPr>
          <w:color w:val="0000FF"/>
          <w:sz w:val="20"/>
          <w:szCs w:val="20"/>
        </w:rPr>
        <w:t>string</w:t>
      </w:r>
      <w:r>
        <w:rPr>
          <w:color w:val="000000"/>
          <w:sz w:val="20"/>
          <w:szCs w:val="20"/>
        </w:rPr>
        <w:t>&gt; output = Task.Run(()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List&lt;</w:t>
      </w:r>
      <w:r>
        <w:rPr>
          <w:color w:val="0000FF"/>
          <w:sz w:val="20"/>
          <w:szCs w:val="20"/>
        </w:rPr>
        <w:t>string</w:t>
      </w:r>
      <w:r>
        <w:rPr>
          <w:color w:val="000000"/>
          <w:sz w:val="20"/>
          <w:szCs w:val="20"/>
        </w:rPr>
        <w:t xml:space="preserve">&gt; files = </w:t>
      </w:r>
      <w:r>
        <w:rPr>
          <w:color w:val="0000FF"/>
          <w:sz w:val="20"/>
          <w:szCs w:val="20"/>
        </w:rPr>
        <w:t>new</w:t>
      </w:r>
      <w:r>
        <w:rPr>
          <w:color w:val="000000"/>
          <w:sz w:val="20"/>
          <w:szCs w:val="20"/>
        </w:rPr>
        <w:t xml:space="preserve"> List&lt;</w:t>
      </w:r>
      <w:r>
        <w:rPr>
          <w:color w:val="0000FF"/>
          <w:sz w:val="20"/>
          <w:szCs w:val="20"/>
        </w:rPr>
        <w:t>string</w:t>
      </w:r>
      <w:r>
        <w:rPr>
          <w:color w:val="000000"/>
          <w:sz w:val="20"/>
          <w:szCs w:val="20"/>
        </w:rPr>
        <w:t>&gt;();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5; i++)</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files.AddRange(Directory.GetFiles(location, </w:t>
      </w:r>
      <w:r>
        <w:rPr>
          <w:color w:val="A31515"/>
          <w:sz w:val="20"/>
          <w:szCs w:val="20"/>
        </w:rPr>
        <w:t>"*.txt"</w:t>
      </w:r>
      <w:r>
        <w:rPr>
          <w:color w:val="000000"/>
          <w:sz w:val="20"/>
          <w:szCs w:val="20"/>
        </w:rPr>
        <w:t>, SearchOption.AllDirectories).ToList());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files.FirstOrDefault();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output.Wait();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string</w:t>
      </w:r>
      <w:r>
        <w:rPr>
          <w:color w:val="000000"/>
          <w:sz w:val="20"/>
          <w:szCs w:val="20"/>
        </w:rPr>
        <w:t>.Empty;</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GetDataAsync()</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w:t>
      </w:r>
      <w:r>
        <w:rPr>
          <w:color w:val="000000"/>
          <w:sz w:val="20"/>
          <w:szCs w:val="20"/>
        </w:rPr>
        <w:t xml:space="preserve">); </w:t>
      </w:r>
      <w:r>
        <w:rPr>
          <w:color w:val="008000"/>
          <w:sz w:val="20"/>
          <w:szCs w:val="20"/>
        </w:rPr>
        <w:t>// Giving a non existing API method to generate exception</w:t>
      </w:r>
    </w:p>
    <w:p w:rsidR="00942C25" w:rsidRDefault="009C5CA0">
      <w:pPr>
        <w:spacing w:after="0" w:line="240" w:lineRule="auto"/>
        <w:rPr>
          <w:color w:val="000000"/>
          <w:sz w:val="20"/>
          <w:szCs w:val="20"/>
        </w:rPr>
      </w:pPr>
      <w:r>
        <w:rPr>
          <w:color w:val="000000"/>
          <w:sz w:val="20"/>
          <w:szCs w:val="20"/>
        </w:rPr>
        <w:t xml:space="preserve">                    response.EnsureSuccessStatusCode();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w:t>
      </w:r>
    </w:p>
    <w:p w:rsidR="00942C25" w:rsidRDefault="00942C25">
      <w:pPr>
        <w:rPr>
          <w:rFonts w:ascii="Palatino Linotype" w:eastAsia="Palatino Linotype" w:hAnsi="Palatino Linotype" w:cs="Palatino Linotype"/>
          <w:sz w:val="20"/>
          <w:szCs w:val="20"/>
        </w:rPr>
      </w:pP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Output of this code is exactly the same as the one in Fig 6.3</w:t>
      </w:r>
      <w:r>
        <w:rPr>
          <w:rFonts w:ascii="Palatino Linotype" w:eastAsia="Palatino Linotype" w:hAnsi="Palatino Linotype" w:cs="Palatino Linotype"/>
          <w:color w:val="000000"/>
          <w:sz w:val="21"/>
          <w:szCs w:val="21"/>
        </w:rPr>
        <w:t>.</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b/>
          <w:sz w:val="32"/>
          <w:szCs w:val="32"/>
        </w:rPr>
        <w:t>Using handle method</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There could be scenarios where we do not want to propagate specific type of exceptions to parent and do some action in child method itself. In such cases AggregateException gives handle method to filter exceptions and act accordingly, input to it is a function delegate which will be called for each exception and it needs to be handled with in async method we need to return true, else return false. In short handle method is for “Handled” exceptions and all unhandled exceptions can be propagated to calling method, following example illustrates that behavior</w:t>
      </w:r>
    </w:p>
    <w:p w:rsidR="00942C25" w:rsidRDefault="009C5CA0">
      <w:pPr>
        <w:spacing w:after="0" w:line="240" w:lineRule="auto"/>
        <w:rPr>
          <w:color w:val="000000"/>
          <w:sz w:val="20"/>
          <w:szCs w:val="20"/>
        </w:rPr>
      </w:pPr>
      <w:r>
        <w:rPr>
          <w:rFonts w:ascii="Consolas" w:eastAsia="Consolas" w:hAnsi="Consolas" w:cs="Consolas"/>
          <w:color w:val="000000"/>
          <w:sz w:val="19"/>
          <w:szCs w:val="19"/>
        </w:rPr>
        <w:lastRenderedPageBreak/>
        <w:t xml:space="preserve">   </w:t>
      </w:r>
      <w:commentRangeStart w:id="41"/>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DoHighCPUIntense()</w:t>
      </w:r>
      <w:commentRangeEnd w:id="41"/>
      <w:r w:rsidR="00942BC5">
        <w:rPr>
          <w:rStyle w:val="CommentReference"/>
        </w:rPr>
        <w:commentReference w:id="41"/>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String location = </w:t>
      </w:r>
      <w:r>
        <w:rPr>
          <w:color w:val="800000"/>
          <w:sz w:val="20"/>
          <w:szCs w:val="20"/>
        </w:rPr>
        <w:t>@"C:\"</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Task&lt;</w:t>
      </w:r>
      <w:r>
        <w:rPr>
          <w:color w:val="0000FF"/>
          <w:sz w:val="20"/>
          <w:szCs w:val="20"/>
        </w:rPr>
        <w:t>string</w:t>
      </w:r>
      <w:r>
        <w:rPr>
          <w:color w:val="000000"/>
          <w:sz w:val="20"/>
          <w:szCs w:val="20"/>
        </w:rPr>
        <w:t>&gt; output = Task.Run(()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List&lt;</w:t>
      </w:r>
      <w:r>
        <w:rPr>
          <w:color w:val="0000FF"/>
          <w:sz w:val="20"/>
          <w:szCs w:val="20"/>
        </w:rPr>
        <w:t>string</w:t>
      </w:r>
      <w:r>
        <w:rPr>
          <w:color w:val="000000"/>
          <w:sz w:val="20"/>
          <w:szCs w:val="20"/>
        </w:rPr>
        <w:t xml:space="preserve">&gt; files = </w:t>
      </w:r>
      <w:r>
        <w:rPr>
          <w:color w:val="0000FF"/>
          <w:sz w:val="20"/>
          <w:szCs w:val="20"/>
        </w:rPr>
        <w:t>new</w:t>
      </w:r>
      <w:r>
        <w:rPr>
          <w:color w:val="000000"/>
          <w:sz w:val="20"/>
          <w:szCs w:val="20"/>
        </w:rPr>
        <w:t xml:space="preserve"> List&lt;</w:t>
      </w:r>
      <w:r>
        <w:rPr>
          <w:color w:val="0000FF"/>
          <w:sz w:val="20"/>
          <w:szCs w:val="20"/>
        </w:rPr>
        <w:t>string</w:t>
      </w:r>
      <w:r>
        <w:rPr>
          <w:color w:val="000000"/>
          <w:sz w:val="20"/>
          <w:szCs w:val="20"/>
        </w:rPr>
        <w:t>&gt;();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5; i++)</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files.AddRange(Directory.GetFiles(location, </w:t>
      </w:r>
      <w:r>
        <w:rPr>
          <w:color w:val="A31515"/>
          <w:sz w:val="20"/>
          <w:szCs w:val="20"/>
        </w:rPr>
        <w:t>"*.txt"</w:t>
      </w:r>
      <w:r>
        <w:rPr>
          <w:color w:val="000000"/>
          <w:sz w:val="20"/>
          <w:szCs w:val="20"/>
        </w:rPr>
        <w:t>, SearchOption.AllDirectories).ToList());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files.FirstOrDefault();</w:t>
      </w:r>
    </w:p>
    <w:p w:rsidR="00942C25" w:rsidRDefault="009C5CA0">
      <w:pPr>
        <w:spacing w:after="0" w:line="240" w:lineRule="auto"/>
        <w:rPr>
          <w:color w:val="000000"/>
          <w:sz w:val="20"/>
          <w:szCs w:val="20"/>
        </w:rPr>
      </w:pPr>
      <w:r>
        <w:rPr>
          <w:color w:val="000000"/>
          <w:sz w:val="20"/>
          <w:szCs w:val="20"/>
        </w:rPr>
        <w:t xml:space="preserve">                });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output.Wait();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agEx)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//Further handle method can be used to do specific action based on the type of exception</w:t>
      </w:r>
    </w:p>
    <w:p w:rsidR="00942C25" w:rsidRDefault="009C5CA0">
      <w:pPr>
        <w:spacing w:after="0" w:line="240" w:lineRule="auto"/>
        <w:rPr>
          <w:color w:val="000000"/>
          <w:sz w:val="20"/>
          <w:szCs w:val="20"/>
        </w:rPr>
      </w:pPr>
      <w:r>
        <w:rPr>
          <w:color w:val="000000"/>
          <w:sz w:val="20"/>
          <w:szCs w:val="20"/>
        </w:rPr>
        <w:t xml:space="preserve">                agEx.Handle(x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(x </w:t>
      </w:r>
      <w:r>
        <w:rPr>
          <w:color w:val="0000FF"/>
          <w:sz w:val="20"/>
          <w:szCs w:val="20"/>
        </w:rPr>
        <w:t>is</w:t>
      </w:r>
      <w:r>
        <w:rPr>
          <w:color w:val="000000"/>
          <w:sz w:val="20"/>
          <w:szCs w:val="20"/>
        </w:rPr>
        <w:t xml:space="preserve"> UnauthorizedAccessException)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"Specific action for UnauthorizedAccessException"</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true</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0000FF"/>
          <w:sz w:val="20"/>
          <w:szCs w:val="20"/>
        </w:rPr>
        <w:t>string</w:t>
      </w:r>
      <w:r>
        <w:rPr>
          <w:color w:val="000000"/>
          <w:sz w:val="20"/>
          <w:szCs w:val="20"/>
        </w:rPr>
        <w:t>.Empty;</w:t>
      </w:r>
    </w:p>
    <w:p w:rsidR="00942C25" w:rsidRDefault="009C5CA0">
      <w:pPr>
        <w:rPr>
          <w:color w:val="000000"/>
          <w:sz w:val="20"/>
          <w:szCs w:val="20"/>
        </w:rPr>
      </w:pPr>
      <w:r>
        <w:rPr>
          <w:color w:val="000000"/>
          <w:sz w:val="20"/>
          <w:szCs w:val="20"/>
        </w:rPr>
        <w:t xml:space="preserve">        }</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is output for this method and we can see child method hasn’t propagated UnauthorizedAccessException like earlier as it is “Handled” now.</w:t>
      </w:r>
    </w:p>
    <w:p w:rsidR="00942C25" w:rsidRDefault="009C5CA0">
      <w:pPr>
        <w:rPr>
          <w:sz w:val="20"/>
          <w:szCs w:val="20"/>
        </w:rPr>
      </w:pPr>
      <w:r>
        <w:rPr>
          <w:noProof/>
        </w:rPr>
        <w:drawing>
          <wp:inline distT="0" distB="0" distL="0" distR="0" wp14:anchorId="237227FA" wp14:editId="6D747956">
            <wp:extent cx="5943600" cy="9906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990600"/>
                    </a:xfrm>
                    <a:prstGeom prst="rect">
                      <a:avLst/>
                    </a:prstGeom>
                    <a:ln/>
                  </pic:spPr>
                </pic:pic>
              </a:graphicData>
            </a:graphic>
          </wp:inline>
        </w:drawing>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6.4 – Using handle m</w:t>
      </w:r>
      <w:commentRangeStart w:id="42"/>
      <w:r>
        <w:rPr>
          <w:rFonts w:ascii="Palatino Linotype" w:eastAsia="Palatino Linotype" w:hAnsi="Palatino Linotype" w:cs="Palatino Linotype"/>
          <w:b/>
          <w:sz w:val="20"/>
          <w:szCs w:val="20"/>
        </w:rPr>
        <w:t>ethod</w:t>
      </w:r>
      <w:commentRangeEnd w:id="42"/>
      <w:r w:rsidR="00942BC5">
        <w:rPr>
          <w:rStyle w:val="CommentReference"/>
        </w:rPr>
        <w:commentReference w:id="42"/>
      </w:r>
    </w:p>
    <w:p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Avoid async void</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If you have noticed in all examples we discussed till now there are methods which aren’t returning any data (not even a success flag) however we still have method signature as async Task. The reason behind that is, one of the advantage of returning Task is that entire async operation is represented by Task object which in turn also can be used to identify success or failure of async operation. Further to it any failure can be drilled down based on the exceptions that are placed on the task object and </w:t>
      </w:r>
      <w:r>
        <w:rPr>
          <w:rFonts w:ascii="Palatino Linotype" w:eastAsia="Palatino Linotype" w:hAnsi="Palatino Linotype" w:cs="Palatino Linotype"/>
          <w:sz w:val="21"/>
          <w:szCs w:val="21"/>
        </w:rPr>
        <w:lastRenderedPageBreak/>
        <w:t>can be handled accordingly. For async Void methods as there is no Task object  any exception raised would be raised by generic exception handler and can lead irregular behavior like application crash or w3wp crash in case of web application.</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This is true even in case of fire and forget kind of operations like saving data to a central logging data store which is not very critical for user flows and can be async operation still it is recommended to avoid using async void as method signature, instead use async Task for better maintainability of the application and definitely avoid unexpected crashes in the application. Let’s see a simple winform to see this behavior where we have windows form as shown in Fig 6.5</w:t>
      </w:r>
    </w:p>
    <w:p w:rsidR="00942C25" w:rsidRDefault="009C5CA0">
      <w:pPr>
        <w:rPr>
          <w:rFonts w:ascii="Palatino Linotype" w:eastAsia="Palatino Linotype" w:hAnsi="Palatino Linotype" w:cs="Palatino Linotype"/>
          <w:sz w:val="21"/>
          <w:szCs w:val="21"/>
        </w:rPr>
      </w:pPr>
      <w:commentRangeStart w:id="43"/>
      <w:r>
        <w:rPr>
          <w:noProof/>
        </w:rPr>
        <w:drawing>
          <wp:inline distT="0" distB="0" distL="0" distR="0" wp14:anchorId="19CCCCD1" wp14:editId="60DA2958">
            <wp:extent cx="5943600" cy="3376613"/>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376613"/>
                    </a:xfrm>
                    <a:prstGeom prst="rect">
                      <a:avLst/>
                    </a:prstGeom>
                    <a:ln/>
                  </pic:spPr>
                </pic:pic>
              </a:graphicData>
            </a:graphic>
          </wp:inline>
        </w:drawing>
      </w:r>
      <w:commentRangeEnd w:id="43"/>
      <w:r w:rsidR="00DE10BB">
        <w:rPr>
          <w:rStyle w:val="CommentReference"/>
        </w:rPr>
        <w:commentReference w:id="43"/>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b/>
          <w:sz w:val="20"/>
          <w:szCs w:val="20"/>
        </w:rPr>
        <w:t>Fig 6.4 – Windows form to save data through an API</w:t>
      </w:r>
    </w:p>
    <w:p w:rsidR="00942C25" w:rsidRDefault="00942C25">
      <w:pPr>
        <w:rPr>
          <w:rFonts w:ascii="Palatino Linotype" w:eastAsia="Palatino Linotype" w:hAnsi="Palatino Linotype" w:cs="Palatino Linotype"/>
          <w:sz w:val="21"/>
          <w:szCs w:val="21"/>
        </w:rPr>
      </w:pPr>
    </w:p>
    <w:p w:rsidR="00942C25" w:rsidRDefault="009C5CA0">
      <w:pPr>
        <w:rPr>
          <w:rFonts w:ascii="Palatino Linotype" w:eastAsia="Palatino Linotype" w:hAnsi="Palatino Linotype" w:cs="Palatino Linotype"/>
          <w:sz w:val="21"/>
          <w:szCs w:val="21"/>
        </w:rPr>
      </w:pPr>
      <w:commentRangeStart w:id="44"/>
      <w:r>
        <w:rPr>
          <w:rFonts w:ascii="Palatino Linotype" w:eastAsia="Palatino Linotype" w:hAnsi="Palatino Linotype" w:cs="Palatino Linotype"/>
          <w:sz w:val="21"/>
          <w:szCs w:val="21"/>
        </w:rPr>
        <w:t xml:space="preserve">On click of save we need to make </w:t>
      </w:r>
      <w:commentRangeEnd w:id="44"/>
      <w:r w:rsidR="00DE10BB">
        <w:rPr>
          <w:rStyle w:val="CommentReference"/>
        </w:rPr>
        <w:commentReference w:id="44"/>
      </w:r>
      <w:r>
        <w:rPr>
          <w:rFonts w:ascii="Palatino Linotype" w:eastAsia="Palatino Linotype" w:hAnsi="Palatino Linotype" w:cs="Palatino Linotype"/>
          <w:sz w:val="21"/>
          <w:szCs w:val="21"/>
        </w:rPr>
        <w:t>a fire and forget API call to save data.Following code shows that</w:t>
      </w:r>
    </w:p>
    <w:p w:rsidR="00942C25" w:rsidRDefault="00942C25">
      <w:pPr>
        <w:rPr>
          <w:rFonts w:ascii="Palatino Linotype" w:eastAsia="Palatino Linotype" w:hAnsi="Palatino Linotype" w:cs="Palatino Linotype"/>
          <w:sz w:val="21"/>
          <w:szCs w:val="21"/>
        </w:rPr>
      </w:pP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 event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SaveStock_Click(</w:t>
      </w:r>
      <w:r>
        <w:rPr>
          <w:color w:val="0000FF"/>
          <w:sz w:val="20"/>
          <w:szCs w:val="20"/>
        </w:rPr>
        <w:t>object</w:t>
      </w:r>
      <w:r>
        <w:rPr>
          <w:color w:val="000000"/>
          <w:sz w:val="20"/>
          <w:szCs w:val="20"/>
        </w:rPr>
        <w:t xml:space="preserve"> sender, EventArgs 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errorMessage.Text = </w:t>
      </w:r>
      <w:r>
        <w:rPr>
          <w:color w:val="A31515"/>
          <w:sz w:val="20"/>
          <w:szCs w:val="20"/>
        </w:rPr>
        <w:t>""</w:t>
      </w: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SaveDataAsyncVoid();</w:t>
      </w:r>
    </w:p>
    <w:p w:rsidR="00942C25" w:rsidRDefault="009C5CA0">
      <w:pPr>
        <w:spacing w:after="0" w:line="240" w:lineRule="auto"/>
        <w:rPr>
          <w:color w:val="000000"/>
          <w:sz w:val="20"/>
          <w:szCs w:val="20"/>
        </w:rPr>
      </w:pPr>
      <w:r>
        <w:rPr>
          <w:color w:val="000000"/>
          <w:sz w:val="20"/>
          <w:szCs w:val="20"/>
        </w:rPr>
        <w:lastRenderedPageBreak/>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//This is never caught</w:t>
      </w:r>
    </w:p>
    <w:p w:rsidR="00942C25" w:rsidRDefault="009C5CA0">
      <w:pPr>
        <w:spacing w:after="0" w:line="240" w:lineRule="auto"/>
        <w:rPr>
          <w:color w:val="000000"/>
          <w:sz w:val="20"/>
          <w:szCs w:val="20"/>
        </w:rPr>
      </w:pPr>
      <w:r>
        <w:rPr>
          <w:color w:val="000000"/>
          <w:sz w:val="20"/>
          <w:szCs w:val="20"/>
        </w:rPr>
        <w:t xml:space="preserve">                errorMessage.Text = </w:t>
      </w:r>
      <w:r>
        <w:rPr>
          <w:color w:val="A31515"/>
          <w:sz w:val="20"/>
          <w:szCs w:val="20"/>
        </w:rPr>
        <w:t xml:space="preserve">$"Exception occurred in SaveDataAsyncVoid method - </w:t>
      </w:r>
      <w:r>
        <w:rPr>
          <w:color w:val="000000"/>
          <w:sz w:val="20"/>
          <w:szCs w:val="20"/>
        </w:rPr>
        <w:t>{ex.Message}</w:t>
      </w:r>
      <w:r>
        <w:rPr>
          <w:color w:val="A31515"/>
          <w:sz w:val="20"/>
          <w:szCs w:val="20"/>
        </w:rPr>
        <w:t xml:space="preserve"> \n Innerstack \n </w:t>
      </w:r>
      <w:r>
        <w:rPr>
          <w:color w:val="000000"/>
          <w:sz w:val="20"/>
          <w:szCs w:val="20"/>
        </w:rPr>
        <w:t>{ex.StackTrace}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rsidR="00942C25" w:rsidRDefault="009C5CA0">
      <w:pPr>
        <w:spacing w:after="0" w:line="240" w:lineRule="auto"/>
        <w:rPr>
          <w:color w:val="000000"/>
          <w:sz w:val="20"/>
          <w:szCs w:val="20"/>
        </w:rPr>
      </w:pPr>
      <w:r>
        <w:rPr>
          <w:color w:val="000000"/>
          <w:sz w:val="20"/>
          <w:szCs w:val="20"/>
        </w:rPr>
        <w:t xml:space="preserve">            {                </w:t>
      </w:r>
    </w:p>
    <w:p w:rsidR="00942C25" w:rsidRDefault="009C5CA0">
      <w:pPr>
        <w:spacing w:after="0" w:line="240" w:lineRule="auto"/>
        <w:rPr>
          <w:color w:val="000000"/>
          <w:sz w:val="20"/>
          <w:szCs w:val="20"/>
        </w:rPr>
      </w:pPr>
      <w:r>
        <w:rPr>
          <w:color w:val="000000"/>
          <w:sz w:val="20"/>
          <w:szCs w:val="20"/>
        </w:rPr>
        <w:t xml:space="preserve">                setID.Text = </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setStockName.Text = </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setStockPrice.Text = </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setStockVolume.Text = </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save data through API</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r>
        <w:rPr>
          <w:color w:val="008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SaveDataAsyncVoid()</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Stock data = </w:t>
      </w:r>
      <w:r>
        <w:rPr>
          <w:color w:val="0000FF"/>
          <w:sz w:val="20"/>
          <w:szCs w:val="20"/>
        </w:rPr>
        <w:t>new</w:t>
      </w:r>
      <w:r>
        <w:rPr>
          <w:color w:val="000000"/>
          <w:sz w:val="20"/>
          <w:szCs w:val="20"/>
        </w:rPr>
        <w:t xml:space="preserve"> Stock()</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Id = Convert.ToInt32(setID.Text),</w:t>
      </w:r>
    </w:p>
    <w:p w:rsidR="00942C25" w:rsidRDefault="009C5CA0">
      <w:pPr>
        <w:spacing w:after="0" w:line="240" w:lineRule="auto"/>
        <w:rPr>
          <w:color w:val="000000"/>
          <w:sz w:val="20"/>
          <w:szCs w:val="20"/>
        </w:rPr>
      </w:pPr>
      <w:r>
        <w:rPr>
          <w:color w:val="000000"/>
          <w:sz w:val="20"/>
          <w:szCs w:val="20"/>
        </w:rPr>
        <w:t xml:space="preserve">                    StockName = setStockName.Text,</w:t>
      </w:r>
    </w:p>
    <w:p w:rsidR="00942C25" w:rsidRDefault="009C5CA0">
      <w:pPr>
        <w:spacing w:after="0" w:line="240" w:lineRule="auto"/>
        <w:rPr>
          <w:color w:val="000000"/>
          <w:sz w:val="20"/>
          <w:szCs w:val="20"/>
        </w:rPr>
      </w:pPr>
      <w:r>
        <w:rPr>
          <w:color w:val="000000"/>
          <w:sz w:val="20"/>
          <w:szCs w:val="20"/>
        </w:rPr>
        <w:t xml:space="preserve">                    Price = Convert.ToDouble(setStockPrice.Text),</w:t>
      </w:r>
    </w:p>
    <w:p w:rsidR="00942C25" w:rsidRDefault="009C5CA0">
      <w:pPr>
        <w:spacing w:after="0" w:line="240" w:lineRule="auto"/>
        <w:rPr>
          <w:color w:val="000000"/>
          <w:sz w:val="20"/>
          <w:szCs w:val="20"/>
        </w:rPr>
      </w:pPr>
      <w:r>
        <w:rPr>
          <w:color w:val="000000"/>
          <w:sz w:val="20"/>
          <w:szCs w:val="20"/>
        </w:rPr>
        <w:t xml:space="preserve">                    TradeDate = DateTime.Today.Date.AddDays(-1),</w:t>
      </w:r>
    </w:p>
    <w:p w:rsidR="00942C25" w:rsidRDefault="009C5CA0">
      <w:pPr>
        <w:spacing w:after="0" w:line="240" w:lineRule="auto"/>
        <w:rPr>
          <w:color w:val="000000"/>
          <w:sz w:val="20"/>
          <w:szCs w:val="20"/>
        </w:rPr>
      </w:pPr>
      <w:r>
        <w:rPr>
          <w:color w:val="000000"/>
          <w:sz w:val="20"/>
          <w:szCs w:val="20"/>
        </w:rPr>
        <w:t xml:space="preserve">                    Volume = Convert.ToInt32(setStockVolume.Text)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myContent = JsonConvert.SerializeObject(data);</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buffer = System.Text.Encoding.UTF8.GetBytes(myContent);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byteContent = </w:t>
      </w:r>
      <w:r>
        <w:rPr>
          <w:color w:val="0000FF"/>
          <w:sz w:val="20"/>
          <w:szCs w:val="20"/>
        </w:rPr>
        <w:t>new</w:t>
      </w:r>
      <w:r>
        <w:rPr>
          <w:color w:val="000000"/>
          <w:sz w:val="20"/>
          <w:szCs w:val="20"/>
        </w:rPr>
        <w:t xml:space="preserve"> ByteArrayContent(buffer);</w:t>
      </w:r>
    </w:p>
    <w:p w:rsidR="00942C25" w:rsidRDefault="009C5CA0">
      <w:pPr>
        <w:spacing w:after="0" w:line="240" w:lineRule="auto"/>
        <w:rPr>
          <w:color w:val="000000"/>
          <w:sz w:val="20"/>
          <w:szCs w:val="20"/>
        </w:rPr>
      </w:pPr>
      <w:r>
        <w:rPr>
          <w:color w:val="000000"/>
          <w:sz w:val="20"/>
          <w:szCs w:val="20"/>
        </w:rPr>
        <w:t xml:space="preserve">                byteContent.Headers.ContentType = </w:t>
      </w:r>
      <w:r>
        <w:rPr>
          <w:color w:val="0000FF"/>
          <w:sz w:val="20"/>
          <w:szCs w:val="20"/>
        </w:rPr>
        <w:t>new</w:t>
      </w:r>
      <w:r>
        <w:rPr>
          <w:color w:val="000000"/>
          <w:sz w:val="20"/>
          <w:szCs w:val="20"/>
        </w:rPr>
        <w:t xml:space="preserve"> MediaTypeHeaderValue(</w:t>
      </w:r>
      <w:r>
        <w:rPr>
          <w:color w:val="A31515"/>
          <w:sz w:val="20"/>
          <w:szCs w:val="20"/>
        </w:rPr>
        <w:t>"application/json"</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client.PostAsync(</w:t>
      </w:r>
      <w:r>
        <w:rPr>
          <w:color w:val="A31515"/>
          <w:sz w:val="20"/>
          <w:szCs w:val="20"/>
        </w:rPr>
        <w:t>"https://localhost:44394/api/stocks"</w:t>
      </w:r>
      <w:r>
        <w:rPr>
          <w:color w:val="000000"/>
          <w:sz w:val="20"/>
          <w:szCs w:val="20"/>
        </w:rPr>
        <w:t>, byteContent);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(response.StatusCode == HttpStatusCode.InternalServerError)</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error = </w:t>
      </w:r>
      <w:r>
        <w:rPr>
          <w:color w:val="0000FF"/>
          <w:sz w:val="20"/>
          <w:szCs w:val="20"/>
        </w:rPr>
        <w:t>await</w:t>
      </w:r>
      <w:r>
        <w:rPr>
          <w:color w:val="000000"/>
          <w:sz w:val="20"/>
          <w:szCs w:val="20"/>
        </w:rPr>
        <w:t xml:space="preserve"> response.Content.ReadAsStringAsync();</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Exception(error);</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errorMessage.BeginInvoke((MethodInvoker)</w:t>
      </w:r>
      <w:r>
        <w:rPr>
          <w:color w:val="0000FF"/>
          <w:sz w:val="20"/>
          <w:szCs w:val="20"/>
        </w:rPr>
        <w:t>delegate</w:t>
      </w:r>
      <w:r>
        <w:rPr>
          <w:color w:val="000000"/>
          <w:sz w:val="20"/>
          <w:szCs w:val="20"/>
        </w:rPr>
        <w:t xml:space="preserve"> () {</w:t>
      </w:r>
    </w:p>
    <w:p w:rsidR="00942C25" w:rsidRDefault="009C5CA0">
      <w:pPr>
        <w:spacing w:after="0" w:line="240" w:lineRule="auto"/>
        <w:rPr>
          <w:color w:val="000000"/>
          <w:sz w:val="20"/>
          <w:szCs w:val="20"/>
        </w:rPr>
      </w:pPr>
      <w:r>
        <w:rPr>
          <w:color w:val="000000"/>
          <w:sz w:val="20"/>
          <w:szCs w:val="20"/>
        </w:rPr>
        <w:t xml:space="preserve">                    errorMessage.Text = </w:t>
      </w:r>
      <w:r>
        <w:rPr>
          <w:color w:val="A31515"/>
          <w:sz w:val="20"/>
          <w:szCs w:val="20"/>
        </w:rPr>
        <w:t>"Data saved successfully"</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rPr>
          <w:color w:val="000000"/>
          <w:sz w:val="20"/>
          <w:szCs w:val="20"/>
        </w:rPr>
      </w:pPr>
      <w:r>
        <w:rPr>
          <w:color w:val="000000"/>
          <w:sz w:val="20"/>
          <w:szCs w:val="20"/>
        </w:rPr>
        <w:t xml:space="preserve">        }</w:t>
      </w:r>
    </w:p>
    <w:p w:rsidR="00942C25" w:rsidRDefault="009C5CA0">
      <w:pPr>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Once you click save if there is an exception from API you can see that app crashes and that’s because an </w:t>
      </w:r>
      <w:r>
        <w:rPr>
          <w:rFonts w:ascii="Palatino Linotype" w:eastAsia="Palatino Linotype" w:hAnsi="Palatino Linotype" w:cs="Palatino Linotype"/>
          <w:sz w:val="21"/>
          <w:szCs w:val="21"/>
        </w:rPr>
        <w:t>exception</w:t>
      </w:r>
      <w:r>
        <w:rPr>
          <w:rFonts w:ascii="Palatino Linotype" w:eastAsia="Palatino Linotype" w:hAnsi="Palatino Linotype" w:cs="Palatino Linotype"/>
          <w:color w:val="000000"/>
          <w:sz w:val="21"/>
          <w:szCs w:val="21"/>
        </w:rPr>
        <w:t xml:space="preserve"> is raised on the </w:t>
      </w:r>
      <w:r>
        <w:rPr>
          <w:rFonts w:ascii="Palatino Linotype" w:eastAsia="Palatino Linotype" w:hAnsi="Palatino Linotype" w:cs="Palatino Linotype"/>
          <w:sz w:val="21"/>
          <w:szCs w:val="21"/>
        </w:rPr>
        <w:t>SynchronizationContext</w:t>
      </w:r>
      <w:r>
        <w:rPr>
          <w:rFonts w:ascii="Palatino Linotype" w:eastAsia="Palatino Linotype" w:hAnsi="Palatino Linotype" w:cs="Palatino Linotype"/>
          <w:color w:val="000000"/>
          <w:sz w:val="21"/>
          <w:szCs w:val="21"/>
        </w:rPr>
        <w:t xml:space="preserve"> of the UI thread. So to handle this either we need build custom </w:t>
      </w:r>
      <w:r>
        <w:rPr>
          <w:rFonts w:ascii="Palatino Linotype" w:eastAsia="Palatino Linotype" w:hAnsi="Palatino Linotype" w:cs="Palatino Linotype"/>
          <w:sz w:val="21"/>
          <w:szCs w:val="21"/>
        </w:rPr>
        <w:t>SynchronizationContext</w:t>
      </w:r>
      <w:r>
        <w:rPr>
          <w:rFonts w:ascii="Palatino Linotype" w:eastAsia="Palatino Linotype" w:hAnsi="Palatino Linotype" w:cs="Palatino Linotype"/>
          <w:color w:val="000000"/>
          <w:sz w:val="21"/>
          <w:szCs w:val="21"/>
        </w:rPr>
        <w:t xml:space="preserve"> or easier change method signature to private async Task </w:t>
      </w:r>
      <w:r>
        <w:rPr>
          <w:rFonts w:ascii="Palatino Linotype" w:eastAsia="Palatino Linotype" w:hAnsi="Palatino Linotype" w:cs="Palatino Linotype"/>
          <w:color w:val="000000"/>
          <w:sz w:val="21"/>
          <w:szCs w:val="21"/>
        </w:rPr>
        <w:lastRenderedPageBreak/>
        <w:t>SaveDataAsyncVoid()  and add await in the button click while calling SaveDataAsyncVoid and it’s signature to private async void SaveStock_Click(object sender, EventArgs e).</w:t>
      </w:r>
    </w:p>
    <w:p w:rsidR="00942C25" w:rsidRDefault="00942C25">
      <w:pPr>
        <w:spacing w:after="0" w:line="240" w:lineRule="auto"/>
        <w:rPr>
          <w:rFonts w:ascii="Palatino Linotype" w:eastAsia="Palatino Linotype" w:hAnsi="Palatino Linotype" w:cs="Palatino Linotype"/>
          <w:color w:val="000000"/>
          <w:sz w:val="21"/>
          <w:szCs w:val="21"/>
        </w:rPr>
      </w:pPr>
    </w:p>
    <w:p w:rsidR="00942C25" w:rsidRDefault="009C5CA0">
      <w:pPr>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Only exception to this would be event handlers as event handler are never called </w:t>
      </w:r>
      <w:r>
        <w:rPr>
          <w:rFonts w:ascii="Palatino Linotype" w:eastAsia="Palatino Linotype" w:hAnsi="Palatino Linotype" w:cs="Palatino Linotype"/>
          <w:sz w:val="21"/>
          <w:szCs w:val="21"/>
        </w:rPr>
        <w:t>explicitly</w:t>
      </w:r>
      <w:r>
        <w:rPr>
          <w:rFonts w:ascii="Palatino Linotype" w:eastAsia="Palatino Linotype" w:hAnsi="Palatino Linotype" w:cs="Palatino Linotype"/>
          <w:color w:val="000000"/>
          <w:sz w:val="21"/>
          <w:szCs w:val="21"/>
        </w:rPr>
        <w:t xml:space="preserve"> i.e. caller of event handler is not directly interested on the response. [Todo – Add more reasoning why async void is ok for event handler]</w:t>
      </w:r>
    </w:p>
    <w:p w:rsidR="00942C25" w:rsidRDefault="00942C25">
      <w:pPr>
        <w:rPr>
          <w:rFonts w:ascii="Palatino Linotype" w:eastAsia="Palatino Linotype" w:hAnsi="Palatino Linotype" w:cs="Palatino Linotype"/>
          <w:b/>
          <w:sz w:val="36"/>
          <w:szCs w:val="36"/>
        </w:rPr>
      </w:pPr>
    </w:p>
    <w:p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Cancellation</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One of the advantages with TAP is the ease with which asynchronous operation can be cancelled. Cancelling an operation plays a big role in enhancing user experience and gives flexibility to users on cancelling, For example, consider a search operation in a form with a typo, think about the experience when a user needs to wait for the operation to complete although user is aware that the search result is going to be incorrect because of the typo.</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So when implementing any async method using TAP additionally a cancellation token can be passed that can be used to cancel async operation and return to the calling method.  Cancellation operation throws an exception of type OperationCanceledException so</w:t>
      </w:r>
      <w:r>
        <w:rPr>
          <w:rFonts w:ascii="Consolas" w:eastAsia="Consolas" w:hAnsi="Consolas" w:cs="Consolas"/>
          <w:color w:val="000000"/>
          <w:sz w:val="19"/>
          <w:szCs w:val="19"/>
        </w:rPr>
        <w:t xml:space="preserve"> c</w:t>
      </w:r>
      <w:r>
        <w:rPr>
          <w:rFonts w:ascii="Palatino Linotype" w:eastAsia="Palatino Linotype" w:hAnsi="Palatino Linotype" w:cs="Palatino Linotype"/>
          <w:sz w:val="21"/>
          <w:szCs w:val="21"/>
        </w:rPr>
        <w:t xml:space="preserve">alling method needs to handle cancelled async operation gracefully. This not only gives better user experience but also frees any thread occupied by I/O bound operation, in case of client side it frees any CPU resources used. </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Below code illustrates this where we reuse a win forms application that search stocks from our API, however a cancellation is needed while search isn’t completed</w:t>
      </w:r>
      <w:ins w:id="45" w:author="JORDINA" w:date="2019-09-12T17:19:00Z">
        <w:r w:rsidR="00CC71BA">
          <w:rPr>
            <w:rFonts w:ascii="Palatino Linotype" w:eastAsia="Palatino Linotype" w:hAnsi="Palatino Linotype" w:cs="Palatino Linotype"/>
            <w:sz w:val="21"/>
            <w:szCs w:val="21"/>
          </w:rPr>
          <w:t>:</w:t>
        </w:r>
      </w:ins>
    </w:p>
    <w:p w:rsidR="00942C25" w:rsidRDefault="009C5CA0">
      <w:pPr>
        <w:spacing w:after="0" w:line="240" w:lineRule="auto"/>
        <w:rPr>
          <w:color w:val="000000"/>
          <w:sz w:val="20"/>
          <w:szCs w:val="20"/>
        </w:rPr>
      </w:pPr>
      <w:r>
        <w:rPr>
          <w:color w:val="000000"/>
          <w:sz w:val="20"/>
          <w:szCs w:val="20"/>
        </w:rPr>
        <w:t xml:space="preserve">        </w:t>
      </w:r>
      <w:commentRangeStart w:id="46"/>
      <w:r>
        <w:rPr>
          <w:color w:val="000000"/>
          <w:sz w:val="20"/>
          <w:szCs w:val="20"/>
        </w:rPr>
        <w:t xml:space="preserve">CancellationTokenSource cts = </w:t>
      </w:r>
      <w:r>
        <w:rPr>
          <w:color w:val="0000FF"/>
          <w:sz w:val="20"/>
          <w:szCs w:val="20"/>
        </w:rPr>
        <w:t>null</w:t>
      </w:r>
      <w:r>
        <w:rPr>
          <w:color w:val="000000"/>
          <w:sz w:val="20"/>
          <w:szCs w:val="20"/>
        </w:rPr>
        <w:t>;</w:t>
      </w:r>
      <w:commentRangeEnd w:id="46"/>
      <w:r w:rsidR="006644DB">
        <w:rPr>
          <w:rStyle w:val="CommentReference"/>
        </w:rPr>
        <w:commentReference w:id="46"/>
      </w:r>
    </w:p>
    <w:p w:rsidR="00942C25" w:rsidRDefault="009C5CA0">
      <w:pPr>
        <w:spacing w:after="0" w:line="240" w:lineRule="auto"/>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b/>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Search stock click event handler</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Search_Click(</w:t>
      </w:r>
      <w:r>
        <w:rPr>
          <w:color w:val="0000FF"/>
          <w:sz w:val="20"/>
          <w:szCs w:val="20"/>
        </w:rPr>
        <w:t>object</w:t>
      </w:r>
      <w:r>
        <w:rPr>
          <w:color w:val="000000"/>
          <w:sz w:val="20"/>
          <w:szCs w:val="20"/>
        </w:rPr>
        <w:t xml:space="preserve"> sender, EventArgs 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stockData.Rows.Clear();</w:t>
      </w:r>
    </w:p>
    <w:p w:rsidR="00942C25" w:rsidRDefault="009C5CA0">
      <w:pPr>
        <w:spacing w:after="0" w:line="240" w:lineRule="auto"/>
        <w:rPr>
          <w:color w:val="000000"/>
          <w:sz w:val="20"/>
          <w:szCs w:val="20"/>
        </w:rPr>
      </w:pPr>
      <w:r>
        <w:rPr>
          <w:color w:val="000000"/>
          <w:sz w:val="20"/>
          <w:szCs w:val="20"/>
        </w:rPr>
        <w:t xml:space="preserve">            stockData.Refresh();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rsidR="00942C25" w:rsidRDefault="009C5CA0">
      <w:pPr>
        <w:spacing w:after="0" w:line="240" w:lineRule="auto"/>
        <w:rPr>
          <w:color w:val="000000"/>
          <w:sz w:val="20"/>
          <w:szCs w:val="20"/>
        </w:rPr>
      </w:pPr>
      <w:r>
        <w:rPr>
          <w:color w:val="000000"/>
          <w:sz w:val="20"/>
          <w:szCs w:val="20"/>
        </w:rPr>
        <w:t xml:space="preserve">            ticker.Start();</w:t>
      </w:r>
    </w:p>
    <w:p w:rsidR="00942C25" w:rsidRDefault="009C5CA0">
      <w:pPr>
        <w:spacing w:after="0" w:line="240" w:lineRule="auto"/>
        <w:rPr>
          <w:color w:val="000000"/>
          <w:sz w:val="20"/>
          <w:szCs w:val="20"/>
        </w:rPr>
      </w:pPr>
      <w:r>
        <w:rPr>
          <w:color w:val="000000"/>
          <w:sz w:val="20"/>
          <w:szCs w:val="20"/>
        </w:rPr>
        <w:t xml:space="preserve">            search.Text = </w:t>
      </w:r>
      <w:r>
        <w:rPr>
          <w:color w:val="A31515"/>
          <w:sz w:val="20"/>
          <w:szCs w:val="20"/>
        </w:rPr>
        <w:t>"Cancel"</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cts.Cancel();</w:t>
      </w: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lastRenderedPageBreak/>
        <w:t xml:space="preserve">            </w:t>
      </w:r>
      <w:r>
        <w:rPr>
          <w:color w:val="0000FF"/>
          <w:sz w:val="20"/>
          <w:szCs w:val="20"/>
        </w:rPr>
        <w:t>this</w:t>
      </w:r>
      <w:r>
        <w:rPr>
          <w:color w:val="000000"/>
          <w:sz w:val="20"/>
          <w:szCs w:val="20"/>
        </w:rPr>
        <w:t xml:space="preserve">.cts = </w:t>
      </w:r>
      <w:r>
        <w:rPr>
          <w:color w:val="0000FF"/>
          <w:sz w:val="20"/>
          <w:szCs w:val="20"/>
        </w:rPr>
        <w:t>new</w:t>
      </w:r>
      <w:r>
        <w:rPr>
          <w:color w:val="000000"/>
          <w:sz w:val="20"/>
          <w:szCs w:val="20"/>
        </w:rPr>
        <w:t xml:space="preserve"> CancellationTokenSource();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on cancellation token when there is a cancellation, executes on calling thread's context in this case UI</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.cts.Token.Register(()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progressMessage.Text = </w:t>
      </w:r>
      <w:r>
        <w:rPr>
          <w:color w:val="A31515"/>
          <w:sz w:val="20"/>
          <w:szCs w:val="20"/>
        </w:rPr>
        <w:t>"Search is cancelled"</w:t>
      </w: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//Cancellation needs to be handled gracefully</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getData = </w:t>
      </w:r>
      <w:r>
        <w:rPr>
          <w:color w:val="0000FF"/>
          <w:sz w:val="20"/>
          <w:szCs w:val="20"/>
        </w:rPr>
        <w:t>await</w:t>
      </w:r>
      <w:r>
        <w:rPr>
          <w:color w:val="000000"/>
          <w:sz w:val="20"/>
          <w:szCs w:val="20"/>
        </w:rPr>
        <w:t xml:space="preserve"> GetDataFromAPIAsync(searchText.Text, </w:t>
      </w:r>
      <w:r>
        <w:rPr>
          <w:color w:val="0000FF"/>
          <w:sz w:val="20"/>
          <w:szCs w:val="20"/>
        </w:rPr>
        <w:t>this</w:t>
      </w:r>
      <w:r>
        <w:rPr>
          <w:color w:val="000000"/>
          <w:sz w:val="20"/>
          <w:szCs w:val="20"/>
        </w:rPr>
        <w:t>.cts.Token);</w:t>
      </w:r>
    </w:p>
    <w:p w:rsidR="00942C25" w:rsidRDefault="009C5CA0">
      <w:pPr>
        <w:spacing w:after="0" w:line="240" w:lineRule="auto"/>
        <w:rPr>
          <w:color w:val="000000"/>
          <w:sz w:val="20"/>
          <w:szCs w:val="20"/>
        </w:rPr>
      </w:pPr>
      <w:r>
        <w:rPr>
          <w:color w:val="000000"/>
          <w:sz w:val="20"/>
          <w:szCs w:val="20"/>
        </w:rPr>
        <w:t xml:space="preserve">                stockData.DataSource = getData;</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Logs.Text = ex.Message;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rsidR="00942C25" w:rsidRDefault="009C5CA0">
      <w:pPr>
        <w:spacing w:after="0" w:line="240" w:lineRule="auto"/>
        <w:rPr>
          <w:color w:val="000000"/>
          <w:sz w:val="20"/>
          <w:szCs w:val="20"/>
        </w:rPr>
      </w:pPr>
      <w:r>
        <w:rPr>
          <w:color w:val="000000"/>
          <w:sz w:val="20"/>
          <w:szCs w:val="20"/>
        </w:rPr>
        <w:t xml:space="preserve">            {                </w:t>
      </w: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progressMessage.Text = </w:t>
      </w:r>
      <w:r>
        <w:rPr>
          <w:color w:val="A31515"/>
          <w:sz w:val="20"/>
          <w:szCs w:val="20"/>
        </w:rPr>
        <w:t xml:space="preserve">$"Loaded stocks for </w:t>
      </w:r>
      <w:r>
        <w:rPr>
          <w:color w:val="000000"/>
          <w:sz w:val="20"/>
          <w:szCs w:val="20"/>
        </w:rPr>
        <w:t>{searchText.Text}</w:t>
      </w:r>
      <w:r>
        <w:rPr>
          <w:color w:val="A31515"/>
          <w:sz w:val="20"/>
          <w:szCs w:val="20"/>
        </w:rPr>
        <w:t xml:space="preserve"> in </w:t>
      </w:r>
      <w:r>
        <w:rPr>
          <w:color w:val="000000"/>
          <w:sz w:val="20"/>
          <w:szCs w:val="20"/>
        </w:rPr>
        <w:t>{ticker.ElapsedMilliseconds}</w:t>
      </w:r>
      <w:r>
        <w:rPr>
          <w:color w:val="A31515"/>
          <w:sz w:val="20"/>
          <w:szCs w:val="20"/>
        </w:rPr>
        <w:t>ms"</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search.Text = </w:t>
      </w:r>
      <w:r>
        <w:rPr>
          <w:color w:val="A31515"/>
          <w:sz w:val="20"/>
          <w:szCs w:val="20"/>
        </w:rPr>
        <w:t>"Search"</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stocks API</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intputSearchtext</w:t>
      </w:r>
      <w:r>
        <w:rPr>
          <w:color w:val="808080"/>
          <w:sz w:val="20"/>
          <w:szCs w:val="20"/>
        </w:rPr>
        <w:t>"&gt;</w:t>
      </w:r>
      <w:r>
        <w:rPr>
          <w:color w:val="008000"/>
          <w:sz w:val="20"/>
          <w:szCs w:val="20"/>
        </w:rPr>
        <w:t>Search text</w:t>
      </w:r>
      <w:r>
        <w:rPr>
          <w:color w:val="808080"/>
          <w:sz w:val="20"/>
          <w:szCs w:val="20"/>
        </w:rPr>
        <w: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ctsAPI</w:t>
      </w:r>
      <w:r>
        <w:rPr>
          <w:color w:val="808080"/>
          <w:sz w:val="20"/>
          <w:szCs w:val="20"/>
        </w:rPr>
        <w:t>"&gt;</w:t>
      </w:r>
      <w:r>
        <w:rPr>
          <w:color w:val="008000"/>
          <w:sz w:val="20"/>
          <w:szCs w:val="20"/>
        </w:rPr>
        <w:t>Cancellation token</w:t>
      </w:r>
      <w:r>
        <w:rPr>
          <w:color w:val="808080"/>
          <w:sz w:val="20"/>
          <w:szCs w:val="20"/>
        </w:rPr>
        <w: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w:t>
      </w:r>
      <w:r>
        <w:rPr>
          <w:color w:val="008000"/>
          <w:sz w:val="20"/>
          <w:szCs w:val="20"/>
        </w:rPr>
        <w:t>Binding source</w:t>
      </w:r>
      <w:r>
        <w:rPr>
          <w:color w:val="808080"/>
          <w:sz w:val="20"/>
          <w:szCs w:val="20"/>
        </w:rPr>
        <w: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Task&lt;BindingSource&gt; GetDataFromAPIAsync(</w:t>
      </w:r>
      <w:r>
        <w:rPr>
          <w:color w:val="0000FF"/>
          <w:sz w:val="20"/>
          <w:szCs w:val="20"/>
        </w:rPr>
        <w:t>string</w:t>
      </w:r>
      <w:r>
        <w:rPr>
          <w:color w:val="000000"/>
          <w:sz w:val="20"/>
          <w:szCs w:val="20"/>
        </w:rPr>
        <w:t xml:space="preserve"> intputSearchtext, CancellationToken ctsAPI)</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BindingSource bindingSource1 = </w:t>
      </w:r>
      <w:r>
        <w:rPr>
          <w:color w:val="0000FF"/>
          <w:sz w:val="20"/>
          <w:szCs w:val="20"/>
        </w:rPr>
        <w:t>new</w:t>
      </w:r>
      <w:r>
        <w:rPr>
          <w:color w:val="000000"/>
          <w:sz w:val="20"/>
          <w:szCs w:val="20"/>
        </w:rPr>
        <w:t xml:space="preserve"> BindingSource();</w:t>
      </w:r>
    </w:p>
    <w:p w:rsidR="00942C25" w:rsidRDefault="009C5CA0">
      <w:pPr>
        <w:spacing w:after="0" w:line="240" w:lineRule="auto"/>
        <w:rPr>
          <w:color w:val="000000"/>
          <w:sz w:val="20"/>
          <w:szCs w:val="20"/>
        </w:rPr>
      </w:pPr>
      <w:r>
        <w:rPr>
          <w:color w:val="000000"/>
          <w:sz w:val="20"/>
          <w:szCs w:val="20"/>
        </w:rPr>
        <w:t xml:space="preserve">            Uri requestUri = </w:t>
      </w:r>
      <w:r>
        <w:rPr>
          <w:color w:val="0000FF"/>
          <w:sz w:val="20"/>
          <w:szCs w:val="20"/>
        </w:rPr>
        <w:t>new</w:t>
      </w:r>
      <w:r>
        <w:rPr>
          <w:color w:val="000000"/>
          <w:sz w:val="20"/>
          <w:szCs w:val="20"/>
        </w:rPr>
        <w:t xml:space="preserve"> Uri(</w:t>
      </w:r>
      <w:r>
        <w:rPr>
          <w:color w:val="A31515"/>
          <w:sz w:val="20"/>
          <w:szCs w:val="20"/>
        </w:rPr>
        <w:t>"https://localhost:44394/api/Stocks"</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client.GetAsync(requestUri, ctsAPI);</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response.EnsureSuccessStatusCode();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data = JsonConvert.DeserializeObject&lt;IEnumerable&lt;Stock&gt;&gt;(content);</w:t>
      </w:r>
    </w:p>
    <w:p w:rsidR="00942C25" w:rsidRDefault="009C5CA0">
      <w:pPr>
        <w:spacing w:after="0" w:line="240" w:lineRule="auto"/>
        <w:rPr>
          <w:color w:val="000000"/>
          <w:sz w:val="20"/>
          <w:szCs w:val="20"/>
        </w:rPr>
      </w:pPr>
      <w:r>
        <w:rPr>
          <w:color w:val="000000"/>
          <w:sz w:val="20"/>
          <w:szCs w:val="20"/>
        </w:rPr>
        <w:t xml:space="preserve">                bindingSource1.DataSource = data.Where(price =&gt; price.StockName == intputSearchtext);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bindingSource1;</w:t>
      </w:r>
    </w:p>
    <w:p w:rsidR="00942C25" w:rsidRDefault="009C5CA0">
      <w:pPr>
        <w:rPr>
          <w:color w:val="000000"/>
          <w:sz w:val="20"/>
          <w:szCs w:val="20"/>
        </w:rPr>
      </w:pPr>
      <w:r>
        <w:rPr>
          <w:color w:val="000000"/>
          <w:sz w:val="20"/>
          <w:szCs w:val="20"/>
        </w:rPr>
        <w:t xml:space="preserve">        }</w:t>
      </w:r>
    </w:p>
    <w:p w:rsidR="00942C25" w:rsidRDefault="009C5CA0">
      <w:pPr>
        <w:rPr>
          <w:sz w:val="20"/>
          <w:szCs w:val="20"/>
        </w:rPr>
      </w:pPr>
      <w:commentRangeStart w:id="47"/>
      <w:r>
        <w:rPr>
          <w:noProof/>
        </w:rPr>
        <w:lastRenderedPageBreak/>
        <w:drawing>
          <wp:inline distT="0" distB="0" distL="0" distR="0" wp14:anchorId="580E29FE" wp14:editId="326DCB38">
            <wp:extent cx="5943600" cy="357187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571875"/>
                    </a:xfrm>
                    <a:prstGeom prst="rect">
                      <a:avLst/>
                    </a:prstGeom>
                    <a:ln/>
                  </pic:spPr>
                </pic:pic>
              </a:graphicData>
            </a:graphic>
          </wp:inline>
        </w:drawing>
      </w:r>
      <w:commentRangeEnd w:id="47"/>
      <w:r w:rsidR="004C368E">
        <w:rPr>
          <w:rStyle w:val="CommentReference"/>
        </w:rPr>
        <w:commentReference w:id="47"/>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6.5 – Windows form to search stock – “xyzs”</w:t>
      </w:r>
    </w:p>
    <w:p w:rsidR="00942C25" w:rsidRDefault="009C5CA0">
      <w:pPr>
        <w:rPr>
          <w:rFonts w:ascii="Palatino Linotype" w:eastAsia="Palatino Linotype" w:hAnsi="Palatino Linotype" w:cs="Palatino Linotype"/>
          <w:sz w:val="21"/>
          <w:szCs w:val="21"/>
        </w:rPr>
      </w:pPr>
      <w:commentRangeStart w:id="48"/>
      <w:r>
        <w:rPr>
          <w:noProof/>
        </w:rPr>
        <w:drawing>
          <wp:inline distT="0" distB="0" distL="0" distR="0" wp14:anchorId="06ADD584" wp14:editId="55E4C9FF">
            <wp:extent cx="5943600" cy="3571875"/>
            <wp:effectExtent l="0" t="0" r="0" b="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571875"/>
                    </a:xfrm>
                    <a:prstGeom prst="rect">
                      <a:avLst/>
                    </a:prstGeom>
                    <a:ln/>
                  </pic:spPr>
                </pic:pic>
              </a:graphicData>
            </a:graphic>
          </wp:inline>
        </w:drawing>
      </w:r>
      <w:commentRangeEnd w:id="48"/>
      <w:r w:rsidR="004C368E">
        <w:rPr>
          <w:rStyle w:val="CommentReference"/>
        </w:rPr>
        <w:commentReference w:id="48"/>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6.5 – Windows form showing cancel button</w:t>
      </w:r>
    </w:p>
    <w:p w:rsidR="00942C25" w:rsidRDefault="00942C25">
      <w:pPr>
        <w:rPr>
          <w:rFonts w:ascii="Palatino Linotype" w:eastAsia="Palatino Linotype" w:hAnsi="Palatino Linotype" w:cs="Palatino Linotype"/>
          <w:sz w:val="21"/>
          <w:szCs w:val="21"/>
        </w:rPr>
      </w:pPr>
    </w:p>
    <w:p w:rsidR="00942C25" w:rsidRDefault="009C5CA0">
      <w:pPr>
        <w:rPr>
          <w:sz w:val="20"/>
          <w:szCs w:val="20"/>
        </w:rPr>
      </w:pPr>
      <w:commentRangeStart w:id="49"/>
      <w:r>
        <w:rPr>
          <w:noProof/>
        </w:rPr>
        <w:lastRenderedPageBreak/>
        <w:drawing>
          <wp:inline distT="0" distB="0" distL="0" distR="0" wp14:anchorId="5C63A0CE" wp14:editId="751CD959">
            <wp:extent cx="5943600" cy="3468370"/>
            <wp:effectExtent l="0" t="0" r="0" b="0"/>
            <wp:docPr id="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3468370"/>
                    </a:xfrm>
                    <a:prstGeom prst="rect">
                      <a:avLst/>
                    </a:prstGeom>
                    <a:ln/>
                  </pic:spPr>
                </pic:pic>
              </a:graphicData>
            </a:graphic>
          </wp:inline>
        </w:drawing>
      </w:r>
      <w:commentRangeEnd w:id="49"/>
      <w:r w:rsidR="00416B4E">
        <w:rPr>
          <w:rStyle w:val="CommentReference"/>
        </w:rPr>
        <w:commentReference w:id="49"/>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6.6 – Windows form after cancelling search operation</w:t>
      </w:r>
    </w:p>
    <w:p w:rsidR="00942C25" w:rsidRDefault="00942C25">
      <w:pPr>
        <w:rPr>
          <w:sz w:val="20"/>
          <w:szCs w:val="20"/>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the above example user tried to search stock “xyzs” however cancelled operation immediately and that has returned from async operation with OperationCanceledException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the code below</w:t>
      </w:r>
    </w:p>
    <w:p w:rsidR="00942C25" w:rsidRDefault="009C5CA0">
      <w:pPr>
        <w:spacing w:after="0" w:line="240" w:lineRule="auto"/>
        <w:rPr>
          <w:color w:val="000000"/>
          <w:sz w:val="20"/>
          <w:szCs w:val="20"/>
        </w:rPr>
      </w:pPr>
      <w:r>
        <w:rPr>
          <w:color w:val="008000"/>
          <w:sz w:val="20"/>
          <w:szCs w:val="20"/>
        </w:rPr>
        <w:t>//Delegate on cancellation token when there is a cancellation, executes on calling thread's context in this case UI</w:t>
      </w:r>
    </w:p>
    <w:p w:rsidR="00942C25" w:rsidRDefault="009C5CA0">
      <w:pPr>
        <w:spacing w:after="0" w:line="240" w:lineRule="auto"/>
        <w:jc w:val="both"/>
        <w:rPr>
          <w:color w:val="000000"/>
          <w:sz w:val="20"/>
          <w:szCs w:val="20"/>
        </w:rPr>
      </w:pPr>
      <w:r>
        <w:rPr>
          <w:color w:val="0000FF"/>
          <w:sz w:val="20"/>
          <w:szCs w:val="20"/>
        </w:rPr>
        <w:t>this</w:t>
      </w:r>
      <w:r>
        <w:rPr>
          <w:color w:val="000000"/>
          <w:sz w:val="20"/>
          <w:szCs w:val="20"/>
        </w:rPr>
        <w:t>.cts.Token.Register(() =&gt;</w:t>
      </w:r>
    </w:p>
    <w:p w:rsidR="00942C25" w:rsidRDefault="009C5CA0">
      <w:pPr>
        <w:spacing w:after="0" w:line="240" w:lineRule="auto"/>
        <w:jc w:val="both"/>
        <w:rPr>
          <w:color w:val="000000"/>
          <w:sz w:val="20"/>
          <w:szCs w:val="20"/>
        </w:rPr>
      </w:pPr>
      <w:r>
        <w:rPr>
          <w:color w:val="000000"/>
          <w:sz w:val="20"/>
          <w:szCs w:val="20"/>
        </w:rPr>
        <w:t>{</w:t>
      </w:r>
    </w:p>
    <w:p w:rsidR="00942C25" w:rsidRDefault="009C5CA0">
      <w:pPr>
        <w:spacing w:after="0" w:line="240" w:lineRule="auto"/>
        <w:jc w:val="both"/>
        <w:rPr>
          <w:color w:val="000000"/>
          <w:sz w:val="20"/>
          <w:szCs w:val="20"/>
        </w:rPr>
      </w:pPr>
      <w:r>
        <w:rPr>
          <w:color w:val="000000"/>
          <w:sz w:val="20"/>
          <w:szCs w:val="20"/>
        </w:rPr>
        <w:t xml:space="preserve"> progressMessage.Text = </w:t>
      </w:r>
      <w:r>
        <w:rPr>
          <w:color w:val="A31515"/>
          <w:sz w:val="20"/>
          <w:szCs w:val="20"/>
        </w:rPr>
        <w:t>"Search is cancelled"</w:t>
      </w:r>
      <w:r>
        <w:rPr>
          <w:color w:val="000000"/>
          <w:sz w:val="20"/>
          <w:szCs w:val="20"/>
        </w:rPr>
        <w:t xml:space="preserve"> ;</w:t>
      </w:r>
    </w:p>
    <w:p w:rsidR="00942C25" w:rsidRDefault="009C5CA0">
      <w:pPr>
        <w:spacing w:after="0" w:line="240" w:lineRule="auto"/>
        <w:jc w:val="both"/>
        <w:rPr>
          <w:color w:val="000000"/>
          <w:sz w:val="20"/>
          <w:szCs w:val="20"/>
        </w:rPr>
      </w:pPr>
      <w:r>
        <w:rPr>
          <w:color w:val="000000"/>
          <w:sz w:val="20"/>
          <w:szCs w:val="20"/>
        </w:rPr>
        <w:t>});</w:t>
      </w:r>
    </w:p>
    <w:p w:rsidR="00942C25" w:rsidRDefault="00942C25">
      <w:pPr>
        <w:spacing w:after="0" w:line="240" w:lineRule="auto"/>
        <w:jc w:val="both"/>
        <w:rPr>
          <w:color w:val="000000"/>
          <w:sz w:val="20"/>
          <w:szCs w:val="20"/>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With .net core cancellation token’s callback method would be the first code that is executed after cancellation, so in our code progressMessage.Text is updated final output is “Loaded stocks for in…” and that’s because as soon as cancellation is triggered remaining of the caller method’s code is executed after executing callback. </w:t>
      </w:r>
      <w:r>
        <w:rPr>
          <w:rFonts w:ascii="Palatino Linotype" w:eastAsia="Palatino Linotype" w:hAnsi="Palatino Linotype" w:cs="Palatino Linotype"/>
          <w:b/>
          <w:sz w:val="21"/>
          <w:szCs w:val="21"/>
        </w:rPr>
        <w:t>[Todo – Validate this]</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With .net framework this was the other way round, i.e. first caller’s remaining code is executed and then the callback is executed.</w:t>
      </w:r>
    </w:p>
    <w:p w:rsidR="00942C25" w:rsidRDefault="00942C25">
      <w:pPr>
        <w:spacing w:after="0" w:line="240" w:lineRule="auto"/>
        <w:jc w:val="both"/>
        <w:rPr>
          <w:color w:val="000000"/>
          <w:sz w:val="20"/>
          <w:szCs w:val="20"/>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However there could be cases where there is need that async operation doesn’t throw exception (OperationCanceledException) but return normally. However, in this case calling method need not </w:t>
      </w:r>
      <w:r>
        <w:rPr>
          <w:rFonts w:ascii="Palatino Linotype" w:eastAsia="Palatino Linotype" w:hAnsi="Palatino Linotype" w:cs="Palatino Linotype"/>
          <w:sz w:val="21"/>
          <w:szCs w:val="21"/>
        </w:rPr>
        <w:lastRenderedPageBreak/>
        <w:t>handle such exception For example Calculating prime numbers less than a huge number or reading line by line from a file, in such cases there may be need to use partial data that is received/processed. A similar example is shown below and it’s output is shown in Fig 6.7</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doing high CPU operation, Add this to form </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long</w:t>
      </w:r>
      <w:r>
        <w:rPr>
          <w:color w:val="000000"/>
          <w:sz w:val="20"/>
          <w:szCs w:val="20"/>
        </w:rPr>
        <w:t>&gt; DoHighCPUIntense(CancellationToken token)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long</w:t>
      </w:r>
      <w:r>
        <w:rPr>
          <w:color w:val="000000"/>
          <w:sz w:val="20"/>
          <w:szCs w:val="20"/>
        </w:rPr>
        <w:t xml:space="preserve"> counter = 0;</w:t>
      </w:r>
    </w:p>
    <w:p w:rsidR="00942C25" w:rsidRDefault="009C5CA0">
      <w:pPr>
        <w:spacing w:after="0" w:line="240" w:lineRule="auto"/>
        <w:rPr>
          <w:color w:val="000000"/>
          <w:sz w:val="20"/>
          <w:szCs w:val="20"/>
        </w:rPr>
      </w:pPr>
      <w:r>
        <w:rPr>
          <w:color w:val="000000"/>
          <w:sz w:val="20"/>
          <w:szCs w:val="20"/>
        </w:rPr>
        <w:t xml:space="preserve">            search.Text = </w:t>
      </w:r>
      <w:r>
        <w:rPr>
          <w:color w:val="A31515"/>
          <w:sz w:val="20"/>
          <w:szCs w:val="20"/>
        </w:rPr>
        <w:t>"Stop"</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Task&lt;</w:t>
      </w:r>
      <w:r>
        <w:rPr>
          <w:color w:val="0000FF"/>
          <w:sz w:val="20"/>
          <w:szCs w:val="20"/>
        </w:rPr>
        <w:t>long</w:t>
      </w:r>
      <w:r>
        <w:rPr>
          <w:color w:val="000000"/>
          <w:sz w:val="20"/>
          <w:szCs w:val="20"/>
        </w:rPr>
        <w:t>&gt; output = Task.Run(()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w:t>
      </w:r>
      <w:r>
        <w:rPr>
          <w:color w:val="0000FF"/>
          <w:sz w:val="20"/>
          <w:szCs w:val="20"/>
        </w:rPr>
        <w:t>true</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counter++;</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(token.IsCancellationRequested)</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counter++;</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rsidR="00942C25" w:rsidRDefault="009C5CA0">
      <w:pPr>
        <w:spacing w:after="0" w:line="240" w:lineRule="auto"/>
        <w:rPr>
          <w:color w:val="000000"/>
          <w:sz w:val="20"/>
          <w:szCs w:val="20"/>
        </w:rPr>
      </w:pPr>
      <w:r>
        <w:rPr>
          <w:color w:val="000000"/>
          <w:sz w:val="20"/>
          <w:szCs w:val="20"/>
        </w:rPr>
        <w:t xml:space="preserve">            }, token);</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output;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agEx)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agEx;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counter;</w:t>
      </w:r>
    </w:p>
    <w:p w:rsidR="00942C25" w:rsidRDefault="009C5CA0">
      <w:pPr>
        <w:rPr>
          <w:color w:val="000000"/>
          <w:sz w:val="20"/>
          <w:szCs w:val="20"/>
        </w:rPr>
      </w:pPr>
      <w:r>
        <w:rPr>
          <w:color w:val="000000"/>
          <w:sz w:val="20"/>
          <w:szCs w:val="20"/>
        </w:rPr>
        <w:t xml:space="preserve">        }</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Further call this method in search button click</w:t>
      </w:r>
    </w:p>
    <w:p w:rsidR="00942C25" w:rsidRDefault="009C5CA0">
      <w:pPr>
        <w:spacing w:after="0" w:line="240" w:lineRule="auto"/>
        <w:rPr>
          <w:color w:val="000000"/>
          <w:sz w:val="20"/>
          <w:szCs w:val="20"/>
        </w:rPr>
      </w:pPr>
      <w:r>
        <w:rPr>
          <w:color w:val="808080"/>
          <w:sz w:val="20"/>
          <w:szCs w:val="20"/>
        </w:rPr>
        <w:t>#</w:t>
      </w:r>
      <w:r>
        <w:rPr>
          <w:color w:val="000000"/>
          <w:sz w:val="20"/>
          <w:szCs w:val="20"/>
        </w:rPr>
        <w:t xml:space="preserve"> </w:t>
      </w:r>
      <w:r>
        <w:rPr>
          <w:color w:val="808080"/>
          <w:sz w:val="20"/>
          <w:szCs w:val="20"/>
        </w:rPr>
        <w:t>region</w:t>
      </w:r>
      <w:r>
        <w:rPr>
          <w:color w:val="000000"/>
          <w:sz w:val="20"/>
          <w:szCs w:val="20"/>
        </w:rPr>
        <w:t xml:space="preserve"> "Scenario 1"</w:t>
      </w:r>
    </w:p>
    <w:p w:rsidR="00942C25" w:rsidRDefault="009C5CA0">
      <w:pPr>
        <w:spacing w:after="0" w:line="240" w:lineRule="auto"/>
        <w:rPr>
          <w:color w:val="000000"/>
          <w:sz w:val="20"/>
          <w:szCs w:val="20"/>
        </w:rPr>
      </w:pPr>
      <w:r>
        <w:rPr>
          <w:color w:val="008000"/>
          <w:sz w:val="20"/>
          <w:szCs w:val="20"/>
        </w:rPr>
        <w:t>//stockData.DataSource = await GetDataFromAPIAsync(searchText.Text, cts.Token);</w:t>
      </w:r>
    </w:p>
    <w:p w:rsidR="00942C25" w:rsidRDefault="009C5CA0">
      <w:pPr>
        <w:spacing w:after="0" w:line="240" w:lineRule="auto"/>
        <w:rPr>
          <w:color w:val="000000"/>
          <w:sz w:val="20"/>
          <w:szCs w:val="20"/>
        </w:rPr>
      </w:pPr>
      <w:r>
        <w:rPr>
          <w:color w:val="008000"/>
          <w:sz w:val="20"/>
          <w:szCs w:val="20"/>
        </w:rPr>
        <w:t>//Logs.Text += "API returned data" + Environment.NewLine;</w:t>
      </w:r>
    </w:p>
    <w:p w:rsidR="00942C25" w:rsidRDefault="009C5CA0">
      <w:pPr>
        <w:spacing w:after="0" w:line="240" w:lineRule="auto"/>
        <w:rPr>
          <w:color w:val="000000"/>
          <w:sz w:val="20"/>
          <w:szCs w:val="20"/>
        </w:rPr>
      </w:pPr>
      <w:r>
        <w:rPr>
          <w:color w:val="808080"/>
          <w:sz w:val="20"/>
          <w:szCs w:val="20"/>
        </w:rPr>
        <w:t>#endregion</w:t>
      </w:r>
    </w:p>
    <w:p w:rsidR="00942C25" w:rsidRDefault="009C5CA0">
      <w:pPr>
        <w:spacing w:after="0" w:line="240" w:lineRule="auto"/>
        <w:rPr>
          <w:color w:val="000000"/>
          <w:sz w:val="20"/>
          <w:szCs w:val="20"/>
        </w:rPr>
      </w:pPr>
      <w:r>
        <w:rPr>
          <w:color w:val="808080"/>
          <w:sz w:val="20"/>
          <w:szCs w:val="20"/>
        </w:rPr>
        <w:t>#</w:t>
      </w:r>
      <w:r>
        <w:rPr>
          <w:color w:val="000000"/>
          <w:sz w:val="20"/>
          <w:szCs w:val="20"/>
        </w:rPr>
        <w:t xml:space="preserve"> </w:t>
      </w:r>
      <w:r>
        <w:rPr>
          <w:color w:val="808080"/>
          <w:sz w:val="20"/>
          <w:szCs w:val="20"/>
        </w:rPr>
        <w:t>region</w:t>
      </w:r>
      <w:r>
        <w:rPr>
          <w:color w:val="000000"/>
          <w:sz w:val="20"/>
          <w:szCs w:val="20"/>
        </w:rPr>
        <w:t xml:space="preserve"> "Scenario 2"</w:t>
      </w:r>
    </w:p>
    <w:p w:rsidR="00942C25" w:rsidRDefault="009C5CA0">
      <w:pPr>
        <w:spacing w:after="0" w:line="240" w:lineRule="auto"/>
        <w:rPr>
          <w:color w:val="000000"/>
          <w:sz w:val="20"/>
          <w:szCs w:val="20"/>
        </w:rPr>
      </w:pPr>
      <w:r>
        <w:rPr>
          <w:color w:val="000000"/>
          <w:sz w:val="20"/>
          <w:szCs w:val="20"/>
        </w:rPr>
        <w:t xml:space="preserve">highCPUCount = </w:t>
      </w:r>
      <w:r>
        <w:rPr>
          <w:color w:val="0000FF"/>
          <w:sz w:val="20"/>
          <w:szCs w:val="20"/>
        </w:rPr>
        <w:t>await</w:t>
      </w:r>
      <w:r>
        <w:rPr>
          <w:color w:val="000000"/>
          <w:sz w:val="20"/>
          <w:szCs w:val="20"/>
        </w:rPr>
        <w:t xml:space="preserve"> DoHighCPUIntense(cts.Token);</w:t>
      </w:r>
    </w:p>
    <w:p w:rsidR="00942C25" w:rsidRDefault="009C5CA0">
      <w:pPr>
        <w:spacing w:after="0" w:line="240" w:lineRule="auto"/>
        <w:rPr>
          <w:color w:val="000000"/>
          <w:sz w:val="20"/>
          <w:szCs w:val="20"/>
        </w:rPr>
      </w:pPr>
      <w:r>
        <w:rPr>
          <w:color w:val="000000"/>
          <w:sz w:val="20"/>
          <w:szCs w:val="20"/>
        </w:rPr>
        <w:t xml:space="preserve">Logs.Text += </w:t>
      </w:r>
      <w:r>
        <w:rPr>
          <w:color w:val="A31515"/>
          <w:sz w:val="20"/>
          <w:szCs w:val="20"/>
        </w:rPr>
        <w:t xml:space="preserve">$"Counted till </w:t>
      </w:r>
      <w:r>
        <w:rPr>
          <w:color w:val="000000"/>
          <w:sz w:val="20"/>
          <w:szCs w:val="20"/>
        </w:rPr>
        <w:t>{highCPUCount.ToString()}</w:t>
      </w:r>
      <w:r>
        <w:rPr>
          <w:color w:val="A31515"/>
          <w:sz w:val="20"/>
          <w:szCs w:val="20"/>
        </w:rPr>
        <w:t>"</w:t>
      </w:r>
      <w:r>
        <w:rPr>
          <w:color w:val="000000"/>
          <w:sz w:val="20"/>
          <w:szCs w:val="20"/>
        </w:rPr>
        <w:t xml:space="preserve"> + Environment.NewLine;</w:t>
      </w:r>
    </w:p>
    <w:p w:rsidR="00942C25" w:rsidRDefault="009C5CA0">
      <w:pPr>
        <w:rPr>
          <w:sz w:val="20"/>
          <w:szCs w:val="20"/>
        </w:rPr>
      </w:pPr>
      <w:r>
        <w:rPr>
          <w:color w:val="808080"/>
          <w:sz w:val="20"/>
          <w:szCs w:val="20"/>
        </w:rPr>
        <w:t>#endregion</w:t>
      </w:r>
    </w:p>
    <w:p w:rsidR="00942C25" w:rsidRDefault="009C5CA0">
      <w:pPr>
        <w:rPr>
          <w:sz w:val="20"/>
          <w:szCs w:val="20"/>
        </w:rPr>
      </w:pPr>
      <w:commentRangeStart w:id="50"/>
      <w:r>
        <w:rPr>
          <w:noProof/>
        </w:rPr>
        <w:lastRenderedPageBreak/>
        <w:drawing>
          <wp:inline distT="0" distB="0" distL="0" distR="0" wp14:anchorId="3ED1D456" wp14:editId="12CBACEE">
            <wp:extent cx="5943600" cy="3468370"/>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3468370"/>
                    </a:xfrm>
                    <a:prstGeom prst="rect">
                      <a:avLst/>
                    </a:prstGeom>
                    <a:ln/>
                  </pic:spPr>
                </pic:pic>
              </a:graphicData>
            </a:graphic>
          </wp:inline>
        </w:drawing>
      </w:r>
      <w:commentRangeEnd w:id="50"/>
      <w:r w:rsidR="00874B07">
        <w:rPr>
          <w:rStyle w:val="CommentReference"/>
        </w:rPr>
        <w:commentReference w:id="50"/>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6.7 – Windows form after cancelling search operation and handling without exception</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Cancellation in this method is validating if cancellation is requested and then returning gracefully to caller which further handles. You can notice that in the second example code won’t go to the catch block.</w:t>
      </w:r>
    </w:p>
    <w:p w:rsidR="00942C25" w:rsidRDefault="009C5CA0">
      <w:pPr>
        <w:rPr>
          <w:rFonts w:ascii="Palatino Linotype" w:eastAsia="Palatino Linotype" w:hAnsi="Palatino Linotype" w:cs="Palatino Linotype"/>
          <w:sz w:val="21"/>
          <w:szCs w:val="21"/>
        </w:rPr>
      </w:pPr>
      <w:commentRangeStart w:id="51"/>
      <w:r>
        <w:rPr>
          <w:rFonts w:ascii="Palatino Linotype" w:eastAsia="Palatino Linotype" w:hAnsi="Palatino Linotype" w:cs="Palatino Linotype"/>
          <w:sz w:val="21"/>
          <w:szCs w:val="21"/>
        </w:rPr>
        <w:t>Another important feature of cancellation token is that it allows to pass CancellationToken.None to any method that accepts cancellation token, this indicates that calling method can never cancel this method. For all the framework methods there will be an overload available that accepts cancellation token, similar overload can be provided by developers if they are building libraries/APIs that support async and are developed using TAP.</w:t>
      </w:r>
      <w:commentRangeEnd w:id="51"/>
      <w:r w:rsidR="00E572EA">
        <w:rPr>
          <w:rStyle w:val="CommentReference"/>
        </w:rPr>
        <w:commentReference w:id="51"/>
      </w:r>
    </w:p>
    <w:p w:rsidR="00942C25" w:rsidRDefault="00942C25">
      <w:pPr>
        <w:rPr>
          <w:rFonts w:ascii="Palatino Linotype" w:eastAsia="Palatino Linotype" w:hAnsi="Palatino Linotype" w:cs="Palatino Linotype"/>
          <w:b/>
          <w:sz w:val="36"/>
          <w:szCs w:val="36"/>
        </w:rPr>
      </w:pPr>
    </w:p>
    <w:p w:rsidR="00942C25" w:rsidRDefault="009C5CA0">
      <w:pPr>
        <w:rPr>
          <w:rFonts w:ascii="Palatino Linotype" w:eastAsia="Palatino Linotype" w:hAnsi="Palatino Linotype" w:cs="Palatino Linotype"/>
          <w:b/>
          <w:sz w:val="36"/>
          <w:szCs w:val="36"/>
        </w:rPr>
      </w:pPr>
      <w:r>
        <w:rPr>
          <w:rFonts w:ascii="Palatino Linotype" w:eastAsia="Palatino Linotype" w:hAnsi="Palatino Linotype" w:cs="Palatino Linotype"/>
          <w:b/>
          <w:sz w:val="36"/>
          <w:szCs w:val="36"/>
        </w:rPr>
        <w:t>Progress reporting</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With async pattern developer has the capability to run multiple long running operations in background, reporting progress on how much of operation is completed/pending is important feature to enhance user experience, this helps users to cancel a long running request and gives more fluidic behavior to your application. Typically, applications will have this a progress bar and a cancel button to indicate the amount of work done/remaining and cancel button if user wants to opt out from a long running operation.</w:t>
      </w:r>
    </w:p>
    <w:p w:rsidR="00942C25" w:rsidRDefault="00942C25">
      <w:pPr>
        <w:rPr>
          <w:rFonts w:ascii="Palatino Linotype" w:eastAsia="Palatino Linotype" w:hAnsi="Palatino Linotype" w:cs="Palatino Linotype"/>
          <w:sz w:val="21"/>
          <w:szCs w:val="21"/>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With async methods this can be achieved by adding additional parameter of type IProgress&lt;T&gt; to the signature of async method, here T can be any type that will hold progress information.</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For example, it can be simple integer type where amount of work completed can be reported back in percentage and serves purpose for most of the scenarios or a complex type that holds additional information like time taken between progressing from say 10% to 20% (Will see this further in our example). </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IProgress provides Report(T) method to pass progress information back to the UI thread from a background task. This information can be used by say a progressbar control in WPF app to update user on the completed/remaining work.</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Let’s consider a simple WPF application that downloads multiple files from web and write it to disk locally. </w:t>
      </w:r>
    </w:p>
    <w:p w:rsidR="00942C25" w:rsidRDefault="009C5CA0">
      <w:pPr>
        <w:rPr>
          <w:rFonts w:ascii="Palatino Linotype" w:eastAsia="Palatino Linotype" w:hAnsi="Palatino Linotype" w:cs="Palatino Linotype"/>
          <w:sz w:val="21"/>
          <w:szCs w:val="21"/>
        </w:rPr>
      </w:pPr>
      <w:commentRangeStart w:id="52"/>
      <w:r>
        <w:rPr>
          <w:rFonts w:ascii="Palatino Linotype" w:eastAsia="Palatino Linotype" w:hAnsi="Palatino Linotype" w:cs="Palatino Linotype"/>
          <w:noProof/>
          <w:sz w:val="21"/>
          <w:szCs w:val="21"/>
        </w:rPr>
        <w:drawing>
          <wp:inline distT="0" distB="0" distL="0" distR="0" wp14:anchorId="7201AE3B" wp14:editId="45860A90">
            <wp:extent cx="5934075" cy="2628900"/>
            <wp:effectExtent l="0" t="0" r="0" b="0"/>
            <wp:docPr id="3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34075" cy="2628900"/>
                    </a:xfrm>
                    <a:prstGeom prst="rect">
                      <a:avLst/>
                    </a:prstGeom>
                    <a:ln/>
                  </pic:spPr>
                </pic:pic>
              </a:graphicData>
            </a:graphic>
          </wp:inline>
        </w:drawing>
      </w:r>
      <w:commentRangeEnd w:id="52"/>
      <w:r w:rsidR="00874B07">
        <w:rPr>
          <w:rStyle w:val="CommentReference"/>
        </w:rPr>
        <w:commentReference w:id="52"/>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6.7 – Fine download WPF application</w:t>
      </w:r>
    </w:p>
    <w:p w:rsidR="00942C25" w:rsidRDefault="00942C25">
      <w:pPr>
        <w:rPr>
          <w:rFonts w:ascii="Palatino Linotype" w:eastAsia="Palatino Linotype" w:hAnsi="Palatino Linotype" w:cs="Palatino Linotype"/>
          <w:sz w:val="21"/>
          <w:szCs w:val="21"/>
        </w:rPr>
      </w:pPr>
    </w:p>
    <w:p w:rsidR="00942C25" w:rsidRDefault="009C5CA0">
      <w:pPr>
        <w:rPr>
          <w:rFonts w:ascii="Palatino Linotype" w:eastAsia="Palatino Linotype" w:hAnsi="Palatino Linotype" w:cs="Palatino Linotype"/>
          <w:sz w:val="21"/>
          <w:szCs w:val="21"/>
        </w:rPr>
      </w:pPr>
      <w:commentRangeStart w:id="53"/>
      <w:r>
        <w:rPr>
          <w:rFonts w:ascii="Palatino Linotype" w:eastAsia="Palatino Linotype" w:hAnsi="Palatino Linotype" w:cs="Palatino Linotype"/>
          <w:noProof/>
          <w:sz w:val="21"/>
          <w:szCs w:val="21"/>
        </w:rPr>
        <w:lastRenderedPageBreak/>
        <w:drawing>
          <wp:inline distT="0" distB="0" distL="0" distR="0" wp14:anchorId="494B673D" wp14:editId="6CC46C12">
            <wp:extent cx="5934075" cy="25908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34075" cy="2590800"/>
                    </a:xfrm>
                    <a:prstGeom prst="rect">
                      <a:avLst/>
                    </a:prstGeom>
                    <a:ln/>
                  </pic:spPr>
                </pic:pic>
              </a:graphicData>
            </a:graphic>
          </wp:inline>
        </w:drawing>
      </w:r>
      <w:commentRangeEnd w:id="53"/>
      <w:r w:rsidR="00A93603">
        <w:rPr>
          <w:rStyle w:val="CommentReference"/>
        </w:rPr>
        <w:commentReference w:id="53"/>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6.7 – Fine download WPF application, reporting progress</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As mentioned, the first thing we need to do is add an additional parameter to the download method of type IProgress&lt;T&gt;, in this case method signature supporting progress will look something like below. </w:t>
      </w:r>
    </w:p>
    <w:p w:rsidR="00942C25" w:rsidRDefault="009C5CA0">
      <w:pPr>
        <w:rPr>
          <w:sz w:val="20"/>
          <w:szCs w:val="20"/>
        </w:rPr>
      </w:pP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DownloadLargeFilAsync(</w:t>
      </w:r>
      <w:r>
        <w:rPr>
          <w:color w:val="0000FF"/>
          <w:sz w:val="20"/>
          <w:szCs w:val="20"/>
        </w:rPr>
        <w:t>string</w:t>
      </w:r>
      <w:r>
        <w:rPr>
          <w:color w:val="000000"/>
          <w:sz w:val="20"/>
          <w:szCs w:val="20"/>
        </w:rPr>
        <w:t xml:space="preserve"> fileToDownload, </w:t>
      </w:r>
      <w:r>
        <w:rPr>
          <w:color w:val="0000FF"/>
          <w:sz w:val="20"/>
          <w:szCs w:val="20"/>
        </w:rPr>
        <w:t>string</w:t>
      </w:r>
      <w:r>
        <w:rPr>
          <w:color w:val="000000"/>
          <w:sz w:val="20"/>
          <w:szCs w:val="20"/>
        </w:rPr>
        <w:t xml:space="preserve"> fileName, CancellationToken token, IProgress&lt;ProgreesReport&gt; progress)</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Here T is custom type as we want to pass additional information to the progressbar, progress is reported back by calling report method</w:t>
      </w:r>
    </w:p>
    <w:p w:rsidR="00942C25" w:rsidRDefault="009C5CA0">
      <w:pPr>
        <w:spacing w:after="0" w:line="240" w:lineRule="auto"/>
        <w:rPr>
          <w:color w:val="000000"/>
          <w:sz w:val="20"/>
          <w:szCs w:val="20"/>
        </w:rPr>
      </w:pPr>
      <w:r>
        <w:rPr>
          <w:color w:val="000000"/>
          <w:sz w:val="20"/>
          <w:szCs w:val="20"/>
        </w:rPr>
        <w:t xml:space="preserve">                                    </w:t>
      </w:r>
      <w:commentRangeStart w:id="54"/>
      <w:r>
        <w:rPr>
          <w:color w:val="000000"/>
          <w:sz w:val="20"/>
          <w:szCs w:val="20"/>
        </w:rPr>
        <w:t>progress.Report(</w:t>
      </w:r>
      <w:r>
        <w:rPr>
          <w:color w:val="0000FF"/>
          <w:sz w:val="20"/>
          <w:szCs w:val="20"/>
        </w:rPr>
        <w:t>new</w:t>
      </w:r>
      <w:r>
        <w:rPr>
          <w:color w:val="000000"/>
          <w:sz w:val="20"/>
          <w:szCs w:val="20"/>
        </w:rPr>
        <w:t xml:space="preserve"> ProgreesReport()</w:t>
      </w:r>
      <w:commentRangeEnd w:id="54"/>
      <w:r w:rsidR="008E4543">
        <w:rPr>
          <w:rStyle w:val="CommentReference"/>
        </w:rPr>
        <w:commentReference w:id="54"/>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progressPercentage = (bytes * 1d) / (totalLength * 1d) * 100,</w:t>
      </w:r>
    </w:p>
    <w:p w:rsidR="00942C25" w:rsidRDefault="009C5CA0">
      <w:pPr>
        <w:spacing w:after="0" w:line="240" w:lineRule="auto"/>
        <w:rPr>
          <w:color w:val="000000"/>
          <w:sz w:val="20"/>
          <w:szCs w:val="20"/>
        </w:rPr>
      </w:pPr>
      <w:r>
        <w:rPr>
          <w:color w:val="000000"/>
          <w:sz w:val="20"/>
          <w:szCs w:val="20"/>
        </w:rPr>
        <w:t xml:space="preserve">                                        bytesToRead = bytes,</w:t>
      </w:r>
    </w:p>
    <w:p w:rsidR="00942C25" w:rsidRDefault="009C5CA0">
      <w:pPr>
        <w:spacing w:after="0" w:line="240" w:lineRule="auto"/>
        <w:rPr>
          <w:color w:val="000000"/>
          <w:sz w:val="20"/>
          <w:szCs w:val="20"/>
        </w:rPr>
      </w:pPr>
      <w:r>
        <w:rPr>
          <w:color w:val="000000"/>
          <w:sz w:val="20"/>
          <w:szCs w:val="20"/>
        </w:rPr>
        <w:t xml:space="preserve">                                        totalBytes = totalLength,</w:t>
      </w:r>
    </w:p>
    <w:p w:rsidR="00942C25" w:rsidRDefault="009C5CA0">
      <w:pPr>
        <w:spacing w:after="0" w:line="240" w:lineRule="auto"/>
        <w:rPr>
          <w:color w:val="000000"/>
          <w:sz w:val="20"/>
          <w:szCs w:val="20"/>
        </w:rPr>
      </w:pPr>
      <w:r>
        <w:rPr>
          <w:color w:val="000000"/>
          <w:sz w:val="20"/>
          <w:szCs w:val="20"/>
        </w:rPr>
        <w:t xml:space="preserve">                                        elapsedTime = ticker.ElapsedMilliseconds</w:t>
      </w:r>
    </w:p>
    <w:p w:rsidR="00942C25" w:rsidRDefault="009C5CA0">
      <w:pPr>
        <w:rPr>
          <w:color w:val="000000"/>
          <w:sz w:val="20"/>
          <w:szCs w:val="20"/>
        </w:rPr>
      </w:pPr>
      <w:r>
        <w:rPr>
          <w:color w:val="000000"/>
          <w:sz w:val="20"/>
          <w:szCs w:val="20"/>
        </w:rPr>
        <w:t xml:space="preserve">                                    });</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calling method i.e. button click in this case, we create object of Type Progress&lt;T&gt; where T is of type ProgressReport and pass it to async method which takes care of invoking every time </w:t>
      </w:r>
      <w:commentRangeStart w:id="55"/>
      <w:r>
        <w:rPr>
          <w:rFonts w:ascii="Palatino Linotype" w:eastAsia="Palatino Linotype" w:hAnsi="Palatino Linotype" w:cs="Palatino Linotype"/>
          <w:sz w:val="21"/>
          <w:szCs w:val="21"/>
        </w:rPr>
        <w:t>progress.Report(T) is called. Progress&lt;T&gt; is a framework class that implements IProgress&lt;T&gt;, when we are creating object of this class it saves current thread’s (in this case UI thread) SynchronizationContext and each time report is called it raises event handlers on the calling thread</w:t>
      </w:r>
      <w:commentRangeEnd w:id="55"/>
      <w:r w:rsidR="00685400">
        <w:rPr>
          <w:rStyle w:val="CommentReference"/>
        </w:rPr>
        <w:commentReference w:id="55"/>
      </w:r>
      <w:r>
        <w:rPr>
          <w:rFonts w:ascii="Palatino Linotype" w:eastAsia="Palatino Linotype" w:hAnsi="Palatino Linotype" w:cs="Palatino Linotype"/>
          <w:sz w:val="21"/>
          <w:szCs w:val="21"/>
        </w:rPr>
        <w:t>. As you can see there are 2 ways to do it – either by constructor or through ProgressChanged event.</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//Progres reporting</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taskProgress.Value = percent.progressPercentage;</w:t>
      </w:r>
    </w:p>
    <w:p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lastRenderedPageBreak/>
        <w:t>OR</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w:t>
      </w:r>
    </w:p>
    <w:p w:rsidR="00942C25" w:rsidRDefault="009C5CA0">
      <w:pPr>
        <w:spacing w:after="0" w:line="240" w:lineRule="auto"/>
        <w:rPr>
          <w:color w:val="000000"/>
          <w:sz w:val="20"/>
          <w:szCs w:val="20"/>
        </w:rPr>
      </w:pPr>
      <w:r>
        <w:rPr>
          <w:color w:val="000000"/>
          <w:sz w:val="20"/>
          <w:szCs w:val="20"/>
        </w:rPr>
        <w:t xml:space="preserve">            progress.ProgressChanged += (s, e)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taskProgress.Value = e.progressPercentage;</w:t>
      </w:r>
    </w:p>
    <w:p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{e.bytesToRead}</w:t>
      </w:r>
      <w:r>
        <w:rPr>
          <w:color w:val="A31515"/>
          <w:sz w:val="20"/>
          <w:szCs w:val="20"/>
        </w:rPr>
        <w:t>/</w:t>
      </w:r>
      <w:r>
        <w:rPr>
          <w:color w:val="000000"/>
          <w:sz w:val="20"/>
          <w:szCs w:val="20"/>
        </w:rPr>
        <w:t>{e.totalBytes}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{e.elapsedTime}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rPr>
          <w:rFonts w:ascii="Palatino Linotype" w:eastAsia="Palatino Linotype" w:hAnsi="Palatino Linotype" w:cs="Palatino Linotype"/>
          <w:sz w:val="21"/>
          <w:szCs w:val="21"/>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Complete implementation of WPF app is as a below </w:t>
      </w:r>
    </w:p>
    <w:p w:rsidR="00942C25" w:rsidRDefault="009C5CA0">
      <w:pPr>
        <w:spacing w:after="0" w:line="240" w:lineRule="auto"/>
        <w:rPr>
          <w:color w:val="000000"/>
          <w:sz w:val="20"/>
          <w:szCs w:val="20"/>
        </w:rPr>
      </w:pPr>
      <w:commentRangeStart w:id="56"/>
      <w:r>
        <w:rPr>
          <w:color w:val="0000FF"/>
          <w:sz w:val="20"/>
          <w:szCs w:val="20"/>
        </w:rPr>
        <w:t>namespace</w:t>
      </w:r>
      <w:r>
        <w:rPr>
          <w:color w:val="000000"/>
          <w:sz w:val="20"/>
          <w:szCs w:val="20"/>
        </w:rPr>
        <w:t xml:space="preserve"> Stocks.WPF</w:t>
      </w:r>
      <w:commentRangeEnd w:id="56"/>
      <w:r w:rsidR="00BD718B">
        <w:rPr>
          <w:rStyle w:val="CommentReference"/>
        </w:rPr>
        <w:commentReference w:id="56"/>
      </w:r>
    </w:p>
    <w:p w:rsidR="00942C25" w:rsidRDefault="009C5CA0">
      <w:pPr>
        <w:spacing w:after="0" w:line="240" w:lineRule="auto"/>
        <w:rPr>
          <w:color w:val="000000"/>
          <w:sz w:val="20"/>
          <w:szCs w:val="20"/>
        </w:rPr>
      </w:pP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Interaction logic for FileDownload.xaml</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FileDownload</w:t>
      </w:r>
      <w:r>
        <w:rPr>
          <w:color w:val="000000"/>
          <w:sz w:val="20"/>
          <w:szCs w:val="20"/>
        </w:rPr>
        <w:t xml:space="preserve"> : Window</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CancellationTokenSource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CancellationTokenSource cts1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const</w:t>
      </w:r>
      <w:r>
        <w:rPr>
          <w:color w:val="000000"/>
          <w:sz w:val="20"/>
          <w:szCs w:val="20"/>
        </w:rPr>
        <w:t xml:space="preserve"> </w:t>
      </w:r>
      <w:r>
        <w:rPr>
          <w:color w:val="0000FF"/>
          <w:sz w:val="20"/>
          <w:szCs w:val="20"/>
        </w:rPr>
        <w:t>string</w:t>
      </w:r>
      <w:r>
        <w:rPr>
          <w:color w:val="000000"/>
          <w:sz w:val="20"/>
          <w:szCs w:val="20"/>
        </w:rPr>
        <w:t xml:space="preserve"> fileName = </w:t>
      </w:r>
      <w:r>
        <w:rPr>
          <w:color w:val="A31515"/>
          <w:sz w:val="20"/>
          <w:szCs w:val="20"/>
        </w:rPr>
        <w:t>"largefile.zip"</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FileDownload_Click(</w:t>
      </w:r>
      <w:r>
        <w:rPr>
          <w:color w:val="0000FF"/>
          <w:sz w:val="20"/>
          <w:szCs w:val="20"/>
        </w:rPr>
        <w:t>object</w:t>
      </w:r>
      <w:r>
        <w:rPr>
          <w:color w:val="000000"/>
          <w:sz w:val="20"/>
          <w:szCs w:val="20"/>
        </w:rPr>
        <w:t xml:space="preserve"> sender, RoutedEventArgs 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fileDownload.Content = </w:t>
      </w:r>
      <w:r>
        <w:rPr>
          <w:color w:val="A31515"/>
          <w:sz w:val="20"/>
          <w:szCs w:val="20"/>
        </w:rPr>
        <w:t>"Cancel"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taskProgress.Visibility = Visibility.Visible;</w:t>
      </w:r>
    </w:p>
    <w:p w:rsidR="00942C25" w:rsidRDefault="009C5CA0">
      <w:pPr>
        <w:spacing w:after="0" w:line="240" w:lineRule="auto"/>
        <w:rPr>
          <w:color w:val="000000"/>
          <w:sz w:val="20"/>
          <w:szCs w:val="20"/>
        </w:rPr>
      </w:pPr>
      <w:r>
        <w:rPr>
          <w:color w:val="000000"/>
          <w:sz w:val="20"/>
          <w:szCs w:val="20"/>
        </w:rPr>
        <w:t xml:space="preserve">            taskProgress.IsIndeterminate = </w:t>
      </w:r>
      <w:r>
        <w:rPr>
          <w:color w:val="0000FF"/>
          <w:sz w:val="20"/>
          <w:szCs w:val="20"/>
        </w:rPr>
        <w:t>false</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taskProgress.Value = 0;</w:t>
      </w:r>
    </w:p>
    <w:p w:rsidR="00942C25" w:rsidRDefault="009C5CA0">
      <w:pPr>
        <w:spacing w:after="0" w:line="240" w:lineRule="auto"/>
        <w:rPr>
          <w:color w:val="000000"/>
          <w:sz w:val="20"/>
          <w:szCs w:val="20"/>
        </w:rPr>
      </w:pPr>
      <w:r>
        <w:rPr>
          <w:color w:val="000000"/>
          <w:sz w:val="20"/>
          <w:szCs w:val="20"/>
        </w:rPr>
        <w:t xml:space="preserve">            taskProgress.Maximum = 100;</w:t>
      </w:r>
    </w:p>
    <w:p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cts.Cancel();</w:t>
      </w: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new</w:t>
      </w:r>
      <w:r>
        <w:rPr>
          <w:color w:val="000000"/>
          <w:sz w:val="20"/>
          <w:szCs w:val="20"/>
        </w:rPr>
        <w:t xml:space="preserve"> CancellationTokenSource();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//Progres reporting</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taskProgress.Value = percent.progressPercentage;</w:t>
      </w:r>
    </w:p>
    <w:p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"largefile.zip"</w:t>
      </w:r>
      <w:r>
        <w:rPr>
          <w:color w:val="000000"/>
          <w:sz w:val="20"/>
          <w:szCs w:val="20"/>
        </w:rPr>
        <w:t>, cts.Token, progress);</w:t>
      </w:r>
    </w:p>
    <w:p w:rsidR="00942C25" w:rsidRDefault="009C5CA0">
      <w:pPr>
        <w:spacing w:after="0" w:line="240" w:lineRule="auto"/>
        <w:rPr>
          <w:color w:val="000000"/>
          <w:sz w:val="20"/>
          <w:szCs w:val="20"/>
        </w:rPr>
      </w:pPr>
      <w:r>
        <w:rPr>
          <w:color w:val="000000"/>
          <w:sz w:val="20"/>
          <w:szCs w:val="20"/>
        </w:rPr>
        <w:t xml:space="preserve">                logs.Text += </w:t>
      </w:r>
      <w:r>
        <w:rPr>
          <w:color w:val="A31515"/>
          <w:sz w:val="20"/>
          <w:szCs w:val="20"/>
        </w:rPr>
        <w:t xml:space="preserve">$"File </w:t>
      </w:r>
      <w:r>
        <w:rPr>
          <w:color w:val="000000"/>
          <w:sz w:val="20"/>
          <w:szCs w:val="20"/>
        </w:rPr>
        <w:t>{fileName}</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logs.Text = ex.Message;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logs.Text = ex.Message;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taskProgress.Visibility = Visibility.Hidden;</w:t>
      </w:r>
    </w:p>
    <w:p w:rsidR="00942C25" w:rsidRDefault="009C5CA0">
      <w:pPr>
        <w:spacing w:after="0" w:line="240" w:lineRule="auto"/>
        <w:rPr>
          <w:color w:val="000000"/>
          <w:sz w:val="20"/>
          <w:szCs w:val="20"/>
        </w:rPr>
      </w:pPr>
      <w:r>
        <w:rPr>
          <w:color w:val="000000"/>
          <w:sz w:val="20"/>
          <w:szCs w:val="20"/>
        </w:rPr>
        <w:t xml:space="preserve">                fileDownload.Content = </w:t>
      </w:r>
      <w:r>
        <w:rPr>
          <w:color w:val="A31515"/>
          <w:sz w:val="20"/>
          <w:szCs w:val="20"/>
        </w:rPr>
        <w:t>"File Download"</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totalTimeTaken.Content = </w:t>
      </w:r>
      <w:r>
        <w:rPr>
          <w:color w:val="A31515"/>
          <w:sz w:val="20"/>
          <w:szCs w:val="20"/>
        </w:rPr>
        <w:t>"Download largefile.zip completed"</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Download Method</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fileToDownload</w:t>
      </w:r>
      <w:r>
        <w:rPr>
          <w:color w:val="808080"/>
          <w:sz w:val="20"/>
          <w:szCs w:val="20"/>
        </w:rPr>
        <w:t>"&gt;</w:t>
      </w:r>
      <w:r>
        <w:rPr>
          <w:color w:val="008000"/>
          <w:sz w:val="20"/>
          <w:szCs w:val="20"/>
        </w:rPr>
        <w:t>File to download</w:t>
      </w:r>
      <w:r>
        <w:rPr>
          <w:color w:val="808080"/>
          <w:sz w:val="20"/>
          <w:szCs w:val="20"/>
        </w:rPr>
        <w: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fileName</w:t>
      </w:r>
      <w:r>
        <w:rPr>
          <w:color w:val="808080"/>
          <w:sz w:val="20"/>
          <w:szCs w:val="20"/>
        </w:rPr>
        <w:t>"&gt;</w:t>
      </w:r>
      <w:r>
        <w:rPr>
          <w:color w:val="008000"/>
          <w:sz w:val="20"/>
          <w:szCs w:val="20"/>
        </w:rPr>
        <w:t>Name of file to write locally</w:t>
      </w:r>
      <w:r>
        <w:rPr>
          <w:color w:val="808080"/>
          <w:sz w:val="20"/>
          <w:szCs w:val="20"/>
        </w:rPr>
        <w: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token</w:t>
      </w:r>
      <w:r>
        <w:rPr>
          <w:color w:val="808080"/>
          <w:sz w:val="20"/>
          <w:szCs w:val="20"/>
        </w:rPr>
        <w:t>"&gt;</w:t>
      </w:r>
      <w:r>
        <w:rPr>
          <w:color w:val="008000"/>
          <w:sz w:val="20"/>
          <w:szCs w:val="20"/>
        </w:rPr>
        <w:t>Cancellation token</w:t>
      </w:r>
      <w:r>
        <w:rPr>
          <w:color w:val="808080"/>
          <w:sz w:val="20"/>
          <w:szCs w:val="20"/>
        </w:rPr>
        <w: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progress</w:t>
      </w:r>
      <w:r>
        <w:rPr>
          <w:color w:val="808080"/>
          <w:sz w:val="20"/>
          <w:szCs w:val="20"/>
        </w:rPr>
        <w:t>"&gt;</w:t>
      </w:r>
      <w:r>
        <w:rPr>
          <w:color w:val="008000"/>
          <w:sz w:val="20"/>
          <w:szCs w:val="20"/>
        </w:rPr>
        <w:t>Progress reporting</w:t>
      </w:r>
      <w:r>
        <w:rPr>
          <w:color w:val="808080"/>
          <w:sz w:val="20"/>
          <w:szCs w:val="20"/>
        </w:rPr>
        <w: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Task DownloadLargeFilAsync(</w:t>
      </w:r>
      <w:r>
        <w:rPr>
          <w:color w:val="0000FF"/>
          <w:sz w:val="20"/>
          <w:szCs w:val="20"/>
        </w:rPr>
        <w:t>string</w:t>
      </w:r>
      <w:r>
        <w:rPr>
          <w:color w:val="000000"/>
          <w:sz w:val="20"/>
          <w:szCs w:val="20"/>
        </w:rPr>
        <w:t xml:space="preserve"> fileToDownload, </w:t>
      </w:r>
      <w:r>
        <w:rPr>
          <w:color w:val="0000FF"/>
          <w:sz w:val="20"/>
          <w:szCs w:val="20"/>
        </w:rPr>
        <w:t>string</w:t>
      </w:r>
      <w:r>
        <w:rPr>
          <w:color w:val="000000"/>
          <w:sz w:val="20"/>
          <w:szCs w:val="20"/>
        </w:rPr>
        <w:t xml:space="preserve"> fileName, CancellationToken token, IProgress&lt;ProgreesReport&gt; progress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ticker = </w:t>
      </w:r>
      <w:r>
        <w:rPr>
          <w:color w:val="0000FF"/>
          <w:sz w:val="20"/>
          <w:szCs w:val="20"/>
        </w:rPr>
        <w:t>new</w:t>
      </w:r>
      <w:r>
        <w:rPr>
          <w:color w:val="000000"/>
          <w:sz w:val="20"/>
          <w:szCs w:val="20"/>
        </w:rPr>
        <w:t xml:space="preserve"> Stopwatch();</w:t>
      </w:r>
    </w:p>
    <w:p w:rsidR="00942C25" w:rsidRDefault="009C5CA0">
      <w:pPr>
        <w:spacing w:after="0" w:line="240" w:lineRule="auto"/>
        <w:rPr>
          <w:color w:val="000000"/>
          <w:sz w:val="20"/>
          <w:szCs w:val="20"/>
        </w:rPr>
      </w:pPr>
      <w:r>
        <w:rPr>
          <w:color w:val="000000"/>
          <w:sz w:val="20"/>
          <w:szCs w:val="20"/>
        </w:rPr>
        <w:t xml:space="preserve">            ticker.Start();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byte</w:t>
      </w:r>
      <w:r>
        <w:rPr>
          <w:color w:val="000000"/>
          <w:sz w:val="20"/>
          <w:szCs w:val="20"/>
        </w:rPr>
        <w:t xml:space="preserve">[] buffer = </w:t>
      </w:r>
      <w:r>
        <w:rPr>
          <w:color w:val="0000FF"/>
          <w:sz w:val="20"/>
          <w:szCs w:val="20"/>
        </w:rPr>
        <w:t>new</w:t>
      </w:r>
      <w:r>
        <w:rPr>
          <w:color w:val="000000"/>
          <w:sz w:val="20"/>
          <w:szCs w:val="20"/>
        </w:rPr>
        <w:t xml:space="preserve"> </w:t>
      </w:r>
      <w:r>
        <w:rPr>
          <w:color w:val="0000FF"/>
          <w:sz w:val="20"/>
          <w:szCs w:val="20"/>
        </w:rPr>
        <w:t>byte</w:t>
      </w:r>
      <w:r>
        <w:rPr>
          <w:color w:val="000000"/>
          <w:sz w:val="20"/>
          <w:szCs w:val="20"/>
        </w:rPr>
        <w:t>[8192];</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bytes = 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fileToWriteTo = System.IO.Path.Combine(System.IO.Path.GetTempPath(), fileName);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url = fileToDownload;</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(HttpResponseMessage response = </w:t>
      </w:r>
      <w:r>
        <w:rPr>
          <w:color w:val="0000FF"/>
          <w:sz w:val="20"/>
          <w:szCs w:val="20"/>
        </w:rPr>
        <w:t>await</w:t>
      </w:r>
      <w:r>
        <w:rPr>
          <w:color w:val="000000"/>
          <w:sz w:val="20"/>
          <w:szCs w:val="20"/>
        </w:rPr>
        <w:t xml:space="preserve"> client.GetAsync(url, HttpCompletionOption.ResponseHeadersRead, token))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response.EnsureSuccessStatusCode();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long</w:t>
      </w:r>
      <w:r>
        <w:rPr>
          <w:color w:val="000000"/>
          <w:sz w:val="20"/>
          <w:szCs w:val="20"/>
        </w:rPr>
        <w:t xml:space="preserve"> totalLength = response.Content.Headers.ContentLength.HasValue ? response.Content.Headers.ContentLength.Value : 34632982; </w:t>
      </w:r>
      <w:r>
        <w:rPr>
          <w:color w:val="008000"/>
          <w:sz w:val="20"/>
          <w:szCs w:val="20"/>
        </w:rPr>
        <w:t xml:space="preserve">//Once in a while github returns response without content length header </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//hence in that case defaulting to actual file size</w:t>
      </w:r>
    </w:p>
    <w:p w:rsidR="00942C25" w:rsidRDefault="009C5CA0">
      <w:pPr>
        <w:spacing w:after="0" w:line="240" w:lineRule="auto"/>
        <w:rPr>
          <w:color w:val="000000"/>
          <w:sz w:val="20"/>
          <w:szCs w:val="20"/>
        </w:rPr>
      </w:pPr>
      <w:r>
        <w:rPr>
          <w:color w:val="000000"/>
          <w:sz w:val="20"/>
          <w:szCs w:val="20"/>
        </w:rPr>
        <w:lastRenderedPageBreak/>
        <w:t xml:space="preserve">                    </w:t>
      </w:r>
      <w:r>
        <w:rPr>
          <w:color w:val="0000FF"/>
          <w:sz w:val="20"/>
          <w:szCs w:val="20"/>
        </w:rPr>
        <w:t>using</w:t>
      </w:r>
      <w:r>
        <w:rPr>
          <w:color w:val="000000"/>
          <w:sz w:val="20"/>
          <w:szCs w:val="20"/>
        </w:rPr>
        <w:t xml:space="preserve"> (Stream stream = </w:t>
      </w:r>
      <w:r>
        <w:rPr>
          <w:color w:val="0000FF"/>
          <w:sz w:val="20"/>
          <w:szCs w:val="20"/>
        </w:rPr>
        <w:t>await</w:t>
      </w:r>
      <w:r>
        <w:rPr>
          <w:color w:val="000000"/>
          <w:sz w:val="20"/>
          <w:szCs w:val="20"/>
        </w:rPr>
        <w:t xml:space="preserve"> response.Content.ReadAsStreamAsync(), fileStreamToWrite = </w:t>
      </w:r>
      <w:r>
        <w:rPr>
          <w:color w:val="0000FF"/>
          <w:sz w:val="20"/>
          <w:szCs w:val="20"/>
        </w:rPr>
        <w:t>new</w:t>
      </w:r>
      <w:r>
        <w:rPr>
          <w:color w:val="000000"/>
          <w:sz w:val="20"/>
          <w:szCs w:val="20"/>
        </w:rPr>
        <w:t xml:space="preserve"> FileStream(fileToWriteTo, FileMode.Create, FileAccess.Write, FileShare.None, 1024, </w:t>
      </w:r>
      <w:r>
        <w:rPr>
          <w:color w:val="0000FF"/>
          <w:sz w:val="20"/>
          <w:szCs w:val="20"/>
        </w:rPr>
        <w:t>true</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 ;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dataToRead = </w:t>
      </w:r>
      <w:r>
        <w:rPr>
          <w:color w:val="0000FF"/>
          <w:sz w:val="20"/>
          <w:szCs w:val="20"/>
        </w:rPr>
        <w:t>await</w:t>
      </w:r>
      <w:r>
        <w:rPr>
          <w:color w:val="000000"/>
          <w:sz w:val="20"/>
          <w:szCs w:val="20"/>
        </w:rPr>
        <w:t xml:space="preserve"> stream.ReadAsync(buffer, 0, buffer.Length, token);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(dataToRead == 0)</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fileStreamToWrite.WriteAsync(buffer, 0, dataToRead); </w:t>
      </w:r>
      <w:r>
        <w:rPr>
          <w:color w:val="008000"/>
          <w:sz w:val="20"/>
          <w:szCs w:val="20"/>
        </w:rPr>
        <w:t>//Writing stream to disk as and when chunk is downloaded</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data = </w:t>
      </w:r>
      <w:r>
        <w:rPr>
          <w:color w:val="0000FF"/>
          <w:sz w:val="20"/>
          <w:szCs w:val="20"/>
        </w:rPr>
        <w:t>new</w:t>
      </w:r>
      <w:r>
        <w:rPr>
          <w:color w:val="000000"/>
          <w:sz w:val="20"/>
          <w:szCs w:val="20"/>
        </w:rPr>
        <w:t xml:space="preserve"> </w:t>
      </w:r>
      <w:r>
        <w:rPr>
          <w:color w:val="0000FF"/>
          <w:sz w:val="20"/>
          <w:szCs w:val="20"/>
        </w:rPr>
        <w:t>byte</w:t>
      </w:r>
      <w:r>
        <w:rPr>
          <w:color w:val="000000"/>
          <w:sz w:val="20"/>
          <w:szCs w:val="20"/>
        </w:rPr>
        <w:t>[dataToRead];</w:t>
      </w:r>
    </w:p>
    <w:p w:rsidR="00942C25" w:rsidRDefault="009C5CA0">
      <w:pPr>
        <w:spacing w:after="0" w:line="240" w:lineRule="auto"/>
        <w:rPr>
          <w:color w:val="000000"/>
          <w:sz w:val="20"/>
          <w:szCs w:val="20"/>
        </w:rPr>
      </w:pPr>
      <w:r>
        <w:rPr>
          <w:color w:val="000000"/>
          <w:sz w:val="20"/>
          <w:szCs w:val="20"/>
        </w:rPr>
        <w:t xml:space="preserve">                                buffer.ToList().CopyTo(0, data, 0, dataToRead);</w:t>
      </w:r>
    </w:p>
    <w:p w:rsidR="00942C25" w:rsidRDefault="009C5CA0">
      <w:pPr>
        <w:spacing w:after="0" w:line="240" w:lineRule="auto"/>
        <w:rPr>
          <w:color w:val="000000"/>
          <w:sz w:val="20"/>
          <w:szCs w:val="20"/>
        </w:rPr>
      </w:pPr>
      <w:r>
        <w:rPr>
          <w:color w:val="000000"/>
          <w:sz w:val="20"/>
          <w:szCs w:val="20"/>
        </w:rPr>
        <w:t xml:space="preserve">                                bytes += dataToRead;</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(progress != </w:t>
      </w:r>
      <w:r>
        <w:rPr>
          <w:color w:val="0000FF"/>
          <w:sz w:val="20"/>
          <w:szCs w:val="20"/>
        </w:rPr>
        <w:t>null</w:t>
      </w:r>
      <w:r>
        <w:rPr>
          <w:color w:val="000000"/>
          <w:sz w:val="20"/>
          <w:szCs w:val="20"/>
        </w:rPr>
        <w:t xml:space="preserve">) </w:t>
      </w:r>
      <w:r>
        <w:rPr>
          <w:color w:val="008000"/>
          <w:sz w:val="20"/>
          <w:szCs w:val="20"/>
        </w:rPr>
        <w:t>//For calling methods that do no want to report progress</w:t>
      </w:r>
    </w:p>
    <w:p w:rsidR="00942C25" w:rsidRDefault="009C5CA0">
      <w:pPr>
        <w:spacing w:after="0" w:line="240" w:lineRule="auto"/>
        <w:ind w:left="720" w:firstLine="720"/>
        <w:rPr>
          <w:color w:val="000000"/>
          <w:sz w:val="20"/>
          <w:szCs w:val="20"/>
        </w:rPr>
      </w:pPr>
      <w:r>
        <w:rPr>
          <w:rFonts w:ascii="Consolas" w:eastAsia="Consolas" w:hAnsi="Consolas" w:cs="Consolas"/>
          <w:color w:val="000000"/>
          <w:sz w:val="19"/>
          <w:szCs w:val="19"/>
        </w:rPr>
        <w:t>{</w:t>
      </w:r>
    </w:p>
    <w:p w:rsidR="00942C25" w:rsidRDefault="009C5CA0">
      <w:pPr>
        <w:spacing w:after="0" w:line="240" w:lineRule="auto"/>
        <w:ind w:left="72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(((bytes * 100)/ totalLength ) % 5 == 0) </w:t>
      </w:r>
      <w:r>
        <w:rPr>
          <w:color w:val="008000"/>
          <w:sz w:val="20"/>
          <w:szCs w:val="20"/>
        </w:rPr>
        <w:t>//reporting progress for every 5%</w:t>
      </w:r>
    </w:p>
    <w:p w:rsidR="00942C25" w:rsidRDefault="009C5CA0">
      <w:pPr>
        <w:spacing w:after="0" w:line="240" w:lineRule="auto"/>
        <w:ind w:left="720"/>
        <w:rPr>
          <w:color w:val="000000"/>
          <w:sz w:val="20"/>
          <w:szCs w:val="20"/>
        </w:rPr>
      </w:pPr>
      <w:r>
        <w:rPr>
          <w:color w:val="000000"/>
          <w:sz w:val="20"/>
          <w:szCs w:val="20"/>
        </w:rPr>
        <w:t xml:space="preserve">                                {                                    </w:t>
      </w:r>
    </w:p>
    <w:p w:rsidR="00942C25" w:rsidRDefault="009C5CA0">
      <w:pPr>
        <w:spacing w:after="0" w:line="240" w:lineRule="auto"/>
        <w:ind w:left="720"/>
        <w:rPr>
          <w:color w:val="000000"/>
          <w:sz w:val="20"/>
          <w:szCs w:val="20"/>
        </w:rPr>
      </w:pPr>
      <w:r>
        <w:rPr>
          <w:rFonts w:ascii="Consolas" w:eastAsia="Consolas" w:hAnsi="Consolas" w:cs="Consolas"/>
          <w:color w:val="000000"/>
          <w:sz w:val="19"/>
          <w:szCs w:val="19"/>
        </w:rPr>
        <w:t xml:space="preserve">                </w:t>
      </w:r>
      <w:r>
        <w:rPr>
          <w:color w:val="000000"/>
          <w:sz w:val="20"/>
          <w:szCs w:val="20"/>
        </w:rPr>
        <w:t>progress.Report(new ProgreesReport()</w:t>
      </w:r>
    </w:p>
    <w:p w:rsidR="00942C25" w:rsidRDefault="009C5CA0">
      <w:pPr>
        <w:spacing w:after="0" w:line="240" w:lineRule="auto"/>
        <w:ind w:left="720"/>
        <w:rPr>
          <w:color w:val="000000"/>
          <w:sz w:val="20"/>
          <w:szCs w:val="20"/>
        </w:rPr>
      </w:pPr>
      <w:r>
        <w:rPr>
          <w:color w:val="000000"/>
          <w:sz w:val="20"/>
          <w:szCs w:val="20"/>
        </w:rPr>
        <w:t xml:space="preserve">                                    {</w:t>
      </w:r>
    </w:p>
    <w:p w:rsidR="00942C25" w:rsidRDefault="009C5CA0">
      <w:pPr>
        <w:spacing w:after="0" w:line="240" w:lineRule="auto"/>
        <w:ind w:left="720"/>
        <w:rPr>
          <w:color w:val="000000"/>
          <w:sz w:val="20"/>
          <w:szCs w:val="20"/>
        </w:rPr>
      </w:pPr>
      <w:r>
        <w:rPr>
          <w:color w:val="000000"/>
          <w:sz w:val="20"/>
          <w:szCs w:val="20"/>
        </w:rPr>
        <w:t xml:space="preserve">                                        progressPercentage = (bytes * 1d) / (totalLength * 1d) * 100,</w:t>
      </w:r>
    </w:p>
    <w:p w:rsidR="00942C25" w:rsidRDefault="009C5CA0">
      <w:pPr>
        <w:spacing w:after="0" w:line="240" w:lineRule="auto"/>
        <w:ind w:left="720"/>
        <w:rPr>
          <w:color w:val="000000"/>
          <w:sz w:val="20"/>
          <w:szCs w:val="20"/>
        </w:rPr>
      </w:pPr>
      <w:r>
        <w:rPr>
          <w:color w:val="000000"/>
          <w:sz w:val="20"/>
          <w:szCs w:val="20"/>
        </w:rPr>
        <w:t xml:space="preserve">                                        bytesToRead = bytes,</w:t>
      </w:r>
    </w:p>
    <w:p w:rsidR="00942C25" w:rsidRDefault="009C5CA0">
      <w:pPr>
        <w:spacing w:after="0" w:line="240" w:lineRule="auto"/>
        <w:ind w:left="720"/>
        <w:rPr>
          <w:color w:val="000000"/>
          <w:sz w:val="20"/>
          <w:szCs w:val="20"/>
        </w:rPr>
      </w:pPr>
      <w:r>
        <w:rPr>
          <w:color w:val="000000"/>
          <w:sz w:val="20"/>
          <w:szCs w:val="20"/>
        </w:rPr>
        <w:t xml:space="preserve">                                        totalBytes = totalLength,</w:t>
      </w:r>
    </w:p>
    <w:p w:rsidR="00942C25" w:rsidRDefault="009C5CA0">
      <w:pPr>
        <w:spacing w:after="0" w:line="240" w:lineRule="auto"/>
        <w:ind w:left="720"/>
        <w:rPr>
          <w:color w:val="000000"/>
          <w:sz w:val="20"/>
          <w:szCs w:val="20"/>
        </w:rPr>
      </w:pPr>
      <w:r>
        <w:rPr>
          <w:color w:val="000000"/>
          <w:sz w:val="20"/>
          <w:szCs w:val="20"/>
        </w:rPr>
        <w:t xml:space="preserve">                                        elapsedTime = ticker.ElapsedMilliseconds</w:t>
      </w:r>
    </w:p>
    <w:p w:rsidR="00942C25" w:rsidRDefault="009C5CA0">
      <w:pPr>
        <w:spacing w:after="0" w:line="240" w:lineRule="auto"/>
        <w:ind w:left="720"/>
        <w:rPr>
          <w:color w:val="000000"/>
          <w:sz w:val="20"/>
          <w:szCs w:val="20"/>
        </w:rPr>
      </w:pPr>
      <w:r>
        <w:rPr>
          <w:color w:val="000000"/>
          <w:sz w:val="20"/>
          <w:szCs w:val="20"/>
        </w:rPr>
        <w:t xml:space="preserve">                                    });</w:t>
      </w:r>
    </w:p>
    <w:p w:rsidR="00942C25" w:rsidRDefault="009C5CA0">
      <w:pPr>
        <w:spacing w:after="0" w:line="240" w:lineRule="auto"/>
        <w:ind w:left="720"/>
        <w:rPr>
          <w:color w:val="000000"/>
          <w:sz w:val="20"/>
          <w:szCs w:val="20"/>
        </w:rPr>
      </w:pPr>
      <w:r>
        <w:rPr>
          <w:color w:val="000000"/>
          <w:sz w:val="20"/>
          <w:szCs w:val="20"/>
        </w:rPr>
        <w:t xml:space="preserve">                                }</w:t>
      </w:r>
    </w:p>
    <w:p w:rsidR="00942C25" w:rsidRDefault="009C5CA0">
      <w:pPr>
        <w:spacing w:after="0" w:line="240" w:lineRule="auto"/>
        <w:ind w:left="720"/>
        <w:rPr>
          <w:color w:val="000000"/>
          <w:sz w:val="20"/>
          <w:szCs w:val="20"/>
        </w:rPr>
      </w:pPr>
      <w:r>
        <w:rPr>
          <w:color w:val="000000"/>
          <w:sz w:val="20"/>
          <w:szCs w:val="20"/>
        </w:rPr>
        <w:tab/>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commentRangeStart w:id="57"/>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commentRangeEnd w:id="57"/>
      <w:r w:rsidR="00BD718B">
        <w:rPr>
          <w:rStyle w:val="CommentReference"/>
        </w:rPr>
        <w:commentReference w:id="57"/>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Button click</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sender</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e</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FileDownload1_Click(</w:t>
      </w:r>
      <w:r>
        <w:rPr>
          <w:color w:val="0000FF"/>
          <w:sz w:val="20"/>
          <w:szCs w:val="20"/>
        </w:rPr>
        <w:t>object</w:t>
      </w:r>
      <w:r>
        <w:rPr>
          <w:color w:val="000000"/>
          <w:sz w:val="20"/>
          <w:szCs w:val="20"/>
        </w:rPr>
        <w:t xml:space="preserve"> sender, RoutedEventArgs 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fileDownload1.Content = </w:t>
      </w:r>
      <w:r>
        <w:rPr>
          <w:color w:val="A31515"/>
          <w:sz w:val="20"/>
          <w:szCs w:val="20"/>
        </w:rPr>
        <w:t>"Cancel"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taskProgress1.Visibility = Visibility.Visible;</w:t>
      </w:r>
    </w:p>
    <w:p w:rsidR="00942C25" w:rsidRDefault="009C5CA0">
      <w:pPr>
        <w:spacing w:after="0" w:line="240" w:lineRule="auto"/>
        <w:rPr>
          <w:color w:val="000000"/>
          <w:sz w:val="20"/>
          <w:szCs w:val="20"/>
        </w:rPr>
      </w:pPr>
      <w:r>
        <w:rPr>
          <w:color w:val="000000"/>
          <w:sz w:val="20"/>
          <w:szCs w:val="20"/>
        </w:rPr>
        <w:t xml:space="preserve">            taskProgress1.IsIndeterminate = </w:t>
      </w:r>
      <w:r>
        <w:rPr>
          <w:color w:val="0000FF"/>
          <w:sz w:val="20"/>
          <w:szCs w:val="20"/>
        </w:rPr>
        <w:t>false</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taskProgress1.Value = 0;</w:t>
      </w:r>
    </w:p>
    <w:p w:rsidR="00942C25" w:rsidRDefault="009C5CA0">
      <w:pPr>
        <w:spacing w:after="0" w:line="240" w:lineRule="auto"/>
        <w:rPr>
          <w:color w:val="000000"/>
          <w:sz w:val="20"/>
          <w:szCs w:val="20"/>
        </w:rPr>
      </w:pPr>
      <w:r>
        <w:rPr>
          <w:color w:val="000000"/>
          <w:sz w:val="20"/>
          <w:szCs w:val="20"/>
        </w:rPr>
        <w:t xml:space="preserve">            taskProgress1.Maximum = 100;</w:t>
      </w:r>
    </w:p>
    <w:p w:rsidR="00942C25" w:rsidRDefault="009C5CA0">
      <w:pPr>
        <w:spacing w:after="0" w:line="240" w:lineRule="auto"/>
        <w:rPr>
          <w:color w:val="000000"/>
          <w:sz w:val="20"/>
          <w:szCs w:val="20"/>
        </w:rPr>
      </w:pPr>
      <w:r>
        <w:rPr>
          <w:color w:val="000000"/>
          <w:sz w:val="20"/>
          <w:szCs w:val="20"/>
        </w:rPr>
        <w:t xml:space="preserve">            logs1.Text = </w:t>
      </w:r>
      <w:r>
        <w:rPr>
          <w:color w:val="A31515"/>
          <w:sz w:val="20"/>
          <w:szCs w:val="20"/>
        </w:rPr>
        <w:t>""</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//On clicking of Search/Cancel checking to cancel operation or perform search</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(cts1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lastRenderedPageBreak/>
        <w:t xml:space="preserve">            {</w:t>
      </w:r>
    </w:p>
    <w:p w:rsidR="00942C25" w:rsidRDefault="009C5CA0">
      <w:pPr>
        <w:spacing w:after="0" w:line="240" w:lineRule="auto"/>
        <w:rPr>
          <w:color w:val="000000"/>
          <w:sz w:val="20"/>
          <w:szCs w:val="20"/>
        </w:rPr>
      </w:pPr>
      <w:r>
        <w:rPr>
          <w:color w:val="000000"/>
          <w:sz w:val="20"/>
          <w:szCs w:val="20"/>
        </w:rPr>
        <w:t xml:space="preserve">                cts1.Cancel();</w:t>
      </w:r>
    </w:p>
    <w:p w:rsidR="00942C25" w:rsidRDefault="009C5CA0">
      <w:pPr>
        <w:spacing w:after="0" w:line="240" w:lineRule="auto"/>
        <w:rPr>
          <w:color w:val="000000"/>
          <w:sz w:val="20"/>
          <w:szCs w:val="20"/>
        </w:rPr>
      </w:pPr>
      <w:r>
        <w:rPr>
          <w:color w:val="000000"/>
          <w:sz w:val="20"/>
          <w:szCs w:val="20"/>
        </w:rPr>
        <w:t xml:space="preserve">                cts1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cts1 = </w:t>
      </w:r>
      <w:r>
        <w:rPr>
          <w:color w:val="0000FF"/>
          <w:sz w:val="20"/>
          <w:szCs w:val="20"/>
        </w:rPr>
        <w:t>new</w:t>
      </w:r>
      <w:r>
        <w:rPr>
          <w:color w:val="000000"/>
          <w:sz w:val="20"/>
          <w:szCs w:val="20"/>
        </w:rPr>
        <w:t xml:space="preserve"> CancellationTokenSource();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//Progress reporting</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progress = </w:t>
      </w:r>
      <w:r>
        <w:rPr>
          <w:color w:val="0000FF"/>
          <w:sz w:val="20"/>
          <w:szCs w:val="20"/>
        </w:rPr>
        <w:t>new</w:t>
      </w:r>
      <w:r>
        <w:rPr>
          <w:color w:val="000000"/>
          <w:sz w:val="20"/>
          <w:szCs w:val="20"/>
        </w:rPr>
        <w:t xml:space="preserve"> Progress&lt;ProgreesReport&gt;(percent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taskProgress1.Value = percent.progressPercentage;</w:t>
      </w:r>
    </w:p>
    <w:p w:rsidR="00942C25" w:rsidRDefault="009C5CA0">
      <w:pPr>
        <w:spacing w:after="0" w:line="240" w:lineRule="auto"/>
        <w:rPr>
          <w:color w:val="000000"/>
          <w:sz w:val="20"/>
          <w:szCs w:val="20"/>
        </w:rPr>
      </w:pPr>
      <w:r>
        <w:rPr>
          <w:color w:val="000000"/>
          <w:sz w:val="20"/>
          <w:szCs w:val="20"/>
        </w:rPr>
        <w:t xml:space="preserve">                logs1.Text += </w:t>
      </w:r>
      <w:r>
        <w:rPr>
          <w:color w:val="A31515"/>
          <w:sz w:val="20"/>
          <w:szCs w:val="20"/>
        </w:rPr>
        <w:t>$"</w:t>
      </w:r>
      <w:r>
        <w:rPr>
          <w:color w:val="000000"/>
          <w:sz w:val="20"/>
          <w:szCs w:val="20"/>
        </w:rPr>
        <w:t>{percent.bytesToRead}</w:t>
      </w:r>
      <w:r>
        <w:rPr>
          <w:color w:val="A31515"/>
          <w:sz w:val="20"/>
          <w:szCs w:val="20"/>
        </w:rPr>
        <w:t>/</w:t>
      </w:r>
      <w:r>
        <w:rPr>
          <w:color w:val="000000"/>
          <w:sz w:val="20"/>
          <w:szCs w:val="20"/>
        </w:rPr>
        <w:t>{percent.totalBytes}</w:t>
      </w:r>
      <w:r>
        <w:rPr>
          <w:color w:val="A31515"/>
          <w:sz w:val="20"/>
          <w:szCs w:val="20"/>
        </w:rPr>
        <w:t xml:space="preserve"> downloaded!!</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logs1.Text += </w:t>
      </w:r>
      <w:r>
        <w:rPr>
          <w:color w:val="A31515"/>
          <w:sz w:val="20"/>
          <w:szCs w:val="20"/>
        </w:rPr>
        <w:t xml:space="preserve">$"Elapsed time - </w:t>
      </w:r>
      <w:r>
        <w:rPr>
          <w:color w:val="000000"/>
          <w:sz w:val="20"/>
          <w:szCs w:val="20"/>
        </w:rPr>
        <w:t>{percent.elapsedTime}</w:t>
      </w:r>
      <w:r>
        <w:rPr>
          <w:color w:val="A31515"/>
          <w:sz w:val="20"/>
          <w:szCs w:val="20"/>
        </w:rPr>
        <w:t>ms</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await</w:t>
      </w:r>
      <w:r>
        <w:rPr>
          <w:color w:val="000000"/>
          <w:sz w:val="20"/>
          <w:szCs w:val="20"/>
        </w:rPr>
        <w:t xml:space="preserve"> DownloadLargeFilAsync(</w:t>
      </w:r>
      <w:r>
        <w:rPr>
          <w:color w:val="A31515"/>
          <w:sz w:val="20"/>
          <w:szCs w:val="20"/>
        </w:rPr>
        <w:t>"https://github.com/Ravindra-a/largefile/archive/master.zip"</w:t>
      </w:r>
      <w:r>
        <w:rPr>
          <w:color w:val="000000"/>
          <w:sz w:val="20"/>
          <w:szCs w:val="20"/>
        </w:rPr>
        <w:t xml:space="preserve">, </w:t>
      </w:r>
      <w:r>
        <w:rPr>
          <w:color w:val="A31515"/>
          <w:sz w:val="20"/>
          <w:szCs w:val="20"/>
        </w:rPr>
        <w:t>"largefile1.zip"</w:t>
      </w:r>
      <w:r>
        <w:rPr>
          <w:color w:val="000000"/>
          <w:sz w:val="20"/>
          <w:szCs w:val="20"/>
        </w:rPr>
        <w:t>, cts1.Token, progress);</w:t>
      </w:r>
    </w:p>
    <w:p w:rsidR="00942C25" w:rsidRDefault="009C5CA0">
      <w:pPr>
        <w:spacing w:after="0" w:line="240" w:lineRule="auto"/>
        <w:rPr>
          <w:color w:val="000000"/>
          <w:sz w:val="20"/>
          <w:szCs w:val="20"/>
        </w:rPr>
      </w:pPr>
      <w:r>
        <w:rPr>
          <w:color w:val="000000"/>
          <w:sz w:val="20"/>
          <w:szCs w:val="20"/>
        </w:rPr>
        <w:t xml:space="preserve">                logs1.Text += </w:t>
      </w:r>
      <w:r>
        <w:rPr>
          <w:color w:val="A31515"/>
          <w:sz w:val="20"/>
          <w:szCs w:val="20"/>
        </w:rPr>
        <w:t xml:space="preserve">$"File </w:t>
      </w:r>
      <w:r>
        <w:rPr>
          <w:color w:val="000000"/>
          <w:sz w:val="20"/>
          <w:szCs w:val="20"/>
        </w:rPr>
        <w:t>{fileName}</w:t>
      </w:r>
      <w:r>
        <w:rPr>
          <w:color w:val="A31515"/>
          <w:sz w:val="20"/>
          <w:szCs w:val="20"/>
        </w:rPr>
        <w:t xml:space="preserve"> downloaded successfully!!</w:t>
      </w:r>
      <w:r>
        <w:rPr>
          <w:color w:val="000000"/>
          <w:sz w:val="20"/>
          <w:szCs w:val="20"/>
        </w:rPr>
        <w:t>{Environment.NewLine}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logs1.Text = ex.Message;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logs1.Text = ex.Message;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cts1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taskProgress1.Visibility = Visibility.Hidden;</w:t>
      </w:r>
    </w:p>
    <w:p w:rsidR="00942C25" w:rsidRDefault="009C5CA0">
      <w:pPr>
        <w:spacing w:after="0" w:line="240" w:lineRule="auto"/>
        <w:rPr>
          <w:color w:val="000000"/>
          <w:sz w:val="20"/>
          <w:szCs w:val="20"/>
        </w:rPr>
      </w:pPr>
      <w:r>
        <w:rPr>
          <w:color w:val="000000"/>
          <w:sz w:val="20"/>
          <w:szCs w:val="20"/>
        </w:rPr>
        <w:t xml:space="preserve">                fileDownload1.Content = </w:t>
      </w:r>
      <w:r>
        <w:rPr>
          <w:color w:val="A31515"/>
          <w:sz w:val="20"/>
          <w:szCs w:val="20"/>
        </w:rPr>
        <w:t>"File Download"</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totalTimeTaken1.Content = </w:t>
      </w:r>
      <w:r>
        <w:rPr>
          <w:color w:val="A31515"/>
          <w:sz w:val="20"/>
          <w:szCs w:val="20"/>
        </w:rPr>
        <w:t>"Download largefile1.zip completed"</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ProgreesReport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double</w:t>
      </w:r>
      <w:r>
        <w:rPr>
          <w:color w:val="000000"/>
          <w:sz w:val="20"/>
          <w:szCs w:val="20"/>
        </w:rPr>
        <w:t xml:space="preserve"> progressPercentage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totalBytes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int</w:t>
      </w:r>
      <w:r>
        <w:rPr>
          <w:color w:val="000000"/>
          <w:sz w:val="20"/>
          <w:szCs w:val="20"/>
        </w:rPr>
        <w:t xml:space="preserve"> bytesToRead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elapsedTime { </w:t>
      </w:r>
      <w:r>
        <w:rPr>
          <w:color w:val="0000FF"/>
          <w:sz w:val="20"/>
          <w:szCs w:val="20"/>
        </w:rPr>
        <w:t>get</w:t>
      </w:r>
      <w:r>
        <w:rPr>
          <w:color w:val="000000"/>
          <w:sz w:val="20"/>
          <w:szCs w:val="20"/>
        </w:rPr>
        <w:t xml:space="preserve">; </w:t>
      </w:r>
      <w:r>
        <w:rPr>
          <w:color w:val="0000FF"/>
          <w:sz w:val="20"/>
          <w:szCs w:val="20"/>
        </w:rPr>
        <w:t>set</w:t>
      </w:r>
      <w:r>
        <w:rPr>
          <w:color w:val="000000"/>
          <w:sz w:val="20"/>
          <w:szCs w:val="20"/>
        </w:rPr>
        <w:t>;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w:t>
      </w:r>
    </w:p>
    <w:p w:rsidR="00942C25" w:rsidRDefault="00942C25">
      <w:pPr>
        <w:rPr>
          <w:rFonts w:ascii="Palatino Linotype" w:eastAsia="Palatino Linotype" w:hAnsi="Palatino Linotype" w:cs="Palatino Linotype"/>
          <w:sz w:val="21"/>
          <w:szCs w:val="21"/>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As you can see in the example this works well in tandem with cancellation it is recommended to implement cancellation along with progress to provide seamless experience for end users. Here we </w:t>
      </w:r>
      <w:r>
        <w:rPr>
          <w:rFonts w:ascii="Palatino Linotype" w:eastAsia="Palatino Linotype" w:hAnsi="Palatino Linotype" w:cs="Palatino Linotype"/>
          <w:sz w:val="21"/>
          <w:szCs w:val="21"/>
        </w:rPr>
        <w:lastRenderedPageBreak/>
        <w:t>saw on how easily we are able to build an application using Task based async pattern that gives a better user experience by reporting on progress using Progress&lt;T&gt;, IProgress&lt;T&gt;. These principles can further be used to build much more real-world complex applications.</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Note – IProgress&lt;T&gt; is not exclusive for asynchronous methods, it can be very well used in synchronous methods.</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Todo  – Sample to pause and resume</w:t>
      </w:r>
    </w:p>
    <w:p w:rsidR="00942C25" w:rsidRDefault="009C5CA0">
      <w:pPr>
        <w:rPr>
          <w:rFonts w:ascii="Palatino Linotype" w:eastAsia="Palatino Linotype" w:hAnsi="Palatino Linotype" w:cs="Palatino Linotype"/>
          <w:b/>
          <w:sz w:val="36"/>
          <w:szCs w:val="36"/>
        </w:rPr>
      </w:pPr>
      <w:commentRangeStart w:id="58"/>
      <w:r>
        <w:rPr>
          <w:rFonts w:ascii="Palatino Linotype" w:eastAsia="Palatino Linotype" w:hAnsi="Palatino Linotype" w:cs="Palatino Linotype"/>
          <w:b/>
          <w:sz w:val="36"/>
          <w:szCs w:val="36"/>
        </w:rPr>
        <w:t>Other Asynchronous Patterns</w:t>
      </w:r>
      <w:commentRangeEnd w:id="58"/>
      <w:r w:rsidR="000A794E">
        <w:rPr>
          <w:rStyle w:val="CommentReference"/>
        </w:rPr>
        <w:commentReference w:id="58"/>
      </w:r>
    </w:p>
    <w:p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Asynchronous Programming Model (APM)</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Asynchronous Programming Model (APM) also known as IAsyncresult pattern is one of the legacy patterns using which asynchronous operations can be implemented. This pattern expects asynchronous operation to be split into 2 methods one starting with Begin and another starting with End, something like BeginRead and EndRead and an optional callback method.</w:t>
      </w:r>
    </w:p>
    <w:p w:rsidR="00942C25" w:rsidRDefault="009C5CA0">
      <w:pPr>
        <w:numPr>
          <w:ilvl w:val="0"/>
          <w:numId w:val="6"/>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Begin method is used to start asynchronous operation where return type of </w:t>
      </w:r>
      <w:r>
        <w:rPr>
          <w:rFonts w:ascii="Palatino Linotype" w:eastAsia="Palatino Linotype" w:hAnsi="Palatino Linotype" w:cs="Palatino Linotype"/>
          <w:sz w:val="21"/>
          <w:szCs w:val="21"/>
        </w:rPr>
        <w:t>such an operation</w:t>
      </w:r>
      <w:r>
        <w:rPr>
          <w:rFonts w:ascii="Palatino Linotype" w:eastAsia="Palatino Linotype" w:hAnsi="Palatino Linotype" w:cs="Palatino Linotype"/>
          <w:color w:val="000000"/>
          <w:sz w:val="21"/>
          <w:szCs w:val="21"/>
        </w:rPr>
        <w:t xml:space="preserve"> should be of type IAsyncresult. </w:t>
      </w:r>
    </w:p>
    <w:p w:rsidR="00942C25" w:rsidRDefault="009C5CA0">
      <w:pPr>
        <w:numPr>
          <w:ilvl w:val="0"/>
          <w:numId w:val="6"/>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End method takes a parameter of type IAsyncresult i.e. output of Begin method. This used to indicate completion of async operation and to retrieve result/output of asynchronous operation</w:t>
      </w:r>
    </w:p>
    <w:p w:rsidR="00942C25" w:rsidRDefault="009C5CA0">
      <w:pPr>
        <w:numPr>
          <w:ilvl w:val="0"/>
          <w:numId w:val="6"/>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An optional callback is passed which gets triggered on completion of begin operation, typically this is used to call End method</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Taking example of a typical TAP method from framework Stream class</w:t>
      </w:r>
    </w:p>
    <w:p w:rsidR="00942C25" w:rsidRDefault="009C5CA0">
      <w:pPr>
        <w:rPr>
          <w:color w:val="000000"/>
          <w:sz w:val="20"/>
          <w:szCs w:val="20"/>
        </w:rPr>
      </w:pPr>
      <w:r>
        <w:rPr>
          <w:color w:val="0000FF"/>
          <w:sz w:val="20"/>
          <w:szCs w:val="20"/>
        </w:rPr>
        <w:t>public</w:t>
      </w:r>
      <w:r>
        <w:rPr>
          <w:color w:val="000000"/>
          <w:sz w:val="20"/>
          <w:szCs w:val="20"/>
        </w:rPr>
        <w:t xml:space="preserve"> Task WriteAsync(</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rsidR="00942C25" w:rsidRDefault="009C5CA0">
      <w:pPr>
        <w:rPr>
          <w:rFonts w:ascii="Consolas" w:eastAsia="Consolas" w:hAnsi="Consolas" w:cs="Consolas"/>
          <w:color w:val="000000"/>
          <w:sz w:val="19"/>
          <w:szCs w:val="19"/>
        </w:rPr>
      </w:pPr>
      <w:r>
        <w:rPr>
          <w:rFonts w:ascii="Consolas" w:eastAsia="Consolas" w:hAnsi="Consolas" w:cs="Consolas"/>
          <w:color w:val="000000"/>
          <w:sz w:val="19"/>
          <w:szCs w:val="19"/>
        </w:rPr>
        <w:t>Corresponding APM methods look like below</w:t>
      </w:r>
    </w:p>
    <w:p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IAsyncResult BeginWrite(</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AsyncCallback callback, </w:t>
      </w:r>
      <w:r>
        <w:rPr>
          <w:color w:val="0000FF"/>
          <w:sz w:val="20"/>
          <w:szCs w:val="20"/>
        </w:rPr>
        <w:t>object</w:t>
      </w:r>
      <w:r>
        <w:rPr>
          <w:color w:val="000000"/>
          <w:sz w:val="20"/>
          <w:szCs w:val="20"/>
        </w:rPr>
        <w:t xml:space="preserve"> state)</w:t>
      </w:r>
    </w:p>
    <w:p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virtual</w:t>
      </w:r>
      <w:r>
        <w:rPr>
          <w:color w:val="000000"/>
          <w:sz w:val="20"/>
          <w:szCs w:val="20"/>
        </w:rPr>
        <w:t xml:space="preserve"> </w:t>
      </w:r>
      <w:r>
        <w:rPr>
          <w:color w:val="0000FF"/>
          <w:sz w:val="20"/>
          <w:szCs w:val="20"/>
        </w:rPr>
        <w:t>void</w:t>
      </w:r>
      <w:r>
        <w:rPr>
          <w:color w:val="000000"/>
          <w:sz w:val="20"/>
          <w:szCs w:val="20"/>
        </w:rPr>
        <w:t xml:space="preserve"> EndWrite(IAsyncResult asyncResult)</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So, a simple file read asynchronous operation representing a file read will look like below</w:t>
      </w: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FF"/>
          <w:sz w:val="20"/>
          <w:szCs w:val="20"/>
        </w:rPr>
        <w:t>class</w:t>
      </w:r>
      <w:r>
        <w:rPr>
          <w:color w:val="000000"/>
          <w:sz w:val="20"/>
          <w:szCs w:val="20"/>
        </w:rPr>
        <w:t xml:space="preserve"> </w:t>
      </w:r>
      <w:r>
        <w:rPr>
          <w:color w:val="2B91AF"/>
          <w:sz w:val="20"/>
          <w:szCs w:val="20"/>
        </w:rPr>
        <w:t>Program</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    </w:t>
      </w:r>
    </w:p>
    <w:p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rsidR="00942C25" w:rsidRDefault="009C5CA0">
      <w:pPr>
        <w:spacing w:after="0" w:line="240" w:lineRule="auto"/>
        <w:rPr>
          <w:color w:val="000000"/>
          <w:sz w:val="20"/>
          <w:szCs w:val="20"/>
        </w:rPr>
      </w:pPr>
      <w:r>
        <w:rPr>
          <w:color w:val="000000"/>
          <w:sz w:val="20"/>
          <w:szCs w:val="20"/>
        </w:rPr>
        <w:t xml:space="preserve">            watch.Start();</w:t>
      </w:r>
    </w:p>
    <w:p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$"Begin reading file, Elapsed time - </w:t>
      </w:r>
      <w:r>
        <w:rPr>
          <w:color w:val="000000"/>
          <w:sz w:val="20"/>
          <w:szCs w:val="20"/>
        </w:rPr>
        <w:t>{watch.ElapsedMilliseconds}</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IAsyncResult result = fs.BeginRead(bytes, 0, bytes.Length, </w:t>
      </w:r>
      <w:r>
        <w:rPr>
          <w:color w:val="0000FF"/>
          <w:sz w:val="20"/>
          <w:szCs w:val="20"/>
        </w:rPr>
        <w:t>null</w:t>
      </w:r>
      <w:r>
        <w:rPr>
          <w:color w:val="000000"/>
          <w:sz w:val="20"/>
          <w:szCs w:val="20"/>
        </w:rPr>
        <w:t xml:space="preserve">,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(!result.IsCompleted) </w:t>
      </w:r>
      <w:r>
        <w:rPr>
          <w:color w:val="008000"/>
          <w:sz w:val="20"/>
          <w:szCs w:val="20"/>
        </w:rPr>
        <w:t>// Proceeding with doing some other operation while file is being read</w:t>
      </w:r>
    </w:p>
    <w:p w:rsidR="00942C25" w:rsidRDefault="009C5CA0">
      <w:pPr>
        <w:spacing w:after="0" w:line="240" w:lineRule="auto"/>
        <w:rPr>
          <w:color w:val="000000"/>
          <w:sz w:val="20"/>
          <w:szCs w:val="20"/>
        </w:rPr>
      </w:pPr>
      <w:r>
        <w:rPr>
          <w:color w:val="000000"/>
          <w:sz w:val="20"/>
          <w:szCs w:val="20"/>
        </w:rPr>
        <w:lastRenderedPageBreak/>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fs.EndRead(result);</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{numBytesRead}</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fs.Close();</w:t>
      </w:r>
    </w:p>
    <w:p w:rsidR="00942C25" w:rsidRDefault="009C5CA0">
      <w:pPr>
        <w:spacing w:after="0" w:line="240" w:lineRule="auto"/>
        <w:rPr>
          <w:color w:val="000000"/>
          <w:sz w:val="20"/>
          <w:szCs w:val="20"/>
        </w:rPr>
      </w:pPr>
      <w:r>
        <w:rPr>
          <w:color w:val="000000"/>
          <w:sz w:val="20"/>
          <w:szCs w:val="20"/>
        </w:rPr>
        <w:t xml:space="preserve">            watch.Stop();</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$"File contents - </w:t>
      </w:r>
      <w:r>
        <w:rPr>
          <w:color w:val="000000"/>
          <w:sz w:val="20"/>
          <w:szCs w:val="20"/>
        </w:rPr>
        <w:t>{Encoding.Default.GetString(bytes)}</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Console.ReadKey();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rFonts w:ascii="Consolas" w:eastAsia="Consolas" w:hAnsi="Consolas" w:cs="Consolas"/>
          <w:color w:val="000000"/>
          <w:sz w:val="19"/>
          <w:szCs w:val="19"/>
        </w:rPr>
      </w:pPr>
    </w:p>
    <w:p w:rsidR="00942C25" w:rsidRDefault="009C5CA0">
      <w:pPr>
        <w:spacing w:after="0" w:line="240" w:lineRule="auto"/>
        <w:rPr>
          <w:sz w:val="20"/>
          <w:szCs w:val="20"/>
        </w:rPr>
      </w:pPr>
      <w:commentRangeStart w:id="59"/>
      <w:r>
        <w:rPr>
          <w:noProof/>
        </w:rPr>
        <w:drawing>
          <wp:inline distT="0" distB="0" distL="0" distR="0" wp14:anchorId="2A08CB59" wp14:editId="2E6DE61B">
            <wp:extent cx="5943600" cy="1955165"/>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943600" cy="1955165"/>
                    </a:xfrm>
                    <a:prstGeom prst="rect">
                      <a:avLst/>
                    </a:prstGeom>
                    <a:ln/>
                  </pic:spPr>
                </pic:pic>
              </a:graphicData>
            </a:graphic>
          </wp:inline>
        </w:drawing>
      </w:r>
      <w:commentRangeEnd w:id="59"/>
      <w:r w:rsidR="00077C7E">
        <w:rPr>
          <w:rStyle w:val="CommentReference"/>
        </w:rPr>
        <w:commentReference w:id="59"/>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6.8 – Output of file read using APM pattern</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Above operation synchronously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fs.Read(bytes, 0, bytes.Length);</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rsidR="00942C25" w:rsidRDefault="009C5CA0">
      <w:pPr>
        <w:rPr>
          <w:b/>
          <w:sz w:val="20"/>
          <w:szCs w:val="20"/>
        </w:rPr>
      </w:pPr>
      <w:r>
        <w:rPr>
          <w:color w:val="000000"/>
          <w:sz w:val="20"/>
          <w:szCs w:val="20"/>
        </w:rPr>
        <w:t xml:space="preserve">            Console.WriteLine(</w:t>
      </w:r>
      <w:r>
        <w:rPr>
          <w:color w:val="A31515"/>
          <w:sz w:val="20"/>
          <w:szCs w:val="20"/>
        </w:rPr>
        <w:t xml:space="preserve">$"End reading file, Number of bytes - </w:t>
      </w:r>
      <w:r>
        <w:rPr>
          <w:color w:val="000000"/>
          <w:sz w:val="20"/>
          <w:szCs w:val="20"/>
        </w:rPr>
        <w:t>{numBytesRead}</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rsidR="00942C25" w:rsidRDefault="009C5CA0">
      <w:pPr>
        <w:rPr>
          <w:rFonts w:ascii="Palatino Linotype" w:eastAsia="Palatino Linotype" w:hAnsi="Palatino Linotype" w:cs="Palatino Linotype"/>
          <w:b/>
          <w:sz w:val="20"/>
          <w:szCs w:val="20"/>
        </w:rPr>
      </w:pPr>
      <w:commentRangeStart w:id="60"/>
      <w:r>
        <w:rPr>
          <w:rFonts w:ascii="Palatino Linotype" w:eastAsia="Palatino Linotype" w:hAnsi="Palatino Linotype" w:cs="Palatino Linotype"/>
          <w:b/>
          <w:noProof/>
          <w:sz w:val="20"/>
          <w:szCs w:val="20"/>
        </w:rPr>
        <w:drawing>
          <wp:inline distT="0" distB="0" distL="0" distR="0" wp14:anchorId="309C1624" wp14:editId="6F0A3951">
            <wp:extent cx="5943600" cy="695325"/>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943600" cy="695325"/>
                    </a:xfrm>
                    <a:prstGeom prst="rect">
                      <a:avLst/>
                    </a:prstGeom>
                    <a:ln/>
                  </pic:spPr>
                </pic:pic>
              </a:graphicData>
            </a:graphic>
          </wp:inline>
        </w:drawing>
      </w:r>
      <w:commentRangeEnd w:id="60"/>
      <w:r w:rsidR="00077C7E">
        <w:rPr>
          <w:rStyle w:val="CommentReference"/>
        </w:rPr>
        <w:commentReference w:id="60"/>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6.9 – Output of file reading synchronously</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Here we can clearly see that in Fig 6.8 line with message “Do Something else..” is executed only after read operation is completed because there we are reading file synchronously however, with APM (Fig 6.8)s way we can parallelly do something else while file is being red. </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calling EndRead immediately after BeginRead won’t be a realistic scenario that’s where Begin method of APM need to support optional callback operation which gets called once asynchronous operation is completed. </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lastRenderedPageBreak/>
        <w:t>Changing same example above with a callback would look like below, additionally here we can see that the callback operation is performed on a different thread as intended.</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FF"/>
          <w:sz w:val="20"/>
          <w:szCs w:val="20"/>
        </w:rPr>
      </w:pPr>
    </w:p>
    <w:p w:rsidR="00942C25" w:rsidRDefault="00942C25">
      <w:pPr>
        <w:spacing w:after="0" w:line="240" w:lineRule="auto"/>
        <w:rPr>
          <w:color w:val="0000FF"/>
          <w:sz w:val="20"/>
          <w:szCs w:val="20"/>
        </w:rPr>
      </w:pPr>
    </w:p>
    <w:p w:rsidR="00942C25" w:rsidRDefault="00942C25">
      <w:pPr>
        <w:spacing w:after="0" w:line="240" w:lineRule="auto"/>
        <w:rPr>
          <w:color w:val="0000FF"/>
          <w:sz w:val="20"/>
          <w:szCs w:val="20"/>
        </w:rPr>
      </w:pPr>
    </w:p>
    <w:p w:rsidR="00942C25" w:rsidRDefault="00942C25">
      <w:pPr>
        <w:spacing w:after="0" w:line="240" w:lineRule="auto"/>
        <w:rPr>
          <w:color w:val="0000FF"/>
          <w:sz w:val="20"/>
          <w:szCs w:val="20"/>
        </w:rPr>
      </w:pPr>
    </w:p>
    <w:p w:rsidR="00942C25" w:rsidRDefault="00942C25">
      <w:pPr>
        <w:spacing w:after="0" w:line="240" w:lineRule="auto"/>
        <w:rPr>
          <w:color w:val="0000FF"/>
          <w:sz w:val="20"/>
          <w:szCs w:val="20"/>
        </w:rPr>
      </w:pPr>
    </w:p>
    <w:p w:rsidR="00942C25" w:rsidRDefault="009C5CA0">
      <w:pPr>
        <w:spacing w:after="0" w:line="240" w:lineRule="auto"/>
        <w:rPr>
          <w:color w:val="000000"/>
          <w:sz w:val="20"/>
          <w:szCs w:val="20"/>
        </w:rPr>
      </w:pPr>
      <w:commentRangeStart w:id="61"/>
      <w:r>
        <w:rPr>
          <w:color w:val="0000FF"/>
          <w:sz w:val="20"/>
          <w:szCs w:val="20"/>
        </w:rPr>
        <w:t>class</w:t>
      </w:r>
      <w:r>
        <w:rPr>
          <w:color w:val="000000"/>
          <w:sz w:val="20"/>
          <w:szCs w:val="20"/>
        </w:rPr>
        <w:t xml:space="preserve"> </w:t>
      </w:r>
      <w:r>
        <w:rPr>
          <w:color w:val="2B91AF"/>
          <w:sz w:val="20"/>
          <w:szCs w:val="20"/>
        </w:rPr>
        <w:t>Program</w:t>
      </w:r>
      <w:commentRangeEnd w:id="61"/>
      <w:r w:rsidR="00077C7E">
        <w:rPr>
          <w:rStyle w:val="CommentReference"/>
        </w:rPr>
        <w:commentReference w:id="61"/>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Managed Thread Id in Main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xml:space="preserve">//// The managed thread identifier.            </w:t>
      </w:r>
    </w:p>
    <w:p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rsidR="00942C25" w:rsidRDefault="009C5CA0">
      <w:pPr>
        <w:spacing w:after="0" w:line="240" w:lineRule="auto"/>
        <w:rPr>
          <w:color w:val="000000"/>
          <w:sz w:val="20"/>
          <w:szCs w:val="20"/>
        </w:rPr>
      </w:pPr>
      <w:r>
        <w:rPr>
          <w:color w:val="000000"/>
          <w:sz w:val="20"/>
          <w:szCs w:val="20"/>
        </w:rPr>
        <w:t xml:space="preserve">            watch.Start();</w:t>
      </w:r>
    </w:p>
    <w:p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Begin reading file, Elapsed time - </w:t>
      </w:r>
      <w:r>
        <w:rPr>
          <w:color w:val="000000"/>
          <w:sz w:val="20"/>
          <w:szCs w:val="20"/>
        </w:rPr>
        <w:t>{watch.ElapsedMilliseconds}</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fs.BeginRead(bytes, 0, bytes.Length, EndRead, fs);</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Do something else in main method while reading file, Elapsed time - </w:t>
      </w:r>
      <w:r>
        <w:rPr>
          <w:color w:val="000000"/>
          <w:sz w:val="20"/>
          <w:szCs w:val="20"/>
        </w:rPr>
        <w:t>{watch.ElapsedMilliseconds}</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watch.Stop();</w:t>
      </w:r>
    </w:p>
    <w:p w:rsidR="00942C25" w:rsidRDefault="009C5CA0">
      <w:pPr>
        <w:spacing w:after="0" w:line="240" w:lineRule="auto"/>
        <w:rPr>
          <w:color w:val="000000"/>
          <w:sz w:val="20"/>
          <w:szCs w:val="20"/>
        </w:rPr>
      </w:pPr>
      <w:r>
        <w:rPr>
          <w:color w:val="000000"/>
          <w:sz w:val="20"/>
          <w:szCs w:val="20"/>
        </w:rPr>
        <w:t xml:space="preserve">            Console.ReadKey();</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 method</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 xml:space="preserve"> asyncResult</w:t>
      </w:r>
      <w:r>
        <w:rPr>
          <w:color w:val="808080"/>
          <w:sz w:val="20"/>
          <w:szCs w:val="20"/>
        </w:rPr>
        <w:t xml:space="preserve"> "&gt;&lt;/param&gt;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EndRead(IAsyncResult asyncResult)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Managed Thread Id in endread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The managed thread identifier.</w:t>
      </w:r>
    </w:p>
    <w:p w:rsidR="00942C25" w:rsidRDefault="009C5CA0">
      <w:pPr>
        <w:spacing w:after="0" w:line="240" w:lineRule="auto"/>
        <w:rPr>
          <w:color w:val="000000"/>
          <w:sz w:val="20"/>
          <w:szCs w:val="20"/>
        </w:rPr>
      </w:pPr>
      <w:r>
        <w:rPr>
          <w:color w:val="000000"/>
          <w:sz w:val="20"/>
          <w:szCs w:val="20"/>
        </w:rPr>
        <w:t xml:space="preserve">            FileStream fs = (FileStream) asyncResult.AsyncState;</w:t>
      </w:r>
    </w:p>
    <w:p w:rsidR="00942C25" w:rsidRDefault="009C5CA0">
      <w:pPr>
        <w:spacing w:after="0" w:line="240" w:lineRule="auto"/>
        <w:rPr>
          <w:color w:val="000000"/>
          <w:sz w:val="20"/>
          <w:szCs w:val="20"/>
        </w:rPr>
      </w:pPr>
      <w:r>
        <w:rPr>
          <w:color w:val="000000"/>
          <w:sz w:val="20"/>
          <w:szCs w:val="20"/>
        </w:rPr>
        <w:t xml:space="preserve">            Int32 numBytesRead = fs.EndRead(asyncResult);</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 Number of bytes - </w:t>
      </w:r>
      <w:r>
        <w:rPr>
          <w:color w:val="000000"/>
          <w:sz w:val="20"/>
          <w:szCs w:val="20"/>
        </w:rPr>
        <w:t>{numBytesRead}</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Console.WriteLine(Encoding.UTF8.GetString(bytes));</w:t>
      </w:r>
    </w:p>
    <w:p w:rsidR="00942C25" w:rsidRDefault="009C5CA0">
      <w:pPr>
        <w:spacing w:after="0" w:line="240" w:lineRule="auto"/>
        <w:rPr>
          <w:color w:val="000000"/>
          <w:sz w:val="20"/>
          <w:szCs w:val="20"/>
        </w:rPr>
      </w:pPr>
      <w:r>
        <w:rPr>
          <w:color w:val="000000"/>
          <w:sz w:val="20"/>
          <w:szCs w:val="20"/>
        </w:rPr>
        <w:t xml:space="preserve">            fs.Close();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rPr>
          <w:color w:val="000000"/>
          <w:sz w:val="20"/>
          <w:szCs w:val="20"/>
        </w:rPr>
      </w:pPr>
      <w:r>
        <w:rPr>
          <w:color w:val="000000"/>
          <w:sz w:val="20"/>
          <w:szCs w:val="20"/>
        </w:rPr>
        <w:t xml:space="preserve">    }</w:t>
      </w:r>
    </w:p>
    <w:p w:rsidR="00942C25" w:rsidRDefault="009C5CA0">
      <w:pPr>
        <w:rPr>
          <w:rFonts w:ascii="Palatino Linotype" w:eastAsia="Palatino Linotype" w:hAnsi="Palatino Linotype" w:cs="Palatino Linotype"/>
          <w:b/>
          <w:sz w:val="20"/>
          <w:szCs w:val="20"/>
        </w:rPr>
      </w:pPr>
      <w:commentRangeStart w:id="62"/>
      <w:r>
        <w:rPr>
          <w:noProof/>
        </w:rPr>
        <w:lastRenderedPageBreak/>
        <w:drawing>
          <wp:inline distT="0" distB="0" distL="0" distR="0" wp14:anchorId="113BE5C3" wp14:editId="41EA25C8">
            <wp:extent cx="5943600" cy="1404938"/>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1404938"/>
                    </a:xfrm>
                    <a:prstGeom prst="rect">
                      <a:avLst/>
                    </a:prstGeom>
                    <a:ln/>
                  </pic:spPr>
                </pic:pic>
              </a:graphicData>
            </a:graphic>
          </wp:inline>
        </w:drawing>
      </w:r>
      <w:commentRangeEnd w:id="62"/>
      <w:r w:rsidR="00077C7E">
        <w:rPr>
          <w:rStyle w:val="CommentReference"/>
        </w:rPr>
        <w:commentReference w:id="62"/>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6.10 – Output of file read using APM pattern with callback</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w:t>
      </w:r>
      <w:r>
        <w:rPr>
          <w:rFonts w:ascii="Palatino Linotype" w:eastAsia="Palatino Linotype" w:hAnsi="Palatino Linotype" w:cs="Palatino Linotype"/>
          <w:sz w:val="21"/>
          <w:szCs w:val="21"/>
        </w:rPr>
        <w:t>with the introduction</w:t>
      </w:r>
      <w:r>
        <w:rPr>
          <w:rFonts w:ascii="Palatino Linotype" w:eastAsia="Palatino Linotype" w:hAnsi="Palatino Linotype" w:cs="Palatino Linotype"/>
          <w:color w:val="000000"/>
          <w:sz w:val="21"/>
          <w:szCs w:val="21"/>
        </w:rPr>
        <w:t xml:space="preserve"> of TAP, APM is no longer </w:t>
      </w:r>
      <w:r>
        <w:rPr>
          <w:rFonts w:ascii="Palatino Linotype" w:eastAsia="Palatino Linotype" w:hAnsi="Palatino Linotype" w:cs="Palatino Linotype"/>
          <w:sz w:val="21"/>
          <w:szCs w:val="21"/>
        </w:rPr>
        <w:t>recommended, so</w:t>
      </w:r>
      <w:r>
        <w:rPr>
          <w:rFonts w:ascii="Palatino Linotype" w:eastAsia="Palatino Linotype" w:hAnsi="Palatino Linotype" w:cs="Palatino Linotype"/>
          <w:color w:val="000000"/>
          <w:sz w:val="21"/>
          <w:szCs w:val="21"/>
        </w:rPr>
        <w:t xml:space="preserve"> it is good to know about APM but not recommended to use it. </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APM to TAP wrapper</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One use case where this can help is if there is a legacy/third party library which supports async operation using APM methods (BeginOperation/ EndOperation) , it is good to have understanding of APM so as to build a wrapper that can be used to expose APM operations as TAP operations. </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This can be implemented by using Task.Factory.FromAsync method which takes Begin and End method as input and return a Task. For example, to read a file TAP  wrapper method around it’s APM methods would look like below code</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spacing w:after="0" w:line="240" w:lineRule="auto"/>
        <w:rPr>
          <w:color w:val="000000"/>
          <w:sz w:val="20"/>
          <w:szCs w:val="20"/>
        </w:rPr>
      </w:pPr>
      <w:r>
        <w:rPr>
          <w:color w:val="0000FF"/>
          <w:sz w:val="20"/>
          <w:szCs w:val="20"/>
        </w:rPr>
        <w:t xml:space="preserve">       </w:t>
      </w:r>
      <w:r>
        <w:rPr>
          <w:color w:val="000000"/>
          <w:sz w:val="20"/>
          <w:szCs w:val="20"/>
        </w:rPr>
        <w:t>Task&lt;</w:t>
      </w:r>
      <w:r>
        <w:rPr>
          <w:color w:val="0000FF"/>
          <w:sz w:val="20"/>
          <w:szCs w:val="20"/>
        </w:rPr>
        <w:t>int</w:t>
      </w:r>
      <w:r>
        <w:rPr>
          <w:color w:val="000000"/>
          <w:sz w:val="20"/>
          <w:szCs w:val="20"/>
        </w:rPr>
        <w:t xml:space="preserve">&gt; ReadAsyncAPMWrapper(FileStream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int</w:t>
      </w:r>
      <w:r>
        <w:rPr>
          <w:color w:val="000000"/>
          <w:sz w:val="20"/>
          <w:szCs w:val="20"/>
        </w:rPr>
        <w:t xml:space="preserve">&gt;.Factory.FromAsync(fs.BeginRead, fs.EndRead, buffer, offset, count, </w:t>
      </w:r>
      <w:r>
        <w:rPr>
          <w:color w:val="0000FF"/>
          <w:sz w:val="20"/>
          <w:szCs w:val="20"/>
        </w:rPr>
        <w:t>null</w:t>
      </w:r>
      <w:r>
        <w:rPr>
          <w:color w:val="000000"/>
          <w:sz w:val="20"/>
          <w:szCs w:val="20"/>
        </w:rPr>
        <w:t>);</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This method can be called just like any other TAP method with await keyword. Something like</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numBytesRead = </w:t>
      </w:r>
      <w:r>
        <w:rPr>
          <w:color w:val="0000FF"/>
          <w:sz w:val="20"/>
          <w:szCs w:val="20"/>
        </w:rPr>
        <w:t>await</w:t>
      </w:r>
      <w:r>
        <w:rPr>
          <w:color w:val="000000"/>
          <w:sz w:val="20"/>
          <w:szCs w:val="20"/>
        </w:rPr>
        <w:t xml:space="preserve"> ReadAsyncAPMWrapper(fs, bytes, 0, bytes.Length, cts.Token);</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However, there are limitations with this implementation in </w:t>
      </w:r>
      <w:r>
        <w:rPr>
          <w:rFonts w:ascii="Palatino Linotype" w:eastAsia="Palatino Linotype" w:hAnsi="Palatino Linotype" w:cs="Palatino Linotype"/>
          <w:sz w:val="21"/>
          <w:szCs w:val="21"/>
        </w:rPr>
        <w:t>terms</w:t>
      </w:r>
      <w:r>
        <w:rPr>
          <w:rFonts w:ascii="Palatino Linotype" w:eastAsia="Palatino Linotype" w:hAnsi="Palatino Linotype" w:cs="Palatino Linotype"/>
          <w:color w:val="000000"/>
          <w:sz w:val="21"/>
          <w:szCs w:val="21"/>
        </w:rPr>
        <w:t xml:space="preserve"> of things like cancellation token and better exception handling, logging. So, considering the same example above we will use  BeginRead and EndRead of FileStream class and build a TAP wrapper on top of it by wrapping around APM methods in a Task and using TaskCompletionSource to signal completion or cancellation. The following code demonstrates how to implement a more sophisticated TAP wrapper over APM operations.</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Byte[] bytes = </w:t>
      </w:r>
      <w:r>
        <w:rPr>
          <w:color w:val="0000FF"/>
          <w:sz w:val="20"/>
          <w:szCs w:val="20"/>
        </w:rPr>
        <w:t>new</w:t>
      </w:r>
      <w:r>
        <w:rPr>
          <w:color w:val="000000"/>
          <w:sz w:val="20"/>
          <w:szCs w:val="20"/>
        </w:rPr>
        <w:t xml:space="preserve"> Byte[100];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cts = </w:t>
      </w:r>
      <w:r>
        <w:rPr>
          <w:color w:val="0000FF"/>
          <w:sz w:val="20"/>
          <w:szCs w:val="20"/>
        </w:rPr>
        <w:t>new</w:t>
      </w:r>
      <w:r>
        <w:rPr>
          <w:color w:val="000000"/>
          <w:sz w:val="20"/>
          <w:szCs w:val="20"/>
        </w:rPr>
        <w:t xml:space="preserve"> CancellationTokenSource();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 Main(</w:t>
      </w:r>
      <w:r>
        <w:rPr>
          <w:color w:val="0000FF"/>
          <w:sz w:val="20"/>
          <w:szCs w:val="20"/>
        </w:rPr>
        <w:t>string</w:t>
      </w:r>
      <w:r>
        <w:rPr>
          <w:color w:val="000000"/>
          <w:sz w:val="20"/>
          <w:szCs w:val="20"/>
        </w:rPr>
        <w:t>[] args)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$"Managed Thread Id in Main is : </w:t>
      </w:r>
      <w:r>
        <w:rPr>
          <w:color w:val="000000"/>
          <w:sz w:val="20"/>
          <w:szCs w:val="20"/>
        </w:rPr>
        <w:t>{Thread.CurrentThread.ManagedThreadId}</w:t>
      </w:r>
      <w:r>
        <w:rPr>
          <w:color w:val="A31515"/>
          <w:sz w:val="20"/>
          <w:szCs w:val="20"/>
        </w:rPr>
        <w:t>"</w:t>
      </w:r>
      <w:r>
        <w:rPr>
          <w:color w:val="000000"/>
          <w:sz w:val="20"/>
          <w:szCs w:val="20"/>
        </w:rPr>
        <w:t xml:space="preserve">); </w:t>
      </w:r>
      <w:r>
        <w:rPr>
          <w:color w:val="008000"/>
          <w:sz w:val="20"/>
          <w:szCs w:val="20"/>
        </w:rPr>
        <w:t xml:space="preserve">//// The managed thread identifier.            </w:t>
      </w:r>
    </w:p>
    <w:p w:rsidR="00942C25" w:rsidRDefault="009C5CA0">
      <w:pPr>
        <w:spacing w:after="0" w:line="240" w:lineRule="auto"/>
        <w:rPr>
          <w:color w:val="000000"/>
          <w:sz w:val="20"/>
          <w:szCs w:val="20"/>
        </w:rPr>
      </w:pPr>
      <w:r>
        <w:rPr>
          <w:color w:val="000000"/>
          <w:sz w:val="20"/>
          <w:szCs w:val="20"/>
        </w:rPr>
        <w:lastRenderedPageBreak/>
        <w:t xml:space="preserve">            Stopwatch watch = </w:t>
      </w:r>
      <w:r>
        <w:rPr>
          <w:color w:val="0000FF"/>
          <w:sz w:val="20"/>
          <w:szCs w:val="20"/>
        </w:rPr>
        <w:t>new</w:t>
      </w:r>
      <w:r>
        <w:rPr>
          <w:color w:val="000000"/>
          <w:sz w:val="20"/>
          <w:szCs w:val="20"/>
        </w:rPr>
        <w:t xml:space="preserve"> Stopwatch();</w:t>
      </w:r>
    </w:p>
    <w:p w:rsidR="00942C25" w:rsidRDefault="009C5CA0">
      <w:pPr>
        <w:spacing w:after="0" w:line="240" w:lineRule="auto"/>
        <w:rPr>
          <w:color w:val="000000"/>
          <w:sz w:val="20"/>
          <w:szCs w:val="20"/>
        </w:rPr>
      </w:pPr>
      <w:r>
        <w:rPr>
          <w:color w:val="000000"/>
          <w:sz w:val="20"/>
          <w:szCs w:val="20"/>
        </w:rPr>
        <w:t xml:space="preserve">            watch.Start();</w:t>
      </w:r>
    </w:p>
    <w:p w:rsidR="00942C25" w:rsidRDefault="009C5CA0">
      <w:pPr>
        <w:spacing w:after="0" w:line="240" w:lineRule="auto"/>
        <w:rPr>
          <w:color w:val="000000"/>
          <w:sz w:val="20"/>
          <w:szCs w:val="20"/>
        </w:rPr>
      </w:pPr>
      <w:r>
        <w:rPr>
          <w:color w:val="000000"/>
          <w:sz w:val="20"/>
          <w:szCs w:val="20"/>
        </w:rPr>
        <w:t xml:space="preserve">            FileStream fs = </w:t>
      </w:r>
      <w:r>
        <w:rPr>
          <w:color w:val="0000FF"/>
          <w:sz w:val="20"/>
          <w:szCs w:val="20"/>
        </w:rPr>
        <w:t>new</w:t>
      </w:r>
      <w:r>
        <w:rPr>
          <w:color w:val="000000"/>
          <w:sz w:val="20"/>
          <w:szCs w:val="20"/>
        </w:rPr>
        <w:t xml:space="preserve"> FileStream(</w:t>
      </w:r>
      <w:r>
        <w:rPr>
          <w:color w:val="800000"/>
          <w:sz w:val="20"/>
          <w:szCs w:val="20"/>
        </w:rPr>
        <w:t>@"../../../TextFile.txt"</w:t>
      </w:r>
      <w:r>
        <w:rPr>
          <w:color w:val="000000"/>
          <w:sz w:val="20"/>
          <w:szCs w:val="20"/>
        </w:rPr>
        <w:t>, FileMode.Open, FileAccess.Read, FileShare.Read, bytes.Length, FileOptions.Asynchronous);</w:t>
      </w:r>
    </w:p>
    <w:p w:rsidR="00942C25" w:rsidRDefault="009C5CA0">
      <w:pPr>
        <w:spacing w:after="0" w:line="240" w:lineRule="auto"/>
        <w:rPr>
          <w:color w:val="000000"/>
          <w:sz w:val="20"/>
          <w:szCs w:val="20"/>
        </w:rPr>
      </w:pPr>
      <w:r>
        <w:rPr>
          <w:color w:val="000000"/>
          <w:sz w:val="20"/>
          <w:szCs w:val="20"/>
        </w:rPr>
        <w:t xml:space="preserve">            Console.Write(</w:t>
      </w:r>
      <w:r>
        <w:rPr>
          <w:color w:val="A31515"/>
          <w:sz w:val="20"/>
          <w:szCs w:val="20"/>
        </w:rPr>
        <w:t>"Enter wait time in seconds before cancelling operation "</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waitTime = Convert.ToInt32(Console.ReadLine());</w:t>
      </w:r>
    </w:p>
    <w:p w:rsidR="00942C25" w:rsidRDefault="009C5CA0">
      <w:pPr>
        <w:spacing w:after="0" w:line="240" w:lineRule="auto"/>
        <w:rPr>
          <w:color w:val="000000"/>
          <w:sz w:val="20"/>
          <w:szCs w:val="20"/>
        </w:rPr>
      </w:pPr>
      <w:r>
        <w:rPr>
          <w:color w:val="000000"/>
          <w:sz w:val="20"/>
          <w:szCs w:val="20"/>
        </w:rPr>
        <w:t xml:space="preserve">            cts.CancelAfter(waitTime * 1000);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numBytesRead = 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numBytesRead = </w:t>
      </w:r>
      <w:r>
        <w:rPr>
          <w:color w:val="0000FF"/>
          <w:sz w:val="20"/>
          <w:szCs w:val="20"/>
        </w:rPr>
        <w:t>await</w:t>
      </w:r>
      <w:r>
        <w:rPr>
          <w:color w:val="000000"/>
          <w:sz w:val="20"/>
          <w:szCs w:val="20"/>
        </w:rPr>
        <w:t xml:space="preserve"> ReadAsyncAPMWrapper(fs, bytes, 0, bytes.Length, cts.Token);</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"Operation completed"</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$"Operation cancelled - </w:t>
      </w:r>
      <w:r>
        <w:rPr>
          <w:color w:val="000000"/>
          <w:sz w:val="20"/>
          <w:szCs w:val="20"/>
        </w:rPr>
        <w:t>{ex.Message}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fs.Close();</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$"Number of bytes - </w:t>
      </w:r>
      <w:r>
        <w:rPr>
          <w:color w:val="000000"/>
          <w:sz w:val="20"/>
          <w:szCs w:val="20"/>
        </w:rPr>
        <w:t>{numBytesRead}</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Console.ReadKey();</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TAP Wrapper over BeginRead and EndRead of FileStream</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fs</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buffer</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offset</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count</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token</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Task&lt;</w:t>
      </w:r>
      <w:r>
        <w:rPr>
          <w:color w:val="0000FF"/>
          <w:sz w:val="20"/>
          <w:szCs w:val="20"/>
        </w:rPr>
        <w:t>int</w:t>
      </w:r>
      <w:r>
        <w:rPr>
          <w:color w:val="000000"/>
          <w:sz w:val="20"/>
          <w:szCs w:val="20"/>
        </w:rPr>
        <w:t xml:space="preserve">&gt; ReadAsyncAPMWrapper(FileStream fs, </w:t>
      </w:r>
      <w:r>
        <w:rPr>
          <w:color w:val="0000FF"/>
          <w:sz w:val="20"/>
          <w:szCs w:val="20"/>
        </w:rPr>
        <w:t>byte</w:t>
      </w:r>
      <w:r>
        <w:rPr>
          <w:color w:val="000000"/>
          <w:sz w:val="20"/>
          <w:szCs w:val="20"/>
        </w:rPr>
        <w:t xml:space="preserve">[] buffer, </w:t>
      </w:r>
      <w:r>
        <w:rPr>
          <w:color w:val="0000FF"/>
          <w:sz w:val="20"/>
          <w:szCs w:val="20"/>
        </w:rPr>
        <w:t>int</w:t>
      </w:r>
      <w:r>
        <w:rPr>
          <w:color w:val="000000"/>
          <w:sz w:val="20"/>
          <w:szCs w:val="20"/>
        </w:rPr>
        <w:t xml:space="preserve"> offset, </w:t>
      </w:r>
      <w:r>
        <w:rPr>
          <w:color w:val="0000FF"/>
          <w:sz w:val="20"/>
          <w:szCs w:val="20"/>
        </w:rPr>
        <w:t>int</w:t>
      </w:r>
      <w:r>
        <w:rPr>
          <w:color w:val="000000"/>
          <w:sz w:val="20"/>
          <w:szCs w:val="20"/>
        </w:rPr>
        <w:t xml:space="preserve"> count, CancellationToken token)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taskCompletionSource = </w:t>
      </w:r>
      <w:r>
        <w:rPr>
          <w:color w:val="0000FF"/>
          <w:sz w:val="20"/>
          <w:szCs w:val="20"/>
        </w:rPr>
        <w:t>new</w:t>
      </w:r>
      <w:r>
        <w:rPr>
          <w:color w:val="000000"/>
          <w:sz w:val="20"/>
          <w:szCs w:val="20"/>
        </w:rPr>
        <w:t xml:space="preserve"> TaskCompletionSource&lt;</w:t>
      </w:r>
      <w:r>
        <w:rPr>
          <w:color w:val="0000FF"/>
          <w:sz w:val="20"/>
          <w:szCs w:val="20"/>
        </w:rPr>
        <w:t>int</w:t>
      </w:r>
      <w:r>
        <w:rPr>
          <w:color w:val="000000"/>
          <w:sz w:val="20"/>
          <w:szCs w:val="20"/>
        </w:rPr>
        <w:t>&gt;();</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//Registering cancellation token, although this is not a elegant way to cancel as it doesn't handle IO resource cleanly.</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 also this doesn't stop beginread </w:t>
      </w:r>
    </w:p>
    <w:p w:rsidR="00942C25" w:rsidRDefault="009C5CA0">
      <w:pPr>
        <w:spacing w:after="0" w:line="240" w:lineRule="auto"/>
        <w:rPr>
          <w:color w:val="000000"/>
          <w:sz w:val="20"/>
          <w:szCs w:val="20"/>
        </w:rPr>
      </w:pPr>
      <w:r>
        <w:rPr>
          <w:color w:val="000000"/>
          <w:sz w:val="20"/>
          <w:szCs w:val="20"/>
        </w:rPr>
        <w:t xml:space="preserve">            token.Register(() =&gt; taskCompletionSource.TrySetCanceled());</w:t>
      </w:r>
    </w:p>
    <w:p w:rsidR="00942C25" w:rsidRDefault="009C5CA0">
      <w:pPr>
        <w:spacing w:after="0" w:line="240" w:lineRule="auto"/>
        <w:rPr>
          <w:color w:val="000000"/>
          <w:sz w:val="20"/>
          <w:szCs w:val="20"/>
        </w:rPr>
      </w:pPr>
      <w:r>
        <w:rPr>
          <w:color w:val="000000"/>
          <w:sz w:val="20"/>
          <w:szCs w:val="20"/>
        </w:rPr>
        <w:t xml:space="preserve">            fs.BeginRead(buffer, offset, count, iAsyncResult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Thread.Sleep(5000); </w:t>
      </w:r>
      <w:r>
        <w:rPr>
          <w:color w:val="008000"/>
          <w:sz w:val="20"/>
          <w:szCs w:val="20"/>
        </w:rPr>
        <w:t>//If user input has wait more than this complete operation else cancel.</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(token.IsCancellationRequested)</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OperationCanceledException();</w:t>
      </w:r>
    </w:p>
    <w:p w:rsidR="00942C25" w:rsidRDefault="009C5CA0">
      <w:pPr>
        <w:spacing w:after="0" w:line="240" w:lineRule="auto"/>
        <w:rPr>
          <w:color w:val="000000"/>
          <w:sz w:val="20"/>
          <w:szCs w:val="20"/>
        </w:rPr>
      </w:pPr>
      <w:r>
        <w:rPr>
          <w:color w:val="000000"/>
          <w:sz w:val="20"/>
          <w:szCs w:val="20"/>
        </w:rPr>
        <w:t xml:space="preserve">                    }                    </w:t>
      </w: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FF"/>
          <w:sz w:val="20"/>
          <w:szCs w:val="20"/>
        </w:rPr>
        <w:t>var</w:t>
      </w:r>
      <w:r>
        <w:rPr>
          <w:color w:val="000000"/>
          <w:sz w:val="20"/>
          <w:szCs w:val="20"/>
        </w:rPr>
        <w:t xml:space="preserve"> state = iAsyncResult.AsyncState </w:t>
      </w:r>
      <w:r>
        <w:rPr>
          <w:color w:val="0000FF"/>
          <w:sz w:val="20"/>
          <w:szCs w:val="20"/>
        </w:rPr>
        <w:t>as</w:t>
      </w:r>
      <w:r>
        <w:rPr>
          <w:color w:val="000000"/>
          <w:sz w:val="20"/>
          <w:szCs w:val="20"/>
        </w:rPr>
        <w:t xml:space="preserve"> FileStream;</w:t>
      </w:r>
    </w:p>
    <w:p w:rsidR="00942C25" w:rsidRDefault="009C5CA0">
      <w:pPr>
        <w:spacing w:after="0" w:line="240" w:lineRule="auto"/>
        <w:rPr>
          <w:color w:val="000000"/>
          <w:sz w:val="20"/>
          <w:szCs w:val="20"/>
        </w:rPr>
      </w:pPr>
      <w:r>
        <w:rPr>
          <w:color w:val="000000"/>
          <w:sz w:val="20"/>
          <w:szCs w:val="20"/>
        </w:rPr>
        <w:lastRenderedPageBreak/>
        <w:t xml:space="preserve">                    </w:t>
      </w:r>
      <w:r>
        <w:rPr>
          <w:color w:val="0000FF"/>
          <w:sz w:val="20"/>
          <w:szCs w:val="20"/>
        </w:rPr>
        <w:t>var</w:t>
      </w:r>
      <w:r>
        <w:rPr>
          <w:color w:val="000000"/>
          <w:sz w:val="20"/>
          <w:szCs w:val="20"/>
        </w:rPr>
        <w:t xml:space="preserve"> read = state.EndRead(iAsyncResult);</w:t>
      </w: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taskCompletionSource.TrySetResult(fs.EndRead(read));</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exc)</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taskCompletionSource.TrySetException(exc);</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 fs);</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taskCompletionSource.Task;</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Here we are using TrySetResult and TrySetException methods to complete the Task&lt;int&gt; exposed through Task property of TaskCompletionSource class. As </w:t>
      </w:r>
      <w:r>
        <w:rPr>
          <w:rFonts w:ascii="Palatino Linotype" w:eastAsia="Palatino Linotype" w:hAnsi="Palatino Linotype" w:cs="Palatino Linotype"/>
          <w:sz w:val="21"/>
          <w:szCs w:val="21"/>
        </w:rPr>
        <w:t>you can see</w:t>
      </w:r>
      <w:r>
        <w:rPr>
          <w:rFonts w:ascii="Palatino Linotype" w:eastAsia="Palatino Linotype" w:hAnsi="Palatino Linotype" w:cs="Palatino Linotype"/>
          <w:color w:val="000000"/>
          <w:sz w:val="21"/>
          <w:szCs w:val="21"/>
        </w:rPr>
        <w:t xml:space="preserve"> rest of the bit in terms of exception handling and cancellation remains same like any other TAP method. Output of this code will look like below</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Courier New" w:eastAsia="Courier New" w:hAnsi="Courier New" w:cs="Courier New"/>
          <w:noProof/>
          <w:color w:val="000000"/>
          <w:sz w:val="20"/>
          <w:szCs w:val="20"/>
        </w:rPr>
        <w:drawing>
          <wp:inline distT="0" distB="0" distL="0" distR="0" wp14:anchorId="39FA6610" wp14:editId="562A4FD3">
            <wp:extent cx="5943600" cy="1114425"/>
            <wp:effectExtent l="0" t="0" r="0" b="0"/>
            <wp:docPr id="3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1114425"/>
                    </a:xfrm>
                    <a:prstGeom prst="rect">
                      <a:avLst/>
                    </a:prstGeom>
                    <a:ln/>
                  </pic:spPr>
                </pic:pic>
              </a:graphicData>
            </a:graphic>
          </wp:inline>
        </w:drawing>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6.10 – Output TAP wrapper over APM methods</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commentRangeStart w:id="63"/>
      <w:r>
        <w:rPr>
          <w:rFonts w:ascii="Courier New" w:eastAsia="Courier New" w:hAnsi="Courier New" w:cs="Courier New"/>
          <w:noProof/>
          <w:color w:val="000000"/>
          <w:sz w:val="20"/>
          <w:szCs w:val="20"/>
        </w:rPr>
        <w:drawing>
          <wp:inline distT="0" distB="0" distL="0" distR="0" wp14:anchorId="30452D97" wp14:editId="68F2CED2">
            <wp:extent cx="5943600" cy="1117600"/>
            <wp:effectExtent l="0" t="0" r="0" b="0"/>
            <wp:docPr id="3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5943600" cy="1117600"/>
                    </a:xfrm>
                    <a:prstGeom prst="rect">
                      <a:avLst/>
                    </a:prstGeom>
                    <a:ln/>
                  </pic:spPr>
                </pic:pic>
              </a:graphicData>
            </a:graphic>
          </wp:inline>
        </w:drawing>
      </w:r>
      <w:commentRangeEnd w:id="63"/>
      <w:r w:rsidR="00077C7E">
        <w:rPr>
          <w:rStyle w:val="CommentReference"/>
        </w:rPr>
        <w:commentReference w:id="63"/>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6.10 – Output TAP wrapper over APM methods, here job is cancelled before completion</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In Summary what we are doing here is taking APM methods, combining it to single method and wrapping them in a task.</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 xml:space="preserve">Note - </w:t>
      </w:r>
      <w:r>
        <w:rPr>
          <w:rFonts w:ascii="Palatino Linotype" w:eastAsia="Palatino Linotype" w:hAnsi="Palatino Linotype" w:cs="Palatino Linotype"/>
          <w:color w:val="000000"/>
          <w:sz w:val="21"/>
          <w:szCs w:val="21"/>
        </w:rPr>
        <w:t xml:space="preserve">Although we are able to cancel this operation it’s not </w:t>
      </w:r>
      <w:r>
        <w:rPr>
          <w:rFonts w:ascii="Palatino Linotype" w:eastAsia="Palatino Linotype" w:hAnsi="Palatino Linotype" w:cs="Palatino Linotype"/>
          <w:sz w:val="21"/>
          <w:szCs w:val="21"/>
        </w:rPr>
        <w:t>an elegant</w:t>
      </w:r>
      <w:r>
        <w:rPr>
          <w:rFonts w:ascii="Palatino Linotype" w:eastAsia="Palatino Linotype" w:hAnsi="Palatino Linotype" w:cs="Palatino Linotype"/>
          <w:color w:val="000000"/>
          <w:sz w:val="21"/>
          <w:szCs w:val="21"/>
        </w:rPr>
        <w:t xml:space="preserve"> way to do due to limitations in APM methods, in reality we are not cancelling the file read operation but only cancelling wait on the operation.</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color w:val="000000"/>
          <w:sz w:val="21"/>
          <w:szCs w:val="21"/>
        </w:rPr>
        <w:t>Todo – See if you can close stream in case of cancellation.</w:t>
      </w:r>
    </w:p>
    <w:p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TAP to APM wrapper</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If we want to do vice versa i.e. converting TAP method to APM all we need to take task method and split it into 2 methods</w:t>
      </w:r>
    </w:p>
    <w:p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lastRenderedPageBreak/>
        <w:t xml:space="preserve">First one that can take </w:t>
      </w:r>
      <w:r>
        <w:rPr>
          <w:color w:val="000000"/>
        </w:rPr>
        <w:t>AsyncCallback and State of the calling object and return IAsyncResult</w:t>
      </w:r>
    </w:p>
    <w:p w:rsidR="00942C25" w:rsidRDefault="009C5CA0">
      <w:pPr>
        <w:numPr>
          <w:ilvl w:val="0"/>
          <w:numId w:val="7"/>
        </w:numPr>
        <w:pBdr>
          <w:top w:val="nil"/>
          <w:left w:val="nil"/>
          <w:bottom w:val="nil"/>
          <w:right w:val="nil"/>
          <w:between w:val="nil"/>
        </w:pBdr>
        <w:rPr>
          <w:rFonts w:ascii="Palatino Linotype" w:eastAsia="Palatino Linotype" w:hAnsi="Palatino Linotype" w:cs="Palatino Linotype"/>
          <w:color w:val="000000"/>
          <w:sz w:val="21"/>
          <w:szCs w:val="21"/>
        </w:rPr>
      </w:pPr>
      <w:r>
        <w:rPr>
          <w:color w:val="000000"/>
        </w:rPr>
        <w:t>Second one accepting IAsyncResult from previous step</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To build first method</w:t>
      </w:r>
    </w:p>
    <w:p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We will make use of TaskCompleteionSource class and it’s capability to create task instance</w:t>
      </w:r>
    </w:p>
    <w:p w:rsidR="00942C25" w:rsidRDefault="009C5CA0">
      <w:pPr>
        <w:numPr>
          <w:ilvl w:val="0"/>
          <w:numId w:val="7"/>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Manually handle IsFaulted, IsHandled methods or successful result of TaskCompleteionSource task property to mirror results into task instance </w:t>
      </w:r>
      <w:r>
        <w:rPr>
          <w:rFonts w:ascii="Palatino Linotype" w:eastAsia="Palatino Linotype" w:hAnsi="Palatino Linotype" w:cs="Palatino Linotype"/>
          <w:sz w:val="21"/>
          <w:szCs w:val="21"/>
        </w:rPr>
        <w:t>through</w:t>
      </w:r>
      <w:r>
        <w:rPr>
          <w:rFonts w:ascii="Palatino Linotype" w:eastAsia="Palatino Linotype" w:hAnsi="Palatino Linotype" w:cs="Palatino Linotype"/>
          <w:color w:val="000000"/>
          <w:sz w:val="21"/>
          <w:szCs w:val="21"/>
        </w:rPr>
        <w:t xml:space="preserve"> TrySetException, TrySetCanceled and TrySetResult</w:t>
      </w:r>
    </w:p>
    <w:p w:rsidR="00942C25" w:rsidRDefault="009C5CA0">
      <w:pPr>
        <w:numPr>
          <w:ilvl w:val="0"/>
          <w:numId w:val="7"/>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Pass TaskCompleteionSource task instance to callback provided (If any) and return same task instance.</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So if we build a helper method on Task it would look like below</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TaskAPMExtension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Generic extension method to convert TAP methods to APM</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&lt;typeparam name="</w:t>
      </w:r>
      <w:r>
        <w:rPr>
          <w:color w:val="000000"/>
          <w:sz w:val="20"/>
          <w:szCs w:val="20"/>
        </w:rPr>
        <w:t>TResult</w:t>
      </w:r>
      <w:r>
        <w:rPr>
          <w:color w:val="808080"/>
          <w:sz w:val="20"/>
          <w:szCs w:val="20"/>
        </w:rPr>
        <w:t>"&gt;&lt;/typeparam&gt;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task</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asyncCallback</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state</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static</w:t>
      </w:r>
      <w:r>
        <w:rPr>
          <w:color w:val="000000"/>
          <w:sz w:val="20"/>
          <w:szCs w:val="20"/>
        </w:rPr>
        <w:t xml:space="preserve"> IAsyncResult TAPToApm&lt;</w:t>
      </w:r>
      <w:r>
        <w:rPr>
          <w:color w:val="2B91AF"/>
          <w:sz w:val="20"/>
          <w:szCs w:val="20"/>
        </w:rPr>
        <w:t>TResult</w:t>
      </w:r>
      <w:r>
        <w:rPr>
          <w:color w:val="000000"/>
          <w:sz w:val="20"/>
          <w:szCs w:val="20"/>
        </w:rPr>
        <w:t>&gt;(</w:t>
      </w:r>
      <w:r>
        <w:rPr>
          <w:color w:val="0000FF"/>
          <w:sz w:val="20"/>
          <w:szCs w:val="20"/>
        </w:rPr>
        <w:t>this</w:t>
      </w:r>
      <w:r>
        <w:rPr>
          <w:color w:val="000000"/>
          <w:sz w:val="20"/>
          <w:szCs w:val="20"/>
        </w:rPr>
        <w:t xml:space="preserve"> Task&lt;TResult&gt; task, AsyncCallback asyncCallback, </w:t>
      </w:r>
      <w:r>
        <w:rPr>
          <w:color w:val="0000FF"/>
          <w:sz w:val="20"/>
          <w:szCs w:val="20"/>
        </w:rPr>
        <w:t>object</w:t>
      </w:r>
      <w:r>
        <w:rPr>
          <w:color w:val="000000"/>
          <w:sz w:val="20"/>
          <w:szCs w:val="20"/>
        </w:rPr>
        <w:t xml:space="preserve"> 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taskCompletionSource = </w:t>
      </w:r>
      <w:r>
        <w:rPr>
          <w:color w:val="0000FF"/>
          <w:sz w:val="20"/>
          <w:szCs w:val="20"/>
        </w:rPr>
        <w:t>new</w:t>
      </w:r>
      <w:r>
        <w:rPr>
          <w:color w:val="000000"/>
          <w:sz w:val="20"/>
          <w:szCs w:val="20"/>
        </w:rPr>
        <w:t xml:space="preserve"> TaskCompletionSource&lt;TResult&gt;(state);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task.ContinueWith(</w:t>
      </w:r>
      <w:r>
        <w:rPr>
          <w:color w:val="0000FF"/>
          <w:sz w:val="20"/>
          <w:szCs w:val="20"/>
        </w:rPr>
        <w:t>delegate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(task.IsFaulted)</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taskCompletionSource.TrySetException(task.Exception.InnerExceptions);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(task.IsCanceled)</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taskCompletionSource.TrySetCanceled();</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taskCompletionSource.TrySetResult(task.Result);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(asyncCallback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asyncCallback(taskCompletionSource.Task);</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 CancellationToken.None, TaskContinuationOptions.None);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taskCompletionSource.Task;</w:t>
      </w:r>
    </w:p>
    <w:p w:rsidR="00942C25" w:rsidRDefault="009C5CA0">
      <w:pPr>
        <w:spacing w:after="0" w:line="240" w:lineRule="auto"/>
        <w:rPr>
          <w:color w:val="000000"/>
          <w:sz w:val="20"/>
          <w:szCs w:val="20"/>
        </w:rPr>
      </w:pPr>
      <w:r>
        <w:rPr>
          <w:color w:val="000000"/>
          <w:sz w:val="20"/>
          <w:szCs w:val="20"/>
        </w:rPr>
        <w:lastRenderedPageBreak/>
        <w:t xml:space="preserve">        }</w:t>
      </w:r>
    </w:p>
    <w:p w:rsidR="00942C25" w:rsidRDefault="009C5CA0">
      <w:pPr>
        <w:rPr>
          <w:color w:val="000000"/>
          <w:sz w:val="20"/>
          <w:szCs w:val="20"/>
        </w:rPr>
      </w:pPr>
      <w:r>
        <w:rPr>
          <w:color w:val="000000"/>
          <w:sz w:val="20"/>
          <w:szCs w:val="20"/>
        </w:rPr>
        <w:t xml:space="preserve">    }</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With the help of this helper method any TAP </w:t>
      </w:r>
      <w:r>
        <w:rPr>
          <w:rFonts w:ascii="Palatino Linotype" w:eastAsia="Palatino Linotype" w:hAnsi="Palatino Linotype" w:cs="Palatino Linotype"/>
          <w:sz w:val="21"/>
          <w:szCs w:val="21"/>
        </w:rPr>
        <w:t>async</w:t>
      </w:r>
      <w:r>
        <w:rPr>
          <w:rFonts w:ascii="Palatino Linotype" w:eastAsia="Palatino Linotype" w:hAnsi="Palatino Linotype" w:cs="Palatino Linotype"/>
          <w:color w:val="000000"/>
          <w:sz w:val="21"/>
          <w:szCs w:val="21"/>
        </w:rPr>
        <w:t xml:space="preserve"> method can be converted into begin operation of APM.</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Begin operation</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callback</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&lt;param name="</w:t>
      </w:r>
      <w:r>
        <w:rPr>
          <w:color w:val="000000"/>
          <w:sz w:val="20"/>
          <w:szCs w:val="20"/>
        </w:rPr>
        <w:t>state</w:t>
      </w:r>
      <w:r>
        <w:rPr>
          <w:color w:val="808080"/>
          <w:sz w:val="20"/>
          <w:szCs w:val="20"/>
        </w:rPr>
        <w:t>"&gt;&lt;/param&gt;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&lt;returns&gt;&lt;/returns&gt;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BeginAPI(AsyncCallback callback, </w:t>
      </w:r>
      <w:r>
        <w:rPr>
          <w:color w:val="0000FF"/>
          <w:sz w:val="20"/>
          <w:szCs w:val="20"/>
        </w:rPr>
        <w:t>object</w:t>
      </w:r>
      <w:r>
        <w:rPr>
          <w:color w:val="000000"/>
          <w:sz w:val="20"/>
          <w:szCs w:val="20"/>
        </w:rPr>
        <w:t xml:space="preserve"> 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GetStocksAsync(cts.Token).TAPToApm(callback, state);</w:t>
      </w:r>
    </w:p>
    <w:p w:rsidR="00942C25" w:rsidRDefault="009C5CA0">
      <w:pPr>
        <w:rPr>
          <w:color w:val="000000"/>
          <w:sz w:val="20"/>
          <w:szCs w:val="20"/>
        </w:rPr>
      </w:pPr>
      <w:r>
        <w:rPr>
          <w:color w:val="000000"/>
          <w:sz w:val="20"/>
          <w:szCs w:val="20"/>
        </w:rPr>
        <w:t xml:space="preserve">        }</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For the second</w:t>
      </w:r>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method, all</w:t>
      </w:r>
      <w:r>
        <w:rPr>
          <w:rFonts w:ascii="Palatino Linotype" w:eastAsia="Palatino Linotype" w:hAnsi="Palatino Linotype" w:cs="Palatino Linotype"/>
          <w:color w:val="000000"/>
          <w:sz w:val="21"/>
          <w:szCs w:val="21"/>
        </w:rPr>
        <w:t xml:space="preserve"> we need is to take the response of first method, pass it as input parameter and get the result through Result property of Task&lt;TResult&gt;. So our implementation of calling method will look like below code along with cancellation and error handling</w:t>
      </w: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c</w:t>
      </w:r>
      <w:r>
        <w:rPr>
          <w:color w:val="0000FF"/>
          <w:sz w:val="20"/>
          <w:szCs w:val="20"/>
        </w:rPr>
        <w:t>lass</w:t>
      </w:r>
      <w:r>
        <w:rPr>
          <w:color w:val="000000"/>
          <w:sz w:val="20"/>
          <w:szCs w:val="20"/>
        </w:rPr>
        <w:t xml:space="preserve"> </w:t>
      </w:r>
      <w:r>
        <w:rPr>
          <w:color w:val="2B91AF"/>
          <w:sz w:val="20"/>
          <w:szCs w:val="20"/>
        </w:rPr>
        <w:t>Program</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CancellationTokenSource cts = </w:t>
      </w:r>
      <w:r>
        <w:rPr>
          <w:color w:val="0000FF"/>
          <w:sz w:val="20"/>
          <w:szCs w:val="20"/>
        </w:rPr>
        <w:t>new</w:t>
      </w:r>
      <w:r>
        <w:rPr>
          <w:color w:val="000000"/>
          <w:sz w:val="20"/>
          <w:szCs w:val="20"/>
        </w:rPr>
        <w:t xml:space="preserve"> CancellationTokenSource();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Stopwatch watch = </w:t>
      </w:r>
      <w:r>
        <w:rPr>
          <w:color w:val="0000FF"/>
          <w:sz w:val="20"/>
          <w:szCs w:val="20"/>
        </w:rPr>
        <w:t>new</w:t>
      </w:r>
      <w:r>
        <w:rPr>
          <w:color w:val="000000"/>
          <w:sz w:val="20"/>
          <w:szCs w:val="20"/>
        </w:rPr>
        <w:t xml:space="preserve"> Stopwatch();</w:t>
      </w:r>
    </w:p>
    <w:p w:rsidR="00942C25" w:rsidRDefault="009C5CA0">
      <w:pPr>
        <w:spacing w:after="0" w:line="240" w:lineRule="auto"/>
        <w:rPr>
          <w:color w:val="000000"/>
          <w:sz w:val="20"/>
          <w:szCs w:val="20"/>
        </w:rPr>
      </w:pPr>
      <w:r>
        <w:rPr>
          <w:color w:val="000000"/>
          <w:sz w:val="20"/>
          <w:szCs w:val="20"/>
        </w:rPr>
        <w:t xml:space="preserve">            watch.Start();</w:t>
      </w:r>
    </w:p>
    <w:p w:rsidR="00942C25" w:rsidRDefault="009C5CA0">
      <w:pPr>
        <w:spacing w:after="0" w:line="240" w:lineRule="auto"/>
        <w:rPr>
          <w:color w:val="000000"/>
          <w:sz w:val="20"/>
          <w:szCs w:val="20"/>
        </w:rPr>
      </w:pPr>
      <w:r>
        <w:rPr>
          <w:color w:val="000000"/>
          <w:sz w:val="20"/>
          <w:szCs w:val="20"/>
        </w:rPr>
        <w:t xml:space="preserve">            IAsyncResult result = BeginAPI(</w:t>
      </w:r>
      <w:r>
        <w:rPr>
          <w:color w:val="0000FF"/>
          <w:sz w:val="20"/>
          <w:szCs w:val="20"/>
        </w:rPr>
        <w:t>null</w:t>
      </w:r>
      <w:r>
        <w:rPr>
          <w:color w:val="000000"/>
          <w:sz w:val="20"/>
          <w:szCs w:val="20"/>
        </w:rPr>
        <w:t xml:space="preserve">, </w:t>
      </w:r>
      <w:r>
        <w:rPr>
          <w:color w:val="0000FF"/>
          <w:sz w:val="20"/>
          <w:szCs w:val="20"/>
        </w:rPr>
        <w:t>null</w:t>
      </w: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while</w:t>
      </w:r>
      <w:r>
        <w:rPr>
          <w:color w:val="000000"/>
          <w:sz w:val="20"/>
          <w:szCs w:val="20"/>
        </w:rPr>
        <w:t xml:space="preserve"> (!result.IsCompleted) </w:t>
      </w:r>
      <w:r>
        <w:rPr>
          <w:color w:val="008000"/>
          <w:sz w:val="20"/>
          <w:szCs w:val="20"/>
        </w:rPr>
        <w:t>// Proceeding with doing some other operation while file is being read</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(watch.ElapsedMilliseconds % 3000 == 0)</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cts.CancelAfter(15000);</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$"Do something else in main method while receiving response from API, Elapsed time - </w:t>
      </w:r>
      <w:r>
        <w:rPr>
          <w:color w:val="000000"/>
          <w:sz w:val="20"/>
          <w:szCs w:val="20"/>
        </w:rPr>
        <w:t>{watch.ElapsedMilliseconds}</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apiResponse = EndAPI(result);</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$"API response - </w:t>
      </w:r>
      <w:r>
        <w:rPr>
          <w:color w:val="000000"/>
          <w:sz w:val="20"/>
          <w:szCs w:val="20"/>
        </w:rPr>
        <w:t>{apiResponse}</w:t>
      </w:r>
      <w:r>
        <w:rPr>
          <w:color w:val="A31515"/>
          <w:sz w:val="20"/>
          <w:szCs w:val="20"/>
        </w:rPr>
        <w:t xml:space="preserve">, Elapsed time - </w:t>
      </w:r>
      <w:r>
        <w:rPr>
          <w:color w:val="000000"/>
          <w:sz w:val="20"/>
          <w:szCs w:val="20"/>
        </w:rPr>
        <w:t>{watch.ElapsedMilliseconds}</w:t>
      </w:r>
      <w:r>
        <w:rPr>
          <w:color w:val="A31515"/>
          <w:sz w:val="20"/>
          <w:szCs w:val="20"/>
        </w:rPr>
        <w:t>"</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//IAsyncResult result = BeginAPI(EndAPIUsingCallback, null); // Using callback            </w:t>
      </w:r>
    </w:p>
    <w:p w:rsidR="00942C25" w:rsidRDefault="009C5CA0">
      <w:pPr>
        <w:spacing w:after="0" w:line="240" w:lineRule="auto"/>
        <w:rPr>
          <w:color w:val="000000"/>
          <w:sz w:val="20"/>
          <w:szCs w:val="20"/>
        </w:rPr>
      </w:pPr>
      <w:r>
        <w:rPr>
          <w:color w:val="000000"/>
          <w:sz w:val="20"/>
          <w:szCs w:val="20"/>
        </w:rPr>
        <w:t xml:space="preserve">            Console.ReadKey();</w:t>
      </w:r>
    </w:p>
    <w:p w:rsidR="00942C25" w:rsidRDefault="009C5CA0">
      <w:pPr>
        <w:spacing w:after="0" w:line="240" w:lineRule="auto"/>
        <w:rPr>
          <w:color w:val="000000"/>
          <w:sz w:val="20"/>
          <w:szCs w:val="20"/>
        </w:rPr>
      </w:pPr>
      <w:r>
        <w:rPr>
          <w:color w:val="000000"/>
          <w:sz w:val="20"/>
          <w:szCs w:val="20"/>
        </w:rPr>
        <w:t xml:space="preserve">            watch.Stop();</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Async method to retrieve data from API</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async</w:t>
      </w:r>
      <w:r>
        <w:rPr>
          <w:color w:val="000000"/>
          <w:sz w:val="20"/>
          <w:szCs w:val="20"/>
        </w:rPr>
        <w:t xml:space="preserve"> Task&lt;</w:t>
      </w:r>
      <w:r>
        <w:rPr>
          <w:color w:val="0000FF"/>
          <w:sz w:val="20"/>
          <w:szCs w:val="20"/>
        </w:rPr>
        <w:t>string</w:t>
      </w:r>
      <w:r>
        <w:rPr>
          <w:color w:val="000000"/>
          <w:sz w:val="20"/>
          <w:szCs w:val="20"/>
        </w:rPr>
        <w:t>&gt; GetStocksAsync(CancellationToken token)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using</w:t>
      </w:r>
      <w:r>
        <w:rPr>
          <w:color w:val="000000"/>
          <w:sz w:val="20"/>
          <w:szCs w:val="20"/>
        </w:rPr>
        <w:t xml:space="preserve"> (HttpClient client = </w:t>
      </w:r>
      <w:r>
        <w:rPr>
          <w:color w:val="0000FF"/>
          <w:sz w:val="20"/>
          <w:szCs w:val="20"/>
        </w:rPr>
        <w:t>new</w:t>
      </w:r>
      <w:r>
        <w:rPr>
          <w:color w:val="000000"/>
          <w:sz w:val="20"/>
          <w:szCs w:val="20"/>
        </w:rPr>
        <w:t xml:space="preserve"> HttpClient())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lastRenderedPageBreak/>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response = </w:t>
      </w:r>
      <w:r>
        <w:rPr>
          <w:color w:val="0000FF"/>
          <w:sz w:val="20"/>
          <w:szCs w:val="20"/>
        </w:rPr>
        <w:t>await</w:t>
      </w:r>
      <w:r>
        <w:rPr>
          <w:color w:val="000000"/>
          <w:sz w:val="20"/>
          <w:szCs w:val="20"/>
        </w:rPr>
        <w:t xml:space="preserve"> client.GetAsync(</w:t>
      </w:r>
      <w:r>
        <w:rPr>
          <w:color w:val="A31515"/>
          <w:sz w:val="20"/>
          <w:szCs w:val="20"/>
        </w:rPr>
        <w:t>"https://localhost:44394/api/Stocks"</w:t>
      </w:r>
      <w:r>
        <w:rPr>
          <w:color w:val="000000"/>
          <w:sz w:val="20"/>
          <w:szCs w:val="20"/>
        </w:rPr>
        <w:t>, token);</w:t>
      </w:r>
    </w:p>
    <w:p w:rsidR="00942C25" w:rsidRDefault="009C5CA0">
      <w:pPr>
        <w:spacing w:after="0" w:line="240" w:lineRule="auto"/>
        <w:rPr>
          <w:color w:val="000000"/>
          <w:sz w:val="20"/>
          <w:szCs w:val="20"/>
        </w:rPr>
      </w:pPr>
      <w:r>
        <w:rPr>
          <w:color w:val="000000"/>
          <w:sz w:val="20"/>
          <w:szCs w:val="20"/>
        </w:rPr>
        <w:t xml:space="preserve">                    response.EnsureSuccessStatusCode();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content = </w:t>
      </w:r>
      <w:r>
        <w:rPr>
          <w:color w:val="0000FF"/>
          <w:sz w:val="20"/>
          <w:szCs w:val="20"/>
        </w:rPr>
        <w:t>await</w:t>
      </w:r>
      <w:r>
        <w:rPr>
          <w:color w:val="000000"/>
          <w:sz w:val="20"/>
          <w:szCs w:val="20"/>
        </w:rPr>
        <w:t xml:space="preserve"> response.Content.ReadAsStringAsync();</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"Data retrieved from API"</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content;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$"exception occured in API - </w:t>
      </w:r>
      <w:r>
        <w:rPr>
          <w:color w:val="000000"/>
          <w:sz w:val="20"/>
          <w:szCs w:val="20"/>
        </w:rPr>
        <w:t>{ex.Message}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Begin operation</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IAsyncResult BeginAPI(AsyncCallback callback, </w:t>
      </w:r>
      <w:r>
        <w:rPr>
          <w:color w:val="0000FF"/>
          <w:sz w:val="20"/>
          <w:szCs w:val="20"/>
        </w:rPr>
        <w:t>object</w:t>
      </w:r>
      <w:r>
        <w:rPr>
          <w:color w:val="000000"/>
          <w:sz w:val="20"/>
          <w:szCs w:val="20"/>
        </w:rPr>
        <w:t xml:space="preserve"> 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GetStocksAsync(cts.Token).TAPToApm(callback, state);</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End operation</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string</w:t>
      </w:r>
      <w:r>
        <w:rPr>
          <w:color w:val="000000"/>
          <w:sz w:val="20"/>
          <w:szCs w:val="20"/>
        </w:rPr>
        <w:t xml:space="preserve"> EndAPI(IAsyncResult asyncResult)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((Task&lt;</w:t>
      </w:r>
      <w:r>
        <w:rPr>
          <w:color w:val="0000FF"/>
          <w:sz w:val="20"/>
          <w:szCs w:val="20"/>
        </w:rPr>
        <w:t>string</w:t>
      </w:r>
      <w:r>
        <w:rPr>
          <w:color w:val="000000"/>
          <w:sz w:val="20"/>
          <w:szCs w:val="20"/>
        </w:rPr>
        <w:t>&gt;)asyncResult).Result;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(AggregateException ex)</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List&lt;Tuple&lt;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&gt;&gt; errors = ex.Flatten().InnerExceptions.Select(x =&gt; </w:t>
      </w:r>
      <w:r>
        <w:rPr>
          <w:color w:val="0000FF"/>
          <w:sz w:val="20"/>
          <w:szCs w:val="20"/>
        </w:rPr>
        <w:t>new</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&gt;(x.Message, x.StackTrace)).ToList();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int</w:t>
      </w:r>
      <w:r>
        <w:rPr>
          <w:color w:val="000000"/>
          <w:sz w:val="20"/>
          <w:szCs w:val="20"/>
        </w:rPr>
        <w:t xml:space="preserve"> counter = 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foreach</w:t>
      </w:r>
      <w:r>
        <w:rPr>
          <w:color w:val="000000"/>
          <w:sz w:val="20"/>
          <w:szCs w:val="20"/>
        </w:rPr>
        <w:t xml:space="preserve"> (Tuple&lt;</w:t>
      </w:r>
      <w:r>
        <w:rPr>
          <w:color w:val="0000FF"/>
          <w:sz w:val="20"/>
          <w:szCs w:val="20"/>
        </w:rPr>
        <w:t>string</w:t>
      </w:r>
      <w:r>
        <w:rPr>
          <w:color w:val="000000"/>
          <w:sz w:val="20"/>
          <w:szCs w:val="20"/>
        </w:rPr>
        <w:t xml:space="preserve">, </w:t>
      </w:r>
      <w:r>
        <w:rPr>
          <w:color w:val="0000FF"/>
          <w:sz w:val="20"/>
          <w:szCs w:val="20"/>
        </w:rPr>
        <w:t>string</w:t>
      </w:r>
      <w:r>
        <w:rPr>
          <w:color w:val="000000"/>
          <w:sz w:val="20"/>
          <w:szCs w:val="20"/>
        </w:rPr>
        <w:t xml:space="preserve">&gt; error </w:t>
      </w:r>
      <w:r>
        <w:rPr>
          <w:color w:val="0000FF"/>
          <w:sz w:val="20"/>
          <w:szCs w:val="20"/>
        </w:rPr>
        <w:t>in</w:t>
      </w:r>
      <w:r>
        <w:rPr>
          <w:color w:val="000000"/>
          <w:sz w:val="20"/>
          <w:szCs w:val="20"/>
        </w:rPr>
        <w:t xml:space="preserve"> errors)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counter++;</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w:t>
      </w:r>
      <w:r>
        <w:rPr>
          <w:color w:val="000000"/>
          <w:sz w:val="20"/>
          <w:szCs w:val="20"/>
        </w:rPr>
        <w:t>{counter}</w:t>
      </w:r>
      <w:r>
        <w:rPr>
          <w:color w:val="A31515"/>
          <w:sz w:val="20"/>
          <w:szCs w:val="20"/>
        </w:rPr>
        <w:t xml:space="preserve">).Error - </w:t>
      </w:r>
      <w:r>
        <w:rPr>
          <w:color w:val="000000"/>
          <w:sz w:val="20"/>
          <w:szCs w:val="20"/>
        </w:rPr>
        <w:t>{error.Item1}</w:t>
      </w:r>
      <w:r>
        <w:rPr>
          <w:color w:val="A31515"/>
          <w:sz w:val="20"/>
          <w:szCs w:val="20"/>
        </w:rPr>
        <w:t xml:space="preserve"> \n Innerstack \n </w:t>
      </w:r>
      <w:r>
        <w:rPr>
          <w:color w:val="000000"/>
          <w:sz w:val="20"/>
          <w:szCs w:val="20"/>
        </w:rPr>
        <w:t>{error.Item2}</w:t>
      </w:r>
      <w:r>
        <w:rPr>
          <w:color w:val="A31515"/>
          <w:sz w:val="20"/>
          <w:szCs w:val="20"/>
        </w:rPr>
        <w:t xml:space="preserve"> \n"</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w:t>
      </w:r>
      <w:r>
        <w:rPr>
          <w:color w:val="A31515"/>
          <w:sz w:val="20"/>
          <w:szCs w:val="20"/>
        </w:rPr>
        <w:t xml:space="preserve">$"Exception occured - </w:t>
      </w:r>
      <w:r>
        <w:rPr>
          <w:color w:val="000000"/>
          <w:sz w:val="20"/>
          <w:szCs w:val="20"/>
        </w:rPr>
        <w:t>{ex.Message}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EndAPIUsingCallback(IAsyncResult asyncResult)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string</w:t>
      </w:r>
      <w:r>
        <w:rPr>
          <w:color w:val="000000"/>
          <w:sz w:val="20"/>
          <w:szCs w:val="20"/>
        </w:rPr>
        <w:t xml:space="preserve"> apiResponse = ((Task&lt;</w:t>
      </w:r>
      <w:r>
        <w:rPr>
          <w:color w:val="0000FF"/>
          <w:sz w:val="20"/>
          <w:szCs w:val="20"/>
        </w:rPr>
        <w:t>string</w:t>
      </w:r>
      <w:r>
        <w:rPr>
          <w:color w:val="000000"/>
          <w:sz w:val="20"/>
          <w:szCs w:val="20"/>
        </w:rPr>
        <w:t>&gt;)asyncResult).Result;</w:t>
      </w:r>
    </w:p>
    <w:p w:rsidR="00942C25" w:rsidRDefault="009C5CA0">
      <w:pPr>
        <w:spacing w:after="0" w:line="240" w:lineRule="auto"/>
        <w:rPr>
          <w:color w:val="000000"/>
          <w:sz w:val="20"/>
          <w:szCs w:val="20"/>
        </w:rPr>
      </w:pPr>
      <w:r>
        <w:rPr>
          <w:color w:val="000000"/>
          <w:sz w:val="20"/>
          <w:szCs w:val="20"/>
        </w:rPr>
        <w:lastRenderedPageBreak/>
        <w:t xml:space="preserve">            Console.WriteLine(</w:t>
      </w:r>
      <w:r>
        <w:rPr>
          <w:color w:val="A31515"/>
          <w:sz w:val="20"/>
          <w:szCs w:val="20"/>
        </w:rPr>
        <w:t xml:space="preserve">$"API response - </w:t>
      </w:r>
      <w:r>
        <w:rPr>
          <w:color w:val="000000"/>
          <w:sz w:val="20"/>
          <w:szCs w:val="20"/>
        </w:rPr>
        <w:t>{apiResponse}</w:t>
      </w:r>
      <w:r>
        <w:rPr>
          <w:color w:val="A31515"/>
          <w:sz w:val="20"/>
          <w:szCs w:val="20"/>
        </w:rPr>
        <w:t>"</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rPr>
          <w:color w:val="000000"/>
          <w:sz w:val="20"/>
          <w:szCs w:val="20"/>
        </w:rPr>
      </w:pPr>
      <w:r>
        <w:rPr>
          <w:color w:val="000000"/>
          <w:sz w:val="20"/>
          <w:szCs w:val="20"/>
        </w:rPr>
        <w:t xml:space="preserve">    }</w:t>
      </w:r>
    </w:p>
    <w:p w:rsidR="00942C25" w:rsidRDefault="009C5CA0">
      <w:pP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As you can see I have implemented both variants one with callback and another without, </w:t>
      </w:r>
      <w:r>
        <w:rPr>
          <w:rFonts w:ascii="Palatino Linotype" w:eastAsia="Palatino Linotype" w:hAnsi="Palatino Linotype" w:cs="Palatino Linotype"/>
          <w:sz w:val="21"/>
          <w:szCs w:val="21"/>
        </w:rPr>
        <w:t>Of Course</w:t>
      </w:r>
      <w:r>
        <w:rPr>
          <w:rFonts w:ascii="Palatino Linotype" w:eastAsia="Palatino Linotype" w:hAnsi="Palatino Linotype" w:cs="Palatino Linotype"/>
          <w:color w:val="000000"/>
          <w:sz w:val="21"/>
          <w:szCs w:val="21"/>
        </w:rPr>
        <w:t xml:space="preserve"> there is more we could do here but our this </w:t>
      </w:r>
      <w:r>
        <w:rPr>
          <w:rFonts w:ascii="Palatino Linotype" w:eastAsia="Palatino Linotype" w:hAnsi="Palatino Linotype" w:cs="Palatino Linotype"/>
          <w:sz w:val="21"/>
          <w:szCs w:val="21"/>
        </w:rPr>
        <w:t>is a good</w:t>
      </w:r>
      <w:r>
        <w:rPr>
          <w:rFonts w:ascii="Palatino Linotype" w:eastAsia="Palatino Linotype" w:hAnsi="Palatino Linotype" w:cs="Palatino Linotype"/>
          <w:color w:val="000000"/>
          <w:sz w:val="21"/>
          <w:szCs w:val="21"/>
        </w:rPr>
        <w:t xml:space="preserve"> </w:t>
      </w:r>
      <w:r>
        <w:rPr>
          <w:rFonts w:ascii="Palatino Linotype" w:eastAsia="Palatino Linotype" w:hAnsi="Palatino Linotype" w:cs="Palatino Linotype"/>
          <w:sz w:val="21"/>
          <w:szCs w:val="21"/>
        </w:rPr>
        <w:t>starting</w:t>
      </w:r>
      <w:r>
        <w:rPr>
          <w:rFonts w:ascii="Palatino Linotype" w:eastAsia="Palatino Linotype" w:hAnsi="Palatino Linotype" w:cs="Palatino Linotype"/>
          <w:color w:val="000000"/>
          <w:sz w:val="21"/>
          <w:szCs w:val="21"/>
        </w:rPr>
        <w:t xml:space="preserve"> point if </w:t>
      </w:r>
      <w:r>
        <w:rPr>
          <w:rFonts w:ascii="Palatino Linotype" w:eastAsia="Palatino Linotype" w:hAnsi="Palatino Linotype" w:cs="Palatino Linotype"/>
          <w:sz w:val="21"/>
          <w:szCs w:val="21"/>
        </w:rPr>
        <w:t>need arises</w:t>
      </w:r>
      <w:r>
        <w:rPr>
          <w:rFonts w:ascii="Palatino Linotype" w:eastAsia="Palatino Linotype" w:hAnsi="Palatino Linotype" w:cs="Palatino Linotype"/>
          <w:color w:val="000000"/>
          <w:sz w:val="21"/>
          <w:szCs w:val="21"/>
        </w:rPr>
        <w:t xml:space="preserve"> to write </w:t>
      </w:r>
      <w:r>
        <w:rPr>
          <w:rFonts w:ascii="Palatino Linotype" w:eastAsia="Palatino Linotype" w:hAnsi="Palatino Linotype" w:cs="Palatino Linotype"/>
          <w:sz w:val="21"/>
          <w:szCs w:val="21"/>
        </w:rPr>
        <w:t>an APM</w:t>
      </w:r>
      <w:r>
        <w:rPr>
          <w:rFonts w:ascii="Palatino Linotype" w:eastAsia="Palatino Linotype" w:hAnsi="Palatino Linotype" w:cs="Palatino Linotype"/>
          <w:color w:val="000000"/>
          <w:sz w:val="21"/>
          <w:szCs w:val="21"/>
        </w:rPr>
        <w:t xml:space="preserve"> wrapper over TAP methods.</w:t>
      </w:r>
    </w:p>
    <w:p w:rsidR="00942C25" w:rsidRDefault="009C5CA0">
      <w:pPr>
        <w:rPr>
          <w:rFonts w:ascii="Palatino Linotype" w:eastAsia="Palatino Linotype" w:hAnsi="Palatino Linotype" w:cs="Palatino Linotype"/>
          <w:b/>
          <w:sz w:val="32"/>
          <w:szCs w:val="32"/>
        </w:rPr>
      </w:pPr>
      <w:r>
        <w:rPr>
          <w:rFonts w:ascii="Palatino Linotype" w:eastAsia="Palatino Linotype" w:hAnsi="Palatino Linotype" w:cs="Palatino Linotype"/>
          <w:b/>
          <w:sz w:val="32"/>
          <w:szCs w:val="32"/>
        </w:rPr>
        <w:t>Event-based Asynchronous pattern (EAP)</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Event based Asynchronous pattern is another way to add asynchronous capability to your methods, this pattern is introduced in .net 2.0 and the way we achieve asynchronous functionality is by splitting method into 2 parts </w:t>
      </w:r>
    </w:p>
    <w:p w:rsidR="00942C25" w:rsidRDefault="009C5CA0">
      <w:pPr>
        <w:numPr>
          <w:ilvl w:val="0"/>
          <w:numId w:val="1"/>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Creating a method typically suffixed with Asyn and is executed on a different thread.</w:t>
      </w:r>
    </w:p>
    <w:p w:rsidR="00942C25" w:rsidRDefault="009C5CA0">
      <w:pPr>
        <w:numPr>
          <w:ilvl w:val="0"/>
          <w:numId w:val="1"/>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An event confirming completion of  async operation typically named with a suffix Completed</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Additional methods that can be optionally added to async implementation is </w:t>
      </w:r>
    </w:p>
    <w:p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Cancellation support – To cancel async operation</w:t>
      </w:r>
    </w:p>
    <w:p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Progress support – To track progress of completion, typically named as Progresschanged event </w:t>
      </w:r>
      <w:r>
        <w:rPr>
          <w:rFonts w:ascii="Palatino Linotype" w:eastAsia="Palatino Linotype" w:hAnsi="Palatino Linotype" w:cs="Palatino Linotype"/>
          <w:sz w:val="21"/>
          <w:szCs w:val="21"/>
        </w:rPr>
        <w:t>has an argument</w:t>
      </w:r>
      <w:r>
        <w:rPr>
          <w:rFonts w:ascii="Palatino Linotype" w:eastAsia="Palatino Linotype" w:hAnsi="Palatino Linotype" w:cs="Palatino Linotype"/>
          <w:color w:val="000000"/>
          <w:sz w:val="21"/>
          <w:szCs w:val="21"/>
        </w:rPr>
        <w:t xml:space="preserve"> of type ProgressChangedEventArgs</w:t>
      </w:r>
    </w:p>
    <w:p w:rsidR="00942C25" w:rsidRDefault="009C5CA0">
      <w:pPr>
        <w:numPr>
          <w:ilvl w:val="0"/>
          <w:numId w:val="2"/>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Returning incremental results – A capability to return results that are received say for example reading file line by line and then copying it to new file immediately instead of waiting for full file download</w:t>
      </w:r>
    </w:p>
    <w:p w:rsidR="00942C25" w:rsidRDefault="009C5CA0">
      <w:pPr>
        <w:numPr>
          <w:ilvl w:val="0"/>
          <w:numId w:val="2"/>
        </w:numPr>
        <w:pBdr>
          <w:top w:val="nil"/>
          <w:left w:val="nil"/>
          <w:bottom w:val="nil"/>
          <w:right w:val="nil"/>
          <w:between w:val="nil"/>
        </w:pBdr>
        <w:rPr>
          <w:rFonts w:ascii="Palatino Linotype" w:eastAsia="Palatino Linotype" w:hAnsi="Palatino Linotype" w:cs="Palatino Linotype"/>
          <w:b/>
          <w:color w:val="000000"/>
          <w:sz w:val="28"/>
          <w:szCs w:val="28"/>
        </w:rPr>
      </w:pPr>
      <w:r>
        <w:rPr>
          <w:rFonts w:ascii="Palatino Linotype" w:eastAsia="Palatino Linotype" w:hAnsi="Palatino Linotype" w:cs="Palatino Linotype"/>
          <w:color w:val="000000"/>
          <w:sz w:val="21"/>
          <w:szCs w:val="21"/>
        </w:rPr>
        <w:t>IsBusy Property – If multiple invocations of method are not supported implement IsBusy property for caller to signal state of previous invocation, if our class supports multiple/parallel invocations of async operation IsBusy property shouldn’t be implemented</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Let’s take an example of class that is used to calculate pi up to N number of places, the first thing that we need to define delegate for completion operation</w:t>
      </w:r>
    </w:p>
    <w:p w:rsidR="00942C25" w:rsidRDefault="009C5CA0">
      <w:pPr>
        <w:rPr>
          <w:b/>
          <w:sz w:val="20"/>
          <w:szCs w:val="20"/>
        </w:rPr>
      </w:pPr>
      <w:r>
        <w:rPr>
          <w:color w:val="0000FF"/>
          <w:sz w:val="20"/>
          <w:szCs w:val="20"/>
        </w:rPr>
        <w:t>public</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CalculatePiCompletedEventHandler</w:t>
      </w:r>
      <w:r>
        <w:rPr>
          <w:color w:val="000000"/>
          <w:sz w:val="20"/>
          <w:szCs w:val="20"/>
        </w:rPr>
        <w:t>(</w:t>
      </w:r>
      <w:r>
        <w:rPr>
          <w:color w:val="0000FF"/>
          <w:sz w:val="20"/>
          <w:szCs w:val="20"/>
        </w:rPr>
        <w:t>object</w:t>
      </w:r>
      <w:r>
        <w:rPr>
          <w:color w:val="000000"/>
          <w:sz w:val="20"/>
          <w:szCs w:val="20"/>
        </w:rPr>
        <w:t xml:space="preserve"> sender, CalculatePiCompletedEventArgs e);</w:t>
      </w:r>
      <w:r>
        <w:rPr>
          <w:b/>
          <w:sz w:val="20"/>
          <w:szCs w:val="20"/>
        </w:rPr>
        <w:t xml:space="preserve"> </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Implement class derived from AsyncCompletedEventArgs which will be input to the delegate, it will look something like below</w:t>
      </w:r>
    </w:p>
    <w:p w:rsidR="00942C25" w:rsidRDefault="009C5CA0">
      <w:pPr>
        <w:spacing w:after="0" w:line="24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CalculatePiCompletedEventArgs</w:t>
      </w:r>
      <w:r>
        <w:rPr>
          <w:color w:val="000000"/>
          <w:sz w:val="20"/>
          <w:szCs w:val="20"/>
        </w:rPr>
        <w:t xml:space="preserve"> : AsyncCompletedEventArgs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ab/>
        <w:t xml:space="preserve"> </w:t>
      </w:r>
      <w:r>
        <w:rPr>
          <w:color w:val="008000"/>
          <w:sz w:val="20"/>
          <w:szCs w:val="20"/>
        </w:rPr>
        <w:t>//Any additional properties, they should be read only</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CalculatePiCompletedEventArgs</w:t>
      </w:r>
      <w:r>
        <w:rPr>
          <w:color w:val="000000"/>
          <w:sz w:val="20"/>
          <w:szCs w:val="20"/>
        </w:rPr>
        <w:t xml:space="preserve">(Exception e, </w:t>
      </w:r>
      <w:r>
        <w:rPr>
          <w:color w:val="0000FF"/>
          <w:sz w:val="20"/>
          <w:szCs w:val="20"/>
        </w:rPr>
        <w:t>bool</w:t>
      </w:r>
      <w:r>
        <w:rPr>
          <w:color w:val="000000"/>
          <w:sz w:val="20"/>
          <w:szCs w:val="20"/>
        </w:rPr>
        <w:t xml:space="preserve"> canceled, </w:t>
      </w:r>
      <w:r>
        <w:rPr>
          <w:color w:val="0000FF"/>
          <w:sz w:val="20"/>
          <w:szCs w:val="20"/>
        </w:rPr>
        <w:t>object</w:t>
      </w:r>
      <w:r>
        <w:rPr>
          <w:color w:val="000000"/>
          <w:sz w:val="20"/>
          <w:szCs w:val="20"/>
        </w:rPr>
        <w:t xml:space="preserve"> state) : </w:t>
      </w:r>
      <w:r>
        <w:rPr>
          <w:color w:val="0000FF"/>
          <w:sz w:val="20"/>
          <w:szCs w:val="20"/>
        </w:rPr>
        <w:t>base</w:t>
      </w:r>
      <w:r>
        <w:rPr>
          <w:color w:val="000000"/>
          <w:sz w:val="20"/>
          <w:szCs w:val="20"/>
        </w:rPr>
        <w:t>(e, canceled, 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ab/>
      </w:r>
      <w:r>
        <w:rPr>
          <w:color w:val="000000"/>
          <w:sz w:val="20"/>
          <w:szCs w:val="20"/>
        </w:rPr>
        <w:tab/>
      </w:r>
      <w:r>
        <w:rPr>
          <w:color w:val="008000"/>
          <w:sz w:val="20"/>
          <w:szCs w:val="20"/>
        </w:rPr>
        <w:t>//set properties</w:t>
      </w: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rPr>
          <w:color w:val="000000"/>
          <w:sz w:val="20"/>
          <w:szCs w:val="20"/>
        </w:rPr>
      </w:pPr>
      <w:r>
        <w:rPr>
          <w:color w:val="000000"/>
          <w:sz w:val="20"/>
          <w:szCs w:val="20"/>
        </w:rPr>
        <w:t xml:space="preserve">    }</w:t>
      </w:r>
    </w:p>
    <w:p w:rsidR="00942C25" w:rsidRDefault="00942C25">
      <w:pPr>
        <w:rPr>
          <w:b/>
          <w:sz w:val="20"/>
          <w:szCs w:val="20"/>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lastRenderedPageBreak/>
        <w:t>Inside Calculatepi class add async operation completion event handler that will be triggered post completion of async operation</w:t>
      </w:r>
    </w:p>
    <w:p w:rsidR="00942C25" w:rsidRDefault="009C5CA0">
      <w:pPr>
        <w:rPr>
          <w:color w:val="000000"/>
          <w:sz w:val="20"/>
          <w:szCs w:val="20"/>
        </w:rPr>
      </w:pPr>
      <w:r>
        <w:rPr>
          <w:color w:val="0000FF"/>
          <w:sz w:val="20"/>
          <w:szCs w:val="20"/>
        </w:rPr>
        <w:t>public</w:t>
      </w:r>
      <w:r>
        <w:rPr>
          <w:color w:val="000000"/>
          <w:sz w:val="20"/>
          <w:szCs w:val="20"/>
        </w:rPr>
        <w:t xml:space="preserve"> </w:t>
      </w:r>
      <w:r>
        <w:rPr>
          <w:color w:val="0000FF"/>
          <w:sz w:val="20"/>
          <w:szCs w:val="20"/>
        </w:rPr>
        <w:t>event</w:t>
      </w:r>
      <w:r>
        <w:rPr>
          <w:color w:val="000000"/>
          <w:sz w:val="20"/>
          <w:szCs w:val="20"/>
        </w:rPr>
        <w:t xml:space="preserve"> CalculatePiCompletedEventHandler CalculatepiCompleted;</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At this point we can define our async method that accepts any specific input required for our operation and another parameter of type object which will be used to accept input user state, this parameter is used to identify completion during multiple invocation. This method along with synchronous method would look like below</w:t>
      </w:r>
    </w:p>
    <w:p w:rsidR="00942C25" w:rsidRDefault="009C5CA0">
      <w:pPr>
        <w:spacing w:after="0" w:line="240" w:lineRule="auto"/>
        <w:rPr>
          <w:color w:val="000000"/>
          <w:sz w:val="20"/>
          <w:szCs w:val="20"/>
        </w:rPr>
      </w:pP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CalculatePiAsync(</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operationState)</w:t>
      </w:r>
    </w:p>
    <w:p w:rsidR="00942C25" w:rsidRDefault="009C5CA0">
      <w:pPr>
        <w:spacing w:after="0" w:line="240" w:lineRule="auto"/>
        <w:rPr>
          <w:color w:val="000000"/>
          <w:sz w:val="20"/>
          <w:szCs w:val="20"/>
        </w:rPr>
      </w:pP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AsyncOperation asyncOp = AsyncOperationManager.CreateOperation(operationState);</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//code to handle multiple invocation</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//Execute process Asynchronously</w:t>
      </w:r>
    </w:p>
    <w:p w:rsidR="00942C25" w:rsidRDefault="009C5CA0">
      <w:pPr>
        <w:spacing w:after="0" w:line="240" w:lineRule="auto"/>
        <w:rPr>
          <w:color w:val="000000"/>
          <w:sz w:val="20"/>
          <w:szCs w:val="20"/>
        </w:rPr>
      </w:pPr>
      <w:r>
        <w:rPr>
          <w:color w:val="000000"/>
          <w:sz w:val="20"/>
          <w:szCs w:val="20"/>
        </w:rPr>
        <w:t xml:space="preserve">    Task.Run(() =&gt; CalculatePi(numSteps, asyncOp));</w:t>
      </w:r>
    </w:p>
    <w:p w:rsidR="00942C25" w:rsidRDefault="009C5CA0">
      <w:pPr>
        <w:rPr>
          <w:color w:val="000000"/>
          <w:sz w:val="20"/>
          <w:szCs w:val="20"/>
        </w:rPr>
      </w:pPr>
      <w:r>
        <w:rPr>
          <w:color w:val="000000"/>
          <w:sz w:val="20"/>
          <w:szCs w:val="20"/>
        </w:rPr>
        <w:t>}</w:t>
      </w:r>
    </w:p>
    <w:p w:rsidR="00942C25" w:rsidRDefault="009C5CA0">
      <w:pPr>
        <w:spacing w:after="0" w:line="240" w:lineRule="auto"/>
        <w:rPr>
          <w:color w:val="000000"/>
          <w:sz w:val="20"/>
          <w:szCs w:val="20"/>
        </w:rPr>
      </w:pPr>
      <w:r>
        <w:rPr>
          <w:color w:val="0000FF"/>
          <w:sz w:val="20"/>
          <w:szCs w:val="20"/>
        </w:rPr>
        <w:t>void</w:t>
      </w:r>
      <w:r>
        <w:rPr>
          <w:color w:val="000000"/>
          <w:sz w:val="20"/>
          <w:szCs w:val="20"/>
        </w:rPr>
        <w:t xml:space="preserve"> CalculatePi(</w:t>
      </w:r>
      <w:r>
        <w:rPr>
          <w:color w:val="0000FF"/>
          <w:sz w:val="20"/>
          <w:szCs w:val="20"/>
        </w:rPr>
        <w:t>int</w:t>
      </w:r>
      <w:r>
        <w:rPr>
          <w:color w:val="000000"/>
          <w:sz w:val="20"/>
          <w:szCs w:val="20"/>
        </w:rPr>
        <w:t xml:space="preserve"> numsteps, AsyncOperation asyncOp)</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8000"/>
          <w:sz w:val="20"/>
          <w:szCs w:val="20"/>
        </w:rPr>
      </w:pPr>
      <w:r>
        <w:rPr>
          <w:color w:val="000000"/>
          <w:sz w:val="20"/>
          <w:szCs w:val="20"/>
        </w:rPr>
        <w:t xml:space="preserve">    </w:t>
      </w:r>
      <w:r>
        <w:rPr>
          <w:color w:val="008000"/>
          <w:sz w:val="20"/>
          <w:szCs w:val="20"/>
        </w:rPr>
        <w:t>//Code to calculate pi</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CalculatePiCompletedEventArgs e = </w:t>
      </w:r>
      <w:r>
        <w:rPr>
          <w:color w:val="0000FF"/>
          <w:sz w:val="20"/>
          <w:szCs w:val="20"/>
        </w:rPr>
        <w:t>new</w:t>
      </w:r>
      <w:r>
        <w:rPr>
          <w:color w:val="000000"/>
          <w:sz w:val="20"/>
          <w:szCs w:val="20"/>
        </w:rPr>
        <w:t xml:space="preserve"> CalculatePiCompletedEventArgs(</w:t>
      </w:r>
      <w:r>
        <w:rPr>
          <w:color w:val="0000FF"/>
          <w:sz w:val="20"/>
          <w:szCs w:val="20"/>
        </w:rPr>
        <w:t>null</w:t>
      </w:r>
      <w:r>
        <w:rPr>
          <w:color w:val="000000"/>
          <w:sz w:val="20"/>
          <w:szCs w:val="20"/>
        </w:rPr>
        <w:t xml:space="preserve">, </w:t>
      </w:r>
      <w:r>
        <w:rPr>
          <w:color w:val="0000FF"/>
          <w:sz w:val="20"/>
          <w:szCs w:val="20"/>
        </w:rPr>
        <w:t>false</w:t>
      </w:r>
      <w:r>
        <w:rPr>
          <w:color w:val="000000"/>
          <w:sz w:val="20"/>
          <w:szCs w:val="20"/>
        </w:rPr>
        <w:t>, asyncOp.UserSuppliedState);</w:t>
      </w:r>
    </w:p>
    <w:p w:rsidR="00942C25" w:rsidRDefault="009C5CA0">
      <w:pPr>
        <w:spacing w:after="0" w:line="240" w:lineRule="auto"/>
        <w:rPr>
          <w:color w:val="000000"/>
          <w:sz w:val="20"/>
          <w:szCs w:val="20"/>
        </w:rPr>
      </w:pPr>
      <w:r>
        <w:rPr>
          <w:color w:val="000000"/>
          <w:sz w:val="20"/>
          <w:szCs w:val="20"/>
        </w:rPr>
        <w:t xml:space="preserve">   CalculatePiCompletedEventArgs completion = e </w:t>
      </w:r>
      <w:r>
        <w:rPr>
          <w:color w:val="0000FF"/>
          <w:sz w:val="20"/>
          <w:szCs w:val="20"/>
        </w:rPr>
        <w:t>as</w:t>
      </w:r>
      <w:r>
        <w:rPr>
          <w:color w:val="000000"/>
          <w:sz w:val="20"/>
          <w:szCs w:val="20"/>
        </w:rPr>
        <w:t xml:space="preserve"> CalculatePiCompletedEventArgs;</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(CalculatepiCompleted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8000"/>
          <w:sz w:val="20"/>
          <w:szCs w:val="20"/>
        </w:rPr>
      </w:pPr>
      <w:r>
        <w:rPr>
          <w:color w:val="000000"/>
          <w:sz w:val="20"/>
          <w:szCs w:val="20"/>
        </w:rPr>
        <w:t xml:space="preserve">          CalculatepiCompleted(</w:t>
      </w:r>
      <w:r>
        <w:rPr>
          <w:color w:val="0000FF"/>
          <w:sz w:val="20"/>
          <w:szCs w:val="20"/>
        </w:rPr>
        <w:t>this</w:t>
      </w:r>
      <w:r>
        <w:rPr>
          <w:color w:val="000000"/>
          <w:sz w:val="20"/>
          <w:szCs w:val="20"/>
        </w:rPr>
        <w:t xml:space="preserve">, completion); </w:t>
      </w:r>
      <w:r>
        <w:rPr>
          <w:color w:val="008000"/>
          <w:sz w:val="20"/>
          <w:szCs w:val="20"/>
        </w:rPr>
        <w:t>//raise completion event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rPr>
          <w:color w:val="000000"/>
          <w:sz w:val="20"/>
          <w:szCs w:val="20"/>
        </w:rPr>
      </w:pPr>
      <w:r>
        <w:rPr>
          <w:color w:val="000000"/>
          <w:sz w:val="20"/>
          <w:szCs w:val="20"/>
        </w:rPr>
        <w:t xml:space="preserve">  }</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However, this can be further optimized in terms of executing synchronous method through delegate and using a callback to raise completion event. So, we can define a delegate that matches signature of our synchronous operation in this case void CalculatePi(int numsteps, AsyncOperation asyncOp). So delegate will look like </w:t>
      </w:r>
    </w:p>
    <w:p w:rsidR="00942C25" w:rsidRDefault="00942C25">
      <w:pPr>
        <w:rPr>
          <w:color w:val="0000FF"/>
          <w:sz w:val="20"/>
          <w:szCs w:val="20"/>
        </w:rPr>
      </w:pPr>
    </w:p>
    <w:p w:rsidR="00942C25" w:rsidRDefault="009C5CA0">
      <w:pPr>
        <w:rPr>
          <w:color w:val="000000"/>
          <w:sz w:val="20"/>
          <w:szCs w:val="20"/>
        </w:rPr>
      </w:pPr>
      <w:r>
        <w:rPr>
          <w:color w:val="0000FF"/>
          <w:sz w:val="20"/>
          <w:szCs w:val="20"/>
        </w:rPr>
        <w:t>private</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CalculationEventHandler</w:t>
      </w:r>
      <w:r>
        <w:rPr>
          <w:color w:val="000000"/>
          <w:sz w:val="20"/>
          <w:szCs w:val="20"/>
        </w:rPr>
        <w:t>(</w:t>
      </w:r>
      <w:r>
        <w:rPr>
          <w:color w:val="0000FF"/>
          <w:sz w:val="20"/>
          <w:szCs w:val="20"/>
        </w:rPr>
        <w:t>int</w:t>
      </w:r>
      <w:r>
        <w:rPr>
          <w:color w:val="000000"/>
          <w:sz w:val="20"/>
          <w:szCs w:val="20"/>
        </w:rPr>
        <w:t xml:space="preserve"> numSteps, AsyncOperation asyncOp);</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Secondly create an object of type that can raise completion event through a callback and then this callback needs to be executed on a thread from threadpool so that it can dispatch message to synchronization context. Object of class </w:t>
      </w:r>
      <w:hyperlink r:id="rId25">
        <w:r>
          <w:rPr>
            <w:rFonts w:ascii="Palatino Linotype" w:eastAsia="Palatino Linotype" w:hAnsi="Palatino Linotype" w:cs="Palatino Linotype"/>
            <w:sz w:val="21"/>
            <w:szCs w:val="21"/>
          </w:rPr>
          <w:t>SendOrPostCallback</w:t>
        </w:r>
      </w:hyperlink>
      <w:r>
        <w:rPr>
          <w:rFonts w:ascii="Palatino Linotype" w:eastAsia="Palatino Linotype" w:hAnsi="Palatino Linotype" w:cs="Palatino Linotype"/>
          <w:sz w:val="21"/>
          <w:szCs w:val="21"/>
        </w:rPr>
        <w:t xml:space="preserve"> fulfills this requirement. The callback method needs to have a signature of accepting a single parameter of type object so that we can pass the state. Wiring of callback to </w:t>
      </w:r>
      <w:hyperlink r:id="rId26">
        <w:r>
          <w:rPr>
            <w:rFonts w:ascii="Palatino Linotype" w:eastAsia="Palatino Linotype" w:hAnsi="Palatino Linotype" w:cs="Palatino Linotype"/>
            <w:sz w:val="21"/>
            <w:szCs w:val="21"/>
          </w:rPr>
          <w:t>SendOrPostCallback</w:t>
        </w:r>
      </w:hyperlink>
      <w:r>
        <w:rPr>
          <w:rFonts w:ascii="Palatino Linotype" w:eastAsia="Palatino Linotype" w:hAnsi="Palatino Linotype" w:cs="Palatino Linotype"/>
          <w:sz w:val="21"/>
          <w:szCs w:val="21"/>
        </w:rPr>
        <w:t xml:space="preserve"> delegate can be done through constructor. With this change the entire class will look like below </w:t>
      </w:r>
    </w:p>
    <w:p w:rsidR="00942C25" w:rsidRDefault="009C5CA0">
      <w:pPr>
        <w:spacing w:after="0" w:line="240" w:lineRule="auto"/>
        <w:rPr>
          <w:color w:val="000000"/>
          <w:sz w:val="20"/>
          <w:szCs w:val="20"/>
        </w:rPr>
      </w:pPr>
      <w:commentRangeStart w:id="64"/>
      <w:r>
        <w:rPr>
          <w:color w:val="0000FF"/>
          <w:sz w:val="20"/>
          <w:szCs w:val="20"/>
        </w:rPr>
        <w:t>using</w:t>
      </w:r>
      <w:r>
        <w:rPr>
          <w:color w:val="000000"/>
          <w:sz w:val="20"/>
          <w:szCs w:val="20"/>
        </w:rPr>
        <w:t xml:space="preserve"> System;</w:t>
      </w:r>
      <w:commentRangeEnd w:id="64"/>
      <w:r w:rsidR="00077C7E">
        <w:rPr>
          <w:rStyle w:val="CommentReference"/>
        </w:rPr>
        <w:commentReference w:id="64"/>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System.Collections.Generic;</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System.Collections.Specialized;</w:t>
      </w:r>
    </w:p>
    <w:p w:rsidR="00942C25" w:rsidRDefault="009C5CA0">
      <w:pPr>
        <w:spacing w:after="0" w:line="240" w:lineRule="auto"/>
        <w:rPr>
          <w:color w:val="000000"/>
          <w:sz w:val="20"/>
          <w:szCs w:val="20"/>
        </w:rPr>
      </w:pPr>
      <w:r>
        <w:rPr>
          <w:color w:val="0000FF"/>
          <w:sz w:val="20"/>
          <w:szCs w:val="20"/>
        </w:rPr>
        <w:lastRenderedPageBreak/>
        <w:t>using</w:t>
      </w:r>
      <w:r>
        <w:rPr>
          <w:color w:val="000000"/>
          <w:sz w:val="20"/>
          <w:szCs w:val="20"/>
        </w:rPr>
        <w:t xml:space="preserve"> System.ComponentModel;</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System.Diagnostics;</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System.Text;</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System.Threading;</w:t>
      </w:r>
    </w:p>
    <w:p w:rsidR="00942C25" w:rsidRDefault="009C5CA0">
      <w:pPr>
        <w:spacing w:after="0" w:line="240" w:lineRule="auto"/>
        <w:rPr>
          <w:color w:val="000000"/>
          <w:sz w:val="20"/>
          <w:szCs w:val="20"/>
        </w:rPr>
      </w:pPr>
      <w:r>
        <w:rPr>
          <w:color w:val="0000FF"/>
          <w:sz w:val="20"/>
          <w:szCs w:val="20"/>
        </w:rPr>
        <w:t>using</w:t>
      </w:r>
      <w:r>
        <w:rPr>
          <w:color w:val="000000"/>
          <w:sz w:val="20"/>
          <w:szCs w:val="20"/>
        </w:rPr>
        <w:t xml:space="preserve"> System.Threading.Tasks;</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FF"/>
          <w:sz w:val="20"/>
          <w:szCs w:val="20"/>
        </w:rPr>
        <w:t>namespace</w:t>
      </w:r>
      <w:r>
        <w:rPr>
          <w:color w:val="000000"/>
          <w:sz w:val="20"/>
          <w:szCs w:val="20"/>
        </w:rPr>
        <w:t xml:space="preserve"> EAPCalculatepi</w:t>
      </w:r>
    </w:p>
    <w:p w:rsidR="00942C25" w:rsidRDefault="009C5CA0">
      <w:pPr>
        <w:spacing w:after="0" w:line="240" w:lineRule="auto"/>
        <w:rPr>
          <w:color w:val="000000"/>
          <w:sz w:val="20"/>
          <w:szCs w:val="20"/>
        </w:rPr>
      </w:pP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CalculatepiCompletedEventHandler</w:t>
      </w:r>
      <w:r>
        <w:rPr>
          <w:color w:val="000000"/>
          <w:sz w:val="20"/>
          <w:szCs w:val="20"/>
        </w:rPr>
        <w:t>(</w:t>
      </w:r>
      <w:r>
        <w:rPr>
          <w:color w:val="0000FF"/>
          <w:sz w:val="20"/>
          <w:szCs w:val="20"/>
        </w:rPr>
        <w:t>object</w:t>
      </w:r>
      <w:r>
        <w:rPr>
          <w:color w:val="000000"/>
          <w:sz w:val="20"/>
          <w:szCs w:val="20"/>
        </w:rPr>
        <w:t xml:space="preserve"> sender, CalculatepiCompletedEventArgs 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//Completion event handler</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event</w:t>
      </w:r>
      <w:r>
        <w:rPr>
          <w:color w:val="000000"/>
          <w:sz w:val="20"/>
          <w:szCs w:val="20"/>
        </w:rPr>
        <w:t xml:space="preserve"> CalculatepiCompletedEventHandler CalculatepiCompleted;</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to call the synchronous operation in async way (in this case we are using task.run)</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delegate</w:t>
      </w:r>
      <w:r>
        <w:rPr>
          <w:color w:val="000000"/>
          <w:sz w:val="20"/>
          <w:szCs w:val="20"/>
        </w:rPr>
        <w:t xml:space="preserve"> </w:t>
      </w:r>
      <w:r>
        <w:rPr>
          <w:color w:val="0000FF"/>
          <w:sz w:val="20"/>
          <w:szCs w:val="20"/>
        </w:rPr>
        <w:t>void</w:t>
      </w:r>
      <w:r>
        <w:rPr>
          <w:color w:val="000000"/>
          <w:sz w:val="20"/>
          <w:szCs w:val="20"/>
        </w:rPr>
        <w:t xml:space="preserve"> </w:t>
      </w:r>
      <w:r>
        <w:rPr>
          <w:color w:val="2B91AF"/>
          <w:sz w:val="20"/>
          <w:szCs w:val="20"/>
        </w:rPr>
        <w:t>CalculationEventHandler</w:t>
      </w:r>
      <w:r>
        <w:rPr>
          <w:color w:val="000000"/>
          <w:sz w:val="20"/>
          <w:szCs w:val="20"/>
        </w:rPr>
        <w:t>(</w:t>
      </w:r>
      <w:r>
        <w:rPr>
          <w:color w:val="0000FF"/>
          <w:sz w:val="20"/>
          <w:szCs w:val="20"/>
        </w:rPr>
        <w:t>int</w:t>
      </w:r>
      <w:r>
        <w:rPr>
          <w:color w:val="000000"/>
          <w:sz w:val="20"/>
          <w:szCs w:val="20"/>
        </w:rPr>
        <w:t xml:space="preserve"> numSteps, AsyncOperation asyncOp);</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to handle callback and raise completion event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SendOrPostCallback onCompletedDelegate;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onCompletedDelegate = </w:t>
      </w:r>
      <w:r>
        <w:rPr>
          <w:color w:val="0000FF"/>
          <w:sz w:val="20"/>
          <w:szCs w:val="20"/>
        </w:rPr>
        <w:t>new</w:t>
      </w:r>
      <w:r>
        <w:rPr>
          <w:color w:val="000000"/>
          <w:sz w:val="20"/>
          <w:szCs w:val="20"/>
        </w:rPr>
        <w:t xml:space="preserve"> SendOrPostCallback(CalculationCompleted);</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callback method</w:t>
      </w: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w:t>
      </w:r>
      <w:r>
        <w:rPr>
          <w:color w:val="808080"/>
          <w:sz w:val="20"/>
          <w:szCs w:val="20"/>
        </w:rPr>
        <w:t>&lt;/summary&gt;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void</w:t>
      </w:r>
      <w:r>
        <w:rPr>
          <w:color w:val="000000"/>
          <w:sz w:val="20"/>
          <w:szCs w:val="20"/>
        </w:rPr>
        <w:t xml:space="preserve"> CalculationCompleted(</w:t>
      </w:r>
      <w:r>
        <w:rPr>
          <w:color w:val="0000FF"/>
          <w:sz w:val="20"/>
          <w:szCs w:val="20"/>
        </w:rPr>
        <w:t>object</w:t>
      </w:r>
      <w:r>
        <w:rPr>
          <w:color w:val="000000"/>
          <w:sz w:val="20"/>
          <w:szCs w:val="20"/>
        </w:rPr>
        <w:t xml:space="preserve"> operationState)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CalculatepiCompletedEventArgs e = operationState </w:t>
      </w:r>
      <w:r>
        <w:rPr>
          <w:color w:val="0000FF"/>
          <w:sz w:val="20"/>
          <w:szCs w:val="20"/>
        </w:rPr>
        <w:t>as</w:t>
      </w:r>
      <w:r>
        <w:rPr>
          <w:color w:val="000000"/>
          <w:sz w:val="20"/>
          <w:szCs w:val="20"/>
        </w:rPr>
        <w:t xml:space="preserve"> CalculatepiCompletedEventArgs;</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(CalculatepiCompleted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CalculatepiCompleted(</w:t>
      </w:r>
      <w:r>
        <w:rPr>
          <w:color w:val="0000FF"/>
          <w:sz w:val="20"/>
          <w:szCs w:val="20"/>
        </w:rPr>
        <w:t>this</w:t>
      </w:r>
      <w:r>
        <w:rPr>
          <w:color w:val="000000"/>
          <w:sz w:val="20"/>
          <w:szCs w:val="20"/>
        </w:rPr>
        <w:t>, 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//Dictionary to handle multiple tasks innovation, uniquely identify each operation as one dictionary element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HybridDictionary parallelTasks = </w:t>
      </w:r>
      <w:r>
        <w:rPr>
          <w:color w:val="0000FF"/>
          <w:sz w:val="20"/>
          <w:szCs w:val="20"/>
        </w:rPr>
        <w:t>new</w:t>
      </w:r>
      <w:r>
        <w:rPr>
          <w:color w:val="000000"/>
          <w:sz w:val="20"/>
          <w:szCs w:val="20"/>
        </w:rPr>
        <w:t xml:space="preserve"> HybridDictionary();</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Calculate pi async</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void</w:t>
      </w:r>
      <w:r>
        <w:rPr>
          <w:color w:val="000000"/>
          <w:sz w:val="20"/>
          <w:szCs w:val="20"/>
        </w:rPr>
        <w:t xml:space="preserve"> CalculatepiAsync(</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operationState)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AsyncOperation asyncOp = AsyncOperationManager.CreateOperation(operationState);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//Locking for thread safety</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(parallelTasks.Contains(operationState))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throw</w:t>
      </w:r>
      <w:r>
        <w:rPr>
          <w:color w:val="000000"/>
          <w:sz w:val="20"/>
          <w:szCs w:val="20"/>
        </w:rPr>
        <w:t xml:space="preserve"> </w:t>
      </w:r>
      <w:r>
        <w:rPr>
          <w:color w:val="0000FF"/>
          <w:sz w:val="20"/>
          <w:szCs w:val="20"/>
        </w:rPr>
        <w:t>new</w:t>
      </w:r>
      <w:r>
        <w:rPr>
          <w:color w:val="000000"/>
          <w:sz w:val="20"/>
          <w:szCs w:val="20"/>
        </w:rPr>
        <w:t xml:space="preserve"> ArgumentException(</w:t>
      </w:r>
      <w:r>
        <w:rPr>
          <w:color w:val="A31515"/>
          <w:sz w:val="20"/>
          <w:szCs w:val="20"/>
        </w:rPr>
        <w:t>"User state parameter must be unique"</w:t>
      </w:r>
      <w:r>
        <w:rPr>
          <w:color w:val="000000"/>
          <w:sz w:val="20"/>
          <w:szCs w:val="20"/>
        </w:rPr>
        <w:t xml:space="preserve">, </w:t>
      </w:r>
      <w:r>
        <w:rPr>
          <w:color w:val="A31515"/>
          <w:sz w:val="20"/>
          <w:szCs w:val="20"/>
        </w:rPr>
        <w:t>"userState"</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lastRenderedPageBreak/>
        <w:t xml:space="preserve">                parallelTasks[operationState] = asyncOp;</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CalculationEventHandler worker = </w:t>
      </w:r>
      <w:r>
        <w:rPr>
          <w:color w:val="0000FF"/>
          <w:sz w:val="20"/>
          <w:szCs w:val="20"/>
        </w:rPr>
        <w:t>new</w:t>
      </w:r>
      <w:r>
        <w:rPr>
          <w:color w:val="000000"/>
          <w:sz w:val="20"/>
          <w:szCs w:val="20"/>
        </w:rPr>
        <w:t xml:space="preserve"> CalculationEventHandler(Calculatepivalue);</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//Execute process Asynchronously</w:t>
      </w:r>
    </w:p>
    <w:p w:rsidR="00942C25" w:rsidRDefault="009C5CA0">
      <w:pPr>
        <w:spacing w:after="0" w:line="240" w:lineRule="auto"/>
        <w:rPr>
          <w:color w:val="000000"/>
          <w:sz w:val="20"/>
          <w:szCs w:val="20"/>
        </w:rPr>
      </w:pPr>
      <w:r>
        <w:rPr>
          <w:color w:val="000000"/>
          <w:sz w:val="20"/>
          <w:szCs w:val="20"/>
        </w:rPr>
        <w:t xml:space="preserve">            Task.Run(() =&gt; worker(numsteps, asyncOp));</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808080"/>
          <w:sz w:val="20"/>
          <w:szCs w:val="20"/>
        </w:rPr>
        <w:t>//</w:t>
      </w:r>
      <w:r>
        <w:rPr>
          <w:color w:val="008000"/>
          <w:sz w:val="20"/>
          <w:szCs w:val="20"/>
        </w:rPr>
        <w:t xml:space="preserve"> Synchronous method to calculate pi</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void</w:t>
      </w:r>
      <w:r>
        <w:rPr>
          <w:color w:val="000000"/>
          <w:sz w:val="20"/>
          <w:szCs w:val="20"/>
        </w:rPr>
        <w:t xml:space="preserve"> Calculatepivalue(</w:t>
      </w:r>
      <w:r>
        <w:rPr>
          <w:color w:val="0000FF"/>
          <w:sz w:val="20"/>
          <w:szCs w:val="20"/>
        </w:rPr>
        <w:t>int</w:t>
      </w:r>
      <w:r>
        <w:rPr>
          <w:color w:val="000000"/>
          <w:sz w:val="20"/>
          <w:szCs w:val="20"/>
        </w:rPr>
        <w:t xml:space="preserve"> numsteps, AsyncOperation asyncOp)</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Stopwatch timer = </w:t>
      </w:r>
      <w:r>
        <w:rPr>
          <w:color w:val="0000FF"/>
          <w:sz w:val="20"/>
          <w:szCs w:val="20"/>
        </w:rPr>
        <w:t>new</w:t>
      </w:r>
      <w:r>
        <w:rPr>
          <w:color w:val="000000"/>
          <w:sz w:val="20"/>
          <w:szCs w:val="20"/>
        </w:rPr>
        <w:t xml:space="preserve"> Stopwatch();</w:t>
      </w:r>
    </w:p>
    <w:p w:rsidR="00942C25" w:rsidRDefault="009C5CA0">
      <w:pPr>
        <w:spacing w:after="0" w:line="240" w:lineRule="auto"/>
        <w:rPr>
          <w:color w:val="000000"/>
          <w:sz w:val="20"/>
          <w:szCs w:val="20"/>
        </w:rPr>
      </w:pPr>
      <w:r>
        <w:rPr>
          <w:color w:val="000000"/>
          <w:sz w:val="20"/>
          <w:szCs w:val="20"/>
        </w:rPr>
        <w:t xml:space="preserve">            timer.Start();</w:t>
      </w:r>
    </w:p>
    <w:p w:rsidR="00942C25" w:rsidRDefault="009C5CA0">
      <w:pPr>
        <w:spacing w:after="0" w:line="240" w:lineRule="auto"/>
        <w:rPr>
          <w:color w:val="000000"/>
          <w:sz w:val="20"/>
          <w:szCs w:val="20"/>
        </w:rPr>
      </w:pPr>
      <w:r>
        <w:rPr>
          <w:color w:val="000000"/>
          <w:sz w:val="20"/>
          <w:szCs w:val="20"/>
        </w:rPr>
        <w:t xml:space="preserve">            numsteps++;</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value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 * 10 / 3 + 2];</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rem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 * 10 / 3 + 2];</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pi = </w:t>
      </w:r>
      <w:r>
        <w:rPr>
          <w:color w:val="0000FF"/>
          <w:sz w:val="20"/>
          <w:szCs w:val="20"/>
        </w:rPr>
        <w:t>new</w:t>
      </w:r>
      <w:r>
        <w:rPr>
          <w:color w:val="000000"/>
          <w:sz w:val="20"/>
          <w:szCs w:val="20"/>
        </w:rPr>
        <w:t xml:space="preserve"> </w:t>
      </w:r>
      <w:r>
        <w:rPr>
          <w:color w:val="0000FF"/>
          <w:sz w:val="20"/>
          <w:szCs w:val="20"/>
        </w:rPr>
        <w:t>uint</w:t>
      </w:r>
      <w:r>
        <w:rPr>
          <w:color w:val="000000"/>
          <w:sz w:val="20"/>
          <w:szCs w:val="20"/>
        </w:rPr>
        <w:t>[numsteps];</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rsidR="00942C25" w:rsidRDefault="009C5CA0">
      <w:pPr>
        <w:spacing w:after="0" w:line="240" w:lineRule="auto"/>
        <w:rPr>
          <w:color w:val="000000"/>
          <w:sz w:val="20"/>
          <w:szCs w:val="20"/>
        </w:rPr>
      </w:pPr>
      <w:r>
        <w:rPr>
          <w:color w:val="000000"/>
          <w:sz w:val="20"/>
          <w:szCs w:val="20"/>
        </w:rPr>
        <w:t xml:space="preserve">                value[j] = 20;</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0; i &lt; numsteps; i++)</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carryForward = 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number = (</w:t>
      </w:r>
      <w:r>
        <w:rPr>
          <w:color w:val="0000FF"/>
          <w:sz w:val="20"/>
          <w:szCs w:val="20"/>
        </w:rPr>
        <w:t>uint</w:t>
      </w:r>
      <w:r>
        <w:rPr>
          <w:color w:val="000000"/>
          <w:sz w:val="20"/>
          <w:szCs w:val="20"/>
        </w:rPr>
        <w:t>)(value.Length - j - 1);</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pow = number * 2 + 1;</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value[j] += carryForward;</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quotient = value[j] / pow;</w:t>
      </w:r>
    </w:p>
    <w:p w:rsidR="00942C25" w:rsidRDefault="009C5CA0">
      <w:pPr>
        <w:spacing w:after="0" w:line="240" w:lineRule="auto"/>
        <w:rPr>
          <w:color w:val="000000"/>
          <w:sz w:val="20"/>
          <w:szCs w:val="20"/>
        </w:rPr>
      </w:pPr>
      <w:r>
        <w:rPr>
          <w:color w:val="000000"/>
          <w:sz w:val="20"/>
          <w:szCs w:val="20"/>
        </w:rPr>
        <w:t xml:space="preserve">                    rem[j] = value[j] % pow;</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carryForward = quotient * number;</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pi[i] = (value[value.Length - 1] / 10);</w:t>
      </w:r>
    </w:p>
    <w:p w:rsidR="00942C25" w:rsidRDefault="009C5CA0">
      <w:pPr>
        <w:spacing w:after="0" w:line="240" w:lineRule="auto"/>
        <w:rPr>
          <w:color w:val="000000"/>
          <w:sz w:val="20"/>
          <w:szCs w:val="20"/>
        </w:rPr>
      </w:pPr>
      <w:r>
        <w:rPr>
          <w:color w:val="000000"/>
          <w:sz w:val="20"/>
          <w:szCs w:val="20"/>
        </w:rPr>
        <w:t xml:space="preserve">                rem[value.Length - 1] = value[value.Length - 1] % 10;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j = 0; j &lt; value.Length; j++)</w:t>
      </w:r>
    </w:p>
    <w:p w:rsidR="00942C25" w:rsidRDefault="009C5CA0">
      <w:pPr>
        <w:spacing w:after="0" w:line="240" w:lineRule="auto"/>
        <w:rPr>
          <w:color w:val="000000"/>
          <w:sz w:val="20"/>
          <w:szCs w:val="20"/>
        </w:rPr>
      </w:pPr>
      <w:r>
        <w:rPr>
          <w:color w:val="000000"/>
          <w:sz w:val="20"/>
          <w:szCs w:val="20"/>
        </w:rPr>
        <w:t xml:space="preserve">                    value[j] = rem[j] * 10;</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result = </w:t>
      </w:r>
      <w:r>
        <w:rPr>
          <w:color w:val="A31515"/>
          <w:sz w:val="20"/>
          <w:szCs w:val="20"/>
        </w:rPr>
        <w:t>""</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uint</w:t>
      </w:r>
      <w:r>
        <w:rPr>
          <w:color w:val="000000"/>
          <w:sz w:val="20"/>
          <w:szCs w:val="20"/>
        </w:rPr>
        <w:t xml:space="preserve"> c = 0;</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for</w:t>
      </w:r>
      <w:r>
        <w:rPr>
          <w:color w:val="000000"/>
          <w:sz w:val="20"/>
          <w:szCs w:val="20"/>
        </w:rPr>
        <w:t xml:space="preserve"> (</w:t>
      </w:r>
      <w:r>
        <w:rPr>
          <w:color w:val="0000FF"/>
          <w:sz w:val="20"/>
          <w:szCs w:val="20"/>
        </w:rPr>
        <w:t>int</w:t>
      </w:r>
      <w:r>
        <w:rPr>
          <w:color w:val="000000"/>
          <w:sz w:val="20"/>
          <w:szCs w:val="20"/>
        </w:rPr>
        <w:t xml:space="preserve"> i = pi.Length - 1; i &gt;= 0; i--)</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pi[i] += c;</w:t>
      </w:r>
    </w:p>
    <w:p w:rsidR="00942C25" w:rsidRDefault="009C5CA0">
      <w:pPr>
        <w:spacing w:after="0" w:line="240" w:lineRule="auto"/>
        <w:rPr>
          <w:color w:val="000000"/>
          <w:sz w:val="20"/>
          <w:szCs w:val="20"/>
        </w:rPr>
      </w:pPr>
      <w:r>
        <w:rPr>
          <w:color w:val="000000"/>
          <w:sz w:val="20"/>
          <w:szCs w:val="20"/>
        </w:rPr>
        <w:t xml:space="preserve">                c = pi[i] / 10;</w:t>
      </w:r>
    </w:p>
    <w:p w:rsidR="00942C25" w:rsidRDefault="009C5CA0">
      <w:pPr>
        <w:spacing w:after="0" w:line="240" w:lineRule="auto"/>
        <w:rPr>
          <w:color w:val="000000"/>
          <w:sz w:val="20"/>
          <w:szCs w:val="20"/>
        </w:rPr>
      </w:pPr>
      <w:r>
        <w:rPr>
          <w:color w:val="000000"/>
          <w:sz w:val="20"/>
          <w:szCs w:val="20"/>
        </w:rPr>
        <w:t xml:space="preserve">                result = (pi[i] % 10).ToString() + result;</w:t>
      </w:r>
    </w:p>
    <w:p w:rsidR="00942C25" w:rsidRDefault="009C5CA0">
      <w:pPr>
        <w:spacing w:after="0" w:line="240" w:lineRule="auto"/>
        <w:rPr>
          <w:color w:val="000000"/>
          <w:sz w:val="20"/>
          <w:szCs w:val="20"/>
        </w:rPr>
      </w:pPr>
      <w:r>
        <w:rPr>
          <w:color w:val="000000"/>
          <w:sz w:val="20"/>
          <w:szCs w:val="20"/>
        </w:rPr>
        <w:lastRenderedPageBreak/>
        <w:t xml:space="preserve">                Thread.Sleep(10);</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result = result.Substring(0, 1) + </w:t>
      </w:r>
      <w:r>
        <w:rPr>
          <w:color w:val="A31515"/>
          <w:sz w:val="20"/>
          <w:szCs w:val="20"/>
        </w:rPr>
        <w:t>"."</w:t>
      </w:r>
      <w:r>
        <w:rPr>
          <w:color w:val="000000"/>
          <w:sz w:val="20"/>
          <w:szCs w:val="20"/>
        </w:rPr>
        <w:t xml:space="preserve"> + result.Substring(1, result.Length - 1);</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parallelTasks.Remove(asyncOp.UserSuppliedState);</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//raise callback</w:t>
      </w:r>
    </w:p>
    <w:p w:rsidR="00942C25" w:rsidRDefault="009C5CA0">
      <w:pPr>
        <w:spacing w:after="0" w:line="240" w:lineRule="auto"/>
        <w:rPr>
          <w:color w:val="000000"/>
          <w:sz w:val="20"/>
          <w:szCs w:val="20"/>
        </w:rPr>
      </w:pPr>
      <w:r>
        <w:rPr>
          <w:color w:val="000000"/>
          <w:sz w:val="20"/>
          <w:szCs w:val="20"/>
        </w:rPr>
        <w:t xml:space="preserve">            CalculatepiCompletedEventArgs e = </w:t>
      </w:r>
      <w:r>
        <w:rPr>
          <w:color w:val="0000FF"/>
          <w:sz w:val="20"/>
          <w:szCs w:val="20"/>
        </w:rPr>
        <w:t>new</w:t>
      </w:r>
      <w:r>
        <w:rPr>
          <w:color w:val="000000"/>
          <w:sz w:val="20"/>
          <w:szCs w:val="20"/>
        </w:rPr>
        <w:t xml:space="preserve"> CalculatepiCompletedEventArgs(result, timer.ElapsedMilliseconds, </w:t>
      </w:r>
      <w:r>
        <w:rPr>
          <w:color w:val="0000FF"/>
          <w:sz w:val="20"/>
          <w:szCs w:val="20"/>
        </w:rPr>
        <w:t>null</w:t>
      </w:r>
      <w:r>
        <w:rPr>
          <w:color w:val="000000"/>
          <w:sz w:val="20"/>
          <w:szCs w:val="20"/>
        </w:rPr>
        <w:t xml:space="preserve">, </w:t>
      </w:r>
      <w:r>
        <w:rPr>
          <w:color w:val="0000FF"/>
          <w:sz w:val="20"/>
          <w:szCs w:val="20"/>
        </w:rPr>
        <w:t>false</w:t>
      </w:r>
      <w:r>
        <w:rPr>
          <w:color w:val="000000"/>
          <w:sz w:val="20"/>
          <w:szCs w:val="20"/>
        </w:rPr>
        <w:t>, asyncOp.UserSuppliedState);</w:t>
      </w:r>
    </w:p>
    <w:p w:rsidR="00942C25" w:rsidRDefault="009C5CA0">
      <w:pPr>
        <w:spacing w:after="0" w:line="240" w:lineRule="auto"/>
        <w:rPr>
          <w:color w:val="000000"/>
          <w:sz w:val="20"/>
          <w:szCs w:val="20"/>
        </w:rPr>
      </w:pPr>
      <w:r>
        <w:rPr>
          <w:color w:val="000000"/>
          <w:sz w:val="20"/>
          <w:szCs w:val="20"/>
        </w:rPr>
        <w:t xml:space="preserve">            asyncOp.PostOperationCompleted(onCompletedDelegate, e);</w:t>
      </w:r>
    </w:p>
    <w:p w:rsidR="00942C25" w:rsidRDefault="009C5CA0">
      <w:pPr>
        <w:spacing w:after="0" w:line="240" w:lineRule="auto"/>
        <w:rPr>
          <w:color w:val="000000"/>
          <w:sz w:val="20"/>
          <w:szCs w:val="20"/>
        </w:rPr>
      </w:pPr>
      <w:r>
        <w:rPr>
          <w:color w:val="000000"/>
          <w:sz w:val="20"/>
          <w:szCs w:val="20"/>
        </w:rPr>
        <w:t xml:space="preserve">            timer.Stop();</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CalculatepiCompletedEventArgs</w:t>
      </w:r>
      <w:r>
        <w:rPr>
          <w:color w:val="000000"/>
          <w:sz w:val="20"/>
          <w:szCs w:val="20"/>
        </w:rPr>
        <w:t xml:space="preserve"> : AsyncCompletedEventArgs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string</w:t>
      </w:r>
      <w:r>
        <w:rPr>
          <w:color w:val="000000"/>
          <w:sz w:val="20"/>
          <w:szCs w:val="20"/>
        </w:rPr>
        <w:t xml:space="preserve"> Result { </w:t>
      </w:r>
      <w:r>
        <w:rPr>
          <w:color w:val="0000FF"/>
          <w:sz w:val="20"/>
          <w:szCs w:val="20"/>
        </w:rPr>
        <w:t>get</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set</w:t>
      </w:r>
      <w:r>
        <w:rPr>
          <w:color w:val="000000"/>
          <w:sz w:val="20"/>
          <w:szCs w:val="20"/>
        </w:rPr>
        <w:t>;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long</w:t>
      </w:r>
      <w:r>
        <w:rPr>
          <w:color w:val="000000"/>
          <w:sz w:val="20"/>
          <w:szCs w:val="20"/>
        </w:rPr>
        <w:t xml:space="preserve"> TimeTaken { </w:t>
      </w:r>
      <w:r>
        <w:rPr>
          <w:color w:val="0000FF"/>
          <w:sz w:val="20"/>
          <w:szCs w:val="20"/>
        </w:rPr>
        <w:t>get</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set</w:t>
      </w:r>
      <w:r>
        <w:rPr>
          <w:color w:val="000000"/>
          <w:sz w:val="20"/>
          <w:szCs w:val="20"/>
        </w:rPr>
        <w:t>;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2B91AF"/>
          <w:sz w:val="20"/>
          <w:szCs w:val="20"/>
        </w:rPr>
        <w:t>CalculatepiCompletedEventArgs</w:t>
      </w:r>
      <w:r>
        <w:rPr>
          <w:color w:val="000000"/>
          <w:sz w:val="20"/>
          <w:szCs w:val="20"/>
        </w:rPr>
        <w:t>(</w:t>
      </w:r>
      <w:r>
        <w:rPr>
          <w:color w:val="0000FF"/>
          <w:sz w:val="20"/>
          <w:szCs w:val="20"/>
        </w:rPr>
        <w:t>string</w:t>
      </w:r>
      <w:r>
        <w:rPr>
          <w:color w:val="000000"/>
          <w:sz w:val="20"/>
          <w:szCs w:val="20"/>
        </w:rPr>
        <w:t xml:space="preserve"> value, </w:t>
      </w:r>
      <w:r>
        <w:rPr>
          <w:color w:val="0000FF"/>
          <w:sz w:val="20"/>
          <w:szCs w:val="20"/>
        </w:rPr>
        <w:t>long</w:t>
      </w:r>
      <w:r>
        <w:rPr>
          <w:color w:val="000000"/>
          <w:sz w:val="20"/>
          <w:szCs w:val="20"/>
        </w:rPr>
        <w:t xml:space="preserve"> TimeTaken, Exception e, </w:t>
      </w:r>
      <w:r>
        <w:rPr>
          <w:color w:val="0000FF"/>
          <w:sz w:val="20"/>
          <w:szCs w:val="20"/>
        </w:rPr>
        <w:t>bool</w:t>
      </w:r>
      <w:r>
        <w:rPr>
          <w:color w:val="000000"/>
          <w:sz w:val="20"/>
          <w:szCs w:val="20"/>
        </w:rPr>
        <w:t xml:space="preserve"> canceled, </w:t>
      </w:r>
      <w:r>
        <w:rPr>
          <w:color w:val="0000FF"/>
          <w:sz w:val="20"/>
          <w:szCs w:val="20"/>
        </w:rPr>
        <w:t>object</w:t>
      </w:r>
      <w:r>
        <w:rPr>
          <w:color w:val="000000"/>
          <w:sz w:val="20"/>
          <w:szCs w:val="20"/>
        </w:rPr>
        <w:t xml:space="preserve"> state) : </w:t>
      </w:r>
      <w:r>
        <w:rPr>
          <w:color w:val="0000FF"/>
          <w:sz w:val="20"/>
          <w:szCs w:val="20"/>
        </w:rPr>
        <w:t>base</w:t>
      </w:r>
      <w:r>
        <w:rPr>
          <w:color w:val="000000"/>
          <w:sz w:val="20"/>
          <w:szCs w:val="20"/>
        </w:rPr>
        <w:t>(e, canceled, 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.Result = value;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this</w:t>
      </w:r>
      <w:r>
        <w:rPr>
          <w:color w:val="000000"/>
          <w:sz w:val="20"/>
          <w:szCs w:val="20"/>
        </w:rPr>
        <w:t>.TimeTaken = TimeTaken;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w:t>
      </w:r>
    </w:p>
    <w:p w:rsidR="00942C25" w:rsidRDefault="00942C25">
      <w:pPr>
        <w:rPr>
          <w:rFonts w:ascii="Palatino Linotype" w:eastAsia="Palatino Linotype" w:hAnsi="Palatino Linotype" w:cs="Palatino Linotype"/>
          <w:sz w:val="21"/>
          <w:szCs w:val="21"/>
        </w:rPr>
      </w:pP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Consuming it in a console application </w:t>
      </w: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Program</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Main(</w:t>
      </w:r>
      <w:r>
        <w:rPr>
          <w:color w:val="0000FF"/>
          <w:sz w:val="20"/>
          <w:szCs w:val="20"/>
        </w:rPr>
        <w:t>string</w:t>
      </w:r>
      <w:r>
        <w:rPr>
          <w:color w:val="000000"/>
          <w:sz w:val="20"/>
          <w:szCs w:val="20"/>
        </w:rPr>
        <w:t>[] args)</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Calculatepi pi = </w:t>
      </w:r>
      <w:r>
        <w:rPr>
          <w:color w:val="0000FF"/>
          <w:sz w:val="20"/>
          <w:szCs w:val="20"/>
        </w:rPr>
        <w:t>new</w:t>
      </w:r>
      <w:r>
        <w:rPr>
          <w:color w:val="000000"/>
          <w:sz w:val="20"/>
          <w:szCs w:val="20"/>
        </w:rPr>
        <w:t xml:space="preserve"> Calculatepi();</w:t>
      </w:r>
    </w:p>
    <w:p w:rsidR="00942C25" w:rsidRDefault="009C5CA0">
      <w:pPr>
        <w:spacing w:after="0" w:line="240" w:lineRule="auto"/>
        <w:rPr>
          <w:color w:val="000000"/>
          <w:sz w:val="20"/>
          <w:szCs w:val="20"/>
        </w:rPr>
      </w:pPr>
      <w:r>
        <w:rPr>
          <w:color w:val="000000"/>
          <w:sz w:val="20"/>
          <w:szCs w:val="20"/>
        </w:rPr>
        <w:t xml:space="preserve">            pi.CalculatepiCompleted += </w:t>
      </w:r>
      <w:r>
        <w:rPr>
          <w:color w:val="0000FF"/>
          <w:sz w:val="20"/>
          <w:szCs w:val="20"/>
        </w:rPr>
        <w:t>new</w:t>
      </w:r>
      <w:r>
        <w:rPr>
          <w:color w:val="000000"/>
          <w:sz w:val="20"/>
          <w:szCs w:val="20"/>
        </w:rPr>
        <w:t xml:space="preserve"> CalculatepiCompletedEventHandler(Pi_CalculatePrimeCompleted);</w:t>
      </w: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Console.WriteLine(</w:t>
      </w:r>
      <w:r>
        <w:rPr>
          <w:color w:val="A31515"/>
          <w:sz w:val="20"/>
          <w:szCs w:val="20"/>
        </w:rPr>
        <w:t>"Calculating pi to 1000 places started"</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pi.CalculatepiAsync(1000, 1000);</w:t>
      </w: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Console.WriteLine(</w:t>
      </w:r>
      <w:r>
        <w:rPr>
          <w:color w:val="A31515"/>
          <w:sz w:val="20"/>
          <w:szCs w:val="20"/>
        </w:rPr>
        <w:t>"Calculating pi to 900 places started"</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pi.CalculatepiAsync(900, 900);</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"do something else"</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Console.ReadKey();</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Pi_CalculatePrimeCompleted(</w:t>
      </w:r>
      <w:r>
        <w:rPr>
          <w:color w:val="0000FF"/>
          <w:sz w:val="20"/>
          <w:szCs w:val="20"/>
        </w:rPr>
        <w:t>object</w:t>
      </w:r>
      <w:r>
        <w:rPr>
          <w:color w:val="000000"/>
          <w:sz w:val="20"/>
          <w:szCs w:val="20"/>
        </w:rPr>
        <w:t xml:space="preserve"> sender, CalculatepiCompletedEventArgs 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Console.WriteLine(</w:t>
      </w:r>
      <w:r>
        <w:rPr>
          <w:color w:val="A31515"/>
          <w:sz w:val="20"/>
          <w:szCs w:val="20"/>
        </w:rPr>
        <w:t xml:space="preserve">$"Calculated pi to </w:t>
      </w:r>
      <w:r>
        <w:rPr>
          <w:color w:val="000000"/>
          <w:sz w:val="20"/>
          <w:szCs w:val="20"/>
        </w:rPr>
        <w:t>{e.UserState.ToString()}</w:t>
      </w:r>
      <w:r>
        <w:rPr>
          <w:color w:val="A31515"/>
          <w:sz w:val="20"/>
          <w:szCs w:val="20"/>
        </w:rPr>
        <w:t xml:space="preserve"> places - </w:t>
      </w:r>
      <w:r>
        <w:rPr>
          <w:color w:val="000000"/>
          <w:sz w:val="20"/>
          <w:szCs w:val="20"/>
        </w:rPr>
        <w:t>{e.Result}</w:t>
      </w:r>
      <w:r>
        <w:rPr>
          <w:color w:val="A31515"/>
          <w:sz w:val="20"/>
          <w:szCs w:val="20"/>
        </w:rPr>
        <w:t xml:space="preserve">, time taken is </w:t>
      </w:r>
      <w:r>
        <w:rPr>
          <w:color w:val="000000"/>
          <w:sz w:val="20"/>
          <w:szCs w:val="20"/>
        </w:rPr>
        <w:t>{e.TimeTaken.ToString()}</w:t>
      </w:r>
      <w:r>
        <w:rPr>
          <w:color w:val="A31515"/>
          <w:sz w:val="20"/>
          <w:szCs w:val="20"/>
        </w:rPr>
        <w:t xml:space="preserve"> Milliseconds"</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rPr>
          <w:sz w:val="20"/>
          <w:szCs w:val="20"/>
        </w:rPr>
      </w:pPr>
      <w:r>
        <w:rPr>
          <w:color w:val="000000"/>
          <w:sz w:val="20"/>
          <w:szCs w:val="20"/>
        </w:rPr>
        <w:t xml:space="preserve">    }</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commentRangeStart w:id="65"/>
      <w:r>
        <w:rPr>
          <w:rFonts w:ascii="Courier New" w:eastAsia="Courier New" w:hAnsi="Courier New" w:cs="Courier New"/>
          <w:noProof/>
          <w:color w:val="000000"/>
          <w:sz w:val="20"/>
          <w:szCs w:val="20"/>
        </w:rPr>
        <w:lastRenderedPageBreak/>
        <w:drawing>
          <wp:inline distT="0" distB="0" distL="0" distR="0" wp14:anchorId="44E76E46" wp14:editId="7D7E6013">
            <wp:extent cx="5943600" cy="2246630"/>
            <wp:effectExtent l="0" t="0" r="0" b="0"/>
            <wp:docPr id="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943600" cy="2246630"/>
                    </a:xfrm>
                    <a:prstGeom prst="rect">
                      <a:avLst/>
                    </a:prstGeom>
                    <a:ln/>
                  </pic:spPr>
                </pic:pic>
              </a:graphicData>
            </a:graphic>
          </wp:inline>
        </w:drawing>
      </w:r>
      <w:commentRangeEnd w:id="65"/>
      <w:r w:rsidR="0044130A">
        <w:rPr>
          <w:rStyle w:val="CommentReference"/>
        </w:rPr>
        <w:commentReference w:id="65"/>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6.11 – Output calculate pi using</w:t>
      </w:r>
      <w:commentRangeStart w:id="66"/>
      <w:r>
        <w:rPr>
          <w:rFonts w:ascii="Palatino Linotype" w:eastAsia="Palatino Linotype" w:hAnsi="Palatino Linotype" w:cs="Palatino Linotype"/>
          <w:b/>
          <w:sz w:val="20"/>
          <w:szCs w:val="20"/>
        </w:rPr>
        <w:t xml:space="preserve"> EAP</w:t>
      </w:r>
      <w:commentRangeEnd w:id="66"/>
      <w:r w:rsidR="00C56C1F">
        <w:rPr>
          <w:rStyle w:val="CommentReference"/>
        </w:rPr>
        <w:commentReference w:id="66"/>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TODO – Implement WPF app with progress</w:t>
      </w:r>
    </w:p>
    <w:p w:rsidR="00942C25" w:rsidRDefault="009C5CA0">
      <w:pP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EAP to TAP wrapper</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Like TAP wrapper over APM wrapper asynchronous operation implemented using EAP can be implemented using TaskCompletionSource class.  SetException, SetCanceled, SetResult methods of TaskCompletionSource class needs to be handled based on exception, cancellation or successful completion of operation, finally Task property of TaskCompletionSource class is used to return from the wrapper method.  </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sz w:val="21"/>
          <w:szCs w:val="21"/>
        </w:rPr>
        <w:t>Taking the above</w:t>
      </w:r>
      <w:r>
        <w:rPr>
          <w:rFonts w:ascii="Palatino Linotype" w:eastAsia="Palatino Linotype" w:hAnsi="Palatino Linotype" w:cs="Palatino Linotype"/>
          <w:color w:val="000000"/>
          <w:sz w:val="21"/>
          <w:szCs w:val="21"/>
        </w:rPr>
        <w:t xml:space="preserve"> example first let’s modify Calculatepi to implement cancellation </w:t>
      </w:r>
    </w:p>
    <w:p w:rsidR="00942C25" w:rsidRDefault="009C5CA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Added a cancellation method to Calculatepi class where we need remove cancelled task from our dictionary.</w:t>
      </w:r>
    </w:p>
    <w:p w:rsidR="00942C25" w:rsidRDefault="009C5CA0">
      <w:pPr>
        <w:numPr>
          <w:ilvl w:val="0"/>
          <w:numId w:val="3"/>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Call this method to break pi calculation (called it in one of the for loop to stop calculating pi) and raise completion event and </w:t>
      </w:r>
      <w:r>
        <w:rPr>
          <w:rFonts w:ascii="Palatino Linotype" w:eastAsia="Palatino Linotype" w:hAnsi="Palatino Linotype" w:cs="Palatino Linotype"/>
          <w:sz w:val="21"/>
          <w:szCs w:val="21"/>
        </w:rPr>
        <w:t>also</w:t>
      </w:r>
      <w:r>
        <w:rPr>
          <w:rFonts w:ascii="Palatino Linotype" w:eastAsia="Palatino Linotype" w:hAnsi="Palatino Linotype" w:cs="Palatino Linotype"/>
          <w:color w:val="000000"/>
          <w:sz w:val="21"/>
          <w:szCs w:val="21"/>
        </w:rPr>
        <w:t xml:space="preserve"> pass cancelled status flag to CalculatepiCompletedEventArgs.</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rFonts w:ascii="Consolas" w:eastAsia="Consolas" w:hAnsi="Consolas" w:cs="Consolas"/>
          <w:color w:val="008000"/>
          <w:sz w:val="19"/>
          <w:szCs w:val="19"/>
        </w:rPr>
        <w:t xml:space="preserve">   </w:t>
      </w:r>
      <w:r>
        <w:rPr>
          <w:color w:val="008000"/>
          <w:sz w:val="20"/>
          <w:szCs w:val="20"/>
        </w:rPr>
        <w:t>// This method cancels a pending asynchronous operation.</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void</w:t>
      </w:r>
      <w:r>
        <w:rPr>
          <w:color w:val="000000"/>
          <w:sz w:val="20"/>
          <w:szCs w:val="20"/>
        </w:rPr>
        <w:t xml:space="preserve"> CancelAsync(</w:t>
      </w:r>
      <w:r>
        <w:rPr>
          <w:color w:val="0000FF"/>
          <w:sz w:val="20"/>
          <w:szCs w:val="20"/>
        </w:rPr>
        <w:t>object</w:t>
      </w:r>
      <w:r>
        <w:rPr>
          <w:color w:val="000000"/>
          <w:sz w:val="20"/>
          <w:szCs w:val="20"/>
        </w:rPr>
        <w:t xml:space="preserve"> operationState)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AsyncOperation asyncOp = parallelTasks[operationState] </w:t>
      </w:r>
      <w:r>
        <w:rPr>
          <w:color w:val="0000FF"/>
          <w:sz w:val="20"/>
          <w:szCs w:val="20"/>
        </w:rPr>
        <w:t>as</w:t>
      </w:r>
      <w:r>
        <w:rPr>
          <w:color w:val="000000"/>
          <w:sz w:val="20"/>
          <w:szCs w:val="20"/>
        </w:rPr>
        <w:t xml:space="preserve"> AsyncOperation;</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(asyncOp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lock</w:t>
      </w:r>
      <w:r>
        <w:rPr>
          <w:color w:val="000000"/>
          <w:sz w:val="20"/>
          <w:szCs w:val="20"/>
        </w:rPr>
        <w:t xml:space="preserve"> (parallelTasks.SyncRoot)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parallelTasks.Remove(operationState);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//Utility method to check the task status</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bool</w:t>
      </w:r>
      <w:r>
        <w:rPr>
          <w:color w:val="000000"/>
          <w:sz w:val="20"/>
          <w:szCs w:val="20"/>
        </w:rPr>
        <w:t xml:space="preserve"> TaskCanceled(</w:t>
      </w:r>
      <w:r>
        <w:rPr>
          <w:color w:val="0000FF"/>
          <w:sz w:val="20"/>
          <w:szCs w:val="20"/>
        </w:rPr>
        <w:t>object</w:t>
      </w:r>
      <w:r>
        <w:rPr>
          <w:color w:val="000000"/>
          <w:sz w:val="20"/>
          <w:szCs w:val="20"/>
        </w:rPr>
        <w:t xml:space="preserve"> operationState)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(parallelTasks[operationState] == </w:t>
      </w:r>
      <w:r>
        <w:rPr>
          <w:color w:val="0000FF"/>
          <w:sz w:val="20"/>
          <w:szCs w:val="20"/>
        </w:rPr>
        <w:t>null</w:t>
      </w:r>
      <w:r>
        <w:rPr>
          <w:color w:val="000000"/>
          <w:sz w:val="20"/>
          <w:szCs w:val="20"/>
        </w:rPr>
        <w:t>);</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Next thing we need to implement is the wrapper method using CalculatepiAsync and CalculationEventHandler of our Calculatepi class.It will look </w:t>
      </w:r>
      <w:r>
        <w:rPr>
          <w:sz w:val="20"/>
          <w:szCs w:val="20"/>
        </w:rPr>
        <w:t>something</w:t>
      </w:r>
      <w:r>
        <w:rPr>
          <w:color w:val="000000"/>
          <w:sz w:val="20"/>
          <w:szCs w:val="20"/>
        </w:rPr>
        <w:t xml:space="preserve"> like below</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private</w:t>
      </w:r>
      <w:r>
        <w:rPr>
          <w:color w:val="000000"/>
          <w:sz w:val="20"/>
          <w:szCs w:val="20"/>
        </w:rPr>
        <w:t xml:space="preserve"> Task&lt;CalculatepiCompletedEventArgs&gt; TAPWrappertoAPMAsync(Calculatepi calculatepi, </w:t>
      </w:r>
      <w:r>
        <w:rPr>
          <w:color w:val="0000FF"/>
          <w:sz w:val="20"/>
          <w:szCs w:val="20"/>
        </w:rPr>
        <w:t>int</w:t>
      </w:r>
      <w:r>
        <w:rPr>
          <w:color w:val="000000"/>
          <w:sz w:val="20"/>
          <w:szCs w:val="20"/>
        </w:rPr>
        <w:t xml:space="preserve"> numsteps, </w:t>
      </w:r>
      <w:r>
        <w:rPr>
          <w:color w:val="0000FF"/>
          <w:sz w:val="20"/>
          <w:szCs w:val="20"/>
        </w:rPr>
        <w:t>object</w:t>
      </w:r>
      <w:r>
        <w:rPr>
          <w:color w:val="000000"/>
          <w:sz w:val="20"/>
          <w:szCs w:val="20"/>
        </w:rPr>
        <w:t xml:space="preserve"> sender, </w:t>
      </w:r>
      <w:r>
        <w:rPr>
          <w:color w:val="0000FF"/>
          <w:sz w:val="20"/>
          <w:szCs w:val="20"/>
        </w:rPr>
        <w:t>object</w:t>
      </w:r>
      <w:r>
        <w:rPr>
          <w:color w:val="000000"/>
          <w:sz w:val="20"/>
          <w:szCs w:val="20"/>
        </w:rPr>
        <w:t xml:space="preserve"> operationState, CancellationToken token)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var</w:t>
      </w:r>
      <w:r>
        <w:rPr>
          <w:color w:val="000000"/>
          <w:sz w:val="20"/>
          <w:szCs w:val="20"/>
        </w:rPr>
        <w:t xml:space="preserve"> tcs = </w:t>
      </w:r>
      <w:r>
        <w:rPr>
          <w:color w:val="0000FF"/>
          <w:sz w:val="20"/>
          <w:szCs w:val="20"/>
        </w:rPr>
        <w:t>new</w:t>
      </w:r>
      <w:r>
        <w:rPr>
          <w:color w:val="000000"/>
          <w:sz w:val="20"/>
          <w:szCs w:val="20"/>
        </w:rPr>
        <w:t xml:space="preserve"> TaskCompletionSource&lt;CalculatepiCompletedEventArgs&gt;();</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//Delegate on cancellation token when there is a cancellation, executes on calling thread's context in this case UI</w:t>
      </w:r>
    </w:p>
    <w:p w:rsidR="00942C25" w:rsidRDefault="009C5CA0">
      <w:pPr>
        <w:spacing w:after="0" w:line="240" w:lineRule="auto"/>
        <w:rPr>
          <w:color w:val="000000"/>
          <w:sz w:val="20"/>
          <w:szCs w:val="20"/>
        </w:rPr>
      </w:pPr>
      <w:r>
        <w:rPr>
          <w:color w:val="000000"/>
          <w:sz w:val="20"/>
          <w:szCs w:val="20"/>
        </w:rPr>
        <w:t xml:space="preserve">            token.Register(()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calculatepi.CancelAsync(operationState);</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calculatepi.CalculatepiCompleted += (_, e) =&gt;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(e.Cancelled)</w:t>
      </w:r>
    </w:p>
    <w:p w:rsidR="00942C25" w:rsidRDefault="009C5CA0">
      <w:pPr>
        <w:spacing w:after="0" w:line="240" w:lineRule="auto"/>
        <w:rPr>
          <w:color w:val="000000"/>
          <w:sz w:val="20"/>
          <w:szCs w:val="20"/>
        </w:rPr>
      </w:pPr>
      <w:r>
        <w:rPr>
          <w:color w:val="000000"/>
          <w:sz w:val="20"/>
          <w:szCs w:val="20"/>
        </w:rPr>
        <w:t xml:space="preserve">                    tcs.TrySetCanceled();</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r>
        <w:rPr>
          <w:color w:val="000000"/>
          <w:sz w:val="20"/>
          <w:szCs w:val="20"/>
        </w:rPr>
        <w:t xml:space="preserve"> </w:t>
      </w:r>
      <w:r>
        <w:rPr>
          <w:color w:val="0000FF"/>
          <w:sz w:val="20"/>
          <w:szCs w:val="20"/>
        </w:rPr>
        <w:t>if</w:t>
      </w:r>
      <w:r>
        <w:rPr>
          <w:color w:val="000000"/>
          <w:sz w:val="20"/>
          <w:szCs w:val="20"/>
        </w:rPr>
        <w:t xml:space="preserve"> (e.Error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tcs.TrySetException(e.Error);</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else</w:t>
      </w:r>
    </w:p>
    <w:p w:rsidR="00942C25" w:rsidRDefault="009C5CA0">
      <w:pPr>
        <w:spacing w:after="0" w:line="240" w:lineRule="auto"/>
        <w:rPr>
          <w:color w:val="000000"/>
          <w:sz w:val="20"/>
          <w:szCs w:val="20"/>
        </w:rPr>
      </w:pPr>
      <w:r>
        <w:rPr>
          <w:color w:val="000000"/>
          <w:sz w:val="20"/>
          <w:szCs w:val="20"/>
        </w:rPr>
        <w:t xml:space="preserve">                    tcs.TrySetResult(e);</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 Register for the event and start the operation.</w:t>
      </w:r>
    </w:p>
    <w:p w:rsidR="00942C25" w:rsidRDefault="009C5CA0">
      <w:pPr>
        <w:spacing w:after="0" w:line="240" w:lineRule="auto"/>
        <w:rPr>
          <w:color w:val="000000"/>
          <w:sz w:val="20"/>
          <w:szCs w:val="20"/>
        </w:rPr>
      </w:pPr>
      <w:r>
        <w:rPr>
          <w:color w:val="000000"/>
          <w:sz w:val="20"/>
          <w:szCs w:val="20"/>
        </w:rPr>
        <w:t xml:space="preserve">            calculatepi.CalculatepiAsync(numsteps, sender, operationState);</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 xml:space="preserve"> tcs.Task;</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Code is </w:t>
      </w:r>
      <w:r>
        <w:rPr>
          <w:rFonts w:ascii="Palatino Linotype" w:eastAsia="Palatino Linotype" w:hAnsi="Palatino Linotype" w:cs="Palatino Linotype"/>
          <w:sz w:val="21"/>
          <w:szCs w:val="21"/>
        </w:rPr>
        <w:t>pretty</w:t>
      </w:r>
      <w:r>
        <w:rPr>
          <w:rFonts w:ascii="Palatino Linotype" w:eastAsia="Palatino Linotype" w:hAnsi="Palatino Linotype" w:cs="Palatino Linotype"/>
          <w:color w:val="000000"/>
          <w:sz w:val="21"/>
          <w:szCs w:val="21"/>
        </w:rPr>
        <w:t xml:space="preserve"> much self explanatory where we are making use of TaskCompletionSource and a handler of type CalculatepiCompletedEventHandler to set appropriate status of TaskCompletionSource and then finally return Task. </w:t>
      </w:r>
      <w:commentRangeStart w:id="67"/>
      <w:r>
        <w:rPr>
          <w:rFonts w:ascii="Palatino Linotype" w:eastAsia="Palatino Linotype" w:hAnsi="Palatino Linotype" w:cs="Palatino Linotype"/>
          <w:color w:val="000000"/>
          <w:sz w:val="21"/>
          <w:szCs w:val="21"/>
        </w:rPr>
        <w:t>As you can see this can be further extended to an extension or a generic method.</w:t>
      </w:r>
      <w:commentRangeEnd w:id="67"/>
      <w:r w:rsidR="00337C6C">
        <w:rPr>
          <w:rStyle w:val="CommentReference"/>
        </w:rPr>
        <w:commentReference w:id="67"/>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Calling this on a button click of a WPF application</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public</w:t>
      </w:r>
      <w:r>
        <w:rPr>
          <w:color w:val="000000"/>
          <w:sz w:val="20"/>
          <w:szCs w:val="20"/>
        </w:rPr>
        <w:t xml:space="preserve"> </w:t>
      </w:r>
      <w:r>
        <w:rPr>
          <w:color w:val="0000FF"/>
          <w:sz w:val="20"/>
          <w:szCs w:val="20"/>
        </w:rPr>
        <w:t>partial</w:t>
      </w:r>
      <w:r>
        <w:rPr>
          <w:color w:val="000000"/>
          <w:sz w:val="20"/>
          <w:szCs w:val="20"/>
        </w:rPr>
        <w:t xml:space="preserve"> </w:t>
      </w:r>
      <w:r>
        <w:rPr>
          <w:color w:val="0000FF"/>
          <w:sz w:val="20"/>
          <w:szCs w:val="20"/>
        </w:rPr>
        <w:t>class</w:t>
      </w:r>
      <w:r>
        <w:rPr>
          <w:color w:val="000000"/>
          <w:sz w:val="20"/>
          <w:szCs w:val="20"/>
        </w:rPr>
        <w:t xml:space="preserve"> </w:t>
      </w:r>
      <w:r>
        <w:rPr>
          <w:color w:val="2B91AF"/>
          <w:sz w:val="20"/>
          <w:szCs w:val="20"/>
        </w:rPr>
        <w:t>MainWindow</w:t>
      </w:r>
      <w:r>
        <w:rPr>
          <w:color w:val="000000"/>
          <w:sz w:val="20"/>
          <w:szCs w:val="20"/>
        </w:rPr>
        <w:t xml:space="preserve"> : Window</w:t>
      </w:r>
    </w:p>
    <w:p w:rsidR="00942C25" w:rsidRDefault="009C5CA0">
      <w:pPr>
        <w:spacing w:after="0" w:line="240" w:lineRule="auto"/>
        <w:rPr>
          <w:color w:val="000000"/>
          <w:sz w:val="20"/>
          <w:szCs w:val="20"/>
        </w:rPr>
      </w:pPr>
      <w:r>
        <w:rPr>
          <w:color w:val="000000"/>
          <w:sz w:val="20"/>
          <w:szCs w:val="20"/>
        </w:rPr>
        <w:t xml:space="preserve">    { </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CalculatepiCompletedEventArgs calculatepiCompletedEventArgs = </w:t>
      </w:r>
      <w:r>
        <w:rPr>
          <w:color w:val="0000FF"/>
          <w:sz w:val="20"/>
          <w:szCs w:val="20"/>
        </w:rPr>
        <w:t>null</w:t>
      </w:r>
      <w:r>
        <w:rPr>
          <w:color w:val="000000"/>
          <w:sz w:val="20"/>
          <w:szCs w:val="20"/>
        </w:rPr>
        <w:t xml:space="preserve">;        </w:t>
      </w: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0"/>
          <w:szCs w:val="20"/>
        </w:rPr>
      </w:pPr>
      <w:r>
        <w:rPr>
          <w:color w:val="000000"/>
          <w:sz w:val="20"/>
          <w:szCs w:val="20"/>
        </w:rPr>
        <w:t xml:space="preserve">     CancellationTokenSource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rFonts w:ascii="Consolas" w:eastAsia="Consolas" w:hAnsi="Consolas" w:cs="Consolas"/>
          <w:color w:val="000000"/>
          <w:sz w:val="19"/>
          <w:szCs w:val="19"/>
        </w:rPr>
        <w:t xml:space="preserve">   </w:t>
      </w:r>
      <w:r>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async</w:t>
      </w:r>
      <w:r>
        <w:rPr>
          <w:color w:val="000000"/>
          <w:sz w:val="20"/>
          <w:szCs w:val="20"/>
        </w:rPr>
        <w:t xml:space="preserve"> </w:t>
      </w:r>
      <w:r>
        <w:rPr>
          <w:color w:val="0000FF"/>
          <w:sz w:val="20"/>
          <w:szCs w:val="20"/>
        </w:rPr>
        <w:t>void</w:t>
      </w:r>
      <w:r>
        <w:rPr>
          <w:color w:val="000000"/>
          <w:sz w:val="20"/>
          <w:szCs w:val="20"/>
        </w:rPr>
        <w:t xml:space="preserve"> Calculatepi1000TAP_Click(</w:t>
      </w:r>
      <w:r>
        <w:rPr>
          <w:color w:val="0000FF"/>
          <w:sz w:val="20"/>
          <w:szCs w:val="20"/>
        </w:rPr>
        <w:t>object</w:t>
      </w:r>
      <w:r>
        <w:rPr>
          <w:color w:val="000000"/>
          <w:sz w:val="20"/>
          <w:szCs w:val="20"/>
        </w:rPr>
        <w:t xml:space="preserve"> sender, RoutedEventArgs e)</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Calculatepi calculatepi = </w:t>
      </w:r>
      <w:r>
        <w:rPr>
          <w:color w:val="0000FF"/>
          <w:sz w:val="20"/>
          <w:szCs w:val="20"/>
        </w:rPr>
        <w:t>new</w:t>
      </w:r>
      <w:r>
        <w:rPr>
          <w:color w:val="000000"/>
          <w:sz w:val="20"/>
          <w:szCs w:val="20"/>
        </w:rPr>
        <w:t xml:space="preserve"> Calculatepi();</w:t>
      </w:r>
    </w:p>
    <w:p w:rsidR="00942C25" w:rsidRDefault="009C5CA0">
      <w:pPr>
        <w:spacing w:after="0" w:line="240" w:lineRule="auto"/>
        <w:rPr>
          <w:color w:val="000000"/>
          <w:sz w:val="20"/>
          <w:szCs w:val="20"/>
        </w:rPr>
      </w:pPr>
      <w:r>
        <w:rPr>
          <w:color w:val="000000"/>
          <w:sz w:val="20"/>
          <w:szCs w:val="20"/>
        </w:rPr>
        <w:t xml:space="preserve">            calculatepi1000TAP.Content = </w:t>
      </w:r>
      <w:r>
        <w:rPr>
          <w:color w:val="A31515"/>
          <w:sz w:val="20"/>
          <w:szCs w:val="20"/>
        </w:rPr>
        <w:t>"Cancel"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 xml:space="preserve">//On clicking of Cancel checking to cancel operation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if</w:t>
      </w: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cts.Cancel();</w:t>
      </w: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return</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new</w:t>
      </w:r>
      <w:r>
        <w:rPr>
          <w:color w:val="000000"/>
          <w:sz w:val="20"/>
          <w:szCs w:val="20"/>
        </w:rPr>
        <w:t xml:space="preserve"> CancellationTokenSource();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r>
        <w:rPr>
          <w:color w:val="008000"/>
          <w:sz w:val="20"/>
          <w:szCs w:val="20"/>
        </w:rPr>
        <w:t>//Cancellation needs to be handled gracefully</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try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ind w:left="720"/>
        <w:rPr>
          <w:color w:val="000000"/>
          <w:sz w:val="20"/>
          <w:szCs w:val="20"/>
        </w:rPr>
      </w:pPr>
      <w:r>
        <w:rPr>
          <w:color w:val="000000"/>
          <w:sz w:val="20"/>
          <w:szCs w:val="20"/>
        </w:rPr>
        <w:t xml:space="preserve">calculatepiCompletedEventArgs = </w:t>
      </w:r>
      <w:r>
        <w:rPr>
          <w:color w:val="0000FF"/>
          <w:sz w:val="20"/>
          <w:szCs w:val="20"/>
        </w:rPr>
        <w:t>await</w:t>
      </w:r>
      <w:r>
        <w:rPr>
          <w:color w:val="000000"/>
          <w:sz w:val="20"/>
          <w:szCs w:val="20"/>
        </w:rPr>
        <w:t xml:space="preserve"> TAPWrappertoAPMAsync(calculatepi, 1000, sender, </w:t>
      </w:r>
      <w:r>
        <w:rPr>
          <w:color w:val="A31515"/>
          <w:sz w:val="20"/>
          <w:szCs w:val="20"/>
        </w:rPr>
        <w:t>"Calculate pi (1000) TAP"</w:t>
      </w:r>
      <w:r>
        <w:rPr>
          <w:color w:val="000000"/>
          <w:sz w:val="20"/>
          <w:szCs w:val="20"/>
        </w:rPr>
        <w:t>, cts.Token);</w:t>
      </w:r>
    </w:p>
    <w:p w:rsidR="00942C25" w:rsidRDefault="00942C25">
      <w:pPr>
        <w:spacing w:after="0" w:line="240" w:lineRule="auto"/>
        <w:rPr>
          <w:color w:val="000000"/>
          <w:sz w:val="20"/>
          <w:szCs w:val="20"/>
        </w:rPr>
      </w:pPr>
    </w:p>
    <w:p w:rsidR="00942C25" w:rsidRDefault="009C5CA0">
      <w:pPr>
        <w:spacing w:after="0" w:line="240" w:lineRule="auto"/>
        <w:ind w:left="720"/>
        <w:rPr>
          <w:color w:val="000000"/>
          <w:sz w:val="20"/>
          <w:szCs w:val="20"/>
        </w:rPr>
      </w:pPr>
      <w:r>
        <w:rPr>
          <w:color w:val="000000"/>
          <w:sz w:val="20"/>
          <w:szCs w:val="20"/>
        </w:rPr>
        <w:t xml:space="preserve">output.Text += </w:t>
      </w:r>
      <w:r>
        <w:rPr>
          <w:color w:val="A31515"/>
          <w:sz w:val="20"/>
          <w:szCs w:val="20"/>
        </w:rPr>
        <w:t>$"</w:t>
      </w:r>
      <w:r>
        <w:rPr>
          <w:color w:val="000000"/>
          <w:sz w:val="20"/>
          <w:szCs w:val="20"/>
        </w:rPr>
        <w:t>{calculatepiCompletedEventArgs.UserState.ToString()}</w:t>
      </w:r>
      <w:r>
        <w:rPr>
          <w:color w:val="A31515"/>
          <w:sz w:val="20"/>
          <w:szCs w:val="20"/>
        </w:rPr>
        <w:t xml:space="preserve"> - </w:t>
      </w:r>
      <w:r>
        <w:rPr>
          <w:color w:val="000000"/>
          <w:sz w:val="20"/>
          <w:szCs w:val="20"/>
        </w:rPr>
        <w:t>{calculatepiCompletedEventArgs.Result}</w:t>
      </w:r>
      <w:r>
        <w:rPr>
          <w:color w:val="A31515"/>
          <w:sz w:val="20"/>
          <w:szCs w:val="20"/>
        </w:rPr>
        <w:t xml:space="preserve">, time taken is </w:t>
      </w:r>
      <w:r>
        <w:rPr>
          <w:color w:val="000000"/>
          <w:sz w:val="20"/>
          <w:szCs w:val="20"/>
        </w:rPr>
        <w:t>{calculatepiCompletedEventArgs.TimeTaken.ToString()}</w:t>
      </w:r>
      <w:r>
        <w:rPr>
          <w:color w:val="A31515"/>
          <w:sz w:val="20"/>
          <w:szCs w:val="20"/>
        </w:rPr>
        <w:t xml:space="preserve"> Milliseconds</w:t>
      </w:r>
      <w:r>
        <w:rPr>
          <w:color w:val="000000"/>
          <w:sz w:val="20"/>
          <w:szCs w:val="20"/>
        </w:rPr>
        <w:t>{Environment.NewLine}</w:t>
      </w:r>
      <w:r>
        <w:rPr>
          <w:color w:val="A31515"/>
          <w:sz w:val="20"/>
          <w:szCs w:val="20"/>
        </w:rPr>
        <w:t>"</w:t>
      </w:r>
      <w:r>
        <w:rPr>
          <w:color w:val="000000"/>
          <w:sz w:val="20"/>
          <w:szCs w:val="20"/>
        </w:rPr>
        <w:t>;</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catch</w:t>
      </w:r>
      <w:r>
        <w:rPr>
          <w:color w:val="000000"/>
          <w:sz w:val="20"/>
          <w:szCs w:val="20"/>
        </w:rPr>
        <w:t xml:space="preserve"> (OperationCanceledException)</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output.Text += </w:t>
      </w:r>
      <w:r>
        <w:rPr>
          <w:color w:val="A31515"/>
          <w:sz w:val="20"/>
          <w:szCs w:val="20"/>
        </w:rPr>
        <w:t>$"Calculate pi(1000) TAP is cancelled"</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w:t>
      </w:r>
      <w:r>
        <w:rPr>
          <w:color w:val="0000FF"/>
          <w:sz w:val="20"/>
          <w:szCs w:val="20"/>
        </w:rPr>
        <w:t>finally</w:t>
      </w:r>
    </w:p>
    <w:p w:rsidR="00942C25" w:rsidRDefault="009C5CA0">
      <w:pPr>
        <w:spacing w:after="0" w:line="240" w:lineRule="auto"/>
        <w:rPr>
          <w:color w:val="000000"/>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 xml:space="preserve">                cts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calculatepiCompletedEventArgs = </w:t>
      </w:r>
      <w:r>
        <w:rPr>
          <w:color w:val="0000FF"/>
          <w:sz w:val="20"/>
          <w:szCs w:val="20"/>
        </w:rPr>
        <w:t>null</w:t>
      </w:r>
      <w:r>
        <w:rPr>
          <w:color w:val="000000"/>
          <w:sz w:val="20"/>
          <w:szCs w:val="20"/>
        </w:rPr>
        <w:t>;</w:t>
      </w:r>
    </w:p>
    <w:p w:rsidR="00942C25" w:rsidRDefault="009C5CA0">
      <w:pPr>
        <w:spacing w:after="0" w:line="240" w:lineRule="auto"/>
        <w:rPr>
          <w:color w:val="000000"/>
          <w:sz w:val="20"/>
          <w:szCs w:val="20"/>
        </w:rPr>
      </w:pPr>
      <w:r>
        <w:rPr>
          <w:color w:val="000000"/>
          <w:sz w:val="20"/>
          <w:szCs w:val="20"/>
        </w:rPr>
        <w:t xml:space="preserve">            }</w:t>
      </w:r>
    </w:p>
    <w:p w:rsidR="00942C25" w:rsidRDefault="00942C25">
      <w:pPr>
        <w:spacing w:after="0" w:line="240" w:lineRule="auto"/>
        <w:rPr>
          <w:color w:val="000000"/>
          <w:sz w:val="20"/>
          <w:szCs w:val="20"/>
        </w:rPr>
      </w:pPr>
    </w:p>
    <w:p w:rsidR="00942C25" w:rsidRDefault="009C5CA0">
      <w:pPr>
        <w:spacing w:after="0" w:line="240" w:lineRule="auto"/>
        <w:rPr>
          <w:color w:val="000000"/>
          <w:sz w:val="20"/>
          <w:szCs w:val="20"/>
        </w:rPr>
      </w:pPr>
      <w:r>
        <w:rPr>
          <w:color w:val="000000"/>
          <w:sz w:val="20"/>
          <w:szCs w:val="20"/>
        </w:rPr>
        <w:t xml:space="preserve">            calculatepi1000TAP.Content = </w:t>
      </w:r>
      <w:r>
        <w:rPr>
          <w:color w:val="A31515"/>
          <w:sz w:val="20"/>
          <w:szCs w:val="20"/>
        </w:rPr>
        <w:t>"Calculate pi(1000) TAP"</w:t>
      </w:r>
      <w:r>
        <w:rPr>
          <w:color w:val="000000"/>
          <w:sz w:val="20"/>
          <w:szCs w:val="20"/>
        </w:rPr>
        <w:t>;</w:t>
      </w:r>
    </w:p>
    <w:p w:rsidR="00942C25" w:rsidRDefault="009C5CA0">
      <w:pPr>
        <w:spacing w:after="0" w:line="240" w:lineRule="auto"/>
        <w:rPr>
          <w:color w:val="0000FF"/>
          <w:sz w:val="20"/>
          <w:szCs w:val="20"/>
        </w:rPr>
      </w:pPr>
      <w:r>
        <w:rPr>
          <w:color w:val="000000"/>
          <w:sz w:val="20"/>
          <w:szCs w:val="20"/>
        </w:rPr>
        <w:t xml:space="preserve">        }</w:t>
      </w:r>
    </w:p>
    <w:p w:rsidR="00942C25" w:rsidRDefault="009C5CA0">
      <w:pPr>
        <w:spacing w:after="0" w:line="240" w:lineRule="auto"/>
        <w:rPr>
          <w:color w:val="000000"/>
          <w:sz w:val="20"/>
          <w:szCs w:val="20"/>
        </w:rPr>
      </w:pPr>
      <w:r>
        <w:rPr>
          <w:color w:val="000000"/>
          <w:sz w:val="20"/>
          <w:szCs w:val="20"/>
        </w:rPr>
        <w:t>}</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commentRangeStart w:id="68"/>
      <w:r>
        <w:rPr>
          <w:rFonts w:ascii="Courier New" w:eastAsia="Courier New" w:hAnsi="Courier New" w:cs="Courier New"/>
          <w:noProof/>
          <w:color w:val="000000"/>
          <w:sz w:val="20"/>
          <w:szCs w:val="20"/>
        </w:rPr>
        <w:drawing>
          <wp:inline distT="0" distB="0" distL="0" distR="0" wp14:anchorId="55352946" wp14:editId="737D5884">
            <wp:extent cx="5943600" cy="3257550"/>
            <wp:effectExtent l="0" t="0" r="0" b="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5943600" cy="3257550"/>
                    </a:xfrm>
                    <a:prstGeom prst="rect">
                      <a:avLst/>
                    </a:prstGeom>
                    <a:ln/>
                  </pic:spPr>
                </pic:pic>
              </a:graphicData>
            </a:graphic>
          </wp:inline>
        </w:drawing>
      </w:r>
      <w:commentRangeEnd w:id="68"/>
      <w:r w:rsidR="00337C6C">
        <w:rPr>
          <w:rStyle w:val="CommentReference"/>
        </w:rPr>
        <w:commentReference w:id="68"/>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Fig 6.12 – Output calculate pi using TAP wrapper over EAP</w:t>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commentRangeStart w:id="69"/>
      <w:r>
        <w:rPr>
          <w:rFonts w:ascii="Courier New" w:eastAsia="Courier New" w:hAnsi="Courier New" w:cs="Courier New"/>
          <w:noProof/>
          <w:color w:val="000000"/>
          <w:sz w:val="20"/>
          <w:szCs w:val="20"/>
        </w:rPr>
        <w:drawing>
          <wp:inline distT="0" distB="0" distL="0" distR="0" wp14:anchorId="65880DC1" wp14:editId="2F848699">
            <wp:extent cx="5943600" cy="3619500"/>
            <wp:effectExtent l="0" t="0" r="0" b="0"/>
            <wp:docPr id="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943600" cy="3619500"/>
                    </a:xfrm>
                    <a:prstGeom prst="rect">
                      <a:avLst/>
                    </a:prstGeom>
                    <a:ln/>
                  </pic:spPr>
                </pic:pic>
              </a:graphicData>
            </a:graphic>
          </wp:inline>
        </w:drawing>
      </w:r>
      <w:commentRangeEnd w:id="69"/>
      <w:r w:rsidR="00337C6C">
        <w:rPr>
          <w:rStyle w:val="CommentReference"/>
        </w:rPr>
        <w:commentReference w:id="69"/>
      </w:r>
    </w:p>
    <w:p w:rsidR="00942C25" w:rsidRDefault="009C5CA0">
      <w:pP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Fig 6.12 – Output cancelling pi calculation using TAP </w:t>
      </w:r>
      <w:commentRangeStart w:id="70"/>
      <w:r>
        <w:rPr>
          <w:rFonts w:ascii="Palatino Linotype" w:eastAsia="Palatino Linotype" w:hAnsi="Palatino Linotype" w:cs="Palatino Linotype"/>
          <w:b/>
          <w:sz w:val="20"/>
          <w:szCs w:val="20"/>
        </w:rPr>
        <w:t>wrapper over EAP</w:t>
      </w:r>
      <w:commentRangeEnd w:id="70"/>
      <w:r w:rsidR="003D14E8">
        <w:rPr>
          <w:rStyle w:val="CommentReference"/>
        </w:rPr>
        <w:commentReference w:id="70"/>
      </w:r>
    </w:p>
    <w:p w:rsidR="00942C25" w:rsidRDefault="00942C2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Palatino Linotype" w:hAnsi="Palatino Linotype" w:cs="Palatino Linotype"/>
          <w:color w:val="000000"/>
          <w:sz w:val="21"/>
          <w:szCs w:val="21"/>
        </w:rPr>
      </w:pPr>
    </w:p>
    <w:p w:rsidR="00942C25" w:rsidRDefault="009C5CA0">
      <w:pPr>
        <w:rPr>
          <w:rFonts w:ascii="Palatino Linotype" w:eastAsia="Palatino Linotype" w:hAnsi="Palatino Linotype" w:cs="Palatino Linotype"/>
          <w:b/>
          <w:sz w:val="36"/>
          <w:szCs w:val="36"/>
        </w:rPr>
      </w:pPr>
      <w:commentRangeStart w:id="71"/>
      <w:r>
        <w:rPr>
          <w:rFonts w:ascii="Palatino Linotype" w:eastAsia="Palatino Linotype" w:hAnsi="Palatino Linotype" w:cs="Palatino Linotype"/>
          <w:b/>
          <w:sz w:val="36"/>
          <w:szCs w:val="36"/>
        </w:rPr>
        <w:t>Summary</w:t>
      </w:r>
      <w:commentRangeEnd w:id="71"/>
      <w:r w:rsidR="003D14E8">
        <w:rPr>
          <w:rStyle w:val="CommentReference"/>
        </w:rPr>
        <w:commentReference w:id="71"/>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In this chapter we have seen various patterns that can be used to implement asynchronous operations, we have seen </w:t>
      </w:r>
    </w:p>
    <w:p w:rsidR="00942C25" w:rsidRDefault="009C5CA0">
      <w:pPr>
        <w:numPr>
          <w:ilvl w:val="0"/>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Task-based Asynchronous pattern(TAP) in detail </w:t>
      </w:r>
    </w:p>
    <w:p w:rsidR="00942C25" w:rsidRDefault="009C5CA0">
      <w:pPr>
        <w:numPr>
          <w:ilvl w:val="1"/>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Exception handling </w:t>
      </w:r>
    </w:p>
    <w:p w:rsidR="00942C25" w:rsidRDefault="009C5CA0">
      <w:pPr>
        <w:numPr>
          <w:ilvl w:val="1"/>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Cancellation </w:t>
      </w:r>
    </w:p>
    <w:p w:rsidR="00942C25" w:rsidRDefault="009C5CA0">
      <w:pPr>
        <w:numPr>
          <w:ilvl w:val="1"/>
          <w:numId w:val="4"/>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Report progress </w:t>
      </w:r>
    </w:p>
    <w:p w:rsidR="00942C25" w:rsidRDefault="009C5CA0">
      <w:pPr>
        <w:rPr>
          <w:rFonts w:ascii="Palatino Linotype" w:eastAsia="Palatino Linotype" w:hAnsi="Palatino Linotype" w:cs="Palatino Linotype"/>
          <w:sz w:val="21"/>
          <w:szCs w:val="21"/>
        </w:rPr>
      </w:pPr>
      <w:r>
        <w:rPr>
          <w:rFonts w:ascii="Palatino Linotype" w:eastAsia="Palatino Linotype" w:hAnsi="Palatino Linotype" w:cs="Palatino Linotype"/>
          <w:sz w:val="21"/>
          <w:szCs w:val="21"/>
        </w:rPr>
        <w:t xml:space="preserve">And legacy patterns </w:t>
      </w:r>
    </w:p>
    <w:p w:rsidR="00942C25" w:rsidRDefault="009C5CA0">
      <w:pPr>
        <w:numPr>
          <w:ilvl w:val="0"/>
          <w:numId w:val="4"/>
        </w:numPr>
        <w:pBdr>
          <w:top w:val="nil"/>
          <w:left w:val="nil"/>
          <w:bottom w:val="nil"/>
          <w:right w:val="nil"/>
          <w:between w:val="nil"/>
        </w:pBdr>
        <w:spacing w:after="0"/>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Event-based Asynchronous pattern (EAP)</w:t>
      </w:r>
    </w:p>
    <w:p w:rsidR="00942C25" w:rsidRDefault="009C5CA0">
      <w:pPr>
        <w:numPr>
          <w:ilvl w:val="0"/>
          <w:numId w:val="4"/>
        </w:numPr>
        <w:pBdr>
          <w:top w:val="nil"/>
          <w:left w:val="nil"/>
          <w:bottom w:val="nil"/>
          <w:right w:val="nil"/>
          <w:between w:val="nil"/>
        </w:pBdr>
        <w:rPr>
          <w:rFonts w:ascii="Palatino Linotype" w:eastAsia="Palatino Linotype" w:hAnsi="Palatino Linotype" w:cs="Palatino Linotype"/>
          <w:color w:val="000000"/>
          <w:sz w:val="21"/>
          <w:szCs w:val="21"/>
        </w:rPr>
      </w:pPr>
      <w:r>
        <w:rPr>
          <w:rFonts w:ascii="Palatino Linotype" w:eastAsia="Palatino Linotype" w:hAnsi="Palatino Linotype" w:cs="Palatino Linotype"/>
          <w:color w:val="000000"/>
          <w:sz w:val="21"/>
          <w:szCs w:val="21"/>
        </w:rPr>
        <w:t xml:space="preserve">Asynchronous programming model(APM). </w:t>
      </w:r>
    </w:p>
    <w:p w:rsidR="00942C25" w:rsidRDefault="009C5CA0">
      <w:pPr>
        <w:rPr>
          <w:rFonts w:ascii="Palatino Linotype" w:eastAsia="Palatino Linotype" w:hAnsi="Palatino Linotype" w:cs="Palatino Linotype"/>
          <w:sz w:val="21"/>
          <w:szCs w:val="21"/>
        </w:rPr>
      </w:pPr>
      <w:bookmarkStart w:id="72" w:name="_heading=h.30j0zll" w:colFirst="0" w:colLast="0"/>
      <w:bookmarkEnd w:id="72"/>
      <w:r>
        <w:rPr>
          <w:rFonts w:ascii="Palatino Linotype" w:eastAsia="Palatino Linotype" w:hAnsi="Palatino Linotype" w:cs="Palatino Linotype"/>
          <w:sz w:val="21"/>
          <w:szCs w:val="21"/>
        </w:rPr>
        <w:t>As mentioned, if it’s a new implementation we should go with TAP, however it is good to know EAP and APM as it would help to implement TAP wrappers on these patterns. With the understanding of these patterns you can identify areas in your application that can be parallelized efficiently.</w:t>
      </w:r>
    </w:p>
    <w:p w:rsidR="00942C25" w:rsidRPr="00F72E96" w:rsidRDefault="009C5CA0">
      <w:pPr>
        <w:rPr>
          <w:rFonts w:ascii="Palatino Linotype" w:eastAsia="Palatino Linotype" w:hAnsi="Palatino Linotype" w:cs="Palatino Linotype"/>
          <w:b/>
          <w:sz w:val="36"/>
          <w:szCs w:val="36"/>
          <w:rPrChange w:id="73" w:author="JORDINA" w:date="2019-09-12T17:37:00Z">
            <w:rPr>
              <w:rFonts w:ascii="Palatino Linotype" w:eastAsia="Palatino Linotype" w:hAnsi="Palatino Linotype" w:cs="Palatino Linotype"/>
              <w:sz w:val="21"/>
              <w:szCs w:val="21"/>
            </w:rPr>
          </w:rPrChange>
        </w:rPr>
      </w:pPr>
      <w:r>
        <w:rPr>
          <w:rFonts w:ascii="Palatino Linotype" w:eastAsia="Palatino Linotype" w:hAnsi="Palatino Linotype" w:cs="Palatino Linotype"/>
          <w:sz w:val="21"/>
          <w:szCs w:val="21"/>
        </w:rPr>
        <w:t xml:space="preserve"> </w:t>
      </w:r>
      <w:commentRangeStart w:id="74"/>
      <w:ins w:id="75" w:author="JORDINA" w:date="2019-09-12T17:36:00Z">
        <w:r w:rsidR="008A5077">
          <w:rPr>
            <w:rFonts w:ascii="Palatino Linotype" w:eastAsia="Palatino Linotype" w:hAnsi="Palatino Linotype" w:cs="Palatino Linotype"/>
            <w:b/>
            <w:sz w:val="36"/>
            <w:szCs w:val="36"/>
          </w:rPr>
          <w:t>Questions:</w:t>
        </w:r>
        <w:commentRangeEnd w:id="74"/>
        <w:r w:rsidR="008A5077">
          <w:rPr>
            <w:rStyle w:val="CommentReference"/>
          </w:rPr>
          <w:commentReference w:id="74"/>
        </w:r>
      </w:ins>
    </w:p>
    <w:sectPr w:rsidR="00942C25" w:rsidRPr="00F72E9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RDINA" w:date="2019-09-12T17:37:00Z" w:initials="J">
    <w:p w:rsidR="0012131F" w:rsidRDefault="0012131F">
      <w:pPr>
        <w:pStyle w:val="CommentText"/>
      </w:pPr>
      <w:r>
        <w:rPr>
          <w:rStyle w:val="CommentReference"/>
        </w:rPr>
        <w:annotationRef/>
      </w:r>
      <w:r>
        <w:t>The chapter is well written. Good work</w:t>
      </w:r>
      <w:r>
        <w:sym w:font="Wingdings" w:char="F04A"/>
      </w:r>
    </w:p>
  </w:comment>
  <w:comment w:id="2" w:author="JORDINA" w:date="2019-09-12T17:38:00Z" w:initials="J">
    <w:p w:rsidR="0012131F" w:rsidRDefault="0012131F" w:rsidP="0012131F">
      <w:pPr>
        <w:pStyle w:val="CommentText"/>
      </w:pPr>
      <w:r>
        <w:rPr>
          <w:rStyle w:val="CommentReference"/>
        </w:rPr>
        <w:annotationRef/>
      </w:r>
      <w:r>
        <w:rPr>
          <w:rStyle w:val="CommentReference"/>
        </w:rPr>
        <w:annotationRef/>
      </w:r>
      <w:r>
        <w:rPr>
          <w:rStyle w:val="CommentReference"/>
        </w:rPr>
        <w:annotationRef/>
      </w:r>
      <w:r>
        <w:t>Some revisions needed. Please</w:t>
      </w:r>
      <w:r w:rsidR="009C6678">
        <w:t xml:space="preserve"> add lead-ins for all images/</w:t>
      </w:r>
      <w:r>
        <w:t>tables.</w:t>
      </w:r>
    </w:p>
    <w:p w:rsidR="0012131F" w:rsidRDefault="0012131F" w:rsidP="0012131F">
      <w:pPr>
        <w:pStyle w:val="CommentText"/>
      </w:pPr>
      <w:r>
        <w:t>Also, add concluding content after table/image</w:t>
      </w:r>
      <w:r w:rsidR="00B57602">
        <w:t>/bullets</w:t>
      </w:r>
      <w:r>
        <w:t xml:space="preserve"> ending a topic.</w:t>
      </w:r>
    </w:p>
  </w:comment>
  <w:comment w:id="3" w:author="JORDINA" w:date="2019-09-12T17:38:00Z" w:initials="J">
    <w:p w:rsidR="0012131F" w:rsidRDefault="0012131F">
      <w:pPr>
        <w:pStyle w:val="CommentText"/>
      </w:pPr>
      <w:r>
        <w:rPr>
          <w:rStyle w:val="CommentReference"/>
        </w:rPr>
        <w:annotationRef/>
      </w:r>
      <w:r>
        <w:t>For the chapter structure, please refer the sample chapter provided.</w:t>
      </w:r>
    </w:p>
  </w:comment>
  <w:comment w:id="5" w:author="JORDINA" w:date="2019-09-12T17:36:00Z" w:initials="J">
    <w:p w:rsidR="00285F20" w:rsidRDefault="00285F20" w:rsidP="00285F20">
      <w:pPr>
        <w:pStyle w:val="CommentText"/>
      </w:pPr>
      <w:r>
        <w:rPr>
          <w:rStyle w:val="CommentReference"/>
        </w:rPr>
        <w:annotationRef/>
      </w:r>
      <w:r w:rsidRPr="00634314">
        <w:t xml:space="preserve">Please </w:t>
      </w:r>
      <w:r>
        <w:t xml:space="preserve">add </w:t>
      </w:r>
      <w:r w:rsidRPr="00634314">
        <w:t>introduction for the chapter. It should include a brief overview of the chapter, what the readers will learn and this information is important.</w:t>
      </w:r>
    </w:p>
  </w:comment>
  <w:comment w:id="8" w:author="JORDINA" w:date="2019-09-12T17:36:00Z" w:initials="J">
    <w:p w:rsidR="00285F20" w:rsidRDefault="00285F20" w:rsidP="00285F20">
      <w:pPr>
        <w:pStyle w:val="CommentText"/>
      </w:pPr>
      <w:r>
        <w:rPr>
          <w:rStyle w:val="CommentReference"/>
        </w:rPr>
        <w:annotationRef/>
      </w:r>
      <w:r>
        <w:t>Topics to be covered are:</w:t>
      </w:r>
    </w:p>
    <w:p w:rsidR="00285F20" w:rsidRDefault="00285F20" w:rsidP="00285F20">
      <w:pPr>
        <w:pStyle w:val="CommentText"/>
        <w:numPr>
          <w:ilvl w:val="0"/>
          <w:numId w:val="9"/>
        </w:numPr>
      </w:pPr>
      <w:r>
        <w:t>TAP – Task-based Asynchronous Pattern.</w:t>
      </w:r>
    </w:p>
    <w:p w:rsidR="00285F20" w:rsidRDefault="00285F20" w:rsidP="00285F20">
      <w:pPr>
        <w:pStyle w:val="CommentText"/>
        <w:numPr>
          <w:ilvl w:val="0"/>
          <w:numId w:val="9"/>
        </w:numPr>
      </w:pPr>
      <w:r>
        <w:t>EAP – Event -based Asynchronous Pattern (Obsolete and not recommended)</w:t>
      </w:r>
    </w:p>
    <w:p w:rsidR="00285F20" w:rsidRDefault="00285F20" w:rsidP="00285F20">
      <w:pPr>
        <w:pStyle w:val="CommentText"/>
        <w:numPr>
          <w:ilvl w:val="0"/>
          <w:numId w:val="9"/>
        </w:numPr>
      </w:pPr>
      <w:r>
        <w:t>APM – Asynchronous Programming Model (Obsolete and not recommended)</w:t>
      </w:r>
    </w:p>
    <w:p w:rsidR="00285F20" w:rsidRDefault="00285F20" w:rsidP="00285F20">
      <w:pPr>
        <w:pStyle w:val="CommentText"/>
      </w:pPr>
    </w:p>
    <w:p w:rsidR="00285F20" w:rsidRPr="00DE12EF" w:rsidRDefault="00285F20" w:rsidP="00285F20">
      <w:pPr>
        <w:pStyle w:val="CommentText"/>
      </w:pPr>
      <w:r w:rsidRPr="00DE12EF">
        <w:rPr>
          <w:lang w:bidi="en-US"/>
        </w:rPr>
        <w:t>The above mentioned topics are the same as mentioned in the outline. Please check that all these topics are covered in this chapter</w:t>
      </w:r>
      <w:r>
        <w:rPr>
          <w:lang w:bidi="en-US"/>
        </w:rPr>
        <w:t>.</w:t>
      </w:r>
    </w:p>
  </w:comment>
  <w:comment w:id="14" w:author="JORDINA" w:date="2019-09-12T17:36:00Z" w:initials="J">
    <w:p w:rsidR="00285F20" w:rsidRDefault="00285F20" w:rsidP="00285F20">
      <w:pPr>
        <w:pStyle w:val="CommentText"/>
      </w:pPr>
      <w:r>
        <w:rPr>
          <w:rStyle w:val="CommentReference"/>
        </w:rPr>
        <w:annotationRef/>
      </w:r>
      <w:r w:rsidRPr="00340C19">
        <w:t>Objectives will cover a set of </w:t>
      </w:r>
      <w:r w:rsidRPr="00340C19">
        <w:rPr>
          <w:b/>
          <w:bCs/>
        </w:rPr>
        <w:t>goals</w:t>
      </w:r>
      <w:r w:rsidRPr="00340C19">
        <w:t xml:space="preserve"> that you intend the reader to achieve after reading and comprehending this </w:t>
      </w:r>
      <w:r w:rsidRPr="00340C19">
        <w:rPr>
          <w:b/>
          <w:bCs/>
        </w:rPr>
        <w:t>chapter</w:t>
      </w:r>
      <w:r w:rsidRPr="00340C19">
        <w:t>. If there are more than one objectives, add normal bullets</w:t>
      </w:r>
    </w:p>
  </w:comment>
  <w:comment w:id="17" w:author="JORDINA" w:date="2019-09-12T17:36:00Z" w:initials="J">
    <w:p w:rsidR="00D03872" w:rsidRDefault="00D03872">
      <w:pPr>
        <w:pStyle w:val="CommentText"/>
      </w:pPr>
      <w:r>
        <w:rPr>
          <w:rStyle w:val="CommentReference"/>
        </w:rPr>
        <w:annotationRef/>
      </w:r>
      <w:r>
        <w:t>Grammatical error. Please check.</w:t>
      </w:r>
    </w:p>
  </w:comment>
  <w:comment w:id="16" w:author="JORDINA" w:date="2019-09-12T17:43:00Z" w:initials="J">
    <w:p w:rsidR="006174FD" w:rsidRDefault="006174FD">
      <w:pPr>
        <w:pStyle w:val="CommentText"/>
      </w:pPr>
      <w:r>
        <w:rPr>
          <w:rStyle w:val="CommentReference"/>
        </w:rPr>
        <w:annotationRef/>
      </w:r>
      <w:r>
        <w:t>Please rewrite this content. Similar content found on another website.</w:t>
      </w:r>
    </w:p>
  </w:comment>
  <w:comment w:id="19" w:author="JORDINA" w:date="2019-09-12T17:36:00Z" w:initials="J">
    <w:p w:rsidR="00B772A1" w:rsidRDefault="00B772A1">
      <w:pPr>
        <w:pStyle w:val="CommentText"/>
      </w:pPr>
      <w:r>
        <w:rPr>
          <w:rStyle w:val="CommentReference"/>
        </w:rPr>
        <w:annotationRef/>
      </w:r>
      <w:r>
        <w:t>There is no figure above. Please check</w:t>
      </w:r>
    </w:p>
  </w:comment>
  <w:comment w:id="21" w:author="JORDINA" w:date="2019-09-12T17:36:00Z" w:initials="J">
    <w:p w:rsidR="00987485" w:rsidRDefault="00987485">
      <w:pPr>
        <w:pStyle w:val="CommentText"/>
      </w:pPr>
      <w:r>
        <w:rPr>
          <w:rStyle w:val="CommentReference"/>
        </w:rPr>
        <w:annotationRef/>
      </w:r>
      <w:r>
        <w:t>The code is big. Please break and explain it.</w:t>
      </w:r>
    </w:p>
  </w:comment>
  <w:comment w:id="22" w:author="JORDINA" w:date="2019-09-12T17:36:00Z" w:initials="J">
    <w:p w:rsidR="00782245" w:rsidRDefault="00782245">
      <w:pPr>
        <w:pStyle w:val="CommentText"/>
      </w:pPr>
      <w:r>
        <w:rPr>
          <w:rStyle w:val="CommentReference"/>
        </w:rPr>
        <w:annotationRef/>
      </w:r>
      <w:r>
        <w:t>Please add output for this code. You can add screenshot as well.</w:t>
      </w:r>
    </w:p>
  </w:comment>
  <w:comment w:id="24" w:author="JORDINA" w:date="2019-09-12T17:36:00Z" w:initials="J">
    <w:p w:rsidR="0005588A" w:rsidRDefault="0005588A">
      <w:pPr>
        <w:pStyle w:val="CommentText"/>
      </w:pPr>
      <w:r>
        <w:rPr>
          <w:rStyle w:val="CommentReference"/>
        </w:rPr>
        <w:annotationRef/>
      </w:r>
      <w:r>
        <w:t>Please add a lead-in for this image.</w:t>
      </w:r>
    </w:p>
  </w:comment>
  <w:comment w:id="26" w:author="JORDINA" w:date="2019-09-12T17:36:00Z" w:initials="J">
    <w:p w:rsidR="00A237C8" w:rsidRDefault="00A237C8">
      <w:pPr>
        <w:pStyle w:val="CommentText"/>
      </w:pPr>
      <w:r>
        <w:rPr>
          <w:rStyle w:val="CommentReference"/>
        </w:rPr>
        <w:annotationRef/>
      </w:r>
      <w:r>
        <w:t>The figure format is changed. We use “Figure” instead of “Fig”. Please make this change throughout the chapter.</w:t>
      </w:r>
    </w:p>
  </w:comment>
  <w:comment w:id="27" w:author="JORDINA" w:date="2019-09-12T17:36:00Z" w:initials="J">
    <w:p w:rsidR="00074E1E" w:rsidRDefault="00074E1E">
      <w:pPr>
        <w:pStyle w:val="CommentText"/>
      </w:pPr>
      <w:r>
        <w:rPr>
          <w:rStyle w:val="CommentReference"/>
        </w:rPr>
        <w:annotationRef/>
      </w:r>
      <w:r>
        <w:t>Please add some concluding content after the bullets. A topic cannot end with a bullet.</w:t>
      </w:r>
    </w:p>
  </w:comment>
  <w:comment w:id="28" w:author="JORDINA" w:date="2019-09-12T17:36:00Z" w:initials="J">
    <w:p w:rsidR="00074E1E" w:rsidRDefault="00074E1E">
      <w:pPr>
        <w:pStyle w:val="CommentText"/>
      </w:pPr>
      <w:r>
        <w:rPr>
          <w:rStyle w:val="CommentReference"/>
        </w:rPr>
        <w:annotationRef/>
      </w:r>
      <w:r>
        <w:t>Please add some introductory content after the bullets. A topic cannot be empty.</w:t>
      </w:r>
    </w:p>
  </w:comment>
  <w:comment w:id="29" w:author="JORDINA" w:date="2019-09-12T17:36:00Z" w:initials="J">
    <w:p w:rsidR="00AA17F0" w:rsidRDefault="00AA17F0">
      <w:pPr>
        <w:pStyle w:val="CommentText"/>
      </w:pPr>
      <w:r>
        <w:rPr>
          <w:rStyle w:val="CommentReference"/>
        </w:rPr>
        <w:annotationRef/>
      </w:r>
      <w:r>
        <w:t>Please give a lead-in</w:t>
      </w:r>
    </w:p>
  </w:comment>
  <w:comment w:id="31" w:author="JORDINA" w:date="2019-09-12T17:36:00Z" w:initials="J">
    <w:p w:rsidR="00AA17F0" w:rsidRDefault="00AA17F0">
      <w:pPr>
        <w:pStyle w:val="CommentText"/>
      </w:pPr>
      <w:r>
        <w:rPr>
          <w:rStyle w:val="CommentReference"/>
        </w:rPr>
        <w:annotationRef/>
      </w:r>
      <w:r>
        <w:t>A code and an image cannot be consecutive. Please add some content between them.</w:t>
      </w:r>
    </w:p>
  </w:comment>
  <w:comment w:id="32" w:author="JORDINA" w:date="2019-09-12T17:36:00Z" w:initials="J">
    <w:p w:rsidR="00AA17F0" w:rsidRDefault="00AA17F0">
      <w:pPr>
        <w:pStyle w:val="CommentText"/>
      </w:pPr>
      <w:r>
        <w:rPr>
          <w:rStyle w:val="CommentReference"/>
        </w:rPr>
        <w:annotationRef/>
      </w:r>
      <w:r>
        <w:t>Please give a lead-in</w:t>
      </w:r>
    </w:p>
  </w:comment>
  <w:comment w:id="33" w:author="JORDINA" w:date="2019-09-12T17:36:00Z" w:initials="J">
    <w:p w:rsidR="003225ED" w:rsidRDefault="003225ED">
      <w:pPr>
        <w:pStyle w:val="CommentText"/>
      </w:pPr>
      <w:r>
        <w:rPr>
          <w:rStyle w:val="CommentReference"/>
        </w:rPr>
        <w:annotationRef/>
      </w:r>
      <w:r>
        <w:t>Lead-in for this code</w:t>
      </w:r>
    </w:p>
  </w:comment>
  <w:comment w:id="34" w:author="JORDINA" w:date="2019-09-12T17:36:00Z" w:initials="J">
    <w:p w:rsidR="003225ED" w:rsidRDefault="003225ED">
      <w:pPr>
        <w:pStyle w:val="CommentText"/>
      </w:pPr>
      <w:r>
        <w:rPr>
          <w:rStyle w:val="CommentReference"/>
        </w:rPr>
        <w:annotationRef/>
      </w:r>
      <w:r>
        <w:t>Please add some concluding content after the code. A topic cannot end with a code.</w:t>
      </w:r>
    </w:p>
  </w:comment>
  <w:comment w:id="36" w:author="JORDINA" w:date="2019-09-12T17:36:00Z" w:initials="J">
    <w:p w:rsidR="00AE2E89" w:rsidRDefault="00AE2E89">
      <w:pPr>
        <w:pStyle w:val="CommentText"/>
      </w:pPr>
      <w:r>
        <w:rPr>
          <w:rStyle w:val="CommentReference"/>
        </w:rPr>
        <w:annotationRef/>
      </w:r>
      <w:r>
        <w:t>Code is big. Please break and explain it</w:t>
      </w:r>
    </w:p>
  </w:comment>
  <w:comment w:id="37" w:author="JORDINA" w:date="2019-09-12T17:36:00Z" w:initials="J">
    <w:p w:rsidR="00AE2E89" w:rsidRDefault="00AE2E89">
      <w:pPr>
        <w:pStyle w:val="CommentText"/>
      </w:pPr>
      <w:r>
        <w:rPr>
          <w:rStyle w:val="CommentReference"/>
        </w:rPr>
        <w:annotationRef/>
      </w:r>
      <w:r>
        <w:t>A code and an image cannot be consecutive. Please add some content between them.</w:t>
      </w:r>
    </w:p>
  </w:comment>
  <w:comment w:id="38" w:author="JORDINA" w:date="2019-09-12T17:36:00Z" w:initials="J">
    <w:p w:rsidR="00AE2E89" w:rsidRDefault="00AE2E89">
      <w:pPr>
        <w:pStyle w:val="CommentText"/>
      </w:pPr>
      <w:r>
        <w:rPr>
          <w:rStyle w:val="CommentReference"/>
        </w:rPr>
        <w:annotationRef/>
      </w:r>
      <w:r>
        <w:t>Lead-in fot this image</w:t>
      </w:r>
    </w:p>
  </w:comment>
  <w:comment w:id="39" w:author="JORDINA" w:date="2019-09-12T17:36:00Z" w:initials="J">
    <w:p w:rsidR="00AE2E89" w:rsidRDefault="00AE2E89">
      <w:pPr>
        <w:pStyle w:val="CommentText"/>
      </w:pPr>
      <w:r>
        <w:rPr>
          <w:rStyle w:val="CommentReference"/>
        </w:rPr>
        <w:annotationRef/>
      </w:r>
      <w:r>
        <w:t>A code and a heading cannot be consecutive. Please add some content between them.</w:t>
      </w:r>
    </w:p>
  </w:comment>
  <w:comment w:id="40" w:author="JORDINA" w:date="2019-09-12T17:36:00Z" w:initials="J">
    <w:p w:rsidR="00974560" w:rsidRDefault="00974560">
      <w:pPr>
        <w:pStyle w:val="CommentText"/>
      </w:pPr>
      <w:r>
        <w:rPr>
          <w:rStyle w:val="CommentReference"/>
        </w:rPr>
        <w:annotationRef/>
      </w:r>
      <w:r>
        <w:t>Lead-in</w:t>
      </w:r>
    </w:p>
  </w:comment>
  <w:comment w:id="41" w:author="JORDINA" w:date="2019-09-12T17:36:00Z" w:initials="J">
    <w:p w:rsidR="00942BC5" w:rsidRDefault="00942BC5">
      <w:pPr>
        <w:pStyle w:val="CommentText"/>
      </w:pPr>
      <w:r>
        <w:rPr>
          <w:rStyle w:val="CommentReference"/>
        </w:rPr>
        <w:annotationRef/>
      </w:r>
      <w:r>
        <w:t>Lead-in</w:t>
      </w:r>
    </w:p>
  </w:comment>
  <w:comment w:id="42" w:author="JORDINA" w:date="2019-09-12T17:36:00Z" w:initials="J">
    <w:p w:rsidR="00942BC5" w:rsidRDefault="00942BC5">
      <w:pPr>
        <w:pStyle w:val="CommentText"/>
      </w:pPr>
      <w:r>
        <w:rPr>
          <w:rStyle w:val="CommentReference"/>
        </w:rPr>
        <w:annotationRef/>
      </w:r>
      <w:r>
        <w:t>A code and a heading cannot be consecutive. Please add some content between them.</w:t>
      </w:r>
    </w:p>
  </w:comment>
  <w:comment w:id="43" w:author="JORDINA" w:date="2019-09-12T17:36:00Z" w:initials="J">
    <w:p w:rsidR="00DE10BB" w:rsidRDefault="00DE10BB">
      <w:pPr>
        <w:pStyle w:val="CommentText"/>
      </w:pPr>
      <w:r>
        <w:rPr>
          <w:rStyle w:val="CommentReference"/>
        </w:rPr>
        <w:annotationRef/>
      </w:r>
      <w:r>
        <w:t>Lead-in</w:t>
      </w:r>
    </w:p>
  </w:comment>
  <w:comment w:id="44" w:author="JORDINA" w:date="2019-09-12T17:36:00Z" w:initials="J">
    <w:p w:rsidR="00DE10BB" w:rsidRDefault="00DE10BB">
      <w:pPr>
        <w:pStyle w:val="CommentText"/>
      </w:pPr>
      <w:r>
        <w:rPr>
          <w:rStyle w:val="CommentReference"/>
        </w:rPr>
        <w:annotationRef/>
      </w:r>
      <w:r>
        <w:t>Write the content starting from here in steps with a proper lead-in</w:t>
      </w:r>
    </w:p>
  </w:comment>
  <w:comment w:id="46" w:author="JORDINA" w:date="2019-09-12T17:36:00Z" w:initials="J">
    <w:p w:rsidR="006644DB" w:rsidRDefault="006644DB">
      <w:pPr>
        <w:pStyle w:val="CommentText"/>
      </w:pPr>
      <w:r>
        <w:rPr>
          <w:rStyle w:val="CommentReference"/>
        </w:rPr>
        <w:annotationRef/>
      </w:r>
      <w:r>
        <w:t>Please and explain this code.</w:t>
      </w:r>
    </w:p>
  </w:comment>
  <w:comment w:id="47" w:author="JORDINA" w:date="2019-09-12T17:36:00Z" w:initials="J">
    <w:p w:rsidR="004C368E" w:rsidRDefault="004C368E">
      <w:pPr>
        <w:pStyle w:val="CommentText"/>
      </w:pPr>
      <w:r>
        <w:rPr>
          <w:rStyle w:val="CommentReference"/>
        </w:rPr>
        <w:annotationRef/>
      </w:r>
      <w:r>
        <w:t>Add lead-in for this image</w:t>
      </w:r>
    </w:p>
  </w:comment>
  <w:comment w:id="48" w:author="JORDINA" w:date="2019-09-12T17:36:00Z" w:initials="J">
    <w:p w:rsidR="004C368E" w:rsidRDefault="004C368E">
      <w:pPr>
        <w:pStyle w:val="CommentText"/>
      </w:pPr>
      <w:r>
        <w:rPr>
          <w:rStyle w:val="CommentReference"/>
        </w:rPr>
        <w:annotationRef/>
      </w:r>
      <w:r>
        <w:t xml:space="preserve">Lead-in for this image. </w:t>
      </w:r>
    </w:p>
    <w:p w:rsidR="004C368E" w:rsidRDefault="004C368E">
      <w:pPr>
        <w:pStyle w:val="CommentText"/>
      </w:pPr>
      <w:r>
        <w:t>Also, add some content between the 2 images. They cannot be consecutive.</w:t>
      </w:r>
    </w:p>
  </w:comment>
  <w:comment w:id="49" w:author="JORDINA" w:date="2019-09-12T17:36:00Z" w:initials="J">
    <w:p w:rsidR="00416B4E" w:rsidRDefault="00416B4E">
      <w:pPr>
        <w:pStyle w:val="CommentText"/>
      </w:pPr>
      <w:r>
        <w:rPr>
          <w:rStyle w:val="CommentReference"/>
        </w:rPr>
        <w:annotationRef/>
      </w:r>
      <w:r>
        <w:t>Lead-in</w:t>
      </w:r>
    </w:p>
  </w:comment>
  <w:comment w:id="50" w:author="JORDINA" w:date="2019-09-12T17:36:00Z" w:initials="J">
    <w:p w:rsidR="00874B07" w:rsidRDefault="00874B07">
      <w:pPr>
        <w:pStyle w:val="CommentText"/>
      </w:pPr>
      <w:r>
        <w:rPr>
          <w:rStyle w:val="CommentReference"/>
        </w:rPr>
        <w:annotationRef/>
      </w:r>
      <w:r>
        <w:t>Lead-in</w:t>
      </w:r>
    </w:p>
  </w:comment>
  <w:comment w:id="51" w:author="JORDINA" w:date="2019-09-12T17:47:00Z" w:initials="J">
    <w:p w:rsidR="00E572EA" w:rsidRDefault="00E572EA">
      <w:pPr>
        <w:pStyle w:val="CommentText"/>
      </w:pPr>
      <w:r>
        <w:rPr>
          <w:rStyle w:val="CommentReference"/>
        </w:rPr>
        <w:annotationRef/>
      </w:r>
      <w:r>
        <w:t>Please rewrite this content. Similar content found on another website.</w:t>
      </w:r>
    </w:p>
  </w:comment>
  <w:comment w:id="52" w:author="JORDINA" w:date="2019-09-12T17:36:00Z" w:initials="J">
    <w:p w:rsidR="00874B07" w:rsidRDefault="00874B07">
      <w:pPr>
        <w:pStyle w:val="CommentText"/>
      </w:pPr>
      <w:r>
        <w:rPr>
          <w:rStyle w:val="CommentReference"/>
        </w:rPr>
        <w:annotationRef/>
      </w:r>
      <w:r>
        <w:t>Lead-in for this image</w:t>
      </w:r>
    </w:p>
  </w:comment>
  <w:comment w:id="53" w:author="JORDINA" w:date="2019-09-12T17:36:00Z" w:initials="J">
    <w:p w:rsidR="00A93603" w:rsidRDefault="00A93603">
      <w:pPr>
        <w:pStyle w:val="CommentText"/>
      </w:pPr>
      <w:r>
        <w:rPr>
          <w:rStyle w:val="CommentReference"/>
        </w:rPr>
        <w:annotationRef/>
      </w:r>
      <w:r>
        <w:t>Lead-in.</w:t>
      </w:r>
    </w:p>
    <w:p w:rsidR="00A93603" w:rsidRDefault="00A93603">
      <w:pPr>
        <w:pStyle w:val="CommentText"/>
      </w:pPr>
      <w:r>
        <w:t>Also, add some content between 2 images. They cannot be consecutive.</w:t>
      </w:r>
    </w:p>
  </w:comment>
  <w:comment w:id="54" w:author="JORDINA" w:date="2019-09-12T17:36:00Z" w:initials="J">
    <w:p w:rsidR="008E4543" w:rsidRDefault="008E4543">
      <w:pPr>
        <w:pStyle w:val="CommentText"/>
      </w:pPr>
      <w:r>
        <w:rPr>
          <w:rStyle w:val="CommentReference"/>
        </w:rPr>
        <w:annotationRef/>
      </w:r>
      <w:r>
        <w:t>Lead-in</w:t>
      </w:r>
    </w:p>
  </w:comment>
  <w:comment w:id="55" w:author="JORDINA" w:date="2019-09-12T17:47:00Z" w:initials="J">
    <w:p w:rsidR="00685400" w:rsidRDefault="00685400">
      <w:pPr>
        <w:pStyle w:val="CommentText"/>
      </w:pPr>
      <w:r>
        <w:rPr>
          <w:rStyle w:val="CommentReference"/>
        </w:rPr>
        <w:annotationRef/>
      </w:r>
      <w:r>
        <w:t>Please rewrite this content. Similar content found on another website.</w:t>
      </w:r>
    </w:p>
  </w:comment>
  <w:comment w:id="56" w:author="JORDINA" w:date="2019-09-12T17:36:00Z" w:initials="J">
    <w:p w:rsidR="00BD718B" w:rsidRDefault="00BD718B">
      <w:pPr>
        <w:pStyle w:val="CommentText"/>
      </w:pPr>
      <w:r>
        <w:rPr>
          <w:rStyle w:val="CommentReference"/>
        </w:rPr>
        <w:annotationRef/>
      </w:r>
      <w:r>
        <w:t>Code is too big. Please break and explain it.</w:t>
      </w:r>
    </w:p>
  </w:comment>
  <w:comment w:id="57" w:author="JORDINA" w:date="2019-09-12T17:36:00Z" w:initials="J">
    <w:p w:rsidR="00BD718B" w:rsidRDefault="00BD718B">
      <w:pPr>
        <w:pStyle w:val="CommentText"/>
      </w:pPr>
      <w:r>
        <w:rPr>
          <w:rStyle w:val="CommentReference"/>
        </w:rPr>
        <w:annotationRef/>
      </w:r>
      <w:r>
        <w:t>Two codes cannot be consecutive. Please add some content between them</w:t>
      </w:r>
    </w:p>
  </w:comment>
  <w:comment w:id="58" w:author="JORDINA" w:date="2019-09-12T17:36:00Z" w:initials="J">
    <w:p w:rsidR="000A794E" w:rsidRDefault="000A794E">
      <w:pPr>
        <w:pStyle w:val="CommentText"/>
      </w:pPr>
      <w:r>
        <w:rPr>
          <w:rStyle w:val="CommentReference"/>
        </w:rPr>
        <w:annotationRef/>
      </w:r>
      <w:r>
        <w:t>Please give some introductory content. A heading cannot be empty</w:t>
      </w:r>
    </w:p>
  </w:comment>
  <w:comment w:id="59" w:author="JORDINA" w:date="2019-09-12T17:36:00Z" w:initials="J">
    <w:p w:rsidR="00077C7E" w:rsidRDefault="00077C7E">
      <w:pPr>
        <w:pStyle w:val="CommentText"/>
      </w:pPr>
      <w:r>
        <w:rPr>
          <w:rStyle w:val="CommentReference"/>
        </w:rPr>
        <w:annotationRef/>
      </w:r>
      <w:r>
        <w:t>Lead-in for this image</w:t>
      </w:r>
    </w:p>
  </w:comment>
  <w:comment w:id="60" w:author="JORDINA" w:date="2019-09-12T17:36:00Z" w:initials="J">
    <w:p w:rsidR="00077C7E" w:rsidRDefault="00077C7E">
      <w:pPr>
        <w:pStyle w:val="CommentText"/>
      </w:pPr>
      <w:r>
        <w:rPr>
          <w:rStyle w:val="CommentReference"/>
        </w:rPr>
        <w:annotationRef/>
      </w:r>
      <w:r>
        <w:t>Lead-in</w:t>
      </w:r>
    </w:p>
  </w:comment>
  <w:comment w:id="61" w:author="JORDINA" w:date="2019-09-12T17:36:00Z" w:initials="J">
    <w:p w:rsidR="00077C7E" w:rsidRDefault="00077C7E">
      <w:pPr>
        <w:pStyle w:val="CommentText"/>
      </w:pPr>
      <w:r>
        <w:rPr>
          <w:rStyle w:val="CommentReference"/>
        </w:rPr>
        <w:annotationRef/>
      </w:r>
      <w:r>
        <w:t>Lead-in for this code</w:t>
      </w:r>
    </w:p>
  </w:comment>
  <w:comment w:id="62" w:author="JORDINA" w:date="2019-09-12T17:36:00Z" w:initials="J">
    <w:p w:rsidR="00077C7E" w:rsidRDefault="00077C7E">
      <w:pPr>
        <w:pStyle w:val="CommentText"/>
      </w:pPr>
      <w:r>
        <w:rPr>
          <w:rStyle w:val="CommentReference"/>
        </w:rPr>
        <w:annotationRef/>
      </w:r>
      <w:r>
        <w:t>Lead-in</w:t>
      </w:r>
    </w:p>
  </w:comment>
  <w:comment w:id="63" w:author="JORDINA" w:date="2019-09-12T17:36:00Z" w:initials="J">
    <w:p w:rsidR="00077C7E" w:rsidRDefault="00077C7E">
      <w:pPr>
        <w:pStyle w:val="CommentText"/>
      </w:pPr>
      <w:r>
        <w:rPr>
          <w:rStyle w:val="CommentReference"/>
        </w:rPr>
        <w:annotationRef/>
      </w:r>
      <w:r>
        <w:t>Lead-in.</w:t>
      </w:r>
    </w:p>
    <w:p w:rsidR="00077C7E" w:rsidRDefault="00077C7E">
      <w:pPr>
        <w:pStyle w:val="CommentText"/>
      </w:pPr>
      <w:r>
        <w:t>Also, 2 images cannot be consecutive. Please add some content between them</w:t>
      </w:r>
    </w:p>
  </w:comment>
  <w:comment w:id="64" w:author="JORDINA" w:date="2019-09-12T17:36:00Z" w:initials="J">
    <w:p w:rsidR="00077C7E" w:rsidRDefault="00077C7E">
      <w:pPr>
        <w:pStyle w:val="CommentText"/>
      </w:pPr>
      <w:r>
        <w:rPr>
          <w:rStyle w:val="CommentReference"/>
        </w:rPr>
        <w:annotationRef/>
      </w:r>
      <w:r>
        <w:t>This code is too big. Please break and explain it</w:t>
      </w:r>
    </w:p>
  </w:comment>
  <w:comment w:id="65" w:author="JORDINA" w:date="2019-09-12T17:36:00Z" w:initials="J">
    <w:p w:rsidR="0044130A" w:rsidRDefault="0044130A">
      <w:pPr>
        <w:pStyle w:val="CommentText"/>
      </w:pPr>
      <w:r>
        <w:rPr>
          <w:rStyle w:val="CommentReference"/>
        </w:rPr>
        <w:annotationRef/>
      </w:r>
      <w:r>
        <w:t>Lead-in for this image.</w:t>
      </w:r>
    </w:p>
  </w:comment>
  <w:comment w:id="66" w:author="JORDINA" w:date="2019-09-12T17:36:00Z" w:initials="J">
    <w:p w:rsidR="00C56C1F" w:rsidRDefault="00C56C1F">
      <w:pPr>
        <w:pStyle w:val="CommentText"/>
      </w:pPr>
      <w:r>
        <w:rPr>
          <w:rStyle w:val="CommentReference"/>
        </w:rPr>
        <w:annotationRef/>
      </w:r>
      <w:r>
        <w:t>Please add some content after the image. An image and a heading cannot be consecutive</w:t>
      </w:r>
    </w:p>
  </w:comment>
  <w:comment w:id="67" w:author="JORDINA" w:date="2019-09-12T17:36:00Z" w:initials="J">
    <w:p w:rsidR="00337C6C" w:rsidRDefault="00337C6C">
      <w:pPr>
        <w:pStyle w:val="CommentText"/>
      </w:pPr>
      <w:r>
        <w:rPr>
          <w:rStyle w:val="CommentReference"/>
        </w:rPr>
        <w:annotationRef/>
      </w:r>
      <w:r>
        <w:t>Grammatical error in sentence formation. Please check.</w:t>
      </w:r>
    </w:p>
  </w:comment>
  <w:comment w:id="68" w:author="JORDINA" w:date="2019-09-12T17:36:00Z" w:initials="J">
    <w:p w:rsidR="00337C6C" w:rsidRDefault="00337C6C">
      <w:pPr>
        <w:pStyle w:val="CommentText"/>
      </w:pPr>
      <w:r>
        <w:rPr>
          <w:rStyle w:val="CommentReference"/>
        </w:rPr>
        <w:annotationRef/>
      </w:r>
      <w:r>
        <w:t>Add lead-in for this image</w:t>
      </w:r>
    </w:p>
  </w:comment>
  <w:comment w:id="69" w:author="JORDINA" w:date="2019-09-12T17:36:00Z" w:initials="J">
    <w:p w:rsidR="00337C6C" w:rsidRDefault="00337C6C">
      <w:pPr>
        <w:pStyle w:val="CommentText"/>
      </w:pPr>
      <w:r>
        <w:rPr>
          <w:rStyle w:val="CommentReference"/>
        </w:rPr>
        <w:annotationRef/>
      </w:r>
      <w:r>
        <w:t>Lead-in.</w:t>
      </w:r>
    </w:p>
    <w:p w:rsidR="00337C6C" w:rsidRDefault="00337C6C">
      <w:pPr>
        <w:pStyle w:val="CommentText"/>
      </w:pPr>
      <w:r>
        <w:t>Also, 2 images cannot be consecutive. Please add some content between them.</w:t>
      </w:r>
    </w:p>
  </w:comment>
  <w:comment w:id="70" w:author="JORDINA" w:date="2019-09-12T17:36:00Z" w:initials="J">
    <w:p w:rsidR="003D14E8" w:rsidRDefault="003D14E8">
      <w:pPr>
        <w:pStyle w:val="CommentText"/>
      </w:pPr>
      <w:r>
        <w:rPr>
          <w:rStyle w:val="CommentReference"/>
        </w:rPr>
        <w:annotationRef/>
      </w:r>
      <w:r>
        <w:t>An image cannot end a topic. Please add some concluding content after this image.</w:t>
      </w:r>
    </w:p>
  </w:comment>
  <w:comment w:id="71" w:author="JORDINA" w:date="2019-09-12T17:36:00Z" w:initials="J">
    <w:p w:rsidR="003D14E8" w:rsidRDefault="003D14E8">
      <w:pPr>
        <w:pStyle w:val="CommentText"/>
      </w:pPr>
      <w:r>
        <w:rPr>
          <w:rStyle w:val="CommentReference"/>
        </w:rPr>
        <w:annotationRef/>
      </w:r>
      <w:r>
        <w:t>Please rework on the summary. It should contain the following:</w:t>
      </w:r>
    </w:p>
    <w:p w:rsidR="003D14E8" w:rsidRDefault="003D14E8" w:rsidP="003D14E8">
      <w:pPr>
        <w:pStyle w:val="CommentText"/>
      </w:pPr>
      <w:r>
        <w:t>Please break it into 3 paragraphs.</w:t>
      </w:r>
    </w:p>
    <w:p w:rsidR="003D14E8" w:rsidRDefault="003D14E8" w:rsidP="003D14E8">
      <w:pPr>
        <w:pStyle w:val="CommentText"/>
        <w:numPr>
          <w:ilvl w:val="0"/>
          <w:numId w:val="10"/>
        </w:numPr>
        <w:spacing w:after="0"/>
      </w:pPr>
      <w:r>
        <w:t>a brief recap of the chapter</w:t>
      </w:r>
    </w:p>
    <w:p w:rsidR="003D14E8" w:rsidRDefault="003D14E8" w:rsidP="003D14E8">
      <w:pPr>
        <w:pStyle w:val="CommentText"/>
        <w:numPr>
          <w:ilvl w:val="0"/>
          <w:numId w:val="10"/>
        </w:numPr>
        <w:spacing w:after="0"/>
      </w:pPr>
      <w:r>
        <w:t>what skills the readers have gained</w:t>
      </w:r>
    </w:p>
    <w:p w:rsidR="003D14E8" w:rsidRDefault="003D14E8" w:rsidP="003D14E8">
      <w:pPr>
        <w:pStyle w:val="CommentText"/>
        <w:numPr>
          <w:ilvl w:val="0"/>
          <w:numId w:val="10"/>
        </w:numPr>
        <w:spacing w:after="0"/>
      </w:pPr>
      <w:r>
        <w:t>Introduce the next chapter in 2-3 lines.</w:t>
      </w:r>
    </w:p>
    <w:p w:rsidR="003D14E8" w:rsidRDefault="003D14E8" w:rsidP="003D14E8">
      <w:pPr>
        <w:pStyle w:val="CommentText"/>
      </w:pPr>
    </w:p>
    <w:p w:rsidR="003D14E8" w:rsidRDefault="003D14E8">
      <w:pPr>
        <w:pStyle w:val="CommentText"/>
      </w:pPr>
    </w:p>
  </w:comment>
  <w:comment w:id="74" w:author="JORDINA" w:date="2019-09-12T17:36:00Z" w:initials="J">
    <w:p w:rsidR="008A5077" w:rsidRDefault="008A5077">
      <w:pPr>
        <w:pStyle w:val="CommentText"/>
      </w:pPr>
      <w:r>
        <w:rPr>
          <w:rStyle w:val="CommentReference"/>
        </w:rPr>
        <w:annotationRef/>
      </w:r>
      <w:r>
        <w:t>Please add some questions for the readers to solve and their knowledge. The questions must be in the same sequence as the chapter.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43"/>
    <w:multiLevelType w:val="multilevel"/>
    <w:tmpl w:val="1D244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B04861"/>
    <w:multiLevelType w:val="multilevel"/>
    <w:tmpl w:val="C7FA7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D5A0EA4"/>
    <w:multiLevelType w:val="hybridMultilevel"/>
    <w:tmpl w:val="DB5A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C3541"/>
    <w:multiLevelType w:val="multilevel"/>
    <w:tmpl w:val="890AE3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3F586720"/>
    <w:multiLevelType w:val="hybridMultilevel"/>
    <w:tmpl w:val="EB0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F627F"/>
    <w:multiLevelType w:val="multilevel"/>
    <w:tmpl w:val="EE7EF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4C1502B"/>
    <w:multiLevelType w:val="multilevel"/>
    <w:tmpl w:val="AA668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98C336F"/>
    <w:multiLevelType w:val="multilevel"/>
    <w:tmpl w:val="C2A01E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2D12DD2"/>
    <w:multiLevelType w:val="multilevel"/>
    <w:tmpl w:val="FE8CF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3EA377A"/>
    <w:multiLevelType w:val="hybridMultilevel"/>
    <w:tmpl w:val="ED8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5"/>
  </w:num>
  <w:num w:numId="5">
    <w:abstractNumId w:val="1"/>
  </w:num>
  <w:num w:numId="6">
    <w:abstractNumId w:val="8"/>
  </w:num>
  <w:num w:numId="7">
    <w:abstractNumId w:val="0"/>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
  <w:rsids>
    <w:rsidRoot w:val="00942C25"/>
    <w:rsid w:val="0005588A"/>
    <w:rsid w:val="00074E1E"/>
    <w:rsid w:val="00077C7E"/>
    <w:rsid w:val="000A794E"/>
    <w:rsid w:val="0012131F"/>
    <w:rsid w:val="00234676"/>
    <w:rsid w:val="00285F20"/>
    <w:rsid w:val="003225ED"/>
    <w:rsid w:val="00337C6C"/>
    <w:rsid w:val="003D14E8"/>
    <w:rsid w:val="00416B4E"/>
    <w:rsid w:val="0044130A"/>
    <w:rsid w:val="0047534E"/>
    <w:rsid w:val="004A2944"/>
    <w:rsid w:val="004C368E"/>
    <w:rsid w:val="005E7A23"/>
    <w:rsid w:val="006174FD"/>
    <w:rsid w:val="006644DB"/>
    <w:rsid w:val="00685400"/>
    <w:rsid w:val="00782245"/>
    <w:rsid w:val="00874B07"/>
    <w:rsid w:val="008A5077"/>
    <w:rsid w:val="008E4543"/>
    <w:rsid w:val="00942BC5"/>
    <w:rsid w:val="00942C25"/>
    <w:rsid w:val="00974560"/>
    <w:rsid w:val="00987485"/>
    <w:rsid w:val="009C5CA0"/>
    <w:rsid w:val="009C6678"/>
    <w:rsid w:val="00A237C8"/>
    <w:rsid w:val="00A93603"/>
    <w:rsid w:val="00AA17F0"/>
    <w:rsid w:val="00AE2E89"/>
    <w:rsid w:val="00B57602"/>
    <w:rsid w:val="00B772A1"/>
    <w:rsid w:val="00B83721"/>
    <w:rsid w:val="00BD718B"/>
    <w:rsid w:val="00C56C1F"/>
    <w:rsid w:val="00C92FCD"/>
    <w:rsid w:val="00CC71BA"/>
    <w:rsid w:val="00D00075"/>
    <w:rsid w:val="00D03872"/>
    <w:rsid w:val="00DE10BB"/>
    <w:rsid w:val="00E572EA"/>
    <w:rsid w:val="00F7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customStyle="1"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6EF"/>
    <w:rPr>
      <w:sz w:val="16"/>
      <w:szCs w:val="16"/>
    </w:rPr>
  </w:style>
  <w:style w:type="paragraph" w:styleId="CommentText">
    <w:name w:val="annotation text"/>
    <w:basedOn w:val="Normal"/>
    <w:link w:val="CommentTextChar"/>
    <w:uiPriority w:val="99"/>
    <w:semiHidden/>
    <w:unhideWhenUsed/>
    <w:rsid w:val="00C956EF"/>
    <w:pPr>
      <w:spacing w:line="240" w:lineRule="auto"/>
    </w:pPr>
    <w:rPr>
      <w:sz w:val="20"/>
      <w:szCs w:val="20"/>
    </w:rPr>
  </w:style>
  <w:style w:type="character" w:customStyle="1" w:styleId="CommentTextChar">
    <w:name w:val="Comment Text Char"/>
    <w:basedOn w:val="DefaultParagraphFont"/>
    <w:link w:val="CommentText"/>
    <w:uiPriority w:val="99"/>
    <w:semiHidden/>
    <w:rsid w:val="00C956EF"/>
    <w:rPr>
      <w:sz w:val="20"/>
      <w:szCs w:val="20"/>
    </w:rPr>
  </w:style>
  <w:style w:type="paragraph" w:styleId="CommentSubject">
    <w:name w:val="annotation subject"/>
    <w:basedOn w:val="CommentText"/>
    <w:next w:val="CommentText"/>
    <w:link w:val="CommentSubjectChar"/>
    <w:uiPriority w:val="99"/>
    <w:semiHidden/>
    <w:unhideWhenUsed/>
    <w:rsid w:val="00C956EF"/>
    <w:rPr>
      <w:b/>
      <w:bCs/>
    </w:rPr>
  </w:style>
  <w:style w:type="character" w:customStyle="1" w:styleId="CommentSubjectChar">
    <w:name w:val="Comment Subject Char"/>
    <w:basedOn w:val="CommentTextChar"/>
    <w:link w:val="CommentSubject"/>
    <w:uiPriority w:val="99"/>
    <w:semiHidden/>
    <w:rsid w:val="00C956EF"/>
    <w:rPr>
      <w:b/>
      <w:bCs/>
      <w:sz w:val="20"/>
      <w:szCs w:val="20"/>
    </w:rPr>
  </w:style>
  <w:style w:type="paragraph" w:styleId="BalloonText">
    <w:name w:val="Balloon Text"/>
    <w:basedOn w:val="Normal"/>
    <w:link w:val="BalloonTextChar"/>
    <w:uiPriority w:val="99"/>
    <w:semiHidden/>
    <w:unhideWhenUsed/>
    <w:rsid w:val="00C95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EF"/>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customStyle="1"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6EF"/>
    <w:rPr>
      <w:sz w:val="16"/>
      <w:szCs w:val="16"/>
    </w:rPr>
  </w:style>
  <w:style w:type="paragraph" w:styleId="CommentText">
    <w:name w:val="annotation text"/>
    <w:basedOn w:val="Normal"/>
    <w:link w:val="CommentTextChar"/>
    <w:uiPriority w:val="99"/>
    <w:semiHidden/>
    <w:unhideWhenUsed/>
    <w:rsid w:val="00C956EF"/>
    <w:pPr>
      <w:spacing w:line="240" w:lineRule="auto"/>
    </w:pPr>
    <w:rPr>
      <w:sz w:val="20"/>
      <w:szCs w:val="20"/>
    </w:rPr>
  </w:style>
  <w:style w:type="character" w:customStyle="1" w:styleId="CommentTextChar">
    <w:name w:val="Comment Text Char"/>
    <w:basedOn w:val="DefaultParagraphFont"/>
    <w:link w:val="CommentText"/>
    <w:uiPriority w:val="99"/>
    <w:semiHidden/>
    <w:rsid w:val="00C956EF"/>
    <w:rPr>
      <w:sz w:val="20"/>
      <w:szCs w:val="20"/>
    </w:rPr>
  </w:style>
  <w:style w:type="paragraph" w:styleId="CommentSubject">
    <w:name w:val="annotation subject"/>
    <w:basedOn w:val="CommentText"/>
    <w:next w:val="CommentText"/>
    <w:link w:val="CommentSubjectChar"/>
    <w:uiPriority w:val="99"/>
    <w:semiHidden/>
    <w:unhideWhenUsed/>
    <w:rsid w:val="00C956EF"/>
    <w:rPr>
      <w:b/>
      <w:bCs/>
    </w:rPr>
  </w:style>
  <w:style w:type="character" w:customStyle="1" w:styleId="CommentSubjectChar">
    <w:name w:val="Comment Subject Char"/>
    <w:basedOn w:val="CommentTextChar"/>
    <w:link w:val="CommentSubject"/>
    <w:uiPriority w:val="99"/>
    <w:semiHidden/>
    <w:rsid w:val="00C956EF"/>
    <w:rPr>
      <w:b/>
      <w:bCs/>
      <w:sz w:val="20"/>
      <w:szCs w:val="20"/>
    </w:rPr>
  </w:style>
  <w:style w:type="paragraph" w:styleId="BalloonText">
    <w:name w:val="Balloon Text"/>
    <w:basedOn w:val="Normal"/>
    <w:link w:val="BalloonTextChar"/>
    <w:uiPriority w:val="99"/>
    <w:semiHidden/>
    <w:unhideWhenUsed/>
    <w:rsid w:val="00C95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EF"/>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dotnet/api/system.threading.sendorpostcallback"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en-us/dotnet/api/system.threading.sendorpostcallback"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6aUf1TTkqWRFSr2XQrEwpDg+mA==">AMUW2mXm/RG6r8pM3m1ByEyt1Y+JA3kTTCi01lMoKOY+ZZIPqO7GHRR7jQCVQpy60GSrDuZr/uyqPSIdgoc4s7dxTFDQoj7LS0RwAhdRnBS+Y5HMHOqGDwNIiJmuEyNEtB5CvnQb/wwk</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8344EB6-5838-4619-9727-7F39E8728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11111</Words>
  <Characters>63333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Akella</dc:creator>
  <cp:lastModifiedBy>JORDINA</cp:lastModifiedBy>
  <cp:revision>3</cp:revision>
  <dcterms:created xsi:type="dcterms:W3CDTF">2019-09-12T12:26:00Z</dcterms:created>
  <dcterms:modified xsi:type="dcterms:W3CDTF">2019-09-12T12:26:00Z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