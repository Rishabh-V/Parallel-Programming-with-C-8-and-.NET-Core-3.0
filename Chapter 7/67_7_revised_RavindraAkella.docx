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F2A5" w14:textId="77777777" w:rsidR="00251EAC" w:rsidRDefault="00C9621B">
      <w:pPr>
        <w:rPr>
          <w:rFonts w:ascii="Palatino Linotype" w:eastAsia="Palatino Linotype" w:hAnsi="Palatino Linotype" w:cs="Palatino Linotype"/>
          <w:b/>
          <w:color w:val="000000"/>
          <w:sz w:val="80"/>
          <w:szCs w:val="80"/>
        </w:rPr>
      </w:pPr>
      <w:commentRangeStart w:id="0"/>
      <w:r>
        <w:rPr>
          <w:rFonts w:ascii="Palatino Linotype" w:eastAsia="Palatino Linotype" w:hAnsi="Palatino Linotype" w:cs="Palatino Linotype"/>
          <w:b/>
          <w:color w:val="000000"/>
          <w:sz w:val="80"/>
          <w:szCs w:val="80"/>
        </w:rPr>
        <w:t xml:space="preserve">Chapter 7: </w:t>
      </w:r>
      <w:commentRangeEnd w:id="0"/>
      <w:r w:rsidR="00D85504">
        <w:rPr>
          <w:rStyle w:val="CommentReference"/>
        </w:rPr>
        <w:commentReference w:id="0"/>
      </w:r>
      <w:commentRangeStart w:id="1"/>
      <w:r>
        <w:rPr>
          <w:rFonts w:ascii="Palatino Linotype" w:eastAsia="Palatino Linotype" w:hAnsi="Palatino Linotype" w:cs="Palatino Linotype"/>
          <w:b/>
          <w:color w:val="000000"/>
          <w:sz w:val="80"/>
          <w:szCs w:val="80"/>
        </w:rPr>
        <w:t xml:space="preserve">Synchronization </w:t>
      </w:r>
      <w:commentRangeEnd w:id="1"/>
      <w:r w:rsidR="00D85504">
        <w:rPr>
          <w:rStyle w:val="CommentReference"/>
        </w:rPr>
        <w:commentReference w:id="1"/>
      </w:r>
      <w:r>
        <w:rPr>
          <w:rFonts w:ascii="Palatino Linotype" w:eastAsia="Palatino Linotype" w:hAnsi="Palatino Linotype" w:cs="Palatino Linotype"/>
          <w:b/>
          <w:color w:val="000000"/>
          <w:sz w:val="80"/>
          <w:szCs w:val="80"/>
        </w:rPr>
        <w:t xml:space="preserve">Constructs </w:t>
      </w:r>
    </w:p>
    <w:p w14:paraId="2F197949" w14:textId="1FDBEEE2" w:rsidR="00251EAC" w:rsidRDefault="004A0A44">
      <w:pPr>
        <w:rPr>
          <w:rFonts w:ascii="Palatino Linotype" w:eastAsia="Palatino Linotype" w:hAnsi="Palatino Linotype" w:cs="Palatino Linotype"/>
          <w:color w:val="000000"/>
        </w:rPr>
      </w:pPr>
      <w:ins w:id="2" w:author="Ravindra Akella" w:date="2019-11-19T09:41:00Z">
        <w:r>
          <w:rPr>
            <w:rFonts w:ascii="Palatino Linotype" w:eastAsia="Palatino Linotype" w:hAnsi="Palatino Linotype" w:cs="Palatino Linotype"/>
            <w:color w:val="000000"/>
          </w:rPr>
          <w:t xml:space="preserve">When we are developing an application which will be executed synchronously </w:t>
        </w:r>
      </w:ins>
      <w:ins w:id="3" w:author="Ravindra Akella" w:date="2019-11-19T09:42:00Z">
        <w:r>
          <w:rPr>
            <w:rFonts w:ascii="Palatino Linotype" w:eastAsia="Palatino Linotype" w:hAnsi="Palatino Linotype" w:cs="Palatino Linotype"/>
            <w:color w:val="000000"/>
          </w:rPr>
          <w:t>shared resources can be used</w:t>
        </w:r>
      </w:ins>
      <w:ins w:id="4" w:author="Ravindra Akella" w:date="2019-11-19T09:43:00Z">
        <w:r>
          <w:rPr>
            <w:rFonts w:ascii="Palatino Linotype" w:eastAsia="Palatino Linotype" w:hAnsi="Palatino Linotype" w:cs="Palatino Linotype"/>
            <w:color w:val="000000"/>
          </w:rPr>
          <w:t xml:space="preserve"> with minimal handling as we know that at any point in time only one thread is executing our code and we don’t need any </w:t>
        </w:r>
      </w:ins>
      <w:ins w:id="5" w:author="Ravindra Akella" w:date="2019-11-19T09:44:00Z">
        <w:r>
          <w:rPr>
            <w:rFonts w:ascii="Palatino Linotype" w:eastAsia="Palatino Linotype" w:hAnsi="Palatino Linotype" w:cs="Palatino Linotype"/>
            <w:color w:val="000000"/>
          </w:rPr>
          <w:t xml:space="preserve">specific </w:t>
        </w:r>
      </w:ins>
      <w:ins w:id="6" w:author="Ravindra Akella" w:date="2019-11-19T09:43:00Z">
        <w:r>
          <w:rPr>
            <w:rFonts w:ascii="Palatino Linotype" w:eastAsia="Palatino Linotype" w:hAnsi="Palatino Linotype" w:cs="Palatino Linotype"/>
            <w:color w:val="000000"/>
          </w:rPr>
          <w:t xml:space="preserve">handling </w:t>
        </w:r>
      </w:ins>
      <w:ins w:id="7" w:author="Ravindra Akella" w:date="2019-11-19T09:44:00Z">
        <w:r>
          <w:rPr>
            <w:rFonts w:ascii="Palatino Linotype" w:eastAsia="Palatino Linotype" w:hAnsi="Palatino Linotype" w:cs="Palatino Linotype"/>
            <w:color w:val="000000"/>
          </w:rPr>
          <w:t xml:space="preserve">for </w:t>
        </w:r>
      </w:ins>
      <w:ins w:id="8" w:author="Ravindra Akella" w:date="2019-11-19T09:43:00Z">
        <w:r>
          <w:rPr>
            <w:rFonts w:ascii="Palatino Linotype" w:eastAsia="Palatino Linotype" w:hAnsi="Palatino Linotype" w:cs="Palatino Linotype"/>
            <w:color w:val="000000"/>
          </w:rPr>
          <w:t>in memory variables</w:t>
        </w:r>
      </w:ins>
      <w:ins w:id="9" w:author="Ravindra Akella" w:date="2019-11-19T09:44:00Z">
        <w:r>
          <w:rPr>
            <w:rFonts w:ascii="Palatino Linotype" w:eastAsia="Palatino Linotype" w:hAnsi="Palatino Linotype" w:cs="Palatino Linotype"/>
            <w:color w:val="000000"/>
          </w:rPr>
          <w:t xml:space="preserve"> because they are not shared across multiple threads. </w:t>
        </w:r>
      </w:ins>
      <w:ins w:id="10" w:author="Ravindra Akella" w:date="2019-11-19T09:47:00Z">
        <w:r>
          <w:rPr>
            <w:rFonts w:ascii="Palatino Linotype" w:eastAsia="Palatino Linotype" w:hAnsi="Palatino Linotype" w:cs="Palatino Linotype"/>
            <w:color w:val="000000"/>
          </w:rPr>
          <w:t>However,</w:t>
        </w:r>
      </w:ins>
      <w:ins w:id="11" w:author="Ravindra Akella" w:date="2019-11-19T09:44:00Z">
        <w:r>
          <w:rPr>
            <w:rFonts w:ascii="Palatino Linotype" w:eastAsia="Palatino Linotype" w:hAnsi="Palatino Linotype" w:cs="Palatino Linotype"/>
            <w:color w:val="000000"/>
          </w:rPr>
          <w:t xml:space="preserve"> if our application supports executing a piece of code concurre</w:t>
        </w:r>
      </w:ins>
      <w:ins w:id="12" w:author="Ravindra Akella" w:date="2019-11-19T09:45:00Z">
        <w:r>
          <w:rPr>
            <w:rFonts w:ascii="Palatino Linotype" w:eastAsia="Palatino Linotype" w:hAnsi="Palatino Linotype" w:cs="Palatino Linotype"/>
            <w:color w:val="000000"/>
          </w:rPr>
          <w:t>ntly/parallelly</w:t>
        </w:r>
      </w:ins>
      <w:ins w:id="13" w:author="Ravindra Akella" w:date="2019-11-19T09:51:00Z">
        <w:r w:rsidR="009823C5">
          <w:rPr>
            <w:rFonts w:ascii="Palatino Linotype" w:eastAsia="Palatino Linotype" w:hAnsi="Palatino Linotype" w:cs="Palatino Linotype"/>
            <w:color w:val="000000"/>
          </w:rPr>
          <w:t>,</w:t>
        </w:r>
      </w:ins>
      <w:ins w:id="14" w:author="Ravindra Akella" w:date="2019-11-19T09:45:00Z">
        <w:r>
          <w:rPr>
            <w:rFonts w:ascii="Palatino Linotype" w:eastAsia="Palatino Linotype" w:hAnsi="Palatino Linotype" w:cs="Palatino Linotype"/>
            <w:color w:val="000000"/>
          </w:rPr>
          <w:t xml:space="preserve"> handling shared resources should be one of the top </w:t>
        </w:r>
      </w:ins>
      <w:ins w:id="15" w:author="Ravindra Akella" w:date="2019-11-19T09:49:00Z">
        <w:r>
          <w:rPr>
            <w:rFonts w:ascii="Palatino Linotype" w:eastAsia="Palatino Linotype" w:hAnsi="Palatino Linotype" w:cs="Palatino Linotype"/>
            <w:color w:val="000000"/>
          </w:rPr>
          <w:t>priorities</w:t>
        </w:r>
      </w:ins>
      <w:ins w:id="16" w:author="Ravindra Akella" w:date="2019-11-19T09:45:00Z">
        <w:r>
          <w:rPr>
            <w:rFonts w:ascii="Palatino Linotype" w:eastAsia="Palatino Linotype" w:hAnsi="Palatino Linotype" w:cs="Palatino Linotype"/>
            <w:color w:val="000000"/>
          </w:rPr>
          <w:t>, not doing so would result in abnormal results</w:t>
        </w:r>
      </w:ins>
      <w:ins w:id="17" w:author="Ravindra Akella" w:date="2019-11-19T09:47:00Z">
        <w:r>
          <w:rPr>
            <w:rFonts w:ascii="Palatino Linotype" w:eastAsia="Palatino Linotype" w:hAnsi="Palatino Linotype" w:cs="Palatino Linotype"/>
            <w:color w:val="000000"/>
          </w:rPr>
          <w:t>. We will run into situations like dead locks, race conditions</w:t>
        </w:r>
      </w:ins>
      <w:ins w:id="18" w:author="Ravindra Akella" w:date="2019-11-19T09:45:00Z">
        <w:r>
          <w:rPr>
            <w:rFonts w:ascii="Palatino Linotype" w:eastAsia="Palatino Linotype" w:hAnsi="Palatino Linotype" w:cs="Palatino Linotype"/>
            <w:color w:val="000000"/>
          </w:rPr>
          <w:t xml:space="preserve"> </w:t>
        </w:r>
      </w:ins>
      <w:ins w:id="19" w:author="Ravindra Akella" w:date="2019-11-19T09:47:00Z">
        <w:r>
          <w:rPr>
            <w:rFonts w:ascii="Palatino Linotype" w:eastAsia="Palatino Linotype" w:hAnsi="Palatino Linotype" w:cs="Palatino Linotype"/>
            <w:color w:val="000000"/>
          </w:rPr>
          <w:t xml:space="preserve">or getting </w:t>
        </w:r>
      </w:ins>
      <w:ins w:id="20" w:author="Ravindra Akella" w:date="2019-11-19T09:52:00Z">
        <w:r w:rsidR="009823C5">
          <w:rPr>
            <w:rFonts w:ascii="Palatino Linotype" w:eastAsia="Palatino Linotype" w:hAnsi="Palatino Linotype" w:cs="Palatino Linotype"/>
            <w:color w:val="000000"/>
          </w:rPr>
          <w:t>contrasting</w:t>
        </w:r>
      </w:ins>
      <w:ins w:id="21" w:author="Ravindra Akella" w:date="2019-11-19T09:47:00Z">
        <w:r>
          <w:rPr>
            <w:rFonts w:ascii="Palatino Linotype" w:eastAsia="Palatino Linotype" w:hAnsi="Palatino Linotype" w:cs="Palatino Linotype"/>
            <w:color w:val="000000"/>
          </w:rPr>
          <w:t xml:space="preserve"> output for same piece of code </w:t>
        </w:r>
      </w:ins>
      <w:ins w:id="22" w:author="Ravindra Akella" w:date="2019-11-19T09:52:00Z">
        <w:r w:rsidR="009823C5">
          <w:rPr>
            <w:rFonts w:ascii="Palatino Linotype" w:eastAsia="Palatino Linotype" w:hAnsi="Palatino Linotype" w:cs="Palatino Linotype"/>
            <w:color w:val="000000"/>
          </w:rPr>
          <w:t xml:space="preserve">executed </w:t>
        </w:r>
      </w:ins>
      <w:ins w:id="23" w:author="Ravindra Akella" w:date="2019-11-19T09:47:00Z">
        <w:r>
          <w:rPr>
            <w:rFonts w:ascii="Palatino Linotype" w:eastAsia="Palatino Linotype" w:hAnsi="Palatino Linotype" w:cs="Palatino Linotype"/>
            <w:color w:val="000000"/>
          </w:rPr>
          <w:t>at different times.</w:t>
        </w:r>
      </w:ins>
      <w:ins w:id="24" w:author="Ravindra Akella" w:date="2019-11-19T09:48:00Z">
        <w:r>
          <w:rPr>
            <w:rFonts w:ascii="Palatino Linotype" w:eastAsia="Palatino Linotype" w:hAnsi="Palatino Linotype" w:cs="Palatino Linotype"/>
            <w:color w:val="000000"/>
          </w:rPr>
          <w:t xml:space="preserve"> To solve </w:t>
        </w:r>
      </w:ins>
      <w:ins w:id="25" w:author="Ravindra Akella" w:date="2019-11-19T09:49:00Z">
        <w:r>
          <w:rPr>
            <w:rFonts w:ascii="Palatino Linotype" w:eastAsia="Palatino Linotype" w:hAnsi="Palatino Linotype" w:cs="Palatino Linotype"/>
            <w:color w:val="000000"/>
          </w:rPr>
          <w:t>this,</w:t>
        </w:r>
      </w:ins>
      <w:ins w:id="26" w:author="Ravindra Akella" w:date="2019-11-19T09:48:00Z">
        <w:r>
          <w:rPr>
            <w:rFonts w:ascii="Palatino Linotype" w:eastAsia="Palatino Linotype" w:hAnsi="Palatino Linotype" w:cs="Palatino Linotype"/>
            <w:color w:val="000000"/>
          </w:rPr>
          <w:t xml:space="preserve"> we need to additionally implement something very commonly known as thread synchronization</w:t>
        </w:r>
      </w:ins>
      <w:ins w:id="27" w:author="Ravindra Akella" w:date="2019-11-19T09:49:00Z">
        <w:r>
          <w:rPr>
            <w:rFonts w:ascii="Palatino Linotype" w:eastAsia="Palatino Linotype" w:hAnsi="Palatino Linotype" w:cs="Palatino Linotype"/>
            <w:color w:val="000000"/>
          </w:rPr>
          <w:t xml:space="preserve"> or what is also known as thread safety.</w:t>
        </w:r>
      </w:ins>
      <w:ins w:id="28" w:author="Ravindra Akella" w:date="2019-11-19T09:41:00Z">
        <w:r>
          <w:rPr>
            <w:rFonts w:ascii="Palatino Linotype" w:eastAsia="Palatino Linotype" w:hAnsi="Palatino Linotype" w:cs="Palatino Linotype"/>
            <w:color w:val="000000"/>
          </w:rPr>
          <w:t xml:space="preserve"> </w:t>
        </w:r>
      </w:ins>
      <w:commentRangeStart w:id="29"/>
      <w:commentRangeStart w:id="30"/>
      <w:r w:rsidR="00C9621B">
        <w:rPr>
          <w:rFonts w:ascii="Palatino Linotype" w:eastAsia="Palatino Linotype" w:hAnsi="Palatino Linotype" w:cs="Palatino Linotype"/>
          <w:color w:val="000000"/>
        </w:rPr>
        <w:t xml:space="preserve">In this chapter </w:t>
      </w:r>
      <w:commentRangeEnd w:id="29"/>
      <w:r w:rsidR="00D85504">
        <w:rPr>
          <w:rStyle w:val="CommentReference"/>
        </w:rPr>
        <w:commentReference w:id="29"/>
      </w:r>
      <w:commentRangeEnd w:id="30"/>
      <w:r w:rsidR="00547F6B">
        <w:rPr>
          <w:rStyle w:val="CommentReference"/>
        </w:rPr>
        <w:commentReference w:id="30"/>
      </w:r>
      <w:r w:rsidR="00C9621B">
        <w:rPr>
          <w:rFonts w:ascii="Palatino Linotype" w:eastAsia="Palatino Linotype" w:hAnsi="Palatino Linotype" w:cs="Palatino Linotype"/>
          <w:color w:val="000000"/>
        </w:rPr>
        <w:t xml:space="preserve">we will see what thread synchronization is, why we need it, what can go wrong when parallel threads are not synchronized. </w:t>
      </w:r>
      <w:ins w:id="31" w:author="Ravindra Akella" w:date="2019-11-19T09:49:00Z">
        <w:r>
          <w:rPr>
            <w:rFonts w:ascii="Palatino Linotype" w:eastAsia="Palatino Linotype" w:hAnsi="Palatino Linotype" w:cs="Palatino Linotype"/>
            <w:color w:val="000000"/>
          </w:rPr>
          <w:t>.Net provides various synchronization constructs like loc</w:t>
        </w:r>
      </w:ins>
      <w:ins w:id="32" w:author="Ravindra Akella" w:date="2019-11-19T09:50:00Z">
        <w:r>
          <w:rPr>
            <w:rFonts w:ascii="Palatino Linotype" w:eastAsia="Palatino Linotype" w:hAnsi="Palatino Linotype" w:cs="Palatino Linotype"/>
            <w:color w:val="000000"/>
          </w:rPr>
          <w:t xml:space="preserve">ks, Semaphores, Mutex etc., </w:t>
        </w:r>
      </w:ins>
      <w:del w:id="33" w:author="Ravindra Akella" w:date="2019-11-19T09:50:00Z">
        <w:r w:rsidR="00C9621B" w:rsidDel="004A0A44">
          <w:rPr>
            <w:rFonts w:ascii="Palatino Linotype" w:eastAsia="Palatino Linotype" w:hAnsi="Palatino Linotype" w:cs="Palatino Linotype"/>
            <w:color w:val="000000"/>
          </w:rPr>
          <w:delText>W</w:delText>
        </w:r>
      </w:del>
      <w:ins w:id="34" w:author="Ravindra Akella" w:date="2019-11-19T09:50:00Z">
        <w:r>
          <w:rPr>
            <w:rFonts w:ascii="Palatino Linotype" w:eastAsia="Palatino Linotype" w:hAnsi="Palatino Linotype" w:cs="Palatino Linotype"/>
            <w:color w:val="000000"/>
          </w:rPr>
          <w:t>w</w:t>
        </w:r>
      </w:ins>
      <w:r w:rsidR="00C9621B">
        <w:rPr>
          <w:rFonts w:ascii="Palatino Linotype" w:eastAsia="Palatino Linotype" w:hAnsi="Palatino Linotype" w:cs="Palatino Linotype"/>
          <w:color w:val="000000"/>
        </w:rPr>
        <w:t xml:space="preserve">e will further look on how these can be </w:t>
      </w:r>
      <w:del w:id="35" w:author="Ravindra Akella" w:date="2019-11-19T09:50:00Z">
        <w:r w:rsidR="00C9621B" w:rsidDel="004A0A44">
          <w:rPr>
            <w:rFonts w:ascii="Palatino Linotype" w:eastAsia="Palatino Linotype" w:hAnsi="Palatino Linotype" w:cs="Palatino Linotype"/>
            <w:color w:val="000000"/>
          </w:rPr>
          <w:delText xml:space="preserve">achieved </w:delText>
        </w:r>
      </w:del>
      <w:ins w:id="36" w:author="Ravindra Akella" w:date="2019-11-19T09:50:00Z">
        <w:r>
          <w:rPr>
            <w:rFonts w:ascii="Palatino Linotype" w:eastAsia="Palatino Linotype" w:hAnsi="Palatino Linotype" w:cs="Palatino Linotype"/>
            <w:color w:val="000000"/>
          </w:rPr>
          <w:t>implemented to achieve thread  synchronization</w:t>
        </w:r>
      </w:ins>
      <w:del w:id="37" w:author="Ravindra Akella" w:date="2019-11-19T09:50:00Z">
        <w:r w:rsidR="00C9621B" w:rsidDel="004A0A44">
          <w:rPr>
            <w:rFonts w:ascii="Palatino Linotype" w:eastAsia="Palatino Linotype" w:hAnsi="Palatino Linotype" w:cs="Palatino Linotype"/>
            <w:color w:val="000000"/>
          </w:rPr>
          <w:delText>in .Net</w:delText>
        </w:r>
      </w:del>
    </w:p>
    <w:p w14:paraId="7F4EBB16" w14:textId="77777777" w:rsidR="00251EAC" w:rsidRDefault="00C9621B">
      <w:pPr>
        <w:rPr>
          <w:rFonts w:ascii="Palatino Linotype" w:eastAsia="Palatino Linotype" w:hAnsi="Palatino Linotype" w:cs="Palatino Linotype"/>
          <w:b/>
          <w:color w:val="000000"/>
          <w:sz w:val="40"/>
          <w:szCs w:val="40"/>
        </w:rPr>
      </w:pPr>
      <w:commentRangeStart w:id="38"/>
      <w:r>
        <w:rPr>
          <w:rFonts w:ascii="Palatino Linotype" w:eastAsia="Palatino Linotype" w:hAnsi="Palatino Linotype" w:cs="Palatino Linotype"/>
          <w:b/>
          <w:color w:val="000000"/>
          <w:sz w:val="40"/>
          <w:szCs w:val="40"/>
        </w:rPr>
        <w:t>Structure</w:t>
      </w:r>
      <w:commentRangeEnd w:id="38"/>
      <w:r w:rsidR="006B4E4E">
        <w:rPr>
          <w:rStyle w:val="CommentReference"/>
        </w:rPr>
        <w:commentReference w:id="38"/>
      </w:r>
    </w:p>
    <w:p w14:paraId="0A6C2578" w14:textId="77777777" w:rsidR="00251EAC" w:rsidRDefault="00C9621B">
      <w:pPr>
        <w:numPr>
          <w:ilvl w:val="0"/>
          <w:numId w:val="12"/>
        </w:numPr>
        <w:spacing w:before="280" w:after="0" w:line="240" w:lineRule="auto"/>
        <w:rPr>
          <w:rFonts w:ascii="Palatino Linotype" w:eastAsia="Palatino Linotype" w:hAnsi="Palatino Linotype" w:cs="Palatino Linotype"/>
        </w:rPr>
      </w:pPr>
      <w:r>
        <w:rPr>
          <w:rFonts w:ascii="Palatino Linotype" w:eastAsia="Palatino Linotype" w:hAnsi="Palatino Linotype" w:cs="Palatino Linotype"/>
        </w:rPr>
        <w:t>Overview (Why Synchronization)</w:t>
      </w:r>
    </w:p>
    <w:p w14:paraId="71E6246A" w14:textId="77777777" w:rsidR="00251EAC" w:rsidRDefault="00C9621B">
      <w:pPr>
        <w:numPr>
          <w:ilvl w:val="0"/>
          <w:numId w:val="12"/>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Locking Constructs</w:t>
      </w:r>
    </w:p>
    <w:p w14:paraId="250FDCB6" w14:textId="77777777" w:rsidR="00251EAC" w:rsidRDefault="00C9621B">
      <w:pPr>
        <w:numPr>
          <w:ilvl w:val="1"/>
          <w:numId w:val="12"/>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Exclusive</w:t>
      </w:r>
    </w:p>
    <w:p w14:paraId="6C9302AA" w14:textId="77777777" w:rsidR="00251EAC" w:rsidRDefault="00C9621B">
      <w:pPr>
        <w:numPr>
          <w:ilvl w:val="1"/>
          <w:numId w:val="12"/>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Non- exclusive</w:t>
      </w:r>
    </w:p>
    <w:p w14:paraId="5EDA17B6" w14:textId="77777777" w:rsidR="00251EAC" w:rsidRDefault="00C9621B">
      <w:pPr>
        <w:numPr>
          <w:ilvl w:val="0"/>
          <w:numId w:val="12"/>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Signaling Constructs</w:t>
      </w:r>
    </w:p>
    <w:p w14:paraId="6FCC86F1" w14:textId="77777777" w:rsidR="00251EAC" w:rsidRDefault="00C9621B">
      <w:pPr>
        <w:numPr>
          <w:ilvl w:val="0"/>
          <w:numId w:val="12"/>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Other synchronization classes</w:t>
      </w:r>
    </w:p>
    <w:p w14:paraId="1461C5FD" w14:textId="77777777" w:rsidR="00251EAC" w:rsidRDefault="00C9621B">
      <w:pPr>
        <w:numPr>
          <w:ilvl w:val="0"/>
          <w:numId w:val="12"/>
        </w:numPr>
        <w:spacing w:after="280" w:line="240" w:lineRule="auto"/>
        <w:rPr>
          <w:rFonts w:ascii="Palatino Linotype" w:eastAsia="Palatino Linotype" w:hAnsi="Palatino Linotype" w:cs="Palatino Linotype"/>
        </w:rPr>
      </w:pPr>
      <w:r>
        <w:rPr>
          <w:rFonts w:ascii="Palatino Linotype" w:eastAsia="Palatino Linotype" w:hAnsi="Palatino Linotype" w:cs="Palatino Linotype"/>
        </w:rPr>
        <w:t>Summary</w:t>
      </w:r>
    </w:p>
    <w:p w14:paraId="05F526E6" w14:textId="77777777" w:rsidR="00251EAC" w:rsidRDefault="00C9621B">
      <w:pPr>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Objectives</w:t>
      </w:r>
    </w:p>
    <w:p w14:paraId="28E1EA92"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By end of this chapter reader should be able to understand</w:t>
      </w:r>
    </w:p>
    <w:p w14:paraId="7DF0B289" w14:textId="77777777" w:rsidR="00251EAC" w:rsidRDefault="00C9621B">
      <w:pPr>
        <w:numPr>
          <w:ilvl w:val="0"/>
          <w:numId w:val="14"/>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Why we need synchronization</w:t>
      </w:r>
    </w:p>
    <w:p w14:paraId="15FE2743" w14:textId="77777777" w:rsidR="00251EAC" w:rsidRDefault="00C9621B">
      <w:pPr>
        <w:numPr>
          <w:ilvl w:val="0"/>
          <w:numId w:val="14"/>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What are the exclusive locks/non-exclusive locks?</w:t>
      </w:r>
    </w:p>
    <w:p w14:paraId="5234E19F" w14:textId="77777777" w:rsidR="00251EAC" w:rsidRDefault="00C9621B">
      <w:pPr>
        <w:numPr>
          <w:ilvl w:val="0"/>
          <w:numId w:val="14"/>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Thread signaling</w:t>
      </w:r>
    </w:p>
    <w:p w14:paraId="51C07803" w14:textId="77777777" w:rsidR="00251EAC" w:rsidRDefault="00C9621B">
      <w:pPr>
        <w:numPr>
          <w:ilvl w:val="0"/>
          <w:numId w:val="14"/>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How to use constructs like Mutex, Semaphores, AutoResetEvent, ManualResetEvent Barrier.</w:t>
      </w:r>
    </w:p>
    <w:p w14:paraId="5FC8F077" w14:textId="77777777" w:rsidR="00251EAC" w:rsidRDefault="00C9621B">
      <w:pPr>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Overview</w:t>
      </w:r>
    </w:p>
    <w:p w14:paraId="3ABDFC38" w14:textId="7B66A0D4"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When we design a highly scalable application accessed by many concurrent users, there is a </w:t>
      </w:r>
      <w:del w:id="39" w:author="Ravindra Akella" w:date="2019-11-18T11:36:00Z">
        <w:r w:rsidDel="00E96CF5">
          <w:rPr>
            <w:rFonts w:ascii="Palatino Linotype" w:eastAsia="Palatino Linotype" w:hAnsi="Palatino Linotype" w:cs="Palatino Linotype"/>
            <w:color w:val="000000"/>
          </w:rPr>
          <w:delText xml:space="preserve">very </w:delText>
        </w:r>
      </w:del>
      <w:r>
        <w:rPr>
          <w:rFonts w:ascii="Palatino Linotype" w:eastAsia="Palatino Linotype" w:hAnsi="Palatino Linotype" w:cs="Palatino Linotype"/>
          <w:color w:val="000000"/>
        </w:rPr>
        <w:t xml:space="preserve">high possibility that same data is read/write my multiple users at the same time. </w:t>
      </w:r>
      <w:commentRangeStart w:id="40"/>
      <w:commentRangeStart w:id="41"/>
      <w:r>
        <w:rPr>
          <w:rFonts w:ascii="Palatino Linotype" w:eastAsia="Palatino Linotype" w:hAnsi="Palatino Linotype" w:cs="Palatino Linotype"/>
          <w:color w:val="000000"/>
        </w:rPr>
        <w:t xml:space="preserve">If </w:t>
      </w:r>
      <w:del w:id="42" w:author="Ravindra Akella" w:date="2019-11-18T11:38:00Z">
        <w:r w:rsidDel="003279D0">
          <w:rPr>
            <w:rFonts w:ascii="Palatino Linotype" w:eastAsia="Palatino Linotype" w:hAnsi="Palatino Linotype" w:cs="Palatino Linotype"/>
            <w:color w:val="000000"/>
          </w:rPr>
          <w:delText xml:space="preserve">the </w:delText>
        </w:r>
      </w:del>
      <w:r>
        <w:rPr>
          <w:rFonts w:ascii="Palatino Linotype" w:eastAsia="Palatino Linotype" w:hAnsi="Palatino Linotype" w:cs="Palatino Linotype"/>
          <w:color w:val="000000"/>
        </w:rPr>
        <w:t>write operation on the shared data across threads is not handled correctly</w:t>
      </w:r>
      <w:ins w:id="43" w:author="Ravindra Akella" w:date="2019-11-18T11:38:00Z">
        <w:r w:rsidR="00E41A9C">
          <w:rPr>
            <w:rFonts w:ascii="Palatino Linotype" w:eastAsia="Palatino Linotype" w:hAnsi="Palatino Linotype" w:cs="Palatino Linotype"/>
            <w:color w:val="000000"/>
          </w:rPr>
          <w:t xml:space="preserve"> (Synchronously)</w:t>
        </w:r>
      </w:ins>
      <w:r>
        <w:rPr>
          <w:rFonts w:ascii="Palatino Linotype" w:eastAsia="Palatino Linotype" w:hAnsi="Palatino Linotype" w:cs="Palatino Linotype"/>
          <w:color w:val="000000"/>
        </w:rPr>
        <w:t xml:space="preserve"> it will lead to unexpected output</w:t>
      </w:r>
      <w:commentRangeEnd w:id="40"/>
      <w:r w:rsidR="006B4E4E">
        <w:rPr>
          <w:rStyle w:val="CommentReference"/>
        </w:rPr>
        <w:commentReference w:id="40"/>
      </w:r>
      <w:commentRangeEnd w:id="41"/>
      <w:r w:rsidR="00CA3982">
        <w:rPr>
          <w:rStyle w:val="CommentReference"/>
        </w:rPr>
        <w:commentReference w:id="41"/>
      </w:r>
      <w:r>
        <w:rPr>
          <w:rFonts w:ascii="Palatino Linotype" w:eastAsia="Palatino Linotype" w:hAnsi="Palatino Linotype" w:cs="Palatino Linotype"/>
          <w:color w:val="000000"/>
        </w:rPr>
        <w:t>. Let’s see this with an example of transactions in a bank account</w:t>
      </w:r>
    </w:p>
    <w:p w14:paraId="2581B4E8" w14:textId="77777777" w:rsidR="00251EAC" w:rsidRDefault="00C9621B">
      <w:pPr>
        <w:numPr>
          <w:ilvl w:val="0"/>
          <w:numId w:val="16"/>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Initial amount in bank account 1000 units.</w:t>
      </w:r>
    </w:p>
    <w:p w14:paraId="7C05E379" w14:textId="77777777" w:rsidR="00251EAC" w:rsidRDefault="00C9621B">
      <w:pPr>
        <w:numPr>
          <w:ilvl w:val="0"/>
          <w:numId w:val="16"/>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A withdraw request of 500 units is placed through an ATM</w:t>
      </w:r>
    </w:p>
    <w:p w14:paraId="08F485D5" w14:textId="77777777" w:rsidR="00251EAC" w:rsidRDefault="00C9621B">
      <w:pPr>
        <w:numPr>
          <w:ilvl w:val="0"/>
          <w:numId w:val="16"/>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Sametime another with draw request of 600 units is placed through internet banking</w:t>
      </w:r>
    </w:p>
    <w:p w14:paraId="27BEED02" w14:textId="02B20ED0"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Assuming both transactions are initiated exactly at the same time both would see a balance of 1000 units and will allow both the transactions to pass successfully, however, this will lead to inconsistent state with data. If handled correctly one of the steps should fail with an exception like “Insufficient balance”. This handling of data across threads is done using synchronization and will help getting a predictable outcome. Let’s see this with an example in which we add money to bank account through multiple concurrent transactions. We start creating BankAccount Class and add methods to increase available balance, will start with creating class and 2 private variables accountBalance and numberOfTransactions</w:t>
      </w:r>
      <w:ins w:id="44" w:author="Ravindra Akella" w:date="2019-11-19T16:46:00Z">
        <w:r w:rsidR="005B1365">
          <w:rPr>
            <w:rFonts w:ascii="Palatino Linotype" w:eastAsia="Palatino Linotype" w:hAnsi="Palatino Linotype" w:cs="Palatino Linotype"/>
            <w:color w:val="000000"/>
          </w:rPr>
          <w:t xml:space="preserve">. </w:t>
        </w:r>
      </w:ins>
      <w:ins w:id="45" w:author="Ravindra Akella" w:date="2019-11-19T16:47:00Z">
        <w:r w:rsidR="005B1365">
          <w:rPr>
            <w:rFonts w:ascii="Palatino Linotype" w:eastAsia="Palatino Linotype" w:hAnsi="Palatino Linotype" w:cs="Palatino Linotype"/>
            <w:color w:val="000000"/>
          </w:rPr>
          <w:t xml:space="preserve">Implementation pf </w:t>
        </w:r>
      </w:ins>
      <w:ins w:id="46" w:author="Ravindra Akella" w:date="2019-11-19T16:46:00Z">
        <w:r w:rsidR="005B1365">
          <w:rPr>
            <w:rFonts w:ascii="Palatino Linotype" w:eastAsia="Palatino Linotype" w:hAnsi="Palatino Linotype" w:cs="Palatino Linotype"/>
            <w:color w:val="000000"/>
          </w:rPr>
          <w:t xml:space="preserve">BankAccount Class will look </w:t>
        </w:r>
      </w:ins>
      <w:ins w:id="47" w:author="Ravindra Akella" w:date="2019-11-19T16:47:00Z">
        <w:r w:rsidR="005B1365">
          <w:rPr>
            <w:rFonts w:ascii="Palatino Linotype" w:eastAsia="Palatino Linotype" w:hAnsi="Palatino Linotype" w:cs="Palatino Linotype"/>
            <w:color w:val="000000"/>
          </w:rPr>
          <w:t>like below</w:t>
        </w:r>
      </w:ins>
    </w:p>
    <w:p w14:paraId="62973B25" w14:textId="77777777" w:rsidR="00251EAC" w:rsidRDefault="00C9621B">
      <w:pPr>
        <w:spacing w:after="0" w:line="240" w:lineRule="auto"/>
        <w:rPr>
          <w:color w:val="000000"/>
          <w:sz w:val="20"/>
          <w:szCs w:val="20"/>
        </w:rPr>
      </w:pPr>
      <w:commentRangeStart w:id="48"/>
      <w:commentRangeStart w:id="49"/>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BankAccount</w:t>
      </w:r>
      <w:commentRangeEnd w:id="48"/>
      <w:r w:rsidR="00365808">
        <w:rPr>
          <w:rStyle w:val="CommentReference"/>
        </w:rPr>
        <w:commentReference w:id="48"/>
      </w:r>
      <w:commentRangeEnd w:id="49"/>
      <w:r w:rsidR="008535E7">
        <w:rPr>
          <w:rStyle w:val="CommentReference"/>
        </w:rPr>
        <w:commentReference w:id="49"/>
      </w:r>
    </w:p>
    <w:p w14:paraId="5EC4D6FA" w14:textId="77777777" w:rsidR="00251EAC" w:rsidRDefault="00C9621B">
      <w:pPr>
        <w:spacing w:after="0" w:line="240" w:lineRule="auto"/>
        <w:rPr>
          <w:color w:val="000000"/>
          <w:sz w:val="20"/>
          <w:szCs w:val="20"/>
        </w:rPr>
      </w:pPr>
      <w:r>
        <w:rPr>
          <w:color w:val="000000"/>
          <w:sz w:val="20"/>
          <w:szCs w:val="20"/>
        </w:rPr>
        <w:t xml:space="preserve">    {</w:t>
      </w:r>
    </w:p>
    <w:p w14:paraId="40781B2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long</w:t>
      </w:r>
      <w:r>
        <w:rPr>
          <w:color w:val="000000"/>
          <w:sz w:val="20"/>
          <w:szCs w:val="20"/>
        </w:rPr>
        <w:t xml:space="preserve"> accountBalance;</w:t>
      </w:r>
    </w:p>
    <w:p w14:paraId="5AB7457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int</w:t>
      </w:r>
      <w:r>
        <w:rPr>
          <w:color w:val="000000"/>
          <w:sz w:val="20"/>
          <w:szCs w:val="20"/>
        </w:rPr>
        <w:t xml:space="preserve"> numberOfTransactions;</w:t>
      </w:r>
    </w:p>
    <w:p w14:paraId="43F0E84E" w14:textId="77777777" w:rsidR="00251EAC" w:rsidRDefault="00251EAC">
      <w:pPr>
        <w:spacing w:after="0" w:line="240" w:lineRule="auto"/>
        <w:rPr>
          <w:color w:val="000000"/>
          <w:sz w:val="20"/>
          <w:szCs w:val="20"/>
        </w:rPr>
      </w:pPr>
    </w:p>
    <w:p w14:paraId="0C0CDEC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NumberOfTransactions</w:t>
      </w:r>
    </w:p>
    <w:p w14:paraId="64CAC44A" w14:textId="77777777" w:rsidR="00251EAC" w:rsidRDefault="00C9621B">
      <w:pPr>
        <w:spacing w:after="0" w:line="240" w:lineRule="auto"/>
        <w:rPr>
          <w:color w:val="000000"/>
          <w:sz w:val="20"/>
          <w:szCs w:val="20"/>
        </w:rPr>
      </w:pPr>
      <w:r>
        <w:rPr>
          <w:color w:val="000000"/>
          <w:sz w:val="20"/>
          <w:szCs w:val="20"/>
        </w:rPr>
        <w:t xml:space="preserve">        {</w:t>
      </w:r>
    </w:p>
    <w:p w14:paraId="51D948D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get</w:t>
      </w:r>
    </w:p>
    <w:p w14:paraId="17CC208C" w14:textId="77777777" w:rsidR="00251EAC" w:rsidRDefault="00C9621B">
      <w:pPr>
        <w:spacing w:after="0" w:line="240" w:lineRule="auto"/>
        <w:rPr>
          <w:color w:val="000000"/>
          <w:sz w:val="20"/>
          <w:szCs w:val="20"/>
        </w:rPr>
      </w:pPr>
      <w:r>
        <w:rPr>
          <w:color w:val="000000"/>
          <w:sz w:val="20"/>
          <w:szCs w:val="20"/>
        </w:rPr>
        <w:t xml:space="preserve">            {</w:t>
      </w:r>
    </w:p>
    <w:p w14:paraId="0D09566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numberOfTransactions;</w:t>
      </w:r>
    </w:p>
    <w:p w14:paraId="3A457CF3" w14:textId="77777777" w:rsidR="00251EAC" w:rsidRDefault="00C9621B">
      <w:pPr>
        <w:spacing w:after="0" w:line="240" w:lineRule="auto"/>
        <w:rPr>
          <w:color w:val="000000"/>
          <w:sz w:val="20"/>
          <w:szCs w:val="20"/>
        </w:rPr>
      </w:pPr>
      <w:r>
        <w:rPr>
          <w:color w:val="000000"/>
          <w:sz w:val="20"/>
          <w:szCs w:val="20"/>
        </w:rPr>
        <w:t xml:space="preserve">            }</w:t>
      </w:r>
    </w:p>
    <w:p w14:paraId="16D73897" w14:textId="77777777" w:rsidR="00251EAC" w:rsidRDefault="00C9621B">
      <w:pPr>
        <w:spacing w:after="0" w:line="240" w:lineRule="auto"/>
        <w:rPr>
          <w:color w:val="000000"/>
          <w:sz w:val="20"/>
          <w:szCs w:val="20"/>
        </w:rPr>
      </w:pPr>
      <w:r>
        <w:rPr>
          <w:color w:val="000000"/>
          <w:sz w:val="20"/>
          <w:szCs w:val="20"/>
        </w:rPr>
        <w:t xml:space="preserve">        }</w:t>
      </w:r>
    </w:p>
    <w:p w14:paraId="59A2C92D" w14:textId="77777777" w:rsidR="00251EAC" w:rsidRDefault="00251EAC">
      <w:pPr>
        <w:spacing w:after="0" w:line="240" w:lineRule="auto"/>
        <w:rPr>
          <w:color w:val="000000"/>
          <w:sz w:val="20"/>
          <w:szCs w:val="20"/>
        </w:rPr>
      </w:pPr>
    </w:p>
    <w:p w14:paraId="550CB8C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BankAccount</w:t>
      </w:r>
      <w:r>
        <w:rPr>
          <w:color w:val="000000"/>
          <w:sz w:val="20"/>
          <w:szCs w:val="20"/>
        </w:rPr>
        <w:t>(</w:t>
      </w:r>
      <w:r>
        <w:rPr>
          <w:color w:val="0000FF"/>
          <w:sz w:val="20"/>
          <w:szCs w:val="20"/>
        </w:rPr>
        <w:t>long</w:t>
      </w:r>
      <w:r>
        <w:rPr>
          <w:color w:val="000000"/>
          <w:sz w:val="20"/>
          <w:szCs w:val="20"/>
        </w:rPr>
        <w:t xml:space="preserve"> initialAccountBalance)</w:t>
      </w:r>
    </w:p>
    <w:p w14:paraId="6418DC84" w14:textId="77777777" w:rsidR="00251EAC" w:rsidRDefault="00C9621B">
      <w:pPr>
        <w:spacing w:after="0" w:line="240" w:lineRule="auto"/>
        <w:rPr>
          <w:color w:val="000000"/>
          <w:sz w:val="20"/>
          <w:szCs w:val="20"/>
        </w:rPr>
      </w:pPr>
      <w:r>
        <w:rPr>
          <w:color w:val="000000"/>
          <w:sz w:val="20"/>
          <w:szCs w:val="20"/>
        </w:rPr>
        <w:t xml:space="preserve">        {</w:t>
      </w:r>
    </w:p>
    <w:p w14:paraId="28D09F5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.accountBalance = initialAccountBalance;</w:t>
      </w:r>
    </w:p>
    <w:p w14:paraId="667D1827" w14:textId="77777777" w:rsidR="00251EAC" w:rsidRDefault="00C9621B">
      <w:pPr>
        <w:spacing w:after="0" w:line="240" w:lineRule="auto"/>
        <w:rPr>
          <w:color w:val="000000"/>
          <w:sz w:val="20"/>
          <w:szCs w:val="20"/>
        </w:rPr>
      </w:pPr>
      <w:r>
        <w:rPr>
          <w:color w:val="000000"/>
          <w:sz w:val="20"/>
          <w:szCs w:val="20"/>
        </w:rPr>
        <w:t xml:space="preserve">            numberOfTransactions = 0;</w:t>
      </w:r>
    </w:p>
    <w:p w14:paraId="68148AAC" w14:textId="77777777" w:rsidR="00251EAC" w:rsidRDefault="00C9621B">
      <w:pPr>
        <w:spacing w:after="0" w:line="240" w:lineRule="auto"/>
        <w:rPr>
          <w:color w:val="000000"/>
          <w:sz w:val="20"/>
          <w:szCs w:val="20"/>
        </w:rPr>
      </w:pPr>
      <w:r>
        <w:rPr>
          <w:color w:val="000000"/>
          <w:sz w:val="20"/>
          <w:szCs w:val="20"/>
        </w:rPr>
        <w:t xml:space="preserve">        }</w:t>
      </w:r>
    </w:p>
    <w:p w14:paraId="7718E802" w14:textId="77777777" w:rsidR="00251EAC" w:rsidRDefault="00251EAC">
      <w:pPr>
        <w:spacing w:after="0" w:line="240" w:lineRule="auto"/>
        <w:rPr>
          <w:color w:val="000000"/>
          <w:sz w:val="20"/>
          <w:szCs w:val="20"/>
        </w:rPr>
      </w:pPr>
    </w:p>
    <w:p w14:paraId="11899AC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ShowBalance()</w:t>
      </w:r>
    </w:p>
    <w:p w14:paraId="6703761E" w14:textId="77777777" w:rsidR="00251EAC" w:rsidRDefault="00C9621B">
      <w:pPr>
        <w:spacing w:after="0" w:line="240" w:lineRule="auto"/>
        <w:rPr>
          <w:color w:val="000000"/>
          <w:sz w:val="20"/>
          <w:szCs w:val="20"/>
        </w:rPr>
      </w:pPr>
      <w:r>
        <w:rPr>
          <w:color w:val="000000"/>
          <w:sz w:val="20"/>
          <w:szCs w:val="20"/>
        </w:rPr>
        <w:t xml:space="preserve">        {</w:t>
      </w:r>
    </w:p>
    <w:p w14:paraId="0AD75516" w14:textId="77777777" w:rsidR="00251EAC" w:rsidRDefault="00C9621B">
      <w:pPr>
        <w:spacing w:after="0" w:line="240" w:lineRule="auto"/>
        <w:rPr>
          <w:color w:val="000000"/>
          <w:sz w:val="20"/>
          <w:szCs w:val="20"/>
        </w:rPr>
      </w:pPr>
      <w:r>
        <w:rPr>
          <w:color w:val="000000"/>
          <w:sz w:val="20"/>
          <w:szCs w:val="20"/>
        </w:rPr>
        <w:lastRenderedPageBreak/>
        <w:t xml:space="preserve">            </w:t>
      </w:r>
      <w:r>
        <w:rPr>
          <w:color w:val="0000FF"/>
          <w:sz w:val="20"/>
          <w:szCs w:val="20"/>
        </w:rPr>
        <w:t>return</w:t>
      </w:r>
      <w:r>
        <w:rPr>
          <w:color w:val="000000"/>
          <w:sz w:val="20"/>
          <w:szCs w:val="20"/>
        </w:rPr>
        <w:t xml:space="preserve"> </w:t>
      </w:r>
      <w:r>
        <w:rPr>
          <w:color w:val="0000FF"/>
          <w:sz w:val="20"/>
          <w:szCs w:val="20"/>
        </w:rPr>
        <w:t>this</w:t>
      </w:r>
      <w:r>
        <w:rPr>
          <w:color w:val="000000"/>
          <w:sz w:val="20"/>
          <w:szCs w:val="20"/>
        </w:rPr>
        <w:t>.accountBalance;</w:t>
      </w:r>
    </w:p>
    <w:p w14:paraId="01E7EDF6" w14:textId="77777777" w:rsidR="00251EAC" w:rsidRDefault="00C9621B">
      <w:pPr>
        <w:spacing w:after="0" w:line="240" w:lineRule="auto"/>
        <w:rPr>
          <w:color w:val="000000"/>
          <w:sz w:val="20"/>
          <w:szCs w:val="20"/>
        </w:rPr>
      </w:pPr>
      <w:r>
        <w:rPr>
          <w:color w:val="000000"/>
          <w:sz w:val="20"/>
          <w:szCs w:val="20"/>
        </w:rPr>
        <w:t xml:space="preserve">        }</w:t>
      </w:r>
    </w:p>
    <w:p w14:paraId="39A095FD" w14:textId="77777777" w:rsidR="00251EAC" w:rsidRDefault="00C9621B">
      <w:pPr>
        <w:rPr>
          <w:color w:val="000000"/>
          <w:sz w:val="20"/>
          <w:szCs w:val="20"/>
        </w:rPr>
      </w:pPr>
      <w:r>
        <w:rPr>
          <w:color w:val="000000"/>
          <w:sz w:val="20"/>
          <w:szCs w:val="20"/>
        </w:rPr>
        <w:t xml:space="preserve">    }</w:t>
      </w:r>
    </w:p>
    <w:p w14:paraId="60A6D76A"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Now add a private method AddBalanceToAcccount as below to BankAccount class that takes amount as a parameter and increments account Balance and numberOfTransactions</w:t>
      </w:r>
      <w:r>
        <w:rPr>
          <w:color w:val="000000"/>
          <w:sz w:val="20"/>
          <w:szCs w:val="20"/>
        </w:rPr>
        <w:t xml:space="preserve"> </w:t>
      </w:r>
    </w:p>
    <w:p w14:paraId="7BA2D97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async</w:t>
      </w:r>
      <w:r>
        <w:rPr>
          <w:color w:val="000000"/>
          <w:sz w:val="20"/>
          <w:szCs w:val="20"/>
        </w:rPr>
        <w:t xml:space="preserve"> Task AddBalanceToAcccount(</w:t>
      </w:r>
      <w:r>
        <w:rPr>
          <w:color w:val="0000FF"/>
          <w:sz w:val="20"/>
          <w:szCs w:val="20"/>
        </w:rPr>
        <w:t>long</w:t>
      </w:r>
      <w:r>
        <w:rPr>
          <w:color w:val="000000"/>
          <w:sz w:val="20"/>
          <w:szCs w:val="20"/>
        </w:rPr>
        <w:t xml:space="preserve"> amount)</w:t>
      </w:r>
    </w:p>
    <w:p w14:paraId="317CBF62" w14:textId="77777777" w:rsidR="00251EAC" w:rsidRDefault="00C9621B">
      <w:pPr>
        <w:spacing w:after="0" w:line="240" w:lineRule="auto"/>
        <w:rPr>
          <w:color w:val="000000"/>
          <w:sz w:val="20"/>
          <w:szCs w:val="20"/>
        </w:rPr>
      </w:pPr>
      <w:r>
        <w:rPr>
          <w:color w:val="000000"/>
          <w:sz w:val="20"/>
          <w:szCs w:val="20"/>
        </w:rPr>
        <w:t xml:space="preserve">        {</w:t>
      </w:r>
    </w:p>
    <w:p w14:paraId="19C6EBD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Task.Delay(1);</w:t>
      </w:r>
    </w:p>
    <w:p w14:paraId="7F527DC1" w14:textId="77777777" w:rsidR="00251EAC" w:rsidRDefault="00C9621B">
      <w:pPr>
        <w:spacing w:after="0" w:line="240" w:lineRule="auto"/>
        <w:rPr>
          <w:color w:val="000000"/>
          <w:sz w:val="20"/>
          <w:szCs w:val="20"/>
        </w:rPr>
      </w:pPr>
      <w:r>
        <w:rPr>
          <w:color w:val="000000"/>
          <w:sz w:val="20"/>
          <w:szCs w:val="20"/>
        </w:rPr>
        <w:t xml:space="preserve">            accountBalance = accountBalance + amount;</w:t>
      </w:r>
    </w:p>
    <w:p w14:paraId="1AAF4F79" w14:textId="77777777" w:rsidR="00251EAC" w:rsidRDefault="00C9621B">
      <w:pPr>
        <w:spacing w:after="0" w:line="240" w:lineRule="auto"/>
        <w:rPr>
          <w:color w:val="000000"/>
          <w:sz w:val="20"/>
          <w:szCs w:val="20"/>
        </w:rPr>
      </w:pPr>
      <w:r>
        <w:rPr>
          <w:color w:val="000000"/>
          <w:sz w:val="20"/>
          <w:szCs w:val="20"/>
        </w:rPr>
        <w:t xml:space="preserve">            numberOfTransactions = numberOfTransactions + 1;</w:t>
      </w:r>
    </w:p>
    <w:p w14:paraId="5288A042" w14:textId="77777777" w:rsidR="00251EAC" w:rsidRDefault="00C9621B">
      <w:pPr>
        <w:spacing w:after="0" w:line="240" w:lineRule="auto"/>
        <w:rPr>
          <w:color w:val="000000"/>
          <w:sz w:val="20"/>
          <w:szCs w:val="20"/>
        </w:rPr>
      </w:pPr>
      <w:r>
        <w:rPr>
          <w:color w:val="000000"/>
          <w:sz w:val="20"/>
          <w:szCs w:val="20"/>
        </w:rPr>
        <w:t xml:space="preserve">        }</w:t>
      </w:r>
    </w:p>
    <w:p w14:paraId="5E78F2DE" w14:textId="77777777" w:rsidR="00251EAC" w:rsidRDefault="00251EAC">
      <w:pPr>
        <w:rPr>
          <w:color w:val="000000"/>
          <w:sz w:val="20"/>
          <w:szCs w:val="20"/>
        </w:rPr>
      </w:pPr>
    </w:p>
    <w:p w14:paraId="610A2841"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Create another public async method AddMoneyToAccountAsync which will run a loop and call AddBalanceToAcccount, basically what we are doing here is parallelly simulating 50 transactions. </w:t>
      </w:r>
      <w:r w:rsidRPr="00A74140">
        <w:rPr>
          <w:rFonts w:ascii="Palatino Linotype" w:eastAsia="Palatino Linotype" w:hAnsi="Palatino Linotype" w:cs="Palatino Linotype"/>
          <w:color w:val="000000"/>
          <w:rPrChange w:id="50" w:author="Ravindra Akella" w:date="2019-11-18T11:37:00Z">
            <w:rPr>
              <w:color w:val="000000"/>
              <w:sz w:val="20"/>
              <w:szCs w:val="20"/>
            </w:rPr>
          </w:rPrChange>
        </w:rPr>
        <w:t>AddMoneyToAccountAsync will look like below</w:t>
      </w:r>
    </w:p>
    <w:p w14:paraId="5DB73E3F" w14:textId="77777777" w:rsidR="00251EAC" w:rsidRDefault="00C9621B">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9DBE1A9" w14:textId="77777777" w:rsidR="00251EAC" w:rsidRDefault="00C9621B">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Add money to account through multiple transactions</w:t>
      </w:r>
    </w:p>
    <w:p w14:paraId="636CE403" w14:textId="77777777" w:rsidR="00251EAC" w:rsidRDefault="00C9621B">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p>
    <w:p w14:paraId="63743C3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AddMoneyToAccountAsync()</w:t>
      </w:r>
    </w:p>
    <w:p w14:paraId="7D366D0E" w14:textId="77777777" w:rsidR="00251EAC" w:rsidRDefault="00C9621B">
      <w:pPr>
        <w:spacing w:after="0" w:line="240" w:lineRule="auto"/>
        <w:rPr>
          <w:color w:val="000000"/>
          <w:sz w:val="20"/>
          <w:szCs w:val="20"/>
        </w:rPr>
      </w:pPr>
      <w:r>
        <w:rPr>
          <w:color w:val="000000"/>
          <w:sz w:val="20"/>
          <w:szCs w:val="20"/>
        </w:rPr>
        <w:t xml:space="preserve">        {</w:t>
      </w:r>
    </w:p>
    <w:p w14:paraId="2C02ADF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Task[50];</w:t>
      </w:r>
    </w:p>
    <w:p w14:paraId="7DD7DA2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1; i &lt;= tasks.Length; i++)</w:t>
      </w:r>
    </w:p>
    <w:p w14:paraId="5CD80D30" w14:textId="77777777" w:rsidR="00251EAC" w:rsidRDefault="00C9621B">
      <w:pPr>
        <w:spacing w:after="0" w:line="240" w:lineRule="auto"/>
        <w:rPr>
          <w:color w:val="000000"/>
          <w:sz w:val="20"/>
          <w:szCs w:val="20"/>
        </w:rPr>
      </w:pPr>
      <w:r>
        <w:rPr>
          <w:color w:val="000000"/>
          <w:sz w:val="20"/>
          <w:szCs w:val="20"/>
        </w:rPr>
        <w:t xml:space="preserve">            {</w:t>
      </w:r>
    </w:p>
    <w:p w14:paraId="677EC52C" w14:textId="77777777" w:rsidR="00251EAC" w:rsidRDefault="00C9621B">
      <w:pPr>
        <w:spacing w:after="0" w:line="240" w:lineRule="auto"/>
        <w:rPr>
          <w:color w:val="000000"/>
          <w:sz w:val="20"/>
          <w:szCs w:val="20"/>
        </w:rPr>
      </w:pPr>
      <w:r>
        <w:rPr>
          <w:color w:val="000000"/>
          <w:sz w:val="20"/>
          <w:szCs w:val="20"/>
        </w:rPr>
        <w:t xml:space="preserve">                tasks[i - 1] = AddBalanceToAcccount(i);</w:t>
      </w:r>
    </w:p>
    <w:p w14:paraId="055F27EB" w14:textId="77777777" w:rsidR="00251EAC" w:rsidRDefault="00C9621B">
      <w:pPr>
        <w:spacing w:after="0" w:line="240" w:lineRule="auto"/>
        <w:rPr>
          <w:color w:val="000000"/>
          <w:sz w:val="20"/>
          <w:szCs w:val="20"/>
        </w:rPr>
      </w:pPr>
      <w:r>
        <w:rPr>
          <w:color w:val="000000"/>
          <w:sz w:val="20"/>
          <w:szCs w:val="20"/>
        </w:rPr>
        <w:t xml:space="preserve">            }</w:t>
      </w:r>
    </w:p>
    <w:p w14:paraId="2E8B0A4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27174B6C" w14:textId="77777777" w:rsidR="00251EAC" w:rsidRDefault="00C9621B">
      <w:pPr>
        <w:spacing w:after="0" w:line="240" w:lineRule="auto"/>
        <w:rPr>
          <w:color w:val="000000"/>
          <w:sz w:val="20"/>
          <w:szCs w:val="20"/>
        </w:rPr>
      </w:pPr>
      <w:r>
        <w:rPr>
          <w:color w:val="000000"/>
          <w:sz w:val="20"/>
          <w:szCs w:val="20"/>
        </w:rPr>
        <w:t xml:space="preserve">        }</w:t>
      </w:r>
    </w:p>
    <w:p w14:paraId="43B53617" w14:textId="77777777" w:rsidR="00251EAC" w:rsidRDefault="00251EAC">
      <w:pPr>
        <w:rPr>
          <w:color w:val="000000"/>
          <w:sz w:val="20"/>
          <w:szCs w:val="20"/>
        </w:rPr>
      </w:pPr>
    </w:p>
    <w:p w14:paraId="19E8F19D"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Calling it through a console application expected value of variable accountBalance for 50 iterations should be 1275  </w:t>
      </w:r>
    </w:p>
    <w:p w14:paraId="1889E50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7D244B4E" w14:textId="77777777" w:rsidR="00251EAC" w:rsidRDefault="00C9621B">
      <w:pPr>
        <w:spacing w:after="0" w:line="240" w:lineRule="auto"/>
        <w:rPr>
          <w:color w:val="000000"/>
          <w:sz w:val="20"/>
          <w:szCs w:val="20"/>
        </w:rPr>
      </w:pPr>
      <w:r>
        <w:rPr>
          <w:color w:val="000000"/>
          <w:sz w:val="20"/>
          <w:szCs w:val="20"/>
        </w:rPr>
        <w:t xml:space="preserve">        {</w:t>
      </w:r>
    </w:p>
    <w:p w14:paraId="7469E2A6" w14:textId="77777777" w:rsidR="00251EAC" w:rsidRDefault="00C9621B">
      <w:pPr>
        <w:spacing w:after="0" w:line="240" w:lineRule="auto"/>
        <w:rPr>
          <w:color w:val="000000"/>
          <w:sz w:val="20"/>
          <w:szCs w:val="20"/>
        </w:rPr>
      </w:pPr>
      <w:r>
        <w:rPr>
          <w:color w:val="000000"/>
          <w:sz w:val="20"/>
          <w:szCs w:val="20"/>
        </w:rPr>
        <w:t xml:space="preserve">            BankAccount bankAccount = </w:t>
      </w:r>
      <w:r>
        <w:rPr>
          <w:color w:val="0000FF"/>
          <w:sz w:val="20"/>
          <w:szCs w:val="20"/>
        </w:rPr>
        <w:t>new</w:t>
      </w:r>
      <w:r>
        <w:rPr>
          <w:color w:val="000000"/>
          <w:sz w:val="20"/>
          <w:szCs w:val="20"/>
        </w:rPr>
        <w:t xml:space="preserve"> BankAccount(0);</w:t>
      </w:r>
    </w:p>
    <w:p w14:paraId="1D28E920"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$"Initial Balance </w:t>
      </w:r>
      <w:r>
        <w:rPr>
          <w:color w:val="000000"/>
          <w:sz w:val="20"/>
          <w:szCs w:val="20"/>
        </w:rPr>
        <w:t>{bankAccount.ShowBalance()}</w:t>
      </w:r>
      <w:r>
        <w:rPr>
          <w:color w:val="A31515"/>
          <w:sz w:val="20"/>
          <w:szCs w:val="20"/>
        </w:rPr>
        <w:t>"</w:t>
      </w:r>
      <w:r>
        <w:rPr>
          <w:color w:val="000000"/>
          <w:sz w:val="20"/>
          <w:szCs w:val="20"/>
        </w:rPr>
        <w:t>);</w:t>
      </w:r>
    </w:p>
    <w:p w14:paraId="45843CF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bankAccount.AddMoneyToAccountAsync();</w:t>
      </w:r>
    </w:p>
    <w:p w14:paraId="7D24202D"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$"Current Balance </w:t>
      </w:r>
      <w:r>
        <w:rPr>
          <w:color w:val="000000"/>
          <w:sz w:val="20"/>
          <w:szCs w:val="20"/>
        </w:rPr>
        <w:t>{bankAccount.ShowBalance()}</w:t>
      </w:r>
      <w:r>
        <w:rPr>
          <w:color w:val="A31515"/>
          <w:sz w:val="20"/>
          <w:szCs w:val="20"/>
        </w:rPr>
        <w:t xml:space="preserve">, total number of transactions - </w:t>
      </w:r>
      <w:r>
        <w:rPr>
          <w:color w:val="000000"/>
          <w:sz w:val="20"/>
          <w:szCs w:val="20"/>
        </w:rPr>
        <w:t>{bankAccount.NumberOfTransactions}</w:t>
      </w:r>
      <w:r>
        <w:rPr>
          <w:color w:val="A31515"/>
          <w:sz w:val="20"/>
          <w:szCs w:val="20"/>
        </w:rPr>
        <w:t>"</w:t>
      </w:r>
      <w:r>
        <w:rPr>
          <w:color w:val="000000"/>
          <w:sz w:val="20"/>
          <w:szCs w:val="20"/>
        </w:rPr>
        <w:t>);</w:t>
      </w:r>
    </w:p>
    <w:p w14:paraId="6DF36AFC" w14:textId="77777777" w:rsidR="00251EAC" w:rsidRDefault="00C9621B">
      <w:pPr>
        <w:spacing w:after="0" w:line="240" w:lineRule="auto"/>
        <w:rPr>
          <w:color w:val="000000"/>
          <w:sz w:val="20"/>
          <w:szCs w:val="20"/>
        </w:rPr>
      </w:pPr>
      <w:r>
        <w:rPr>
          <w:color w:val="000000"/>
          <w:sz w:val="20"/>
          <w:szCs w:val="20"/>
        </w:rPr>
        <w:t xml:space="preserve">            Console.Read();</w:t>
      </w:r>
    </w:p>
    <w:p w14:paraId="2E5C4381" w14:textId="77777777" w:rsidR="00251EAC" w:rsidRDefault="00C9621B">
      <w:pPr>
        <w:rPr>
          <w:color w:val="000000"/>
          <w:sz w:val="20"/>
          <w:szCs w:val="20"/>
        </w:rPr>
      </w:pPr>
      <w:r>
        <w:rPr>
          <w:color w:val="000000"/>
          <w:sz w:val="20"/>
          <w:szCs w:val="20"/>
        </w:rPr>
        <w:t xml:space="preserve">        }</w:t>
      </w:r>
    </w:p>
    <w:p w14:paraId="24966C61"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we run this application output will look like below</w:t>
      </w:r>
    </w:p>
    <w:p w14:paraId="39C887C6" w14:textId="77777777" w:rsidR="00251EAC" w:rsidRDefault="00C9621B">
      <w:pPr>
        <w:jc w:val="center"/>
        <w:rPr>
          <w:color w:val="000000"/>
          <w:sz w:val="20"/>
          <w:szCs w:val="20"/>
        </w:rPr>
        <w:pPrChange w:id="51" w:author="JORDINA" w:date="2019-10-18T17:35:00Z">
          <w:pPr/>
        </w:pPrChange>
      </w:pPr>
      <w:r>
        <w:rPr>
          <w:noProof/>
        </w:rPr>
        <w:drawing>
          <wp:inline distT="0" distB="0" distL="0" distR="0" wp14:anchorId="2ECEE828" wp14:editId="52AD194A">
            <wp:extent cx="5943600" cy="5429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542925"/>
                    </a:xfrm>
                    <a:prstGeom prst="rect">
                      <a:avLst/>
                    </a:prstGeom>
                    <a:ln/>
                  </pic:spPr>
                </pic:pic>
              </a:graphicData>
            </a:graphic>
          </wp:inline>
        </w:drawing>
      </w:r>
    </w:p>
    <w:p w14:paraId="5D0D9C28" w14:textId="77777777" w:rsidR="00251EAC" w:rsidRDefault="00C9621B">
      <w:pPr>
        <w:jc w:val="center"/>
        <w:rPr>
          <w:rFonts w:ascii="Palatino Linotype" w:eastAsia="Palatino Linotype" w:hAnsi="Palatino Linotype" w:cs="Palatino Linotype"/>
          <w:b/>
          <w:sz w:val="20"/>
          <w:szCs w:val="20"/>
        </w:rPr>
        <w:pPrChange w:id="52" w:author="JORDINA" w:date="2019-10-18T17:35:00Z">
          <w:pPr/>
        </w:pPrChange>
      </w:pPr>
      <w:r>
        <w:rPr>
          <w:rFonts w:ascii="Palatino Linotype" w:eastAsia="Palatino Linotype" w:hAnsi="Palatino Linotype" w:cs="Palatino Linotype"/>
          <w:b/>
          <w:sz w:val="20"/>
          <w:szCs w:val="20"/>
        </w:rPr>
        <w:lastRenderedPageBreak/>
        <w:t>Figure 7.1 – Output of application without synchronization</w:t>
      </w:r>
    </w:p>
    <w:p w14:paraId="6E2C9394"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rPr>
        <w:t xml:space="preserve">We can clearly see that it’s lesser than wat is expected and in reality what has happened here is since multiple threads are parallelly accessing same variable at the same time and there is no restriction on overwriting values and at some point few of the threads have overwritten value of variable </w:t>
      </w:r>
      <w:r>
        <w:rPr>
          <w:rFonts w:ascii="Palatino Linotype" w:eastAsia="Palatino Linotype" w:hAnsi="Palatino Linotype" w:cs="Palatino Linotype"/>
          <w:color w:val="000000"/>
        </w:rPr>
        <w:t>accountBalance and hence unpredicted outcome. Same has happened with variable numberOfTransactions.</w:t>
      </w:r>
    </w:p>
    <w:p w14:paraId="3F2687EE" w14:textId="440FD539"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To overcome this we need a mechanism to stop multiple threads </w:t>
      </w:r>
      <w:del w:id="53" w:author="Ravindra Akella" w:date="2019-11-19T16:48:00Z">
        <w:r w:rsidDel="008C2697">
          <w:rPr>
            <w:rFonts w:ascii="Palatino Linotype" w:eastAsia="Palatino Linotype" w:hAnsi="Palatino Linotype" w:cs="Palatino Linotype"/>
            <w:color w:val="000000"/>
          </w:rPr>
          <w:delText>parallely</w:delText>
        </w:r>
      </w:del>
      <w:ins w:id="54" w:author="Ravindra Akella" w:date="2019-11-19T16:48:00Z">
        <w:r w:rsidR="008C2697">
          <w:rPr>
            <w:rFonts w:ascii="Palatino Linotype" w:eastAsia="Palatino Linotype" w:hAnsi="Palatino Linotype" w:cs="Palatino Linotype"/>
            <w:color w:val="000000"/>
          </w:rPr>
          <w:t>parallelly</w:t>
        </w:r>
      </w:ins>
      <w:r>
        <w:rPr>
          <w:rFonts w:ascii="Palatino Linotype" w:eastAsia="Palatino Linotype" w:hAnsi="Palatino Linotype" w:cs="Palatino Linotype"/>
          <w:color w:val="000000"/>
        </w:rPr>
        <w:t xml:space="preserve"> accessing shared resources which is what synchronization is </w:t>
      </w:r>
      <w:del w:id="55" w:author="Ravindra Akella" w:date="2019-11-19T16:48:00Z">
        <w:r w:rsidDel="008C2697">
          <w:rPr>
            <w:rFonts w:ascii="Palatino Linotype" w:eastAsia="Palatino Linotype" w:hAnsi="Palatino Linotype" w:cs="Palatino Linotype"/>
            <w:color w:val="000000"/>
          </w:rPr>
          <w:delText>about.Hence</w:delText>
        </w:r>
      </w:del>
      <w:ins w:id="56" w:author="Ravindra Akella" w:date="2019-11-19T16:48:00Z">
        <w:r w:rsidR="008C2697">
          <w:rPr>
            <w:rFonts w:ascii="Palatino Linotype" w:eastAsia="Palatino Linotype" w:hAnsi="Palatino Linotype" w:cs="Palatino Linotype"/>
            <w:color w:val="000000"/>
          </w:rPr>
          <w:t>about. Hence</w:t>
        </w:r>
      </w:ins>
      <w:r>
        <w:rPr>
          <w:rFonts w:ascii="Palatino Linotype" w:eastAsia="Palatino Linotype" w:hAnsi="Palatino Linotype" w:cs="Palatino Linotype"/>
          <w:color w:val="000000"/>
        </w:rPr>
        <w:t xml:space="preserve"> to fix above code we can use one of the synchronization </w:t>
      </w:r>
      <w:proofErr w:type="gramStart"/>
      <w:r>
        <w:rPr>
          <w:rFonts w:ascii="Palatino Linotype" w:eastAsia="Palatino Linotype" w:hAnsi="Palatino Linotype" w:cs="Palatino Linotype"/>
          <w:color w:val="000000"/>
        </w:rPr>
        <w:t>construct</w:t>
      </w:r>
      <w:proofErr w:type="gramEnd"/>
      <w:r>
        <w:rPr>
          <w:rFonts w:ascii="Palatino Linotype" w:eastAsia="Palatino Linotype" w:hAnsi="Palatino Linotype" w:cs="Palatino Linotype"/>
          <w:color w:val="000000"/>
        </w:rPr>
        <w:t xml:space="preserve">, in this case locks. With that implemented at any given point in time only one thread can access the resources in another words only one thread can enter critical section and all other threads that need access to </w:t>
      </w:r>
      <w:del w:id="57" w:author="Ravindra Akella" w:date="2019-11-19T16:48:00Z">
        <w:r w:rsidDel="008C2697">
          <w:rPr>
            <w:rFonts w:ascii="Palatino Linotype" w:eastAsia="Palatino Linotype" w:hAnsi="Palatino Linotype" w:cs="Palatino Linotype"/>
            <w:color w:val="000000"/>
          </w:rPr>
          <w:delText>cricitcal</w:delText>
        </w:r>
      </w:del>
      <w:ins w:id="58" w:author="Ravindra Akella" w:date="2019-11-19T16:48:00Z">
        <w:r w:rsidR="008C2697">
          <w:rPr>
            <w:rFonts w:ascii="Palatino Linotype" w:eastAsia="Palatino Linotype" w:hAnsi="Palatino Linotype" w:cs="Palatino Linotype"/>
            <w:color w:val="000000"/>
          </w:rPr>
          <w:t>critical</w:t>
        </w:r>
      </w:ins>
      <w:r>
        <w:rPr>
          <w:rFonts w:ascii="Palatino Linotype" w:eastAsia="Palatino Linotype" w:hAnsi="Palatino Linotype" w:cs="Palatino Linotype"/>
          <w:color w:val="000000"/>
        </w:rPr>
        <w:t xml:space="preserve"> section shall wait till lock is released by owning thread. </w:t>
      </w:r>
    </w:p>
    <w:p w14:paraId="44399658" w14:textId="45F73012" w:rsidR="00251EAC" w:rsidRDefault="00C9621B">
      <w:pPr>
        <w:rPr>
          <w:rFonts w:ascii="Palatino Linotype" w:eastAsia="Palatino Linotype" w:hAnsi="Palatino Linotype" w:cs="Palatino Linotype"/>
          <w:color w:val="000000"/>
        </w:rPr>
      </w:pPr>
      <w:del w:id="59" w:author="Ravindra Akella" w:date="2019-11-19T16:48:00Z">
        <w:r w:rsidDel="008C2697">
          <w:rPr>
            <w:rFonts w:ascii="Palatino Linotype" w:eastAsia="Palatino Linotype" w:hAnsi="Palatino Linotype" w:cs="Palatino Linotype"/>
            <w:color w:val="000000"/>
          </w:rPr>
          <w:delText>So</w:delText>
        </w:r>
      </w:del>
      <w:ins w:id="60" w:author="Ravindra Akella" w:date="2019-11-19T16:48:00Z">
        <w:r w:rsidR="008C2697">
          <w:rPr>
            <w:rFonts w:ascii="Palatino Linotype" w:eastAsia="Palatino Linotype" w:hAnsi="Palatino Linotype" w:cs="Palatino Linotype"/>
            <w:color w:val="000000"/>
          </w:rPr>
          <w:t>So,</w:t>
        </w:r>
      </w:ins>
      <w:r>
        <w:rPr>
          <w:rFonts w:ascii="Palatino Linotype" w:eastAsia="Palatino Linotype" w:hAnsi="Palatino Linotype" w:cs="Palatino Linotype"/>
          <w:color w:val="000000"/>
        </w:rPr>
        <w:t xml:space="preserve"> we create a locking object and lock critical section using that as and our method will look like this</w:t>
      </w:r>
    </w:p>
    <w:p w14:paraId="7049827C" w14:textId="77777777" w:rsidR="00251EAC" w:rsidRDefault="00C9621B">
      <w:pPr>
        <w:spacing w:after="0" w:line="240" w:lineRule="auto"/>
        <w:rPr>
          <w:color w:val="000000"/>
          <w:sz w:val="20"/>
          <w:szCs w:val="20"/>
        </w:rPr>
      </w:pPr>
      <w:r>
        <w:rPr>
          <w:color w:val="008000"/>
          <w:sz w:val="20"/>
          <w:szCs w:val="20"/>
        </w:rPr>
        <w:t>//Lock</w:t>
      </w:r>
    </w:p>
    <w:p w14:paraId="4F1FCB0D" w14:textId="77777777" w:rsidR="00251EAC" w:rsidRDefault="00C9621B">
      <w:pPr>
        <w:spacing w:after="0" w:line="240" w:lineRule="auto"/>
        <w:rPr>
          <w:color w:val="000000"/>
          <w:sz w:val="20"/>
          <w:szCs w:val="20"/>
        </w:rPr>
      </w:pPr>
      <w:r>
        <w:rPr>
          <w:color w:val="0000FF"/>
          <w:sz w:val="20"/>
          <w:szCs w:val="20"/>
        </w:rPr>
        <w:t>object</w:t>
      </w:r>
      <w:r>
        <w:rPr>
          <w:color w:val="000000"/>
          <w:sz w:val="20"/>
          <w:szCs w:val="20"/>
        </w:rPr>
        <w:t xml:space="preserve"> locker = </w:t>
      </w:r>
      <w:r>
        <w:rPr>
          <w:color w:val="0000FF"/>
          <w:sz w:val="20"/>
          <w:szCs w:val="20"/>
        </w:rPr>
        <w:t>new</w:t>
      </w:r>
      <w:r>
        <w:rPr>
          <w:color w:val="000000"/>
          <w:sz w:val="20"/>
          <w:szCs w:val="20"/>
        </w:rPr>
        <w:t xml:space="preserve"> </w:t>
      </w:r>
      <w:r>
        <w:rPr>
          <w:color w:val="0000FF"/>
          <w:sz w:val="20"/>
          <w:szCs w:val="20"/>
        </w:rPr>
        <w:t>object</w:t>
      </w:r>
      <w:r>
        <w:rPr>
          <w:color w:val="000000"/>
          <w:sz w:val="20"/>
          <w:szCs w:val="20"/>
        </w:rPr>
        <w:t>();</w:t>
      </w:r>
    </w:p>
    <w:p w14:paraId="11BDA33E" w14:textId="77777777" w:rsidR="00251EAC" w:rsidRDefault="00251EAC">
      <w:pPr>
        <w:spacing w:after="0" w:line="240" w:lineRule="auto"/>
        <w:rPr>
          <w:color w:val="000000"/>
          <w:sz w:val="20"/>
          <w:szCs w:val="20"/>
        </w:rPr>
      </w:pPr>
    </w:p>
    <w:p w14:paraId="332C3C1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async</w:t>
      </w:r>
      <w:r>
        <w:rPr>
          <w:color w:val="000000"/>
          <w:sz w:val="20"/>
          <w:szCs w:val="20"/>
        </w:rPr>
        <w:t xml:space="preserve"> Task AddBalanceToAcccount(</w:t>
      </w:r>
      <w:r>
        <w:rPr>
          <w:color w:val="0000FF"/>
          <w:sz w:val="20"/>
          <w:szCs w:val="20"/>
        </w:rPr>
        <w:t>long</w:t>
      </w:r>
      <w:r>
        <w:rPr>
          <w:color w:val="000000"/>
          <w:sz w:val="20"/>
          <w:szCs w:val="20"/>
        </w:rPr>
        <w:t xml:space="preserve"> amount)</w:t>
      </w:r>
    </w:p>
    <w:p w14:paraId="430B2663" w14:textId="77777777" w:rsidR="00251EAC" w:rsidRDefault="00C9621B">
      <w:pPr>
        <w:spacing w:after="0" w:line="240" w:lineRule="auto"/>
        <w:rPr>
          <w:color w:val="000000"/>
          <w:sz w:val="20"/>
          <w:szCs w:val="20"/>
        </w:rPr>
      </w:pPr>
      <w:r>
        <w:rPr>
          <w:color w:val="000000"/>
          <w:sz w:val="20"/>
          <w:szCs w:val="20"/>
        </w:rPr>
        <w:t xml:space="preserve">        {</w:t>
      </w:r>
    </w:p>
    <w:p w14:paraId="1DCC757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Task.Delay(1);</w:t>
      </w:r>
    </w:p>
    <w:p w14:paraId="47C407D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(locker)</w:t>
      </w:r>
    </w:p>
    <w:p w14:paraId="466E7FC1" w14:textId="77777777" w:rsidR="00251EAC" w:rsidRDefault="00C9621B">
      <w:pPr>
        <w:spacing w:after="0" w:line="240" w:lineRule="auto"/>
        <w:rPr>
          <w:color w:val="000000"/>
          <w:sz w:val="20"/>
          <w:szCs w:val="20"/>
        </w:rPr>
      </w:pPr>
      <w:r>
        <w:rPr>
          <w:color w:val="000000"/>
          <w:sz w:val="20"/>
          <w:szCs w:val="20"/>
        </w:rPr>
        <w:t xml:space="preserve">            {</w:t>
      </w:r>
    </w:p>
    <w:p w14:paraId="1827DA1F" w14:textId="77777777" w:rsidR="00251EAC" w:rsidRDefault="00C9621B">
      <w:pPr>
        <w:spacing w:after="0" w:line="240" w:lineRule="auto"/>
        <w:rPr>
          <w:color w:val="000000"/>
          <w:sz w:val="20"/>
          <w:szCs w:val="20"/>
        </w:rPr>
      </w:pPr>
      <w:r>
        <w:rPr>
          <w:color w:val="000000"/>
          <w:sz w:val="20"/>
          <w:szCs w:val="20"/>
        </w:rPr>
        <w:t xml:space="preserve">                accountBalance = accountBalance + amount;</w:t>
      </w:r>
    </w:p>
    <w:p w14:paraId="4BE783EB" w14:textId="77777777" w:rsidR="00251EAC" w:rsidRDefault="00C9621B">
      <w:pPr>
        <w:spacing w:after="0" w:line="240" w:lineRule="auto"/>
        <w:rPr>
          <w:color w:val="000000"/>
          <w:sz w:val="20"/>
          <w:szCs w:val="20"/>
        </w:rPr>
      </w:pPr>
      <w:r>
        <w:rPr>
          <w:color w:val="000000"/>
          <w:sz w:val="20"/>
          <w:szCs w:val="20"/>
        </w:rPr>
        <w:t xml:space="preserve">                numberOfTransactions = numberOfTransactions + 1;</w:t>
      </w:r>
    </w:p>
    <w:p w14:paraId="0BBCB21B" w14:textId="77777777" w:rsidR="00251EAC" w:rsidRDefault="00C9621B">
      <w:pPr>
        <w:spacing w:after="0" w:line="240" w:lineRule="auto"/>
        <w:rPr>
          <w:color w:val="000000"/>
          <w:sz w:val="20"/>
          <w:szCs w:val="20"/>
        </w:rPr>
      </w:pPr>
      <w:r>
        <w:rPr>
          <w:color w:val="000000"/>
          <w:sz w:val="20"/>
          <w:szCs w:val="20"/>
        </w:rPr>
        <w:t xml:space="preserve">            }</w:t>
      </w:r>
    </w:p>
    <w:p w14:paraId="61096037" w14:textId="77777777" w:rsidR="00251EAC" w:rsidRDefault="00C9621B">
      <w:pPr>
        <w:spacing w:after="0" w:line="240" w:lineRule="auto"/>
        <w:rPr>
          <w:color w:val="000000"/>
          <w:sz w:val="20"/>
          <w:szCs w:val="20"/>
        </w:rPr>
      </w:pPr>
      <w:r>
        <w:rPr>
          <w:color w:val="000000"/>
          <w:sz w:val="20"/>
          <w:szCs w:val="20"/>
        </w:rPr>
        <w:t xml:space="preserve">        }</w:t>
      </w:r>
    </w:p>
    <w:p w14:paraId="3FBD16D7" w14:textId="77777777" w:rsidR="00251EAC" w:rsidRDefault="00251EAC">
      <w:pPr>
        <w:rPr>
          <w:color w:val="000000"/>
          <w:sz w:val="20"/>
          <w:szCs w:val="20"/>
        </w:rPr>
      </w:pPr>
    </w:p>
    <w:p w14:paraId="54220F6B" w14:textId="325A9BA5"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Once </w:t>
      </w:r>
      <w:del w:id="61" w:author="Ravindra Akella" w:date="2019-11-18T11:40:00Z">
        <w:r w:rsidDel="00CA3982">
          <w:rPr>
            <w:rFonts w:ascii="Palatino Linotype" w:eastAsia="Palatino Linotype" w:hAnsi="Palatino Linotype" w:cs="Palatino Linotype"/>
            <w:color w:val="000000"/>
          </w:rPr>
          <w:delText>syncronization</w:delText>
        </w:r>
      </w:del>
      <w:ins w:id="62" w:author="Ravindra Akella" w:date="2019-11-18T11:40:00Z">
        <w:r w:rsidR="00CA3982">
          <w:rPr>
            <w:rFonts w:ascii="Palatino Linotype" w:eastAsia="Palatino Linotype" w:hAnsi="Palatino Linotype" w:cs="Palatino Linotype"/>
            <w:color w:val="000000"/>
          </w:rPr>
          <w:t>synchronization</w:t>
        </w:r>
      </w:ins>
      <w:r>
        <w:rPr>
          <w:rFonts w:ascii="Palatino Linotype" w:eastAsia="Palatino Linotype" w:hAnsi="Palatino Linotype" w:cs="Palatino Linotype"/>
          <w:color w:val="000000"/>
        </w:rPr>
        <w:t xml:space="preserve"> is implemented using a lock, here is the output of the sample</w:t>
      </w:r>
    </w:p>
    <w:p w14:paraId="39B6697E" w14:textId="77777777" w:rsidR="00251EAC" w:rsidRDefault="00C9621B">
      <w:pPr>
        <w:jc w:val="center"/>
        <w:rPr>
          <w:color w:val="000000"/>
          <w:sz w:val="20"/>
          <w:szCs w:val="20"/>
        </w:rPr>
        <w:pPrChange w:id="63" w:author="JORDINA" w:date="2019-10-18T17:35:00Z">
          <w:pPr/>
        </w:pPrChange>
      </w:pPr>
      <w:r>
        <w:rPr>
          <w:noProof/>
        </w:rPr>
        <w:drawing>
          <wp:inline distT="0" distB="0" distL="0" distR="0" wp14:anchorId="55B00A67" wp14:editId="5D8C03C2">
            <wp:extent cx="5943600" cy="49593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95935"/>
                    </a:xfrm>
                    <a:prstGeom prst="rect">
                      <a:avLst/>
                    </a:prstGeom>
                    <a:ln/>
                  </pic:spPr>
                </pic:pic>
              </a:graphicData>
            </a:graphic>
          </wp:inline>
        </w:drawing>
      </w:r>
    </w:p>
    <w:p w14:paraId="25F9D6A6" w14:textId="77777777" w:rsidR="00251EAC" w:rsidRDefault="00C9621B">
      <w:pPr>
        <w:jc w:val="center"/>
        <w:rPr>
          <w:rFonts w:ascii="Palatino Linotype" w:eastAsia="Palatino Linotype" w:hAnsi="Palatino Linotype" w:cs="Palatino Linotype"/>
          <w:b/>
          <w:sz w:val="20"/>
          <w:szCs w:val="20"/>
        </w:rPr>
        <w:pPrChange w:id="64" w:author="JORDINA" w:date="2019-10-18T17:35:00Z">
          <w:pPr/>
        </w:pPrChange>
      </w:pPr>
      <w:r>
        <w:rPr>
          <w:rFonts w:ascii="Palatino Linotype" w:eastAsia="Palatino Linotype" w:hAnsi="Palatino Linotype" w:cs="Palatino Linotype"/>
          <w:b/>
          <w:sz w:val="20"/>
          <w:szCs w:val="20"/>
        </w:rPr>
        <w:t>Figure 7.2 – Output of application with synchronization</w:t>
      </w:r>
    </w:p>
    <w:p w14:paraId="7CAC69E7" w14:textId="7B42B2FB"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As you see output is what was predicted, we can clearly see that if Synchronization is not implemented </w:t>
      </w:r>
      <w:commentRangeStart w:id="65"/>
      <w:commentRangeStart w:id="66"/>
      <w:r>
        <w:rPr>
          <w:rFonts w:ascii="Palatino Linotype" w:eastAsia="Palatino Linotype" w:hAnsi="Palatino Linotype" w:cs="Palatino Linotype"/>
          <w:color w:val="000000"/>
        </w:rPr>
        <w:t>for a shared resource</w:t>
      </w:r>
      <w:del w:id="67" w:author="Ravindra Akella" w:date="2019-11-18T11:40:00Z">
        <w:r w:rsidDel="00C11540">
          <w:rPr>
            <w:rFonts w:ascii="Palatino Linotype" w:eastAsia="Palatino Linotype" w:hAnsi="Palatino Linotype" w:cs="Palatino Linotype"/>
            <w:color w:val="000000"/>
          </w:rPr>
          <w:delText>s</w:delText>
        </w:r>
      </w:del>
      <w:r>
        <w:rPr>
          <w:rFonts w:ascii="Palatino Linotype" w:eastAsia="Palatino Linotype" w:hAnsi="Palatino Linotype" w:cs="Palatino Linotype"/>
          <w:color w:val="000000"/>
        </w:rPr>
        <w:t xml:space="preserve"> </w:t>
      </w:r>
      <w:commentRangeEnd w:id="65"/>
      <w:r w:rsidR="00CA56EA">
        <w:rPr>
          <w:rStyle w:val="CommentReference"/>
        </w:rPr>
        <w:commentReference w:id="65"/>
      </w:r>
      <w:commentRangeEnd w:id="66"/>
      <w:r w:rsidR="000D4DB2">
        <w:rPr>
          <w:rStyle w:val="CommentReference"/>
        </w:rPr>
        <w:commentReference w:id="66"/>
      </w:r>
      <w:r>
        <w:rPr>
          <w:rFonts w:ascii="Palatino Linotype" w:eastAsia="Palatino Linotype" w:hAnsi="Palatino Linotype" w:cs="Palatino Linotype"/>
          <w:color w:val="000000"/>
        </w:rPr>
        <w:t xml:space="preserve">in multi thread environment there is a high possibility of data getting corrupted and that’s when it becomes really critical that we implement proper synchronization constructs to achieve predictable results. </w:t>
      </w:r>
    </w:p>
    <w:p w14:paraId="7D67CDAF" w14:textId="2C9F380F" w:rsidR="00251EAC" w:rsidDel="00FC4233" w:rsidRDefault="00C9621B">
      <w:pPr>
        <w:rPr>
          <w:del w:id="68" w:author="Ravindra Akella" w:date="2019-11-19T17:12:00Z"/>
          <w:rFonts w:ascii="Palatino Linotype" w:eastAsia="Palatino Linotype" w:hAnsi="Palatino Linotype" w:cs="Palatino Linotype"/>
          <w:color w:val="FF0000"/>
        </w:rPr>
      </w:pPr>
      <w:commentRangeStart w:id="69"/>
      <w:commentRangeStart w:id="70"/>
      <w:del w:id="71" w:author="Ravindra Akella" w:date="2019-11-19T17:12:00Z">
        <w:r w:rsidDel="00FC4233">
          <w:rPr>
            <w:rFonts w:ascii="Palatino Linotype" w:eastAsia="Palatino Linotype" w:hAnsi="Palatino Linotype" w:cs="Palatino Linotype"/>
            <w:color w:val="FF0000"/>
            <w:highlight w:val="yellow"/>
          </w:rPr>
          <w:delText>Todo – Explain what is thread safety</w:delText>
        </w:r>
        <w:commentRangeEnd w:id="69"/>
        <w:r w:rsidR="00204615" w:rsidDel="00FC4233">
          <w:rPr>
            <w:rStyle w:val="CommentReference"/>
          </w:rPr>
          <w:commentReference w:id="69"/>
        </w:r>
      </w:del>
      <w:commentRangeEnd w:id="70"/>
      <w:r w:rsidR="00323233">
        <w:rPr>
          <w:rStyle w:val="CommentReference"/>
        </w:rPr>
        <w:commentReference w:id="70"/>
      </w:r>
    </w:p>
    <w:p w14:paraId="3CFB07A6" w14:textId="77777777" w:rsidR="00FC4233" w:rsidRDefault="00FC4233">
      <w:pPr>
        <w:rPr>
          <w:ins w:id="72" w:author="Ravindra Akella" w:date="2019-11-19T17:12:00Z"/>
          <w:rFonts w:ascii="Palatino Linotype" w:eastAsia="Palatino Linotype" w:hAnsi="Palatino Linotype" w:cs="Palatino Linotype"/>
          <w:b/>
          <w:bCs/>
          <w:color w:val="FF0000"/>
          <w:sz w:val="28"/>
          <w:szCs w:val="28"/>
        </w:rPr>
      </w:pPr>
    </w:p>
    <w:p w14:paraId="73365304" w14:textId="056142E6" w:rsidR="00FC4233" w:rsidRDefault="00FC4233">
      <w:pPr>
        <w:rPr>
          <w:ins w:id="73" w:author="Ravindra Akella" w:date="2019-11-19T17:12:00Z"/>
          <w:rFonts w:ascii="Palatino Linotype" w:eastAsia="Palatino Linotype" w:hAnsi="Palatino Linotype" w:cs="Palatino Linotype"/>
          <w:b/>
          <w:bCs/>
          <w:color w:val="FF0000"/>
          <w:sz w:val="28"/>
          <w:szCs w:val="28"/>
        </w:rPr>
      </w:pPr>
      <w:ins w:id="74" w:author="Ravindra Akella" w:date="2019-11-19T17:12:00Z">
        <w:r w:rsidRPr="00FC4233">
          <w:rPr>
            <w:rFonts w:ascii="Palatino Linotype" w:eastAsia="Palatino Linotype" w:hAnsi="Palatino Linotype" w:cs="Palatino Linotype"/>
            <w:b/>
            <w:bCs/>
            <w:color w:val="FF0000"/>
            <w:sz w:val="28"/>
            <w:szCs w:val="28"/>
            <w:rPrChange w:id="75" w:author="Ravindra Akella" w:date="2019-11-19T17:12:00Z">
              <w:rPr>
                <w:rFonts w:ascii="Palatino Linotype" w:eastAsia="Palatino Linotype" w:hAnsi="Palatino Linotype" w:cs="Palatino Linotype"/>
                <w:color w:val="FF0000"/>
              </w:rPr>
            </w:rPrChange>
          </w:rPr>
          <w:lastRenderedPageBreak/>
          <w:t>Thread Safety</w:t>
        </w:r>
      </w:ins>
    </w:p>
    <w:p w14:paraId="7F5031FD" w14:textId="20019BCD" w:rsidR="00FC4233" w:rsidRPr="00C75C96" w:rsidRDefault="00C75C96">
      <w:pPr>
        <w:rPr>
          <w:ins w:id="76" w:author="Ravindra Akella" w:date="2019-11-19T17:12:00Z"/>
          <w:rFonts w:ascii="Palatino Linotype" w:eastAsia="Palatino Linotype" w:hAnsi="Palatino Linotype" w:cs="Palatino Linotype"/>
          <w:color w:val="FF0000"/>
        </w:rPr>
      </w:pPr>
      <w:ins w:id="77" w:author="Ravindra Akella" w:date="2019-11-19T17:14:00Z">
        <w:r>
          <w:rPr>
            <w:rFonts w:ascii="Palatino Linotype" w:eastAsia="Palatino Linotype" w:hAnsi="Palatino Linotype" w:cs="Palatino Linotype"/>
            <w:color w:val="FF0000"/>
          </w:rPr>
          <w:t xml:space="preserve">A piece of code or method is considered as thread safe if there aren’t any resources/variables in that code </w:t>
        </w:r>
      </w:ins>
      <w:ins w:id="78" w:author="Ravindra Akella" w:date="2019-11-19T17:16:00Z">
        <w:r>
          <w:rPr>
            <w:rFonts w:ascii="Palatino Linotype" w:eastAsia="Palatino Linotype" w:hAnsi="Palatino Linotype" w:cs="Palatino Linotype"/>
            <w:color w:val="FF0000"/>
          </w:rPr>
          <w:t xml:space="preserve">that are shared across multiple threads like first example in this chapter </w:t>
        </w:r>
      </w:ins>
      <w:ins w:id="79" w:author="Ravindra Akella" w:date="2019-11-19T17:17:00Z">
        <w:r>
          <w:rPr>
            <w:rFonts w:ascii="Palatino Linotype" w:eastAsia="Palatino Linotype" w:hAnsi="Palatino Linotype" w:cs="Palatino Linotype"/>
            <w:color w:val="FF0000"/>
          </w:rPr>
          <w:t xml:space="preserve">where current balance and number of transactions </w:t>
        </w:r>
      </w:ins>
      <w:ins w:id="80" w:author="Ravindra Akella" w:date="2019-11-19T17:18:00Z">
        <w:r>
          <w:rPr>
            <w:rFonts w:ascii="Palatino Linotype" w:eastAsia="Palatino Linotype" w:hAnsi="Palatino Linotype" w:cs="Palatino Linotype"/>
            <w:color w:val="FF0000"/>
          </w:rPr>
          <w:t xml:space="preserve">are updated at the same time by multiple threads and it isn’t thread safe. To achieve thread safety on a </w:t>
        </w:r>
      </w:ins>
      <w:ins w:id="81" w:author="Ravindra Akella" w:date="2019-11-19T17:19:00Z">
        <w:r>
          <w:rPr>
            <w:rFonts w:ascii="Palatino Linotype" w:eastAsia="Palatino Linotype" w:hAnsi="Palatino Linotype" w:cs="Palatino Linotype"/>
            <w:color w:val="FF0000"/>
          </w:rPr>
          <w:t>method</w:t>
        </w:r>
      </w:ins>
      <w:ins w:id="82" w:author="Ravindra Akella" w:date="2019-11-19T17:18:00Z">
        <w:r>
          <w:rPr>
            <w:rFonts w:ascii="Palatino Linotype" w:eastAsia="Palatino Linotype" w:hAnsi="Palatino Linotype" w:cs="Palatino Linotype"/>
            <w:color w:val="FF0000"/>
          </w:rPr>
          <w:t xml:space="preserve"> or </w:t>
        </w:r>
      </w:ins>
      <w:ins w:id="83" w:author="Ravindra Akella" w:date="2019-11-19T17:19:00Z">
        <w:r>
          <w:rPr>
            <w:rFonts w:ascii="Palatino Linotype" w:eastAsia="Palatino Linotype" w:hAnsi="Palatino Linotype" w:cs="Palatino Linotype"/>
            <w:color w:val="FF0000"/>
          </w:rPr>
          <w:t>variable we can either reduce the interaction between threads i.e. probably changing the application to</w:t>
        </w:r>
      </w:ins>
      <w:ins w:id="84" w:author="Ravindra Akella" w:date="2019-11-19T17:20:00Z">
        <w:r>
          <w:rPr>
            <w:rFonts w:ascii="Palatino Linotype" w:eastAsia="Palatino Linotype" w:hAnsi="Palatino Linotype" w:cs="Palatino Linotype"/>
            <w:color w:val="FF0000"/>
          </w:rPr>
          <w:t xml:space="preserve"> run synchronously or using locking</w:t>
        </w:r>
        <w:r w:rsidR="00CC3560">
          <w:rPr>
            <w:rFonts w:ascii="Palatino Linotype" w:eastAsia="Palatino Linotype" w:hAnsi="Palatino Linotype" w:cs="Palatino Linotype"/>
            <w:color w:val="FF0000"/>
          </w:rPr>
          <w:t>/synchronization</w:t>
        </w:r>
        <w:r>
          <w:rPr>
            <w:rFonts w:ascii="Palatino Linotype" w:eastAsia="Palatino Linotype" w:hAnsi="Palatino Linotype" w:cs="Palatino Linotype"/>
            <w:color w:val="FF0000"/>
          </w:rPr>
          <w:t xml:space="preserve"> mechanism that we are going to see </w:t>
        </w:r>
        <w:r w:rsidR="000F208F">
          <w:rPr>
            <w:rFonts w:ascii="Palatino Linotype" w:eastAsia="Palatino Linotype" w:hAnsi="Palatino Linotype" w:cs="Palatino Linotype"/>
            <w:color w:val="FF0000"/>
          </w:rPr>
          <w:t>in</w:t>
        </w:r>
        <w:r>
          <w:rPr>
            <w:rFonts w:ascii="Palatino Linotype" w:eastAsia="Palatino Linotype" w:hAnsi="Palatino Linotype" w:cs="Palatino Linotype"/>
            <w:color w:val="FF0000"/>
          </w:rPr>
          <w:t xml:space="preserve"> </w:t>
        </w:r>
        <w:r w:rsidR="00465728">
          <w:rPr>
            <w:rFonts w:ascii="Palatino Linotype" w:eastAsia="Palatino Linotype" w:hAnsi="Palatino Linotype" w:cs="Palatino Linotype"/>
            <w:color w:val="FF0000"/>
          </w:rPr>
          <w:t>ne</w:t>
        </w:r>
      </w:ins>
      <w:ins w:id="85" w:author="Ravindra Akella" w:date="2019-11-19T17:21:00Z">
        <w:r w:rsidR="00465728">
          <w:rPr>
            <w:rFonts w:ascii="Palatino Linotype" w:eastAsia="Palatino Linotype" w:hAnsi="Palatino Linotype" w:cs="Palatino Linotype"/>
            <w:color w:val="FF0000"/>
          </w:rPr>
          <w:t>xt sections.</w:t>
        </w:r>
      </w:ins>
    </w:p>
    <w:p w14:paraId="124A9BB4"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Synchronization can be achieved through various constructs provided by .net</w:t>
      </w:r>
    </w:p>
    <w:p w14:paraId="5343F5DF" w14:textId="77777777" w:rsidR="00251EAC" w:rsidRDefault="00C9621B">
      <w:pPr>
        <w:numPr>
          <w:ilvl w:val="0"/>
          <w:numId w:val="17"/>
        </w:numPr>
        <w:spacing w:before="280" w:after="0" w:line="240" w:lineRule="auto"/>
        <w:rPr>
          <w:rFonts w:ascii="Palatino Linotype" w:eastAsia="Palatino Linotype" w:hAnsi="Palatino Linotype" w:cs="Palatino Linotype"/>
        </w:rPr>
      </w:pPr>
      <w:r>
        <w:rPr>
          <w:rFonts w:ascii="Palatino Linotype" w:eastAsia="Palatino Linotype" w:hAnsi="Palatino Linotype" w:cs="Palatino Linotype"/>
        </w:rPr>
        <w:t>Locking Constructs</w:t>
      </w:r>
    </w:p>
    <w:p w14:paraId="713C4FAA" w14:textId="77777777" w:rsidR="00251EAC" w:rsidRDefault="00C9621B">
      <w:pPr>
        <w:numPr>
          <w:ilvl w:val="1"/>
          <w:numId w:val="17"/>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Exclusive</w:t>
      </w:r>
    </w:p>
    <w:p w14:paraId="31C91CED" w14:textId="77777777" w:rsidR="00251EAC" w:rsidRDefault="00C9621B">
      <w:pPr>
        <w:numPr>
          <w:ilvl w:val="1"/>
          <w:numId w:val="17"/>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Non- exclusive</w:t>
      </w:r>
    </w:p>
    <w:p w14:paraId="0B6786CB" w14:textId="77777777" w:rsidR="00251EAC" w:rsidRDefault="00C9621B">
      <w:pPr>
        <w:numPr>
          <w:ilvl w:val="0"/>
          <w:numId w:val="17"/>
        </w:num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Signaling Constructs</w:t>
      </w:r>
    </w:p>
    <w:p w14:paraId="1DAAD34B" w14:textId="77777777" w:rsidR="00251EAC" w:rsidRDefault="00C9621B">
      <w:pPr>
        <w:numPr>
          <w:ilvl w:val="0"/>
          <w:numId w:val="17"/>
        </w:numPr>
        <w:spacing w:after="280" w:line="240" w:lineRule="auto"/>
        <w:rPr>
          <w:rFonts w:ascii="Palatino Linotype" w:eastAsia="Palatino Linotype" w:hAnsi="Palatino Linotype" w:cs="Palatino Linotype"/>
        </w:rPr>
      </w:pPr>
      <w:r>
        <w:rPr>
          <w:rFonts w:ascii="Palatino Linotype" w:eastAsia="Palatino Linotype" w:hAnsi="Palatino Linotype" w:cs="Palatino Linotype"/>
        </w:rPr>
        <w:t>Other synchronization classes</w:t>
      </w:r>
    </w:p>
    <w:p w14:paraId="3D78AAE7"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We will deep dive into each of these in next sections</w:t>
      </w:r>
    </w:p>
    <w:p w14:paraId="594144C5" w14:textId="77777777" w:rsidR="00251EAC" w:rsidRDefault="00C9621B">
      <w:pPr>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Locking constructs</w:t>
      </w:r>
    </w:p>
    <w:p w14:paraId="37F82623"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Locking constructs are types in .NET that help in synchronization for a shared resource between threads or coordinating insert/updates/overwrites among threads. They are primarily categorized into </w:t>
      </w:r>
    </w:p>
    <w:p w14:paraId="45DBEE1F" w14:textId="77777777" w:rsidR="00251EAC" w:rsidRDefault="00C9621B">
      <w:pPr>
        <w:numPr>
          <w:ilvl w:val="0"/>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Exclusive – Exclusive locks are the types which allow to lock a resource and resource cannot be modified until lock is released, while an object is exclusively locked no other thread can read/update that object. Exclusive locks are always acquired by one single thread at any point in and all other threads must wait till the acquiring thread release the lock. Exclusive locks are supported in .NET through</w:t>
      </w:r>
    </w:p>
    <w:p w14:paraId="214AFA33" w14:textId="77777777" w:rsidR="00251EAC" w:rsidRDefault="00C9621B">
      <w:pPr>
        <w:numPr>
          <w:ilvl w:val="1"/>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lock (Monitor.Enter/Monitor.Exit)</w:t>
      </w:r>
    </w:p>
    <w:p w14:paraId="546D2F52" w14:textId="77777777" w:rsidR="00251EAC" w:rsidRDefault="00C9621B">
      <w:pPr>
        <w:numPr>
          <w:ilvl w:val="1"/>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Mutex</w:t>
      </w:r>
    </w:p>
    <w:p w14:paraId="7BBD50DA" w14:textId="77777777" w:rsidR="00251EAC" w:rsidRDefault="00C9621B">
      <w:pPr>
        <w:numPr>
          <w:ilvl w:val="1"/>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SpinLock</w:t>
      </w:r>
    </w:p>
    <w:p w14:paraId="28D3A2E6" w14:textId="77777777" w:rsidR="00251EAC" w:rsidRDefault="00251EAC">
      <w:pPr>
        <w:pBdr>
          <w:top w:val="nil"/>
          <w:left w:val="nil"/>
          <w:bottom w:val="nil"/>
          <w:right w:val="nil"/>
          <w:between w:val="nil"/>
        </w:pBdr>
        <w:spacing w:after="0"/>
        <w:ind w:left="720" w:hanging="720"/>
        <w:rPr>
          <w:rFonts w:ascii="Palatino Linotype" w:eastAsia="Palatino Linotype" w:hAnsi="Palatino Linotype" w:cs="Palatino Linotype"/>
          <w:color w:val="000000"/>
        </w:rPr>
      </w:pPr>
    </w:p>
    <w:p w14:paraId="5A1D1404" w14:textId="77777777" w:rsidR="00251EAC" w:rsidRDefault="00C9621B">
      <w:pPr>
        <w:numPr>
          <w:ilvl w:val="0"/>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Non – exclusive locks - These are the types which allows limited number of threads to access a shared resource i.e. if 10 threads are trying to access a resource using a non-exclusive lock shared resource access can be restricted to say 5 threads. Usually it is like multiple reads can be performed however shared resource cannot be modified until the read lock is released. .NET supports non-exclusive locks through</w:t>
      </w:r>
    </w:p>
    <w:p w14:paraId="2895BBB7" w14:textId="77777777" w:rsidR="00251EAC" w:rsidRDefault="00C9621B">
      <w:pPr>
        <w:numPr>
          <w:ilvl w:val="1"/>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 (Non - Exclusive)</w:t>
      </w:r>
    </w:p>
    <w:p w14:paraId="134F224A" w14:textId="77777777" w:rsidR="00251EAC" w:rsidRDefault="00C9621B">
      <w:pPr>
        <w:numPr>
          <w:ilvl w:val="1"/>
          <w:numId w:val="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SemaphoreSlim (Non - Exclusive)</w:t>
      </w:r>
    </w:p>
    <w:p w14:paraId="5DE33D4F" w14:textId="77777777" w:rsidR="00251EAC" w:rsidRDefault="00C9621B">
      <w:pPr>
        <w:numPr>
          <w:ilvl w:val="1"/>
          <w:numId w:val="1"/>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Reader/Writer locks (Non - Exclusive)</w:t>
      </w:r>
    </w:p>
    <w:p w14:paraId="71B3E407"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Taking an analogy here:</w:t>
      </w:r>
    </w:p>
    <w:p w14:paraId="1D3FC2B4" w14:textId="16C4FD72"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Say there a travel website that allows you to book a seat in train with a restricted capacity of 50, however seat is allotted inside the train Here when we book a ticket it is guaranteed that we will get a seat, however since maximum number of seats are 50 exactly 50 people(threads) would be allowed to book a seat which means 50 people have an non - exclusive lock. Once a person exits from the train entry allowed for people in waiting </w:t>
      </w:r>
      <w:del w:id="86" w:author="Ravindra Akella" w:date="2019-11-19T17:21:00Z">
        <w:r w:rsidDel="00A01861">
          <w:rPr>
            <w:rFonts w:ascii="Palatino Linotype" w:eastAsia="Palatino Linotype" w:hAnsi="Palatino Linotype" w:cs="Palatino Linotype"/>
            <w:color w:val="000000"/>
          </w:rPr>
          <w:delText>list.Now</w:delText>
        </w:r>
      </w:del>
      <w:ins w:id="87" w:author="Ravindra Akella" w:date="2019-11-19T17:21:00Z">
        <w:r w:rsidR="00A01861">
          <w:rPr>
            <w:rFonts w:ascii="Palatino Linotype" w:eastAsia="Palatino Linotype" w:hAnsi="Palatino Linotype" w:cs="Palatino Linotype"/>
            <w:color w:val="000000"/>
          </w:rPr>
          <w:t>list. Now</w:t>
        </w:r>
      </w:ins>
      <w:r>
        <w:rPr>
          <w:rFonts w:ascii="Palatino Linotype" w:eastAsia="Palatino Linotype" w:hAnsi="Palatino Linotype" w:cs="Palatino Linotype"/>
          <w:color w:val="000000"/>
        </w:rPr>
        <w:t xml:space="preserve"> inside train the seat occupied by person cannot be shared which means an exclusive lock is applied on the seat. Seat cannot be used until person releases it.</w:t>
      </w:r>
    </w:p>
    <w:p w14:paraId="321D2512" w14:textId="77777777" w:rsidR="00251EAC" w:rsidRDefault="00251EAC">
      <w:pPr>
        <w:rPr>
          <w:rFonts w:ascii="Palatino Linotype" w:eastAsia="Palatino Linotype" w:hAnsi="Palatino Linotype" w:cs="Palatino Linotype"/>
          <w:color w:val="000000"/>
        </w:rPr>
      </w:pPr>
    </w:p>
    <w:p w14:paraId="2323E76D" w14:textId="77777777" w:rsidR="00251EAC" w:rsidRDefault="00C9621B">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Lock or Monitor.Enter/Monitor.Exit (Exclusive)</w:t>
      </w:r>
    </w:p>
    <w:p w14:paraId="337209CE" w14:textId="77777777" w:rsidR="00251EAC" w:rsidRDefault="00C9621B">
      <w:pPr>
        <w:rPr>
          <w:color w:val="0000FF"/>
          <w:sz w:val="20"/>
          <w:szCs w:val="20"/>
        </w:rPr>
      </w:pPr>
      <w:r>
        <w:rPr>
          <w:rFonts w:ascii="Palatino Linotype" w:eastAsia="Palatino Linotype" w:hAnsi="Palatino Linotype" w:cs="Palatino Linotype"/>
        </w:rPr>
        <w:t>Lock statement is the easiest way to achieve synchronization in multi-threaded code where any shared resource within the scope of lock can be accessed using only one thread at point in time. To lock a shared resource using lock statement we need a create an object and wrap it inside lock keyword just like below –</w:t>
      </w:r>
      <w:r>
        <w:rPr>
          <w:rFonts w:ascii="Palatino Linotype" w:eastAsia="Palatino Linotype" w:hAnsi="Palatino Linotype" w:cs="Palatino Linotype"/>
        </w:rPr>
        <w:br/>
      </w:r>
    </w:p>
    <w:p w14:paraId="38EEE912" w14:textId="77777777" w:rsidR="00251EAC" w:rsidRDefault="00C9621B">
      <w:pPr>
        <w:rPr>
          <w:rFonts w:ascii="Palatino Linotype" w:eastAsia="Palatino Linotype" w:hAnsi="Palatino Linotype" w:cs="Palatino Linotype"/>
        </w:rPr>
      </w:pPr>
      <w:r>
        <w:rPr>
          <w:color w:val="0000FF"/>
          <w:sz w:val="20"/>
          <w:szCs w:val="20"/>
        </w:rPr>
        <w:t>object</w:t>
      </w:r>
      <w:r>
        <w:rPr>
          <w:color w:val="000000"/>
          <w:sz w:val="20"/>
          <w:szCs w:val="20"/>
        </w:rPr>
        <w:t xml:space="preserve"> locker = </w:t>
      </w:r>
      <w:r>
        <w:rPr>
          <w:color w:val="0000FF"/>
          <w:sz w:val="20"/>
          <w:szCs w:val="20"/>
        </w:rPr>
        <w:t>new</w:t>
      </w:r>
      <w:r>
        <w:rPr>
          <w:color w:val="000000"/>
          <w:sz w:val="20"/>
          <w:szCs w:val="20"/>
        </w:rPr>
        <w:t xml:space="preserve"> </w:t>
      </w:r>
      <w:r>
        <w:rPr>
          <w:color w:val="0000FF"/>
          <w:sz w:val="20"/>
          <w:szCs w:val="20"/>
        </w:rPr>
        <w:t>object</w:t>
      </w:r>
      <w:r>
        <w:rPr>
          <w:color w:val="000000"/>
          <w:sz w:val="20"/>
          <w:szCs w:val="20"/>
        </w:rPr>
        <w:t xml:space="preserve">(); </w:t>
      </w:r>
      <w:r>
        <w:rPr>
          <w:color w:val="008000"/>
          <w:sz w:val="20"/>
          <w:szCs w:val="20"/>
        </w:rPr>
        <w:t>//Declare lock object</w:t>
      </w:r>
    </w:p>
    <w:p w14:paraId="40702B16" w14:textId="77777777" w:rsidR="00251EAC" w:rsidRDefault="00C9621B">
      <w:pPr>
        <w:spacing w:after="0" w:line="240" w:lineRule="auto"/>
        <w:rPr>
          <w:color w:val="000000"/>
          <w:sz w:val="20"/>
          <w:szCs w:val="20"/>
        </w:rPr>
      </w:pPr>
      <w:r>
        <w:rPr>
          <w:color w:val="0000FF"/>
          <w:sz w:val="20"/>
          <w:szCs w:val="20"/>
        </w:rPr>
        <w:t>async</w:t>
      </w:r>
      <w:r>
        <w:rPr>
          <w:color w:val="000000"/>
          <w:sz w:val="20"/>
          <w:szCs w:val="20"/>
        </w:rPr>
        <w:t xml:space="preserve"> Task AddBalanceToAcccount(</w:t>
      </w:r>
      <w:r>
        <w:rPr>
          <w:color w:val="0000FF"/>
          <w:sz w:val="20"/>
          <w:szCs w:val="20"/>
        </w:rPr>
        <w:t>long</w:t>
      </w:r>
      <w:r>
        <w:rPr>
          <w:color w:val="000000"/>
          <w:sz w:val="20"/>
          <w:szCs w:val="20"/>
        </w:rPr>
        <w:t xml:space="preserve"> amount)</w:t>
      </w:r>
    </w:p>
    <w:p w14:paraId="2A31B2C6" w14:textId="77777777" w:rsidR="00251EAC" w:rsidRDefault="00C9621B">
      <w:pPr>
        <w:spacing w:after="0" w:line="240" w:lineRule="auto"/>
        <w:rPr>
          <w:color w:val="000000"/>
          <w:sz w:val="20"/>
          <w:szCs w:val="20"/>
        </w:rPr>
      </w:pPr>
      <w:r>
        <w:rPr>
          <w:color w:val="000000"/>
          <w:sz w:val="20"/>
          <w:szCs w:val="20"/>
        </w:rPr>
        <w:t>{</w:t>
      </w:r>
    </w:p>
    <w:p w14:paraId="4FA43038" w14:textId="77777777" w:rsidR="00251EAC" w:rsidRDefault="00C9621B">
      <w:pPr>
        <w:spacing w:after="0" w:line="240" w:lineRule="auto"/>
        <w:ind w:left="720"/>
        <w:rPr>
          <w:color w:val="0000FF"/>
          <w:sz w:val="20"/>
          <w:szCs w:val="20"/>
        </w:rPr>
      </w:pPr>
      <w:r>
        <w:rPr>
          <w:color w:val="0000FF"/>
          <w:sz w:val="20"/>
          <w:szCs w:val="20"/>
        </w:rPr>
        <w:t>await</w:t>
      </w:r>
      <w:r>
        <w:rPr>
          <w:color w:val="000000"/>
          <w:sz w:val="20"/>
          <w:szCs w:val="20"/>
        </w:rPr>
        <w:t xml:space="preserve"> Task.Delay(1);</w:t>
      </w:r>
    </w:p>
    <w:p w14:paraId="68DAA976" w14:textId="77777777" w:rsidR="00251EAC" w:rsidRDefault="00C9621B">
      <w:pPr>
        <w:spacing w:after="0" w:line="240" w:lineRule="auto"/>
        <w:ind w:left="720"/>
        <w:rPr>
          <w:color w:val="008000"/>
          <w:sz w:val="20"/>
          <w:szCs w:val="20"/>
        </w:rPr>
      </w:pPr>
      <w:r>
        <w:rPr>
          <w:color w:val="0000FF"/>
          <w:sz w:val="20"/>
          <w:szCs w:val="20"/>
        </w:rPr>
        <w:t>lock</w:t>
      </w:r>
      <w:r>
        <w:rPr>
          <w:color w:val="000000"/>
          <w:sz w:val="20"/>
          <w:szCs w:val="20"/>
        </w:rPr>
        <w:t xml:space="preserve"> (locker) </w:t>
      </w:r>
      <w:r>
        <w:rPr>
          <w:color w:val="008000"/>
          <w:sz w:val="20"/>
          <w:szCs w:val="20"/>
        </w:rPr>
        <w:t>//Locking accountBalance variable</w:t>
      </w:r>
    </w:p>
    <w:p w14:paraId="27A3FAE5" w14:textId="77777777" w:rsidR="00251EAC" w:rsidRDefault="00C9621B">
      <w:pPr>
        <w:spacing w:after="0" w:line="240" w:lineRule="auto"/>
        <w:ind w:left="720"/>
        <w:rPr>
          <w:color w:val="000000"/>
          <w:sz w:val="20"/>
          <w:szCs w:val="20"/>
        </w:rPr>
      </w:pPr>
      <w:r>
        <w:rPr>
          <w:color w:val="000000"/>
          <w:sz w:val="20"/>
          <w:szCs w:val="20"/>
        </w:rPr>
        <w:t>{</w:t>
      </w:r>
    </w:p>
    <w:p w14:paraId="58DCF3AA" w14:textId="77777777" w:rsidR="00251EAC" w:rsidRDefault="00C9621B">
      <w:pPr>
        <w:spacing w:after="0" w:line="240" w:lineRule="auto"/>
        <w:ind w:left="720"/>
        <w:rPr>
          <w:color w:val="000000"/>
          <w:sz w:val="20"/>
          <w:szCs w:val="20"/>
        </w:rPr>
      </w:pPr>
      <w:r>
        <w:rPr>
          <w:color w:val="000000"/>
          <w:sz w:val="20"/>
          <w:szCs w:val="20"/>
        </w:rPr>
        <w:t xml:space="preserve">    accountBalance = accountBalance + 10;</w:t>
      </w:r>
    </w:p>
    <w:p w14:paraId="2F7C9DBF" w14:textId="77777777" w:rsidR="00251EAC" w:rsidRDefault="00C9621B">
      <w:pPr>
        <w:spacing w:after="0" w:line="240" w:lineRule="auto"/>
        <w:ind w:left="720"/>
        <w:rPr>
          <w:color w:val="000000"/>
          <w:sz w:val="20"/>
          <w:szCs w:val="20"/>
        </w:rPr>
      </w:pPr>
      <w:r>
        <w:rPr>
          <w:color w:val="000000"/>
          <w:sz w:val="20"/>
          <w:szCs w:val="20"/>
        </w:rPr>
        <w:t xml:space="preserve">    Console.WriteLine(</w:t>
      </w:r>
      <w:r>
        <w:rPr>
          <w:color w:val="A31515"/>
          <w:sz w:val="20"/>
          <w:szCs w:val="20"/>
        </w:rPr>
        <w:t>"balance updated"</w:t>
      </w:r>
      <w:r>
        <w:rPr>
          <w:color w:val="000000"/>
          <w:sz w:val="20"/>
          <w:szCs w:val="20"/>
        </w:rPr>
        <w:t>);</w:t>
      </w:r>
    </w:p>
    <w:p w14:paraId="5ABC6BD2" w14:textId="77777777" w:rsidR="00251EAC" w:rsidRDefault="00C9621B">
      <w:pPr>
        <w:spacing w:after="0" w:line="240" w:lineRule="auto"/>
        <w:ind w:left="720"/>
        <w:rPr>
          <w:color w:val="008000"/>
          <w:sz w:val="20"/>
          <w:szCs w:val="20"/>
        </w:rPr>
      </w:pPr>
      <w:r>
        <w:rPr>
          <w:color w:val="000000"/>
          <w:sz w:val="20"/>
          <w:szCs w:val="20"/>
        </w:rPr>
        <w:t xml:space="preserve">} </w:t>
      </w:r>
      <w:r>
        <w:rPr>
          <w:color w:val="008000"/>
          <w:sz w:val="20"/>
          <w:szCs w:val="20"/>
        </w:rPr>
        <w:t>//Un-Locking accountBalance variable</w:t>
      </w:r>
    </w:p>
    <w:p w14:paraId="0981436A" w14:textId="77777777" w:rsidR="00251EAC" w:rsidRDefault="00C9621B">
      <w:pPr>
        <w:rPr>
          <w:sz w:val="20"/>
          <w:szCs w:val="20"/>
        </w:rPr>
      </w:pPr>
      <w:r>
        <w:rPr>
          <w:sz w:val="20"/>
          <w:szCs w:val="20"/>
        </w:rPr>
        <w:t>}</w:t>
      </w:r>
    </w:p>
    <w:p w14:paraId="3F03F11B"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 this example if multiple threads parallelly call AddBalanceToAcccount only one thread is allowed to access code block inside lock statement so only one thread can modify variable accountBalance at any point in time based on first come first serve basis. All the other threads will continue to wait until lock is released by the thread that acquired it, what this actually means no matter the number of threads parallelly call AddBalanceToAcccount method, code from lock(locker) will always execute sequentially hence preventing data corruption.</w:t>
      </w:r>
    </w:p>
    <w:p w14:paraId="15456A1C"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Lock statement is in-fact syntactic sugar for Monitor.Enter and Monitor.Exit so here’s how compiler converts preceding code-</w:t>
      </w:r>
    </w:p>
    <w:p w14:paraId="23046AB9" w14:textId="77777777" w:rsidR="00251EAC" w:rsidRDefault="00251EAC">
      <w:pPr>
        <w:rPr>
          <w:rFonts w:ascii="Palatino Linotype" w:eastAsia="Palatino Linotype" w:hAnsi="Palatino Linotype" w:cs="Palatino Linotype"/>
        </w:rPr>
      </w:pPr>
    </w:p>
    <w:p w14:paraId="7B7EF7AC" w14:textId="77777777" w:rsidR="00251EAC" w:rsidRDefault="00C9621B">
      <w:pPr>
        <w:spacing w:after="0" w:line="240" w:lineRule="auto"/>
        <w:rPr>
          <w:color w:val="0000FF"/>
          <w:sz w:val="20"/>
          <w:szCs w:val="20"/>
        </w:rPr>
      </w:pPr>
      <w:r>
        <w:rPr>
          <w:color w:val="0000FF"/>
          <w:sz w:val="20"/>
          <w:szCs w:val="20"/>
        </w:rPr>
        <w:t>bool</w:t>
      </w:r>
      <w:r>
        <w:rPr>
          <w:color w:val="000000"/>
          <w:sz w:val="20"/>
          <w:szCs w:val="20"/>
        </w:rPr>
        <w:t xml:space="preserve"> lockAcquired = </w:t>
      </w:r>
      <w:r>
        <w:rPr>
          <w:color w:val="0000FF"/>
          <w:sz w:val="20"/>
          <w:szCs w:val="20"/>
        </w:rPr>
        <w:t>false</w:t>
      </w:r>
      <w:r>
        <w:rPr>
          <w:color w:val="000000"/>
          <w:sz w:val="20"/>
          <w:szCs w:val="20"/>
        </w:rPr>
        <w:t>;</w:t>
      </w:r>
    </w:p>
    <w:p w14:paraId="50F071BA" w14:textId="77777777" w:rsidR="00251EAC" w:rsidRDefault="00C9621B">
      <w:pPr>
        <w:spacing w:after="0" w:line="240" w:lineRule="auto"/>
        <w:rPr>
          <w:color w:val="000000"/>
          <w:sz w:val="20"/>
          <w:szCs w:val="20"/>
        </w:rPr>
      </w:pPr>
      <w:r>
        <w:rPr>
          <w:color w:val="0000FF"/>
          <w:sz w:val="20"/>
          <w:szCs w:val="20"/>
        </w:rPr>
        <w:t>try</w:t>
      </w:r>
    </w:p>
    <w:p w14:paraId="3347CA4F" w14:textId="77777777" w:rsidR="00251EAC" w:rsidRDefault="00C9621B">
      <w:pPr>
        <w:spacing w:after="0" w:line="240" w:lineRule="auto"/>
        <w:rPr>
          <w:color w:val="000000"/>
          <w:sz w:val="20"/>
          <w:szCs w:val="20"/>
        </w:rPr>
      </w:pPr>
      <w:r>
        <w:rPr>
          <w:color w:val="000000"/>
          <w:sz w:val="20"/>
          <w:szCs w:val="20"/>
        </w:rPr>
        <w:t>{</w:t>
      </w:r>
    </w:p>
    <w:p w14:paraId="6428F517" w14:textId="77777777" w:rsidR="00251EAC" w:rsidRDefault="00C9621B">
      <w:pPr>
        <w:spacing w:after="0" w:line="240" w:lineRule="auto"/>
        <w:ind w:left="720"/>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Monitor.Enter(locker, </w:t>
      </w:r>
      <w:r>
        <w:rPr>
          <w:color w:val="0000FF"/>
          <w:sz w:val="20"/>
          <w:szCs w:val="20"/>
        </w:rPr>
        <w:t>ref</w:t>
      </w:r>
      <w:r>
        <w:rPr>
          <w:color w:val="000000"/>
          <w:sz w:val="20"/>
          <w:szCs w:val="20"/>
        </w:rPr>
        <w:t xml:space="preserve"> lockAcquired);</w:t>
      </w:r>
    </w:p>
    <w:p w14:paraId="124F5CA2" w14:textId="77777777" w:rsidR="00251EAC" w:rsidRDefault="00C9621B">
      <w:pPr>
        <w:spacing w:after="0" w:line="240" w:lineRule="auto"/>
        <w:ind w:left="720"/>
        <w:rPr>
          <w:color w:val="000000"/>
          <w:sz w:val="20"/>
          <w:szCs w:val="20"/>
        </w:rPr>
      </w:pPr>
      <w:r>
        <w:rPr>
          <w:color w:val="000000"/>
          <w:sz w:val="20"/>
          <w:szCs w:val="20"/>
        </w:rPr>
        <w:lastRenderedPageBreak/>
        <w:t xml:space="preserve">    accountBalance = accountBalance + amount;</w:t>
      </w:r>
    </w:p>
    <w:p w14:paraId="09A16E33" w14:textId="77777777" w:rsidR="00251EAC" w:rsidRDefault="00C9621B">
      <w:pPr>
        <w:spacing w:after="0" w:line="240" w:lineRule="auto"/>
        <w:ind w:left="720"/>
        <w:rPr>
          <w:color w:val="000000"/>
          <w:sz w:val="20"/>
          <w:szCs w:val="20"/>
        </w:rPr>
      </w:pPr>
      <w:r>
        <w:rPr>
          <w:color w:val="000000"/>
          <w:sz w:val="20"/>
          <w:szCs w:val="20"/>
        </w:rPr>
        <w:t xml:space="preserve">    numberOfTransactions = numberOfTransactions + 1;</w:t>
      </w:r>
    </w:p>
    <w:p w14:paraId="110D489D" w14:textId="77777777" w:rsidR="00251EAC" w:rsidRDefault="00C9621B">
      <w:pPr>
        <w:spacing w:after="0" w:line="240" w:lineRule="auto"/>
        <w:rPr>
          <w:color w:val="000000"/>
          <w:sz w:val="20"/>
          <w:szCs w:val="20"/>
        </w:rPr>
      </w:pPr>
      <w:r>
        <w:rPr>
          <w:color w:val="000000"/>
          <w:sz w:val="20"/>
          <w:szCs w:val="20"/>
        </w:rPr>
        <w:t>}</w:t>
      </w:r>
    </w:p>
    <w:p w14:paraId="45A75759" w14:textId="77777777" w:rsidR="00251EAC" w:rsidRDefault="00C9621B">
      <w:pPr>
        <w:spacing w:after="0" w:line="240" w:lineRule="auto"/>
        <w:rPr>
          <w:color w:val="000000"/>
          <w:sz w:val="20"/>
          <w:szCs w:val="20"/>
        </w:rPr>
      </w:pPr>
      <w:r>
        <w:rPr>
          <w:color w:val="0000FF"/>
          <w:sz w:val="20"/>
          <w:szCs w:val="20"/>
        </w:rPr>
        <w:t>finally</w:t>
      </w:r>
    </w:p>
    <w:p w14:paraId="3FCEC088" w14:textId="77777777" w:rsidR="00251EAC" w:rsidRDefault="00C9621B">
      <w:pPr>
        <w:spacing w:after="0" w:line="240" w:lineRule="auto"/>
        <w:rPr>
          <w:color w:val="000000"/>
          <w:sz w:val="20"/>
          <w:szCs w:val="20"/>
        </w:rPr>
      </w:pPr>
      <w:r>
        <w:rPr>
          <w:color w:val="000000"/>
          <w:sz w:val="20"/>
          <w:szCs w:val="20"/>
        </w:rPr>
        <w:t>{</w:t>
      </w:r>
    </w:p>
    <w:p w14:paraId="79BCFB04" w14:textId="77777777" w:rsidR="00251EAC" w:rsidRDefault="00C9621B">
      <w:pPr>
        <w:spacing w:after="0" w:line="240" w:lineRule="auto"/>
        <w:ind w:left="720"/>
        <w:rPr>
          <w:color w:val="000000"/>
          <w:sz w:val="20"/>
          <w:szCs w:val="20"/>
        </w:rPr>
      </w:pPr>
      <w:r>
        <w:rPr>
          <w:color w:val="0000FF"/>
          <w:sz w:val="20"/>
          <w:szCs w:val="20"/>
        </w:rPr>
        <w:t>if</w:t>
      </w:r>
      <w:r>
        <w:rPr>
          <w:color w:val="000000"/>
          <w:sz w:val="20"/>
          <w:szCs w:val="20"/>
        </w:rPr>
        <w:t xml:space="preserve"> (lockAcquired)</w:t>
      </w:r>
    </w:p>
    <w:p w14:paraId="61F6D1F2" w14:textId="77777777" w:rsidR="00251EAC" w:rsidRDefault="00C9621B">
      <w:pPr>
        <w:spacing w:after="0" w:line="240" w:lineRule="auto"/>
        <w:ind w:left="720"/>
        <w:rPr>
          <w:color w:val="000000"/>
          <w:sz w:val="20"/>
          <w:szCs w:val="20"/>
        </w:rPr>
      </w:pPr>
      <w:r>
        <w:rPr>
          <w:color w:val="000000"/>
          <w:sz w:val="20"/>
          <w:szCs w:val="20"/>
        </w:rPr>
        <w:t>{</w:t>
      </w:r>
    </w:p>
    <w:p w14:paraId="54E116BE" w14:textId="77777777" w:rsidR="00251EAC" w:rsidRDefault="00C9621B">
      <w:pPr>
        <w:spacing w:after="0" w:line="240" w:lineRule="auto"/>
        <w:ind w:left="720"/>
        <w:rPr>
          <w:color w:val="000000"/>
          <w:sz w:val="20"/>
          <w:szCs w:val="20"/>
        </w:rPr>
      </w:pPr>
      <w:r>
        <w:rPr>
          <w:color w:val="000000"/>
          <w:sz w:val="20"/>
          <w:szCs w:val="20"/>
        </w:rPr>
        <w:t xml:space="preserve">    Monitor.Exit(locker);</w:t>
      </w:r>
    </w:p>
    <w:p w14:paraId="5A324B17" w14:textId="77777777" w:rsidR="00251EAC" w:rsidRDefault="00C9621B">
      <w:pPr>
        <w:ind w:left="720"/>
        <w:rPr>
          <w:rFonts w:ascii="Consolas" w:eastAsia="Consolas" w:hAnsi="Consolas" w:cs="Consolas"/>
          <w:color w:val="000000"/>
          <w:sz w:val="19"/>
          <w:szCs w:val="19"/>
        </w:rPr>
      </w:pPr>
      <w:r>
        <w:rPr>
          <w:color w:val="000000"/>
          <w:sz w:val="20"/>
          <w:szCs w:val="20"/>
        </w:rPr>
        <w:t>}</w:t>
      </w:r>
    </w:p>
    <w:p w14:paraId="5677A9EA" w14:textId="77777777" w:rsidR="00251EAC" w:rsidRDefault="00C9621B">
      <w:pPr>
        <w:rPr>
          <w:color w:val="000000"/>
          <w:sz w:val="20"/>
          <w:szCs w:val="20"/>
        </w:rPr>
      </w:pPr>
      <w:r>
        <w:rPr>
          <w:color w:val="000000"/>
          <w:sz w:val="20"/>
          <w:szCs w:val="20"/>
        </w:rPr>
        <w:t>}</w:t>
      </w:r>
    </w:p>
    <w:p w14:paraId="47BE59D0" w14:textId="5A7DBBC2"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Output will remain same in </w:t>
      </w:r>
      <w:commentRangeStart w:id="88"/>
      <w:commentRangeStart w:id="89"/>
      <w:r>
        <w:rPr>
          <w:rFonts w:ascii="Palatino Linotype" w:eastAsia="Palatino Linotype" w:hAnsi="Palatino Linotype" w:cs="Palatino Linotype"/>
        </w:rPr>
        <w:t xml:space="preserve">either case and </w:t>
      </w:r>
      <w:commentRangeEnd w:id="88"/>
      <w:r w:rsidR="00606092">
        <w:rPr>
          <w:rStyle w:val="CommentReference"/>
        </w:rPr>
        <w:commentReference w:id="88"/>
      </w:r>
      <w:commentRangeEnd w:id="89"/>
      <w:r w:rsidR="00CA3982">
        <w:rPr>
          <w:rStyle w:val="CommentReference"/>
        </w:rPr>
        <w:commentReference w:id="89"/>
      </w:r>
      <w:r>
        <w:rPr>
          <w:rFonts w:ascii="Palatino Linotype" w:eastAsia="Palatino Linotype" w:hAnsi="Palatino Linotype" w:cs="Palatino Linotype"/>
        </w:rPr>
        <w:t>it</w:t>
      </w:r>
      <w:ins w:id="90" w:author="Ravindra Akella" w:date="2019-11-18T11:39:00Z">
        <w:r w:rsidR="00CB20A4">
          <w:rPr>
            <w:rFonts w:ascii="Palatino Linotype" w:eastAsia="Palatino Linotype" w:hAnsi="Palatino Linotype" w:cs="Palatino Linotype"/>
          </w:rPr>
          <w:t xml:space="preserve"> is</w:t>
        </w:r>
      </w:ins>
      <w:r>
        <w:rPr>
          <w:rFonts w:ascii="Palatino Linotype" w:eastAsia="Palatino Linotype" w:hAnsi="Palatino Linotype" w:cs="Palatino Linotype"/>
        </w:rPr>
        <w:t xml:space="preserve"> upto the developer to use whichever syntax they are comfortable with. However, for advanced thread coordination Monitor class is helpful as it has other methods like Monitor.Wait/Monitor.Pulse/Monitor.Pulseall that can be used for signaling off course these methods can be used in tandem with lock but using same construct across makes it more readable. There are certain things that needs to be remembered for using locks</w:t>
      </w:r>
    </w:p>
    <w:p w14:paraId="6C88584D" w14:textId="77777777" w:rsidR="00251EAC" w:rsidRDefault="00C9621B">
      <w:pPr>
        <w:numPr>
          <w:ilvl w:val="0"/>
          <w:numId w:val="2"/>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We should always lock on a reference type - The reason behind that is since Enter method expects an object and if a value type is passed to it boxing would occur which will create a copy of the type passed and hence when Exit method is called it will be a different copy again which means that they are operating on different objects. If we change locker to a value type like int we will get a  run time exception - System.Threading.SynchronizationLockException: 'Object synchronization method was called from an unsynchronized block of code.'</w:t>
      </w:r>
    </w:p>
    <w:p w14:paraId="45B076B6" w14:textId="77777777" w:rsidR="00251EAC" w:rsidRDefault="00C9621B">
      <w:pPr>
        <w:numPr>
          <w:ilvl w:val="0"/>
          <w:numId w:val="2"/>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Double check acquiring lock as it helps in improving performance specially in cases where code block inside lock needs to be executed only once. For example – Singleton Class or any instantiation code which needs to occur only if object is null.</w:t>
      </w:r>
    </w:p>
    <w:p w14:paraId="1DC6FDF5" w14:textId="77777777" w:rsidR="00251EAC" w:rsidRDefault="00C9621B">
      <w:pPr>
        <w:numPr>
          <w:ilvl w:val="0"/>
          <w:numId w:val="2"/>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Exception handling in locks is nothing different that a typical try catch block in calling method, it is very important that unhandled exceptions are handled through a try catch block or less any exception with in the code block of a lock can cause application to crash.</w:t>
      </w:r>
    </w:p>
    <w:p w14:paraId="760971AC" w14:textId="77777777" w:rsidR="00251EAC" w:rsidRDefault="00C9621B">
      <w:pPr>
        <w:ind w:left="360"/>
        <w:rPr>
          <w:rFonts w:ascii="Palatino Linotype" w:eastAsia="Palatino Linotype" w:hAnsi="Palatino Linotype" w:cs="Palatino Linotype"/>
        </w:rPr>
      </w:pPr>
      <w:r>
        <w:rPr>
          <w:rFonts w:ascii="Palatino Linotype" w:eastAsia="Palatino Linotype" w:hAnsi="Palatino Linotype" w:cs="Palatino Linotype"/>
        </w:rPr>
        <w:t>One last point is to avoid locks if possible, as such locking is not time consuming or going to degrade performance however pausing threads and then resuming do results in some lag. So, unless and necessary avoid locks, there are types available in .Net that can be used instead of using locks like instead of Dictionary use ConcurrentDictionary</w:t>
      </w:r>
    </w:p>
    <w:p w14:paraId="635AD33C" w14:textId="77777777" w:rsidR="00251EAC" w:rsidRDefault="00251EAC">
      <w:pPr>
        <w:rPr>
          <w:rFonts w:ascii="Palatino Linotype" w:eastAsia="Palatino Linotype" w:hAnsi="Palatino Linotype" w:cs="Palatino Linotype"/>
          <w:b/>
          <w:sz w:val="28"/>
          <w:szCs w:val="28"/>
        </w:rPr>
      </w:pPr>
    </w:p>
    <w:p w14:paraId="2E669976" w14:textId="77777777" w:rsidR="00251EAC" w:rsidRDefault="00C9621B">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Mutex (Exclusive)</w:t>
      </w:r>
    </w:p>
    <w:p w14:paraId="311A1697"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Mutex is just like lock (full form mutually exclusive lock), however scope of locking spawns across processes i.e. if multiple instances of same process is running mutex can be used to </w:t>
      </w:r>
      <w:r>
        <w:rPr>
          <w:rFonts w:ascii="Palatino Linotype" w:eastAsia="Palatino Linotype" w:hAnsi="Palatino Linotype" w:cs="Palatino Linotype"/>
        </w:rPr>
        <w:lastRenderedPageBreak/>
        <w:t>execute a code block by a single thread across processes. In .Net mutex can be created by creating object of System.Threading.Mutex class, the following example will show on how to create and use Mutex to achieve synchronization.</w:t>
      </w:r>
    </w:p>
    <w:p w14:paraId="50E166B6"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This example is a simple file create (or file upload class) class where we are a writing a file to a disk, So we will create a simple class called and add a method WriteTextAsync that takes filename as input and writes some data into that file. Class and method implementation will look like below</w:t>
      </w:r>
    </w:p>
    <w:p w14:paraId="722E355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FileUpload</w:t>
      </w:r>
    </w:p>
    <w:p w14:paraId="71C274DF" w14:textId="77777777" w:rsidR="00251EAC" w:rsidRDefault="00C9621B">
      <w:pPr>
        <w:spacing w:after="0" w:line="240" w:lineRule="auto"/>
        <w:rPr>
          <w:color w:val="000000"/>
          <w:sz w:val="20"/>
          <w:szCs w:val="20"/>
        </w:rPr>
      </w:pPr>
      <w:r>
        <w:rPr>
          <w:color w:val="000000"/>
          <w:sz w:val="20"/>
          <w:szCs w:val="20"/>
        </w:rPr>
        <w:t xml:space="preserve">    {</w:t>
      </w:r>
    </w:p>
    <w:p w14:paraId="4C0A767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WriteTextAsync(</w:t>
      </w:r>
      <w:r>
        <w:rPr>
          <w:color w:val="0000FF"/>
          <w:sz w:val="20"/>
          <w:szCs w:val="20"/>
        </w:rPr>
        <w:t>string</w:t>
      </w:r>
      <w:r>
        <w:rPr>
          <w:color w:val="000000"/>
          <w:sz w:val="20"/>
          <w:szCs w:val="20"/>
        </w:rPr>
        <w:t xml:space="preserve"> fileName)</w:t>
      </w:r>
    </w:p>
    <w:p w14:paraId="48706D68" w14:textId="77777777" w:rsidR="00251EAC" w:rsidRDefault="00C9621B">
      <w:pPr>
        <w:spacing w:after="0" w:line="240" w:lineRule="auto"/>
        <w:rPr>
          <w:color w:val="000000"/>
          <w:sz w:val="20"/>
          <w:szCs w:val="20"/>
        </w:rPr>
      </w:pPr>
      <w:r>
        <w:rPr>
          <w:color w:val="000000"/>
          <w:sz w:val="20"/>
          <w:szCs w:val="20"/>
        </w:rPr>
        <w:t xml:space="preserve">        {</w:t>
      </w:r>
    </w:p>
    <w:p w14:paraId="1C21FA0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text = </w:t>
      </w:r>
      <w:r>
        <w:rPr>
          <w:color w:val="A31515"/>
          <w:sz w:val="20"/>
          <w:szCs w:val="20"/>
        </w:rPr>
        <w:t>$"Mutex is just like lock (full form mutually exclusive lock), however scope of locking spawns across processes i.e. "</w:t>
      </w:r>
      <w:r>
        <w:rPr>
          <w:color w:val="000000"/>
          <w:sz w:val="20"/>
          <w:szCs w:val="20"/>
        </w:rPr>
        <w:t xml:space="preserve"> +</w:t>
      </w:r>
    </w:p>
    <w:p w14:paraId="5E8106A7" w14:textId="77777777" w:rsidR="00251EAC" w:rsidRDefault="00C9621B">
      <w:pPr>
        <w:spacing w:after="0" w:line="240" w:lineRule="auto"/>
        <w:rPr>
          <w:color w:val="000000"/>
          <w:sz w:val="20"/>
          <w:szCs w:val="20"/>
        </w:rPr>
      </w:pPr>
      <w:r>
        <w:rPr>
          <w:color w:val="000000"/>
          <w:sz w:val="20"/>
          <w:szCs w:val="20"/>
        </w:rPr>
        <w:t xml:space="preserve">    </w:t>
      </w:r>
      <w:r>
        <w:rPr>
          <w:color w:val="A31515"/>
          <w:sz w:val="20"/>
          <w:szCs w:val="20"/>
        </w:rPr>
        <w:t>"if multiple instances of same process running mutex can be used to execute a code block by a single thread across processes."</w:t>
      </w:r>
      <w:r>
        <w:rPr>
          <w:color w:val="000000"/>
          <w:sz w:val="20"/>
          <w:szCs w:val="20"/>
        </w:rPr>
        <w:t>;</w:t>
      </w:r>
    </w:p>
    <w:p w14:paraId="16E90C0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encoding = Encoding.Unicode.GetBytes(text);</w:t>
      </w:r>
    </w:p>
    <w:p w14:paraId="057F872C" w14:textId="77777777" w:rsidR="00251EAC" w:rsidRDefault="00C9621B">
      <w:pPr>
        <w:spacing w:after="0" w:line="240" w:lineRule="auto"/>
        <w:rPr>
          <w:color w:val="000000"/>
          <w:sz w:val="20"/>
          <w:szCs w:val="20"/>
        </w:rPr>
      </w:pPr>
      <w:r>
        <w:rPr>
          <w:rFonts w:ascii="Consolas" w:eastAsia="Consolas" w:hAnsi="Consolas" w:cs="Consolas"/>
          <w:color w:val="0000FF"/>
          <w:sz w:val="19"/>
          <w:szCs w:val="19"/>
        </w:rPr>
        <w:t xml:space="preserve">     </w:t>
      </w:r>
      <w:r>
        <w:rPr>
          <w:color w:val="0000FF"/>
          <w:sz w:val="20"/>
          <w:szCs w:val="20"/>
        </w:rPr>
        <w:t>await</w:t>
      </w:r>
      <w:r>
        <w:rPr>
          <w:color w:val="000000"/>
          <w:sz w:val="20"/>
          <w:szCs w:val="20"/>
        </w:rPr>
        <w:t xml:space="preserve"> Task.Delay(1);</w:t>
      </w:r>
    </w:p>
    <w:p w14:paraId="0871448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mutex = </w:t>
      </w:r>
      <w:r>
        <w:rPr>
          <w:color w:val="0000FF"/>
          <w:sz w:val="20"/>
          <w:szCs w:val="20"/>
        </w:rPr>
        <w:t>new</w:t>
      </w:r>
      <w:r>
        <w:rPr>
          <w:color w:val="000000"/>
          <w:sz w:val="20"/>
          <w:szCs w:val="20"/>
        </w:rPr>
        <w:t xml:space="preserve"> Mutex(</w:t>
      </w:r>
      <w:r>
        <w:rPr>
          <w:color w:val="0000FF"/>
          <w:sz w:val="20"/>
          <w:szCs w:val="20"/>
        </w:rPr>
        <w:t>false</w:t>
      </w:r>
      <w:r>
        <w:rPr>
          <w:color w:val="000000"/>
          <w:sz w:val="20"/>
          <w:szCs w:val="20"/>
        </w:rPr>
        <w:t>, fileName))</w:t>
      </w:r>
    </w:p>
    <w:p w14:paraId="7C5FBD72" w14:textId="77777777" w:rsidR="00251EAC" w:rsidRDefault="00C9621B">
      <w:pPr>
        <w:spacing w:after="0" w:line="240" w:lineRule="auto"/>
        <w:rPr>
          <w:color w:val="000000"/>
          <w:sz w:val="20"/>
          <w:szCs w:val="20"/>
        </w:rPr>
      </w:pPr>
      <w:r>
        <w:rPr>
          <w:color w:val="000000"/>
          <w:sz w:val="20"/>
          <w:szCs w:val="20"/>
        </w:rPr>
        <w:t xml:space="preserve">            {</w:t>
      </w:r>
    </w:p>
    <w:p w14:paraId="7FF3B1A6" w14:textId="77777777" w:rsidR="00251EAC" w:rsidRDefault="00C9621B">
      <w:pPr>
        <w:spacing w:after="0" w:line="240" w:lineRule="auto"/>
        <w:rPr>
          <w:color w:val="000000"/>
          <w:sz w:val="20"/>
          <w:szCs w:val="20"/>
        </w:rPr>
      </w:pPr>
      <w:r>
        <w:rPr>
          <w:color w:val="000000"/>
          <w:sz w:val="20"/>
          <w:szCs w:val="20"/>
        </w:rPr>
        <w:t xml:space="preserve">                mutex.WaitOne();</w:t>
      </w:r>
    </w:p>
    <w:p w14:paraId="42F33B9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 = </w:t>
      </w:r>
      <w:r>
        <w:rPr>
          <w:color w:val="0000FF"/>
          <w:sz w:val="20"/>
          <w:szCs w:val="20"/>
        </w:rPr>
        <w:t>new</w:t>
      </w:r>
      <w:r>
        <w:rPr>
          <w:color w:val="000000"/>
          <w:sz w:val="20"/>
          <w:szCs w:val="20"/>
        </w:rPr>
        <w:t xml:space="preserve"> FileStream(fileName, FileMode.Append, FileAccess.Write, FileShare.None, bufferSize: 64, useAsync: </w:t>
      </w:r>
      <w:r>
        <w:rPr>
          <w:color w:val="0000FF"/>
          <w:sz w:val="20"/>
          <w:szCs w:val="20"/>
        </w:rPr>
        <w:t>true</w:t>
      </w:r>
      <w:r>
        <w:rPr>
          <w:color w:val="000000"/>
          <w:sz w:val="20"/>
          <w:szCs w:val="20"/>
        </w:rPr>
        <w:t>))</w:t>
      </w:r>
    </w:p>
    <w:p w14:paraId="08420DAA" w14:textId="77777777" w:rsidR="00251EAC" w:rsidRDefault="00C9621B">
      <w:pPr>
        <w:spacing w:after="0" w:line="240" w:lineRule="auto"/>
        <w:rPr>
          <w:color w:val="000000"/>
          <w:sz w:val="20"/>
          <w:szCs w:val="20"/>
        </w:rPr>
      </w:pPr>
      <w:r>
        <w:rPr>
          <w:color w:val="000000"/>
          <w:sz w:val="20"/>
          <w:szCs w:val="20"/>
        </w:rPr>
        <w:t xml:space="preserve">                {</w:t>
      </w:r>
    </w:p>
    <w:p w14:paraId="6912E542" w14:textId="77777777" w:rsidR="00251EAC" w:rsidRDefault="00C9621B">
      <w:pPr>
        <w:spacing w:after="0" w:line="240" w:lineRule="auto"/>
        <w:rPr>
          <w:color w:val="000000"/>
          <w:sz w:val="20"/>
          <w:szCs w:val="20"/>
        </w:rPr>
      </w:pPr>
      <w:r>
        <w:rPr>
          <w:color w:val="000000"/>
          <w:sz w:val="20"/>
          <w:szCs w:val="20"/>
        </w:rPr>
        <w:t xml:space="preserve">                    fs.Write(encoding, 0, encoding.Length);</w:t>
      </w:r>
    </w:p>
    <w:p w14:paraId="14F1FF27" w14:textId="77777777" w:rsidR="00251EAC" w:rsidRDefault="00C9621B">
      <w:pPr>
        <w:spacing w:after="0" w:line="240" w:lineRule="auto"/>
        <w:rPr>
          <w:color w:val="000000"/>
          <w:sz w:val="20"/>
          <w:szCs w:val="20"/>
        </w:rPr>
      </w:pPr>
      <w:r>
        <w:rPr>
          <w:color w:val="000000"/>
          <w:sz w:val="20"/>
          <w:szCs w:val="20"/>
        </w:rPr>
        <w:t xml:space="preserve">                }</w:t>
      </w:r>
    </w:p>
    <w:p w14:paraId="22D63D68" w14:textId="77777777" w:rsidR="00251EAC" w:rsidRDefault="00C9621B">
      <w:pPr>
        <w:spacing w:after="0" w:line="240" w:lineRule="auto"/>
        <w:rPr>
          <w:color w:val="000000"/>
          <w:sz w:val="20"/>
          <w:szCs w:val="20"/>
        </w:rPr>
      </w:pPr>
      <w:r>
        <w:rPr>
          <w:color w:val="000000"/>
          <w:sz w:val="20"/>
          <w:szCs w:val="20"/>
        </w:rPr>
        <w:t xml:space="preserve">                mutex.ReleaseMutex();</w:t>
      </w:r>
    </w:p>
    <w:p w14:paraId="0FFE8824" w14:textId="77777777" w:rsidR="00251EAC" w:rsidRDefault="00C9621B">
      <w:pPr>
        <w:spacing w:after="0" w:line="240" w:lineRule="auto"/>
        <w:rPr>
          <w:color w:val="000000"/>
          <w:sz w:val="20"/>
          <w:szCs w:val="20"/>
        </w:rPr>
      </w:pPr>
      <w:r>
        <w:rPr>
          <w:color w:val="000000"/>
          <w:sz w:val="20"/>
          <w:szCs w:val="20"/>
        </w:rPr>
        <w:t xml:space="preserve">            }</w:t>
      </w:r>
    </w:p>
    <w:p w14:paraId="32B979E3" w14:textId="77777777" w:rsidR="00251EAC" w:rsidRDefault="00251EAC">
      <w:pPr>
        <w:spacing w:after="0" w:line="240" w:lineRule="auto"/>
        <w:rPr>
          <w:color w:val="000000"/>
          <w:sz w:val="20"/>
          <w:szCs w:val="20"/>
        </w:rPr>
      </w:pPr>
    </w:p>
    <w:p w14:paraId="1085C4C5" w14:textId="77777777" w:rsidR="00251EAC" w:rsidRDefault="00C9621B">
      <w:pPr>
        <w:rPr>
          <w:color w:val="000000"/>
          <w:sz w:val="20"/>
          <w:szCs w:val="20"/>
        </w:rPr>
      </w:pPr>
      <w:r>
        <w:rPr>
          <w:color w:val="000000"/>
          <w:sz w:val="20"/>
          <w:szCs w:val="20"/>
        </w:rPr>
        <w:t xml:space="preserve">        }</w:t>
      </w:r>
    </w:p>
    <w:p w14:paraId="76DA8218" w14:textId="77777777" w:rsidR="00251EAC" w:rsidRDefault="00C9621B">
      <w:pPr>
        <w:rPr>
          <w:color w:val="000000"/>
          <w:sz w:val="20"/>
          <w:szCs w:val="20"/>
        </w:rPr>
      </w:pPr>
      <w:r>
        <w:rPr>
          <w:color w:val="000000"/>
          <w:sz w:val="20"/>
          <w:szCs w:val="20"/>
        </w:rPr>
        <w:t>}</w:t>
      </w:r>
    </w:p>
    <w:p w14:paraId="37BDCC54"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Now we will call this method through another async method that will simulate parallel calls through tasks. That method will look like below and will be added as public method in the class.</w:t>
      </w:r>
    </w:p>
    <w:p w14:paraId="075484D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CreateorUpdateFiles()</w:t>
      </w:r>
    </w:p>
    <w:p w14:paraId="5079DDAA" w14:textId="77777777" w:rsidR="00251EAC" w:rsidRDefault="00C9621B">
      <w:pPr>
        <w:spacing w:after="0" w:line="240" w:lineRule="auto"/>
        <w:rPr>
          <w:color w:val="000000"/>
          <w:sz w:val="20"/>
          <w:szCs w:val="20"/>
        </w:rPr>
      </w:pPr>
      <w:r>
        <w:rPr>
          <w:color w:val="000000"/>
          <w:sz w:val="20"/>
          <w:szCs w:val="20"/>
        </w:rPr>
        <w:t xml:space="preserve">        {</w:t>
      </w:r>
    </w:p>
    <w:p w14:paraId="6E39924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Task[50];</w:t>
      </w:r>
    </w:p>
    <w:p w14:paraId="31ACBD1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1; i &lt;= tasks.Length; i++)</w:t>
      </w:r>
    </w:p>
    <w:p w14:paraId="4ADF6117" w14:textId="77777777" w:rsidR="00251EAC" w:rsidRDefault="00C9621B">
      <w:pPr>
        <w:spacing w:after="0" w:line="240" w:lineRule="auto"/>
        <w:rPr>
          <w:color w:val="000000"/>
          <w:sz w:val="20"/>
          <w:szCs w:val="20"/>
        </w:rPr>
      </w:pPr>
      <w:r>
        <w:rPr>
          <w:color w:val="000000"/>
          <w:sz w:val="20"/>
          <w:szCs w:val="20"/>
        </w:rPr>
        <w:t xml:space="preserve">            {</w:t>
      </w:r>
    </w:p>
    <w:p w14:paraId="769C969B" w14:textId="77777777" w:rsidR="00251EAC" w:rsidRDefault="00C9621B">
      <w:pPr>
        <w:spacing w:after="0" w:line="240" w:lineRule="auto"/>
        <w:rPr>
          <w:color w:val="000000"/>
          <w:sz w:val="20"/>
          <w:szCs w:val="20"/>
        </w:rPr>
      </w:pPr>
      <w:r>
        <w:rPr>
          <w:color w:val="000000"/>
          <w:sz w:val="20"/>
          <w:szCs w:val="20"/>
        </w:rPr>
        <w:t xml:space="preserve">                tasks[i - 1] = WriteTextAsync(</w:t>
      </w:r>
      <w:r>
        <w:rPr>
          <w:color w:val="A31515"/>
          <w:sz w:val="20"/>
          <w:szCs w:val="20"/>
        </w:rPr>
        <w:t>$"File</w:t>
      </w:r>
      <w:r>
        <w:rPr>
          <w:color w:val="000000"/>
          <w:sz w:val="20"/>
          <w:szCs w:val="20"/>
        </w:rPr>
        <w:t>{i % 5}</w:t>
      </w:r>
      <w:r>
        <w:rPr>
          <w:color w:val="A31515"/>
          <w:sz w:val="20"/>
          <w:szCs w:val="20"/>
        </w:rPr>
        <w:t>.txt"</w:t>
      </w:r>
      <w:r>
        <w:rPr>
          <w:color w:val="000000"/>
          <w:sz w:val="20"/>
          <w:szCs w:val="20"/>
        </w:rPr>
        <w:t>);</w:t>
      </w:r>
    </w:p>
    <w:p w14:paraId="704A9DAF" w14:textId="77777777" w:rsidR="00251EAC" w:rsidRDefault="00C9621B">
      <w:pPr>
        <w:spacing w:after="0" w:line="240" w:lineRule="auto"/>
        <w:rPr>
          <w:color w:val="000000"/>
          <w:sz w:val="20"/>
          <w:szCs w:val="20"/>
        </w:rPr>
      </w:pPr>
      <w:r>
        <w:rPr>
          <w:color w:val="000000"/>
          <w:sz w:val="20"/>
          <w:szCs w:val="20"/>
        </w:rPr>
        <w:t xml:space="preserve">            }</w:t>
      </w:r>
    </w:p>
    <w:p w14:paraId="799039A2" w14:textId="77777777" w:rsidR="00251EAC" w:rsidRDefault="00251EAC">
      <w:pPr>
        <w:spacing w:after="0" w:line="240" w:lineRule="auto"/>
        <w:rPr>
          <w:color w:val="000000"/>
          <w:sz w:val="20"/>
          <w:szCs w:val="20"/>
        </w:rPr>
      </w:pPr>
    </w:p>
    <w:p w14:paraId="2CFFEDD2" w14:textId="77777777" w:rsidR="00251EAC" w:rsidRDefault="00C9621B">
      <w:pPr>
        <w:spacing w:after="0" w:line="240" w:lineRule="auto"/>
        <w:rPr>
          <w:color w:val="000000"/>
          <w:sz w:val="20"/>
          <w:szCs w:val="20"/>
        </w:rPr>
      </w:pPr>
      <w:r>
        <w:rPr>
          <w:color w:val="000000"/>
          <w:sz w:val="20"/>
          <w:szCs w:val="20"/>
        </w:rPr>
        <w:t xml:space="preserve">            Stopwatch timer = </w:t>
      </w:r>
      <w:r>
        <w:rPr>
          <w:color w:val="0000FF"/>
          <w:sz w:val="20"/>
          <w:szCs w:val="20"/>
        </w:rPr>
        <w:t>new</w:t>
      </w:r>
      <w:r>
        <w:rPr>
          <w:color w:val="000000"/>
          <w:sz w:val="20"/>
          <w:szCs w:val="20"/>
        </w:rPr>
        <w:t xml:space="preserve"> Stopwatch();</w:t>
      </w:r>
    </w:p>
    <w:p w14:paraId="71534F67" w14:textId="77777777" w:rsidR="00251EAC" w:rsidRDefault="00C9621B">
      <w:pPr>
        <w:spacing w:after="0" w:line="240" w:lineRule="auto"/>
        <w:rPr>
          <w:color w:val="000000"/>
          <w:sz w:val="20"/>
          <w:szCs w:val="20"/>
        </w:rPr>
      </w:pPr>
      <w:r>
        <w:rPr>
          <w:color w:val="000000"/>
          <w:sz w:val="20"/>
          <w:szCs w:val="20"/>
        </w:rPr>
        <w:t xml:space="preserve">            timer.Start();</w:t>
      </w:r>
    </w:p>
    <w:p w14:paraId="241A128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1744FB3E" w14:textId="75DBCFD5"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$"Time </w:t>
      </w:r>
      <w:del w:id="91" w:author="Ravindra Akella" w:date="2019-11-19T17:46:00Z">
        <w:r w:rsidDel="002C3141">
          <w:rPr>
            <w:color w:val="A31515"/>
            <w:sz w:val="20"/>
            <w:szCs w:val="20"/>
          </w:rPr>
          <w:delText>ellapsed</w:delText>
        </w:r>
      </w:del>
      <w:ins w:id="92" w:author="Ravindra Akella" w:date="2019-11-19T17:46:00Z">
        <w:r w:rsidR="002C3141">
          <w:rPr>
            <w:color w:val="A31515"/>
            <w:sz w:val="20"/>
            <w:szCs w:val="20"/>
          </w:rPr>
          <w:t>elapsed</w:t>
        </w:r>
      </w:ins>
      <w:r>
        <w:rPr>
          <w:color w:val="A31515"/>
          <w:sz w:val="20"/>
          <w:szCs w:val="20"/>
        </w:rPr>
        <w:t xml:space="preserve"> </w:t>
      </w:r>
      <w:r>
        <w:rPr>
          <w:color w:val="000000"/>
          <w:sz w:val="20"/>
          <w:szCs w:val="20"/>
        </w:rPr>
        <w:t>{timer.ElapsedMilliseconds}</w:t>
      </w:r>
      <w:r>
        <w:rPr>
          <w:color w:val="A31515"/>
          <w:sz w:val="20"/>
          <w:szCs w:val="20"/>
        </w:rPr>
        <w:t>"</w:t>
      </w:r>
      <w:r>
        <w:rPr>
          <w:color w:val="000000"/>
          <w:sz w:val="20"/>
          <w:szCs w:val="20"/>
        </w:rPr>
        <w:t>);</w:t>
      </w:r>
    </w:p>
    <w:p w14:paraId="4C673038" w14:textId="77777777" w:rsidR="00251EAC" w:rsidRDefault="00C9621B">
      <w:pPr>
        <w:rPr>
          <w:color w:val="000000"/>
          <w:sz w:val="20"/>
          <w:szCs w:val="20"/>
        </w:rPr>
      </w:pPr>
      <w:r>
        <w:rPr>
          <w:color w:val="000000"/>
          <w:sz w:val="20"/>
          <w:szCs w:val="20"/>
        </w:rPr>
        <w:t xml:space="preserve">        }</w:t>
      </w:r>
    </w:p>
    <w:p w14:paraId="2DB1C51D" w14:textId="31452656" w:rsidR="00251EAC" w:rsidRDefault="00C9621B">
      <w:pPr>
        <w:rPr>
          <w:rFonts w:ascii="Palatino Linotype" w:eastAsia="Palatino Linotype" w:hAnsi="Palatino Linotype" w:cs="Palatino Linotype"/>
        </w:rPr>
      </w:pPr>
      <w:del w:id="93" w:author="Ravindra Akella" w:date="2019-11-18T11:41:00Z">
        <w:r w:rsidDel="00813370">
          <w:rPr>
            <w:rFonts w:ascii="Palatino Linotype" w:eastAsia="Palatino Linotype" w:hAnsi="Palatino Linotype" w:cs="Palatino Linotype"/>
          </w:rPr>
          <w:lastRenderedPageBreak/>
          <w:delText>So</w:delText>
        </w:r>
      </w:del>
      <w:ins w:id="94" w:author="Ravindra Akella" w:date="2019-11-18T11:41:00Z">
        <w:r w:rsidR="00813370">
          <w:rPr>
            <w:rFonts w:ascii="Palatino Linotype" w:eastAsia="Palatino Linotype" w:hAnsi="Palatino Linotype" w:cs="Palatino Linotype"/>
          </w:rPr>
          <w:t>So,</w:t>
        </w:r>
      </w:ins>
      <w:r>
        <w:rPr>
          <w:rFonts w:ascii="Palatino Linotype" w:eastAsia="Palatino Linotype" w:hAnsi="Palatino Linotype" w:cs="Palatino Linotype"/>
        </w:rPr>
        <w:t xml:space="preserve"> we are simulating 50 parallel calls in this method and </w:t>
      </w:r>
      <w:commentRangeStart w:id="95"/>
      <w:commentRangeStart w:id="96"/>
      <w:r>
        <w:rPr>
          <w:rFonts w:ascii="Palatino Linotype" w:eastAsia="Palatino Linotype" w:hAnsi="Palatino Linotype" w:cs="Palatino Linotype"/>
        </w:rPr>
        <w:t>after every 5</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iteration </w:t>
      </w:r>
      <w:commentRangeEnd w:id="95"/>
      <w:r w:rsidR="00AD66F4">
        <w:rPr>
          <w:rStyle w:val="CommentReference"/>
        </w:rPr>
        <w:commentReference w:id="95"/>
      </w:r>
      <w:commentRangeEnd w:id="96"/>
      <w:r w:rsidR="008D2D2D">
        <w:rPr>
          <w:rStyle w:val="CommentReference"/>
        </w:rPr>
        <w:commentReference w:id="96"/>
      </w:r>
      <w:del w:id="97" w:author="Ravindra Akella" w:date="2019-11-18T11:41:00Z">
        <w:r w:rsidDel="0031330C">
          <w:rPr>
            <w:rFonts w:ascii="Palatino Linotype" w:eastAsia="Palatino Linotype" w:hAnsi="Palatino Linotype" w:cs="Palatino Linotype"/>
          </w:rPr>
          <w:delText xml:space="preserve">writing </w:delText>
        </w:r>
      </w:del>
      <w:ins w:id="98" w:author="Ravindra Akella" w:date="2019-11-18T11:41:00Z">
        <w:r w:rsidR="0031330C">
          <w:rPr>
            <w:rFonts w:ascii="Palatino Linotype" w:eastAsia="Palatino Linotype" w:hAnsi="Palatino Linotype" w:cs="Palatino Linotype"/>
          </w:rPr>
          <w:t xml:space="preserve">application writes </w:t>
        </w:r>
      </w:ins>
      <w:r>
        <w:rPr>
          <w:rFonts w:ascii="Palatino Linotype" w:eastAsia="Palatino Linotype" w:hAnsi="Palatino Linotype" w:cs="Palatino Linotype"/>
        </w:rPr>
        <w:t xml:space="preserve">into the same file, this method also has timer to calculate the time taken for this </w:t>
      </w:r>
      <w:del w:id="99" w:author="Ravindra Akella" w:date="2019-11-19T17:46:00Z">
        <w:r w:rsidDel="005A0634">
          <w:rPr>
            <w:rFonts w:ascii="Palatino Linotype" w:eastAsia="Palatino Linotype" w:hAnsi="Palatino Linotype" w:cs="Palatino Linotype"/>
          </w:rPr>
          <w:delText>opertaion</w:delText>
        </w:r>
      </w:del>
      <w:ins w:id="100" w:author="Ravindra Akella" w:date="2019-11-19T17:46:00Z">
        <w:r w:rsidR="005A0634">
          <w:rPr>
            <w:rFonts w:ascii="Palatino Linotype" w:eastAsia="Palatino Linotype" w:hAnsi="Palatino Linotype" w:cs="Palatino Linotype"/>
          </w:rPr>
          <w:t>operation</w:t>
        </w:r>
      </w:ins>
      <w:r>
        <w:rPr>
          <w:rFonts w:ascii="Palatino Linotype" w:eastAsia="Palatino Linotype" w:hAnsi="Palatino Linotype" w:cs="Palatino Linotype"/>
        </w:rPr>
        <w:t xml:space="preserve">. Now we will use this class in main </w:t>
      </w:r>
      <w:del w:id="101" w:author="Ravindra Akella" w:date="2019-11-19T17:46:00Z">
        <w:r w:rsidDel="005A0634">
          <w:rPr>
            <w:rFonts w:ascii="Palatino Linotype" w:eastAsia="Palatino Linotype" w:hAnsi="Palatino Linotype" w:cs="Palatino Linotype"/>
          </w:rPr>
          <w:delText>mthod</w:delText>
        </w:r>
      </w:del>
      <w:ins w:id="102" w:author="Ravindra Akella" w:date="2019-11-19T17:46:00Z">
        <w:r w:rsidR="005A0634">
          <w:rPr>
            <w:rFonts w:ascii="Palatino Linotype" w:eastAsia="Palatino Linotype" w:hAnsi="Palatino Linotype" w:cs="Palatino Linotype"/>
          </w:rPr>
          <w:t>method</w:t>
        </w:r>
      </w:ins>
      <w:r>
        <w:rPr>
          <w:rFonts w:ascii="Palatino Linotype" w:eastAsia="Palatino Linotype" w:hAnsi="Palatino Linotype" w:cs="Palatino Linotype"/>
        </w:rPr>
        <w:t xml:space="preserve"> of simple console application, so create a console </w:t>
      </w:r>
      <w:del w:id="103" w:author="Ravindra Akella" w:date="2019-11-19T17:46:00Z">
        <w:r w:rsidDel="005A0634">
          <w:rPr>
            <w:rFonts w:ascii="Palatino Linotype" w:eastAsia="Palatino Linotype" w:hAnsi="Palatino Linotype" w:cs="Palatino Linotype"/>
          </w:rPr>
          <w:delText>appliaction</w:delText>
        </w:r>
      </w:del>
      <w:ins w:id="104" w:author="Ravindra Akella" w:date="2019-11-19T17:46:00Z">
        <w:r w:rsidR="005A0634">
          <w:rPr>
            <w:rFonts w:ascii="Palatino Linotype" w:eastAsia="Palatino Linotype" w:hAnsi="Palatino Linotype" w:cs="Palatino Linotype"/>
          </w:rPr>
          <w:t>application</w:t>
        </w:r>
      </w:ins>
      <w:r>
        <w:rPr>
          <w:rFonts w:ascii="Palatino Linotype" w:eastAsia="Palatino Linotype" w:hAnsi="Palatino Linotype" w:cs="Palatino Linotype"/>
        </w:rPr>
        <w:t xml:space="preserve"> and this class to that console application. Create an object of class FileUpload and call CreateorUpdateFiles method. Our main method will look like below</w:t>
      </w:r>
    </w:p>
    <w:p w14:paraId="17E3AB2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142A9552" w14:textId="77777777" w:rsidR="00251EAC" w:rsidRDefault="00C9621B">
      <w:pPr>
        <w:spacing w:after="0" w:line="240" w:lineRule="auto"/>
        <w:rPr>
          <w:color w:val="000000"/>
          <w:sz w:val="20"/>
          <w:szCs w:val="20"/>
        </w:rPr>
      </w:pPr>
      <w:r>
        <w:rPr>
          <w:color w:val="000000"/>
          <w:sz w:val="20"/>
          <w:szCs w:val="20"/>
        </w:rPr>
        <w:t xml:space="preserve">        {</w:t>
      </w:r>
    </w:p>
    <w:p w14:paraId="40AF3891"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"Writing file to disk"</w:t>
      </w:r>
      <w:r>
        <w:rPr>
          <w:color w:val="000000"/>
          <w:sz w:val="20"/>
          <w:szCs w:val="20"/>
        </w:rPr>
        <w:t>);</w:t>
      </w:r>
    </w:p>
    <w:p w14:paraId="1D19DAFC" w14:textId="77777777" w:rsidR="00251EAC" w:rsidRDefault="00C9621B">
      <w:pPr>
        <w:spacing w:after="0" w:line="240" w:lineRule="auto"/>
        <w:rPr>
          <w:color w:val="000000"/>
          <w:sz w:val="20"/>
          <w:szCs w:val="20"/>
        </w:rPr>
      </w:pPr>
      <w:r>
        <w:rPr>
          <w:color w:val="000000"/>
          <w:sz w:val="20"/>
          <w:szCs w:val="20"/>
        </w:rPr>
        <w:t xml:space="preserve">            FileUpload fileupload = </w:t>
      </w:r>
      <w:r>
        <w:rPr>
          <w:color w:val="0000FF"/>
          <w:sz w:val="20"/>
          <w:szCs w:val="20"/>
        </w:rPr>
        <w:t>new</w:t>
      </w:r>
      <w:r>
        <w:rPr>
          <w:color w:val="000000"/>
          <w:sz w:val="20"/>
          <w:szCs w:val="20"/>
        </w:rPr>
        <w:t xml:space="preserve"> FileUpload();</w:t>
      </w:r>
    </w:p>
    <w:p w14:paraId="03F2B3E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fileupload.CreateorUpdateFiles();</w:t>
      </w:r>
    </w:p>
    <w:p w14:paraId="10EBEA1A"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"Writing file to disk completed"</w:t>
      </w:r>
      <w:r>
        <w:rPr>
          <w:color w:val="000000"/>
          <w:sz w:val="20"/>
          <w:szCs w:val="20"/>
        </w:rPr>
        <w:t>);</w:t>
      </w:r>
    </w:p>
    <w:p w14:paraId="4580AABB" w14:textId="77777777" w:rsidR="00251EAC" w:rsidRDefault="00C9621B">
      <w:pPr>
        <w:spacing w:after="0" w:line="240" w:lineRule="auto"/>
        <w:rPr>
          <w:color w:val="000000"/>
          <w:sz w:val="20"/>
          <w:szCs w:val="20"/>
        </w:rPr>
      </w:pPr>
      <w:r>
        <w:rPr>
          <w:color w:val="000000"/>
          <w:sz w:val="20"/>
          <w:szCs w:val="20"/>
        </w:rPr>
        <w:t xml:space="preserve">            Console.Read();</w:t>
      </w:r>
    </w:p>
    <w:p w14:paraId="7422A61E" w14:textId="77777777" w:rsidR="00251EAC" w:rsidRDefault="00C9621B">
      <w:pPr>
        <w:rPr>
          <w:color w:val="000000"/>
          <w:sz w:val="20"/>
          <w:szCs w:val="20"/>
        </w:rPr>
      </w:pPr>
      <w:r>
        <w:rPr>
          <w:color w:val="000000"/>
          <w:sz w:val="20"/>
          <w:szCs w:val="20"/>
        </w:rPr>
        <w:t xml:space="preserve">        }</w:t>
      </w:r>
    </w:p>
    <w:p w14:paraId="704BB319" w14:textId="77777777" w:rsidR="00251EAC" w:rsidRDefault="00C9621B">
      <w:pPr>
        <w:rPr>
          <w:color w:val="000000"/>
          <w:sz w:val="20"/>
          <w:szCs w:val="20"/>
        </w:rPr>
      </w:pPr>
      <w:r>
        <w:rPr>
          <w:color w:val="000000"/>
          <w:sz w:val="20"/>
          <w:szCs w:val="20"/>
        </w:rPr>
        <w:t>Once we run this application we can see 5 files getting created and each will have the text 10 times (as we are looping for 50 times and writing to same file after every 5</w:t>
      </w:r>
      <w:r>
        <w:rPr>
          <w:color w:val="000000"/>
          <w:sz w:val="20"/>
          <w:szCs w:val="20"/>
          <w:vertAlign w:val="superscript"/>
        </w:rPr>
        <w:t>th</w:t>
      </w:r>
      <w:r>
        <w:rPr>
          <w:color w:val="000000"/>
          <w:sz w:val="20"/>
          <w:szCs w:val="20"/>
        </w:rPr>
        <w:t xml:space="preserve"> iteration). Output will look like below</w:t>
      </w:r>
    </w:p>
    <w:p w14:paraId="2322BCFF" w14:textId="77777777" w:rsidR="00251EAC" w:rsidRDefault="00251EAC">
      <w:pPr>
        <w:rPr>
          <w:color w:val="000000"/>
          <w:sz w:val="20"/>
          <w:szCs w:val="20"/>
        </w:rPr>
      </w:pPr>
    </w:p>
    <w:p w14:paraId="06B9404E" w14:textId="77777777" w:rsidR="00251EAC" w:rsidRDefault="00C9621B">
      <w:pPr>
        <w:jc w:val="center"/>
        <w:rPr>
          <w:sz w:val="20"/>
          <w:szCs w:val="20"/>
        </w:rPr>
        <w:pPrChange w:id="105" w:author="JORDINA" w:date="2019-10-18T17:37:00Z">
          <w:pPr/>
        </w:pPrChange>
      </w:pPr>
      <w:r>
        <w:rPr>
          <w:noProof/>
        </w:rPr>
        <w:drawing>
          <wp:inline distT="0" distB="0" distL="0" distR="0" wp14:anchorId="5F790A5B" wp14:editId="418F3FF1">
            <wp:extent cx="6050280" cy="14859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6050280" cy="1485900"/>
                    </a:xfrm>
                    <a:prstGeom prst="rect">
                      <a:avLst/>
                    </a:prstGeom>
                    <a:ln/>
                  </pic:spPr>
                </pic:pic>
              </a:graphicData>
            </a:graphic>
          </wp:inline>
        </w:drawing>
      </w:r>
    </w:p>
    <w:p w14:paraId="0BE4B69F" w14:textId="77777777" w:rsidR="00251EAC" w:rsidRDefault="00C9621B">
      <w:pPr>
        <w:jc w:val="center"/>
        <w:rPr>
          <w:rFonts w:ascii="Palatino Linotype" w:eastAsia="Palatino Linotype" w:hAnsi="Palatino Linotype" w:cs="Palatino Linotype"/>
          <w:b/>
          <w:sz w:val="20"/>
          <w:szCs w:val="20"/>
        </w:rPr>
        <w:pPrChange w:id="106" w:author="JORDINA" w:date="2019-10-18T17:37:00Z">
          <w:pPr/>
        </w:pPrChange>
      </w:pPr>
      <w:r>
        <w:rPr>
          <w:rFonts w:ascii="Palatino Linotype" w:eastAsia="Palatino Linotype" w:hAnsi="Palatino Linotype" w:cs="Palatino Linotype"/>
          <w:b/>
          <w:sz w:val="20"/>
          <w:szCs w:val="20"/>
        </w:rPr>
        <w:t>Figure 7.3 – Output of FileUpload application with synchronization using Mutex</w:t>
      </w:r>
    </w:p>
    <w:p w14:paraId="603EB3C6" w14:textId="5287C737" w:rsidR="00251EAC" w:rsidRDefault="00C9621B">
      <w:pPr>
        <w:rPr>
          <w:ins w:id="107" w:author="Ravindra Akella" w:date="2019-11-19T18:24:00Z"/>
          <w:rFonts w:ascii="Palatino Linotype" w:eastAsia="Palatino Linotype" w:hAnsi="Palatino Linotype" w:cs="Palatino Linotype"/>
        </w:rPr>
      </w:pPr>
      <w:r>
        <w:rPr>
          <w:rFonts w:ascii="Palatino Linotype" w:eastAsia="Palatino Linotype" w:hAnsi="Palatino Linotype" w:cs="Palatino Linotype"/>
        </w:rPr>
        <w:t xml:space="preserve">If we go to the debug </w:t>
      </w:r>
      <w:del w:id="108" w:author="Ravindra Akella" w:date="2019-11-18T11:41:00Z">
        <w:r w:rsidDel="008D2D2D">
          <w:rPr>
            <w:rFonts w:ascii="Palatino Linotype" w:eastAsia="Palatino Linotype" w:hAnsi="Palatino Linotype" w:cs="Palatino Linotype"/>
          </w:rPr>
          <w:delText>folder</w:delText>
        </w:r>
      </w:del>
      <w:ins w:id="109" w:author="Ravindra Akella" w:date="2019-11-18T11:41:00Z">
        <w:r w:rsidR="008D2D2D">
          <w:rPr>
            <w:rFonts w:ascii="Palatino Linotype" w:eastAsia="Palatino Linotype" w:hAnsi="Palatino Linotype" w:cs="Palatino Linotype"/>
          </w:rPr>
          <w:t>folder,</w:t>
        </w:r>
      </w:ins>
      <w:r>
        <w:rPr>
          <w:rFonts w:ascii="Palatino Linotype" w:eastAsia="Palatino Linotype" w:hAnsi="Palatino Linotype" w:cs="Palatino Linotype"/>
        </w:rPr>
        <w:t xml:space="preserve"> we can see 5 files are created</w:t>
      </w:r>
      <w:ins w:id="110" w:author="Ravindra Akella" w:date="2019-11-19T18:24:00Z">
        <w:r w:rsidR="00C07290">
          <w:rPr>
            <w:rFonts w:ascii="Palatino Linotype" w:eastAsia="Palatino Linotype" w:hAnsi="Palatino Linotype" w:cs="Palatino Linotype"/>
          </w:rPr>
          <w:t xml:space="preserve"> as shown in Figure 7.4</w:t>
        </w:r>
      </w:ins>
      <w:r>
        <w:rPr>
          <w:rFonts w:ascii="Palatino Linotype" w:eastAsia="Palatino Linotype" w:hAnsi="Palatino Linotype" w:cs="Palatino Linotype"/>
        </w:rPr>
        <w:t xml:space="preserve"> and content of the file would be the string that we passed.</w:t>
      </w:r>
      <w:del w:id="111" w:author="Ravindra Akella" w:date="2019-11-19T18:24:00Z">
        <w:r w:rsidDel="00C07290">
          <w:rPr>
            <w:rFonts w:ascii="Palatino Linotype" w:eastAsia="Palatino Linotype" w:hAnsi="Palatino Linotype" w:cs="Palatino Linotype"/>
          </w:rPr>
          <w:delText xml:space="preserve"> </w:delText>
        </w:r>
      </w:del>
    </w:p>
    <w:p w14:paraId="3DF2667E" w14:textId="66DC1665" w:rsidR="00A92CD3" w:rsidRDefault="00A92CD3" w:rsidP="00A92CD3">
      <w:pPr>
        <w:jc w:val="center"/>
        <w:rPr>
          <w:rFonts w:ascii="Palatino Linotype" w:eastAsia="Palatino Linotype" w:hAnsi="Palatino Linotype" w:cs="Palatino Linotype"/>
        </w:rPr>
        <w:pPrChange w:id="112" w:author="Ravindra Akella" w:date="2019-11-19T18:24:00Z">
          <w:pPr/>
        </w:pPrChange>
      </w:pPr>
      <w:ins w:id="113" w:author="Ravindra Akella" w:date="2019-11-19T18:24:00Z">
        <w:r>
          <w:rPr>
            <w:noProof/>
          </w:rPr>
          <w:drawing>
            <wp:inline distT="0" distB="0" distL="0" distR="0" wp14:anchorId="24540FBD" wp14:editId="6DFBDDA4">
              <wp:extent cx="57150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638300"/>
                      </a:xfrm>
                      <a:prstGeom prst="rect">
                        <a:avLst/>
                      </a:prstGeom>
                    </pic:spPr>
                  </pic:pic>
                </a:graphicData>
              </a:graphic>
            </wp:inline>
          </w:drawing>
        </w:r>
      </w:ins>
    </w:p>
    <w:p w14:paraId="60838DBE" w14:textId="3B7EA528" w:rsidR="00251EAC" w:rsidRDefault="00C9621B">
      <w:pPr>
        <w:jc w:val="center"/>
        <w:rPr>
          <w:rFonts w:ascii="Palatino Linotype" w:eastAsia="Palatino Linotype" w:hAnsi="Palatino Linotype" w:cs="Palatino Linotype"/>
        </w:rPr>
        <w:pPrChange w:id="114" w:author="JORDINA" w:date="2019-10-18T17:38:00Z">
          <w:pPr/>
        </w:pPrChange>
      </w:pPr>
      <w:commentRangeStart w:id="115"/>
      <w:commentRangeStart w:id="116"/>
      <w:del w:id="117" w:author="Ravindra Akella" w:date="2019-11-19T18:24:00Z">
        <w:r w:rsidDel="00A92CD3">
          <w:rPr>
            <w:noProof/>
          </w:rPr>
          <w:lastRenderedPageBreak/>
          <w:drawing>
            <wp:inline distT="0" distB="0" distL="0" distR="0" wp14:anchorId="2F94D632" wp14:editId="230D320B">
              <wp:extent cx="5667375" cy="1695450"/>
              <wp:effectExtent l="0" t="0" r="9525"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667375" cy="1695450"/>
                      </a:xfrm>
                      <a:prstGeom prst="rect">
                        <a:avLst/>
                      </a:prstGeom>
                      <a:ln/>
                    </pic:spPr>
                  </pic:pic>
                </a:graphicData>
              </a:graphic>
            </wp:inline>
          </w:drawing>
        </w:r>
      </w:del>
      <w:commentRangeEnd w:id="115"/>
      <w:r w:rsidR="00CF3415">
        <w:rPr>
          <w:rStyle w:val="CommentReference"/>
        </w:rPr>
        <w:commentReference w:id="115"/>
      </w:r>
      <w:commentRangeEnd w:id="116"/>
      <w:r w:rsidR="0005351E">
        <w:rPr>
          <w:rStyle w:val="CommentReference"/>
        </w:rPr>
        <w:commentReference w:id="116"/>
      </w:r>
    </w:p>
    <w:p w14:paraId="31E1918F" w14:textId="77777777" w:rsidR="00251EAC" w:rsidRDefault="00C9621B">
      <w:pPr>
        <w:jc w:val="center"/>
        <w:rPr>
          <w:rFonts w:ascii="Palatino Linotype" w:eastAsia="Palatino Linotype" w:hAnsi="Palatino Linotype" w:cs="Palatino Linotype"/>
          <w:b/>
          <w:sz w:val="20"/>
          <w:szCs w:val="20"/>
        </w:rPr>
        <w:pPrChange w:id="118" w:author="JORDINA" w:date="2019-10-18T17:38:00Z">
          <w:pPr/>
        </w:pPrChange>
      </w:pPr>
      <w:r>
        <w:rPr>
          <w:rFonts w:ascii="Palatino Linotype" w:eastAsia="Palatino Linotype" w:hAnsi="Palatino Linotype" w:cs="Palatino Linotype"/>
          <w:b/>
          <w:sz w:val="20"/>
          <w:szCs w:val="20"/>
        </w:rPr>
        <w:t>Figure 7.4 – Files created in debug folder</w:t>
      </w:r>
    </w:p>
    <w:p w14:paraId="3599E521" w14:textId="5089FDCE"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We can clearly see that there is no loss of data i.e. each file has 10 copies of the string that we passed and there is no run time exception. To see the </w:t>
      </w:r>
      <w:del w:id="119" w:author="Ravindra Akella" w:date="2019-11-18T11:42:00Z">
        <w:r w:rsidDel="00575FCE">
          <w:rPr>
            <w:rFonts w:ascii="Palatino Linotype" w:eastAsia="Palatino Linotype" w:hAnsi="Palatino Linotype" w:cs="Palatino Linotype"/>
          </w:rPr>
          <w:delText>benfit</w:delText>
        </w:r>
      </w:del>
      <w:ins w:id="120" w:author="Ravindra Akella" w:date="2019-11-18T11:42:00Z">
        <w:r w:rsidR="00575FCE">
          <w:rPr>
            <w:rFonts w:ascii="Palatino Linotype" w:eastAsia="Palatino Linotype" w:hAnsi="Palatino Linotype" w:cs="Palatino Linotype"/>
          </w:rPr>
          <w:t>benefit</w:t>
        </w:r>
      </w:ins>
      <w:r>
        <w:rPr>
          <w:rFonts w:ascii="Palatino Linotype" w:eastAsia="Palatino Linotype" w:hAnsi="Palatino Linotype" w:cs="Palatino Linotype"/>
        </w:rPr>
        <w:t xml:space="preserve"> of Mutex let’s remove the mutex and run the </w:t>
      </w:r>
      <w:del w:id="121" w:author="Ravindra Akella" w:date="2019-11-18T11:42:00Z">
        <w:r w:rsidDel="00374CE6">
          <w:rPr>
            <w:rFonts w:ascii="Palatino Linotype" w:eastAsia="Palatino Linotype" w:hAnsi="Palatino Linotype" w:cs="Palatino Linotype"/>
          </w:rPr>
          <w:delText>applciation</w:delText>
        </w:r>
      </w:del>
      <w:ins w:id="122" w:author="Ravindra Akella" w:date="2019-11-18T11:42:00Z">
        <w:r w:rsidR="00374CE6">
          <w:rPr>
            <w:rFonts w:ascii="Palatino Linotype" w:eastAsia="Palatino Linotype" w:hAnsi="Palatino Linotype" w:cs="Palatino Linotype"/>
          </w:rPr>
          <w:t>application</w:t>
        </w:r>
      </w:ins>
      <w:r>
        <w:rPr>
          <w:rFonts w:ascii="Palatino Linotype" w:eastAsia="Palatino Linotype" w:hAnsi="Palatino Linotype" w:cs="Palatino Linotype"/>
        </w:rPr>
        <w:t>, our WriteTextAsync will look like below</w:t>
      </w:r>
    </w:p>
    <w:p w14:paraId="6BF7F61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WriteTextAsync(</w:t>
      </w:r>
      <w:r>
        <w:rPr>
          <w:color w:val="0000FF"/>
          <w:sz w:val="20"/>
          <w:szCs w:val="20"/>
        </w:rPr>
        <w:t>string</w:t>
      </w:r>
      <w:r>
        <w:rPr>
          <w:color w:val="000000"/>
          <w:sz w:val="20"/>
          <w:szCs w:val="20"/>
        </w:rPr>
        <w:t xml:space="preserve"> fileName)</w:t>
      </w:r>
    </w:p>
    <w:p w14:paraId="22A86E54" w14:textId="77777777" w:rsidR="00251EAC" w:rsidRDefault="00C9621B">
      <w:pPr>
        <w:spacing w:after="0" w:line="240" w:lineRule="auto"/>
        <w:rPr>
          <w:color w:val="000000"/>
          <w:sz w:val="20"/>
          <w:szCs w:val="20"/>
        </w:rPr>
      </w:pPr>
      <w:r>
        <w:rPr>
          <w:color w:val="000000"/>
          <w:sz w:val="20"/>
          <w:szCs w:val="20"/>
        </w:rPr>
        <w:t xml:space="preserve">        {</w:t>
      </w:r>
    </w:p>
    <w:p w14:paraId="329D592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text = </w:t>
      </w:r>
      <w:r>
        <w:rPr>
          <w:color w:val="A31515"/>
          <w:sz w:val="20"/>
          <w:szCs w:val="20"/>
        </w:rPr>
        <w:t>$"Mutex is just like lock (full form mutually exclusive lock), however scope of locking spawns across processes i.e. "</w:t>
      </w:r>
      <w:r>
        <w:rPr>
          <w:color w:val="000000"/>
          <w:sz w:val="20"/>
          <w:szCs w:val="20"/>
        </w:rPr>
        <w:t xml:space="preserve"> +</w:t>
      </w:r>
    </w:p>
    <w:p w14:paraId="5972997E" w14:textId="77777777" w:rsidR="00251EAC" w:rsidRDefault="00C9621B">
      <w:pPr>
        <w:spacing w:after="0" w:line="240" w:lineRule="auto"/>
        <w:rPr>
          <w:color w:val="000000"/>
          <w:sz w:val="20"/>
          <w:szCs w:val="20"/>
        </w:rPr>
      </w:pPr>
      <w:r>
        <w:rPr>
          <w:color w:val="000000"/>
          <w:sz w:val="20"/>
          <w:szCs w:val="20"/>
        </w:rPr>
        <w:t xml:space="preserve">    </w:t>
      </w:r>
      <w:r>
        <w:rPr>
          <w:color w:val="A31515"/>
          <w:sz w:val="20"/>
          <w:szCs w:val="20"/>
        </w:rPr>
        <w:t>"if multiple instances of same process running mutex can be used to execute a code block by a single thread across processes."</w:t>
      </w:r>
      <w:r>
        <w:rPr>
          <w:color w:val="000000"/>
          <w:sz w:val="20"/>
          <w:szCs w:val="20"/>
        </w:rPr>
        <w:t>;</w:t>
      </w:r>
    </w:p>
    <w:p w14:paraId="1C774C9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encoding = Encoding.Unicode.GetBytes(text);</w:t>
      </w:r>
    </w:p>
    <w:p w14:paraId="27C12FB1" w14:textId="77777777" w:rsidR="00251EAC" w:rsidRDefault="00C9621B">
      <w:pPr>
        <w:spacing w:after="0" w:line="240" w:lineRule="auto"/>
        <w:rPr>
          <w:color w:val="000000"/>
          <w:sz w:val="20"/>
          <w:szCs w:val="20"/>
        </w:rPr>
      </w:pPr>
      <w:r>
        <w:rPr>
          <w:rFonts w:ascii="Consolas" w:eastAsia="Consolas" w:hAnsi="Consolas" w:cs="Consolas"/>
          <w:color w:val="0000FF"/>
          <w:sz w:val="19"/>
          <w:szCs w:val="19"/>
        </w:rPr>
        <w:t xml:space="preserve">     </w:t>
      </w:r>
      <w:r>
        <w:rPr>
          <w:color w:val="0000FF"/>
          <w:sz w:val="20"/>
          <w:szCs w:val="20"/>
        </w:rPr>
        <w:t>await</w:t>
      </w:r>
      <w:r>
        <w:rPr>
          <w:color w:val="000000"/>
          <w:sz w:val="20"/>
          <w:szCs w:val="20"/>
        </w:rPr>
        <w:t xml:space="preserve"> Task.Delay(1);</w:t>
      </w:r>
    </w:p>
    <w:p w14:paraId="394F6B0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 = </w:t>
      </w:r>
      <w:r>
        <w:rPr>
          <w:color w:val="0000FF"/>
          <w:sz w:val="20"/>
          <w:szCs w:val="20"/>
        </w:rPr>
        <w:t>new</w:t>
      </w:r>
      <w:r>
        <w:rPr>
          <w:color w:val="000000"/>
          <w:sz w:val="20"/>
          <w:szCs w:val="20"/>
        </w:rPr>
        <w:t xml:space="preserve"> FileStream(fileName, FileMode.Append, FileAccess.Write, FileShare.None, bufferSize: 64, useAsync: </w:t>
      </w:r>
      <w:r>
        <w:rPr>
          <w:color w:val="0000FF"/>
          <w:sz w:val="20"/>
          <w:szCs w:val="20"/>
        </w:rPr>
        <w:t>true</w:t>
      </w:r>
      <w:r>
        <w:rPr>
          <w:color w:val="000000"/>
          <w:sz w:val="20"/>
          <w:szCs w:val="20"/>
        </w:rPr>
        <w:t>))</w:t>
      </w:r>
    </w:p>
    <w:p w14:paraId="36CA8BB8" w14:textId="77777777" w:rsidR="00251EAC" w:rsidRDefault="00C9621B">
      <w:pPr>
        <w:spacing w:after="0" w:line="240" w:lineRule="auto"/>
        <w:rPr>
          <w:color w:val="000000"/>
          <w:sz w:val="20"/>
          <w:szCs w:val="20"/>
        </w:rPr>
      </w:pPr>
      <w:r>
        <w:rPr>
          <w:color w:val="000000"/>
          <w:sz w:val="20"/>
          <w:szCs w:val="20"/>
        </w:rPr>
        <w:t xml:space="preserve">                {</w:t>
      </w:r>
    </w:p>
    <w:p w14:paraId="135EDBF3" w14:textId="77777777" w:rsidR="00251EAC" w:rsidRDefault="00C9621B">
      <w:pPr>
        <w:spacing w:after="0" w:line="240" w:lineRule="auto"/>
        <w:rPr>
          <w:color w:val="000000"/>
          <w:sz w:val="20"/>
          <w:szCs w:val="20"/>
        </w:rPr>
      </w:pPr>
      <w:r>
        <w:rPr>
          <w:color w:val="000000"/>
          <w:sz w:val="20"/>
          <w:szCs w:val="20"/>
        </w:rPr>
        <w:t xml:space="preserve">                    fs.Write(encoding, 0, encoding.Length);</w:t>
      </w:r>
    </w:p>
    <w:p w14:paraId="3928C568" w14:textId="77777777" w:rsidR="00251EAC" w:rsidRDefault="00C9621B">
      <w:pPr>
        <w:spacing w:after="0" w:line="240" w:lineRule="auto"/>
        <w:rPr>
          <w:color w:val="000000"/>
          <w:sz w:val="20"/>
          <w:szCs w:val="20"/>
        </w:rPr>
      </w:pPr>
      <w:r>
        <w:rPr>
          <w:color w:val="000000"/>
          <w:sz w:val="20"/>
          <w:szCs w:val="20"/>
        </w:rPr>
        <w:t xml:space="preserve">                }</w:t>
      </w:r>
    </w:p>
    <w:p w14:paraId="6C29EF3C" w14:textId="77777777" w:rsidR="00251EAC" w:rsidRDefault="00C9621B">
      <w:pPr>
        <w:rPr>
          <w:color w:val="000000"/>
          <w:sz w:val="20"/>
          <w:szCs w:val="20"/>
        </w:rPr>
      </w:pPr>
      <w:r>
        <w:rPr>
          <w:color w:val="000000"/>
          <w:sz w:val="20"/>
          <w:szCs w:val="20"/>
        </w:rPr>
        <w:t xml:space="preserve">        }</w:t>
      </w:r>
    </w:p>
    <w:p w14:paraId="1FCBC371"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we run the application now we will see below exception which is expected because there file is locked by one of the Thread for adding data and another thread parallelly tries to do same thing and raises an access exception.</w:t>
      </w:r>
    </w:p>
    <w:p w14:paraId="6715763A"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System.IO.IOException</w:t>
      </w:r>
    </w:p>
    <w:p w14:paraId="3D658768"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  HResult=0x80070020</w:t>
      </w:r>
    </w:p>
    <w:p w14:paraId="7B086FAD"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  Message=The process cannot access the file '..\netcoreapp3.0\File0.txt' because it is being used by another process.</w:t>
      </w:r>
    </w:p>
    <w:p w14:paraId="0DB14A52"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 this scenario we can use lock as well and will get same output, however it doesn’t makes sense to lock writing into a different file as lock will allow to writing into any file sequentially i.e. if currently a thread is writing into file1, lock will block writing into any other file also and that’s why a named mutex would be better here, considering the performance impact as code is blocked only for specific files. For testing purpose removing mutex and adding a lock would result in significant dip in performance which we can see in below output</w:t>
      </w:r>
    </w:p>
    <w:p w14:paraId="657CD2AD" w14:textId="77777777" w:rsidR="00251EAC" w:rsidRDefault="00C9621B">
      <w:pPr>
        <w:jc w:val="center"/>
        <w:rPr>
          <w:rFonts w:ascii="Palatino Linotype" w:eastAsia="Palatino Linotype" w:hAnsi="Palatino Linotype" w:cs="Palatino Linotype"/>
        </w:rPr>
        <w:pPrChange w:id="123" w:author="JORDINA" w:date="2019-10-18T17:38:00Z">
          <w:pPr/>
        </w:pPrChange>
      </w:pPr>
      <w:r>
        <w:rPr>
          <w:noProof/>
        </w:rPr>
        <w:lastRenderedPageBreak/>
        <w:drawing>
          <wp:inline distT="0" distB="0" distL="0" distR="0" wp14:anchorId="5C24AF83" wp14:editId="30A97350">
            <wp:extent cx="5760720" cy="145542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60720" cy="1455420"/>
                    </a:xfrm>
                    <a:prstGeom prst="rect">
                      <a:avLst/>
                    </a:prstGeom>
                    <a:ln/>
                  </pic:spPr>
                </pic:pic>
              </a:graphicData>
            </a:graphic>
          </wp:inline>
        </w:drawing>
      </w:r>
    </w:p>
    <w:p w14:paraId="00AB1B1B" w14:textId="77777777" w:rsidR="00251EAC" w:rsidRDefault="00C9621B">
      <w:pPr>
        <w:jc w:val="center"/>
        <w:rPr>
          <w:rFonts w:ascii="Palatino Linotype" w:eastAsia="Palatino Linotype" w:hAnsi="Palatino Linotype" w:cs="Palatino Linotype"/>
          <w:b/>
          <w:sz w:val="20"/>
          <w:szCs w:val="20"/>
        </w:rPr>
        <w:pPrChange w:id="124" w:author="JORDINA" w:date="2019-10-18T17:38:00Z">
          <w:pPr/>
        </w:pPrChange>
      </w:pPr>
      <w:r>
        <w:rPr>
          <w:rFonts w:ascii="Palatino Linotype" w:eastAsia="Palatino Linotype" w:hAnsi="Palatino Linotype" w:cs="Palatino Linotype"/>
          <w:b/>
          <w:sz w:val="20"/>
          <w:szCs w:val="20"/>
        </w:rPr>
        <w:t>Figure 7.4 – Output of FileUpload application with synchronization using lock</w:t>
      </w:r>
    </w:p>
    <w:p w14:paraId="3F3B8FA2" w14:textId="633D98F4"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So with this we can say lock and Mutex can be used to </w:t>
      </w:r>
      <w:del w:id="125" w:author="Ravindra Akella" w:date="2019-11-19T18:26:00Z">
        <w:r w:rsidDel="0073700C">
          <w:rPr>
            <w:rFonts w:ascii="Palatino Linotype" w:eastAsia="Palatino Linotype" w:hAnsi="Palatino Linotype" w:cs="Palatino Linotype"/>
          </w:rPr>
          <w:delText>achive</w:delText>
        </w:r>
      </w:del>
      <w:ins w:id="126" w:author="Ravindra Akella" w:date="2019-11-19T18:26:00Z">
        <w:r w:rsidR="0073700C">
          <w:rPr>
            <w:rFonts w:ascii="Palatino Linotype" w:eastAsia="Palatino Linotype" w:hAnsi="Palatino Linotype" w:cs="Palatino Linotype"/>
          </w:rPr>
          <w:t>achieve</w:t>
        </w:r>
      </w:ins>
      <w:r>
        <w:rPr>
          <w:rFonts w:ascii="Palatino Linotype" w:eastAsia="Palatino Linotype" w:hAnsi="Palatino Linotype" w:cs="Palatino Linotype"/>
        </w:rPr>
        <w:t xml:space="preserve"> synchronization however to lock a block of code or a resource across process named Mutex can be used.</w:t>
      </w:r>
    </w:p>
    <w:p w14:paraId="6B0215DD" w14:textId="77777777" w:rsidR="00251EAC" w:rsidRDefault="00C9621B">
      <w:p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Some important facts about Mutex</w:t>
      </w:r>
    </w:p>
    <w:p w14:paraId="4A0DA6B0" w14:textId="42F3BCD8" w:rsidR="00251EAC" w:rsidRDefault="00C9621B">
      <w:pPr>
        <w:numPr>
          <w:ilvl w:val="0"/>
          <w:numId w:val="4"/>
        </w:numPr>
        <w:pBdr>
          <w:top w:val="nil"/>
          <w:left w:val="nil"/>
          <w:bottom w:val="nil"/>
          <w:right w:val="nil"/>
          <w:between w:val="nil"/>
        </w:pBdr>
        <w:rPr>
          <w:ins w:id="127" w:author="Ravindra Akella" w:date="2019-11-19T18:27:00Z"/>
          <w:rFonts w:ascii="Palatino Linotype" w:eastAsia="Palatino Linotype" w:hAnsi="Palatino Linotype" w:cs="Palatino Linotype"/>
          <w:color w:val="000000"/>
        </w:rPr>
      </w:pPr>
      <w:commentRangeStart w:id="128"/>
      <w:commentRangeStart w:id="129"/>
      <w:r>
        <w:rPr>
          <w:rFonts w:ascii="Palatino Linotype" w:eastAsia="Palatino Linotype" w:hAnsi="Palatino Linotype" w:cs="Palatino Linotype"/>
          <w:color w:val="000000"/>
        </w:rPr>
        <w:t>Mut</w:t>
      </w:r>
      <w:del w:id="130" w:author="Ravindra Akella" w:date="2019-11-18T11:42:00Z">
        <w:r w:rsidDel="00D34EA7">
          <w:rPr>
            <w:rFonts w:ascii="Palatino Linotype" w:eastAsia="Palatino Linotype" w:hAnsi="Palatino Linotype" w:cs="Palatino Linotype"/>
            <w:color w:val="000000"/>
          </w:rPr>
          <w:delText>r</w:delText>
        </w:r>
      </w:del>
      <w:r>
        <w:rPr>
          <w:rFonts w:ascii="Palatino Linotype" w:eastAsia="Palatino Linotype" w:hAnsi="Palatino Linotype" w:cs="Palatino Linotype"/>
          <w:color w:val="000000"/>
        </w:rPr>
        <w:t xml:space="preserve">ex has </w:t>
      </w:r>
      <w:commentRangeEnd w:id="128"/>
      <w:r w:rsidR="00466723">
        <w:rPr>
          <w:rStyle w:val="CommentReference"/>
        </w:rPr>
        <w:commentReference w:id="128"/>
      </w:r>
      <w:commentRangeEnd w:id="129"/>
      <w:r w:rsidR="000A3C52">
        <w:rPr>
          <w:rStyle w:val="CommentReference"/>
        </w:rPr>
        <w:commentReference w:id="129"/>
      </w:r>
      <w:r>
        <w:rPr>
          <w:rFonts w:ascii="Palatino Linotype" w:eastAsia="Palatino Linotype" w:hAnsi="Palatino Linotype" w:cs="Palatino Linotype"/>
          <w:color w:val="000000"/>
        </w:rPr>
        <w:t xml:space="preserve">thread </w:t>
      </w:r>
      <w:del w:id="131" w:author="Ravindra Akella" w:date="2019-11-18T11:42:00Z">
        <w:r w:rsidDel="000B5238">
          <w:rPr>
            <w:rFonts w:ascii="Palatino Linotype" w:eastAsia="Palatino Linotype" w:hAnsi="Palatino Linotype" w:cs="Palatino Linotype"/>
            <w:color w:val="000000"/>
          </w:rPr>
          <w:delText>affinity,so</w:delText>
        </w:r>
      </w:del>
      <w:ins w:id="132" w:author="Ravindra Akella" w:date="2019-11-18T11:42:00Z">
        <w:r w:rsidR="000B5238">
          <w:rPr>
            <w:rFonts w:ascii="Palatino Linotype" w:eastAsia="Palatino Linotype" w:hAnsi="Palatino Linotype" w:cs="Palatino Linotype"/>
            <w:color w:val="000000"/>
          </w:rPr>
          <w:t>affinity, so</w:t>
        </w:r>
      </w:ins>
      <w:r>
        <w:rPr>
          <w:rFonts w:ascii="Palatino Linotype" w:eastAsia="Palatino Linotype" w:hAnsi="Palatino Linotype" w:cs="Palatino Linotype"/>
          <w:color w:val="000000"/>
        </w:rPr>
        <w:t xml:space="preserve"> the thread locking a resource</w:t>
      </w:r>
      <w:ins w:id="133" w:author="Ravindra Akella" w:date="2019-11-19T18:26:00Z">
        <w:r w:rsidR="00946A7B">
          <w:rPr>
            <w:rFonts w:ascii="Palatino Linotype" w:eastAsia="Palatino Linotype" w:hAnsi="Palatino Linotype" w:cs="Palatino Linotype"/>
            <w:color w:val="000000"/>
          </w:rPr>
          <w:t>,</w:t>
        </w:r>
      </w:ins>
      <w:r>
        <w:rPr>
          <w:rFonts w:ascii="Palatino Linotype" w:eastAsia="Palatino Linotype" w:hAnsi="Palatino Linotype" w:cs="Palatino Linotype"/>
          <w:color w:val="000000"/>
        </w:rPr>
        <w:t xml:space="preserve"> needs to unlock the re</w:t>
      </w:r>
      <w:ins w:id="134" w:author="JORDINA" w:date="2019-10-18T17:39:00Z">
        <w:r w:rsidR="007744B8">
          <w:rPr>
            <w:rFonts w:ascii="Palatino Linotype" w:eastAsia="Palatino Linotype" w:hAnsi="Palatino Linotype" w:cs="Palatino Linotype"/>
            <w:color w:val="000000"/>
          </w:rPr>
          <w:t>s</w:t>
        </w:r>
      </w:ins>
      <w:r>
        <w:rPr>
          <w:rFonts w:ascii="Palatino Linotype" w:eastAsia="Palatino Linotype" w:hAnsi="Palatino Linotype" w:cs="Palatino Linotype"/>
          <w:color w:val="000000"/>
        </w:rPr>
        <w:t>ource</w:t>
      </w:r>
      <w:ins w:id="135" w:author="Ravindra Akella" w:date="2019-11-19T18:27:00Z">
        <w:r w:rsidR="007C4B51">
          <w:rPr>
            <w:rFonts w:ascii="Palatino Linotype" w:eastAsia="Palatino Linotype" w:hAnsi="Palatino Linotype" w:cs="Palatino Linotype"/>
            <w:color w:val="000000"/>
          </w:rPr>
          <w:t xml:space="preserve"> i.e. locking and unlocking has to happen </w:t>
        </w:r>
      </w:ins>
      <w:ins w:id="136" w:author="Ravindra Akella" w:date="2019-11-19T18:36:00Z">
        <w:r w:rsidR="000243F4">
          <w:rPr>
            <w:rFonts w:ascii="Palatino Linotype" w:eastAsia="Palatino Linotype" w:hAnsi="Palatino Linotype" w:cs="Palatino Linotype"/>
            <w:color w:val="000000"/>
          </w:rPr>
          <w:t>on</w:t>
        </w:r>
      </w:ins>
      <w:ins w:id="137" w:author="Ravindra Akella" w:date="2019-11-19T18:27:00Z">
        <w:r w:rsidR="007C4B51">
          <w:rPr>
            <w:rFonts w:ascii="Palatino Linotype" w:eastAsia="Palatino Linotype" w:hAnsi="Palatino Linotype" w:cs="Palatino Linotype"/>
            <w:color w:val="000000"/>
          </w:rPr>
          <w:t xml:space="preserve"> same thread.</w:t>
        </w:r>
      </w:ins>
    </w:p>
    <w:p w14:paraId="0DE7A79B" w14:textId="0226D5D4" w:rsidR="0018412A" w:rsidRDefault="00276BFA">
      <w:pPr>
        <w:numPr>
          <w:ilvl w:val="0"/>
          <w:numId w:val="4"/>
        </w:numPr>
        <w:pBdr>
          <w:top w:val="nil"/>
          <w:left w:val="nil"/>
          <w:bottom w:val="nil"/>
          <w:right w:val="nil"/>
          <w:between w:val="nil"/>
        </w:pBdr>
        <w:rPr>
          <w:ins w:id="138" w:author="Ravindra Akella" w:date="2019-11-19T18:29:00Z"/>
          <w:rFonts w:ascii="Palatino Linotype" w:eastAsia="Palatino Linotype" w:hAnsi="Palatino Linotype" w:cs="Palatino Linotype"/>
          <w:color w:val="000000"/>
        </w:rPr>
      </w:pPr>
      <w:ins w:id="139" w:author="Ravindra Akella" w:date="2019-11-19T18:29:00Z">
        <w:r>
          <w:rPr>
            <w:rFonts w:ascii="Palatino Linotype" w:eastAsia="Palatino Linotype" w:hAnsi="Palatino Linotype" w:cs="Palatino Linotype"/>
            <w:color w:val="000000"/>
          </w:rPr>
          <w:t>Mutex can spawn across process.</w:t>
        </w:r>
      </w:ins>
    </w:p>
    <w:p w14:paraId="26E5D599" w14:textId="2D5C367C" w:rsidR="00276BFA" w:rsidRDefault="009F752C">
      <w:pPr>
        <w:numPr>
          <w:ilvl w:val="0"/>
          <w:numId w:val="4"/>
        </w:numPr>
        <w:pBdr>
          <w:top w:val="nil"/>
          <w:left w:val="nil"/>
          <w:bottom w:val="nil"/>
          <w:right w:val="nil"/>
          <w:between w:val="nil"/>
        </w:pBdr>
        <w:rPr>
          <w:rFonts w:ascii="Palatino Linotype" w:eastAsia="Palatino Linotype" w:hAnsi="Palatino Linotype" w:cs="Palatino Linotype"/>
          <w:color w:val="000000"/>
        </w:rPr>
      </w:pPr>
      <w:ins w:id="140" w:author="Ravindra Akella" w:date="2019-11-19T18:36:00Z">
        <w:r>
          <w:rPr>
            <w:rFonts w:ascii="Palatino Linotype" w:eastAsia="Palatino Linotype" w:hAnsi="Palatino Linotype" w:cs="Palatino Linotype"/>
            <w:color w:val="000000"/>
          </w:rPr>
          <w:t xml:space="preserve">Lock is acquired by calling WaitOne method and released using </w:t>
        </w:r>
      </w:ins>
      <w:ins w:id="141" w:author="Ravindra Akella" w:date="2019-11-19T18:37:00Z">
        <w:r>
          <w:rPr>
            <w:rFonts w:ascii="Palatino Linotype" w:eastAsia="Palatino Linotype" w:hAnsi="Palatino Linotype" w:cs="Palatino Linotype"/>
            <w:color w:val="000000"/>
          </w:rPr>
          <w:t>ReleaseMutex method, however WaitOne can be called multiple times on same thread which is also know as recursive mutex, however we need to ensure that ReleaseMutex is called as many times as WaitOne is called.</w:t>
        </w:r>
      </w:ins>
    </w:p>
    <w:p w14:paraId="08C07AE4"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 above example we can use WriteAsync instead of Write however that will result in an exception as Mutex has thread affinity which means thread calling waitone needs to call release method and since code after await would run on a different thread it would give an exception – “</w:t>
      </w:r>
      <w:hyperlink r:id="rId17">
        <w:r>
          <w:rPr>
            <w:rFonts w:ascii="Palatino Linotype" w:eastAsia="Palatino Linotype" w:hAnsi="Palatino Linotype" w:cs="Palatino Linotype"/>
          </w:rPr>
          <w:t>Object synchronization method was called from an unsynchronized block of code. Exception on Mutex.Release()</w:t>
        </w:r>
      </w:hyperlink>
      <w:r>
        <w:rPr>
          <w:rFonts w:ascii="Palatino Linotype" w:eastAsia="Palatino Linotype" w:hAnsi="Palatino Linotype" w:cs="Palatino Linotype"/>
        </w:rPr>
        <w:t>”</w:t>
      </w:r>
    </w:p>
    <w:p w14:paraId="5B374535" w14:textId="30E31319"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To avoid this </w:t>
      </w:r>
      <w:del w:id="142" w:author="Ravindra Akella" w:date="2019-11-18T11:42:00Z">
        <w:r w:rsidDel="001405E6">
          <w:rPr>
            <w:rFonts w:ascii="Palatino Linotype" w:eastAsia="Palatino Linotype" w:hAnsi="Palatino Linotype" w:cs="Palatino Linotype"/>
          </w:rPr>
          <w:delText>exception</w:delText>
        </w:r>
      </w:del>
      <w:ins w:id="143" w:author="Ravindra Akella" w:date="2019-11-18T11:42:00Z">
        <w:r w:rsidR="001405E6">
          <w:rPr>
            <w:rFonts w:ascii="Palatino Linotype" w:eastAsia="Palatino Linotype" w:hAnsi="Palatino Linotype" w:cs="Palatino Linotype"/>
          </w:rPr>
          <w:t>exception,</w:t>
        </w:r>
      </w:ins>
      <w:r>
        <w:rPr>
          <w:rFonts w:ascii="Palatino Linotype" w:eastAsia="Palatino Linotype" w:hAnsi="Palatino Linotype" w:cs="Palatino Linotype"/>
        </w:rPr>
        <w:t xml:space="preserve"> we need to use advanced </w:t>
      </w:r>
      <w:del w:id="144" w:author="Ravindra Akella" w:date="2019-11-18T11:42:00Z">
        <w:r w:rsidDel="000B5238">
          <w:rPr>
            <w:rFonts w:ascii="Palatino Linotype" w:eastAsia="Palatino Linotype" w:hAnsi="Palatino Linotype" w:cs="Palatino Linotype"/>
          </w:rPr>
          <w:delText>synchrnization</w:delText>
        </w:r>
      </w:del>
      <w:ins w:id="145" w:author="Ravindra Akella" w:date="2019-11-18T11:42:00Z">
        <w:r w:rsidR="000B5238">
          <w:rPr>
            <w:rFonts w:ascii="Palatino Linotype" w:eastAsia="Palatino Linotype" w:hAnsi="Palatino Linotype" w:cs="Palatino Linotype"/>
          </w:rPr>
          <w:t>synchronization</w:t>
        </w:r>
      </w:ins>
      <w:r>
        <w:rPr>
          <w:rFonts w:ascii="Palatino Linotype" w:eastAsia="Palatino Linotype" w:hAnsi="Palatino Linotype" w:cs="Palatino Linotype"/>
        </w:rPr>
        <w:t xml:space="preserve"> construct called AutoResetEvent which we will see later in this chapter.</w:t>
      </w:r>
    </w:p>
    <w:p w14:paraId="7266EDEC" w14:textId="77777777" w:rsidR="00251EAC" w:rsidRDefault="00C9621B">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SpinLock (Exclusive)</w:t>
      </w:r>
    </w:p>
    <w:p w14:paraId="71C2779C"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Spinlock is another form of exclusive lock which will synchronize access to shared resource however there isn’t thread context switching. So going back to all other locking techniques whenever a thread is blocked to access a shared resource it stops consuming any CPU cycles by giving up its processor time slice and causing a context switching in thread, same thing happens when thread is unblocked from blocked state. Although this context switching leads only to a few milliseconds delay but at large scale this is still an overhead. </w:t>
      </w:r>
    </w:p>
    <w:p w14:paraId="4C7385B2"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lastRenderedPageBreak/>
        <w:t>So if there is a shared resource and needs locking for a very few milliseconds it would be better to not block all the threads that needs to access shared resources, but to just continue spinning which is something like calling a while loop until the shared resource is unblocked. This can be achieved in .net using a SpinLock class , let’s take AddBalanceToAccount method of BankAccount class this time we will use a SpinLock to synchronize access to accountBalance variable. We will first declare an object of SpinLock class that looks like this</w:t>
      </w:r>
    </w:p>
    <w:p w14:paraId="06DCD868" w14:textId="77777777" w:rsidR="00251EAC" w:rsidRDefault="00C9621B">
      <w:pPr>
        <w:rPr>
          <w:color w:val="000000"/>
          <w:sz w:val="20"/>
          <w:szCs w:val="20"/>
        </w:rPr>
      </w:pPr>
      <w:r>
        <w:rPr>
          <w:color w:val="000000"/>
          <w:sz w:val="20"/>
          <w:szCs w:val="20"/>
        </w:rPr>
        <w:t xml:space="preserve">SpinLock spinLock = </w:t>
      </w:r>
      <w:r>
        <w:rPr>
          <w:color w:val="0000FF"/>
          <w:sz w:val="20"/>
          <w:szCs w:val="20"/>
        </w:rPr>
        <w:t>new</w:t>
      </w:r>
      <w:r>
        <w:rPr>
          <w:color w:val="000000"/>
          <w:sz w:val="20"/>
          <w:szCs w:val="20"/>
        </w:rPr>
        <w:t xml:space="preserve"> SpinLock();</w:t>
      </w:r>
    </w:p>
    <w:p w14:paraId="6166BFFB"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Then use this lock to protect</w:t>
      </w:r>
      <w:del w:id="146" w:author="JORDINA" w:date="2019-10-18T17:39:00Z">
        <w:r w:rsidDel="0039026E">
          <w:rPr>
            <w:rFonts w:ascii="Palatino Linotype" w:eastAsia="Palatino Linotype" w:hAnsi="Palatino Linotype" w:cs="Palatino Linotype"/>
          </w:rPr>
          <w:delText xml:space="preserve"> </w:delText>
        </w:r>
      </w:del>
      <w:r>
        <w:rPr>
          <w:rFonts w:ascii="Palatino Linotype" w:eastAsia="Palatino Linotype" w:hAnsi="Palatino Linotype" w:cs="Palatino Linotype"/>
        </w:rPr>
        <w:t xml:space="preserve"> variables accountBalance and numberOfTransactions by calling Enter method of SpinLock class, this method accepts a Boolean variable which needs to be false before calling this method as once lock is acquired spinlock set this variable to true. This variable helps if there is any exception after lock is acquire, lock can be released safely. This is how our AddBalanceToAccount method will look like</w:t>
      </w:r>
    </w:p>
    <w:p w14:paraId="3DDFF4D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async</w:t>
      </w:r>
      <w:r>
        <w:rPr>
          <w:color w:val="000000"/>
          <w:sz w:val="20"/>
          <w:szCs w:val="20"/>
        </w:rPr>
        <w:t xml:space="preserve"> Task AddBalanceToAcccount(</w:t>
      </w:r>
      <w:r>
        <w:rPr>
          <w:color w:val="0000FF"/>
          <w:sz w:val="20"/>
          <w:szCs w:val="20"/>
        </w:rPr>
        <w:t>long</w:t>
      </w:r>
      <w:r>
        <w:rPr>
          <w:color w:val="000000"/>
          <w:sz w:val="20"/>
          <w:szCs w:val="20"/>
        </w:rPr>
        <w:t xml:space="preserve"> amount)</w:t>
      </w:r>
    </w:p>
    <w:p w14:paraId="53C0FB8D" w14:textId="77777777" w:rsidR="00251EAC" w:rsidRDefault="00C9621B">
      <w:pPr>
        <w:spacing w:after="0" w:line="240" w:lineRule="auto"/>
        <w:rPr>
          <w:color w:val="000000"/>
          <w:sz w:val="20"/>
          <w:szCs w:val="20"/>
        </w:rPr>
      </w:pPr>
      <w:r>
        <w:rPr>
          <w:color w:val="000000"/>
          <w:sz w:val="20"/>
          <w:szCs w:val="20"/>
        </w:rPr>
        <w:t xml:space="preserve">        {</w:t>
      </w:r>
    </w:p>
    <w:p w14:paraId="2D7F3E7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Task.Delay(1);</w:t>
      </w:r>
    </w:p>
    <w:p w14:paraId="058B5650" w14:textId="77777777" w:rsidR="00251EAC" w:rsidRDefault="00251EAC">
      <w:pPr>
        <w:spacing w:after="0" w:line="240" w:lineRule="auto"/>
        <w:rPr>
          <w:color w:val="000000"/>
          <w:sz w:val="20"/>
          <w:szCs w:val="20"/>
        </w:rPr>
      </w:pPr>
    </w:p>
    <w:p w14:paraId="4D7AE5B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bool</w:t>
      </w:r>
      <w:r>
        <w:rPr>
          <w:color w:val="000000"/>
          <w:sz w:val="20"/>
          <w:szCs w:val="20"/>
        </w:rPr>
        <w:t xml:space="preserve"> lockAcquired = </w:t>
      </w:r>
      <w:r>
        <w:rPr>
          <w:color w:val="0000FF"/>
          <w:sz w:val="20"/>
          <w:szCs w:val="20"/>
        </w:rPr>
        <w:t>false</w:t>
      </w:r>
      <w:r>
        <w:rPr>
          <w:color w:val="000000"/>
          <w:sz w:val="20"/>
          <w:szCs w:val="20"/>
        </w:rPr>
        <w:t>;</w:t>
      </w:r>
    </w:p>
    <w:p w14:paraId="7ECAC51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try</w:t>
      </w:r>
    </w:p>
    <w:p w14:paraId="43F6EA21" w14:textId="77777777" w:rsidR="00251EAC" w:rsidRDefault="00C9621B">
      <w:pPr>
        <w:spacing w:after="0" w:line="240" w:lineRule="auto"/>
        <w:rPr>
          <w:color w:val="000000"/>
          <w:sz w:val="20"/>
          <w:szCs w:val="20"/>
        </w:rPr>
      </w:pPr>
      <w:r>
        <w:rPr>
          <w:color w:val="000000"/>
          <w:sz w:val="20"/>
          <w:szCs w:val="20"/>
        </w:rPr>
        <w:t xml:space="preserve">            {</w:t>
      </w:r>
    </w:p>
    <w:p w14:paraId="7280BC71" w14:textId="77777777" w:rsidR="00251EAC" w:rsidRDefault="00C9621B">
      <w:pPr>
        <w:spacing w:after="0" w:line="240" w:lineRule="auto"/>
        <w:rPr>
          <w:color w:val="000000"/>
          <w:sz w:val="20"/>
          <w:szCs w:val="20"/>
        </w:rPr>
      </w:pPr>
      <w:r>
        <w:rPr>
          <w:color w:val="000000"/>
          <w:sz w:val="20"/>
          <w:szCs w:val="20"/>
        </w:rPr>
        <w:t xml:space="preserve">                spinLock.Enter(</w:t>
      </w:r>
      <w:r>
        <w:rPr>
          <w:color w:val="0000FF"/>
          <w:sz w:val="20"/>
          <w:szCs w:val="20"/>
        </w:rPr>
        <w:t>ref</w:t>
      </w:r>
      <w:r>
        <w:rPr>
          <w:color w:val="000000"/>
          <w:sz w:val="20"/>
          <w:szCs w:val="20"/>
        </w:rPr>
        <w:t xml:space="preserve"> lockAcquired);</w:t>
      </w:r>
    </w:p>
    <w:p w14:paraId="4FCA2DB1" w14:textId="77777777" w:rsidR="00251EAC" w:rsidRDefault="00C9621B">
      <w:pPr>
        <w:spacing w:after="0" w:line="240" w:lineRule="auto"/>
        <w:rPr>
          <w:color w:val="000000"/>
          <w:sz w:val="20"/>
          <w:szCs w:val="20"/>
        </w:rPr>
      </w:pPr>
      <w:r>
        <w:rPr>
          <w:color w:val="000000"/>
          <w:sz w:val="20"/>
          <w:szCs w:val="20"/>
        </w:rPr>
        <w:t xml:space="preserve">                accountBalance = accountBalance + amount;</w:t>
      </w:r>
    </w:p>
    <w:p w14:paraId="1A47B5D8" w14:textId="77777777" w:rsidR="00251EAC" w:rsidRDefault="00C9621B">
      <w:pPr>
        <w:spacing w:after="0" w:line="240" w:lineRule="auto"/>
        <w:rPr>
          <w:color w:val="000000"/>
          <w:sz w:val="20"/>
          <w:szCs w:val="20"/>
        </w:rPr>
      </w:pPr>
      <w:r>
        <w:rPr>
          <w:color w:val="000000"/>
          <w:sz w:val="20"/>
          <w:szCs w:val="20"/>
        </w:rPr>
        <w:t xml:space="preserve">                numberOfTransactions = numberOfTransactions + 1;</w:t>
      </w:r>
    </w:p>
    <w:p w14:paraId="4C17F171" w14:textId="77777777" w:rsidR="00251EAC" w:rsidRDefault="00C9621B">
      <w:pPr>
        <w:spacing w:after="0" w:line="240" w:lineRule="auto"/>
        <w:rPr>
          <w:color w:val="000000"/>
          <w:sz w:val="20"/>
          <w:szCs w:val="20"/>
        </w:rPr>
      </w:pPr>
      <w:r>
        <w:rPr>
          <w:color w:val="000000"/>
          <w:sz w:val="20"/>
          <w:szCs w:val="20"/>
        </w:rPr>
        <w:t xml:space="preserve">            }</w:t>
      </w:r>
    </w:p>
    <w:p w14:paraId="4D964AF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finally</w:t>
      </w:r>
    </w:p>
    <w:p w14:paraId="19C63062" w14:textId="77777777" w:rsidR="00251EAC" w:rsidRDefault="00C9621B">
      <w:pPr>
        <w:spacing w:after="0" w:line="240" w:lineRule="auto"/>
        <w:rPr>
          <w:color w:val="000000"/>
          <w:sz w:val="20"/>
          <w:szCs w:val="20"/>
        </w:rPr>
      </w:pPr>
      <w:r>
        <w:rPr>
          <w:color w:val="000000"/>
          <w:sz w:val="20"/>
          <w:szCs w:val="20"/>
        </w:rPr>
        <w:t xml:space="preserve">            {</w:t>
      </w:r>
    </w:p>
    <w:p w14:paraId="633AECD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(lockAcquired)</w:t>
      </w:r>
    </w:p>
    <w:p w14:paraId="669D4B73" w14:textId="77777777" w:rsidR="00251EAC" w:rsidRDefault="00C9621B">
      <w:pPr>
        <w:spacing w:after="0" w:line="240" w:lineRule="auto"/>
        <w:rPr>
          <w:color w:val="000000"/>
          <w:sz w:val="20"/>
          <w:szCs w:val="20"/>
        </w:rPr>
      </w:pPr>
      <w:r>
        <w:rPr>
          <w:color w:val="000000"/>
          <w:sz w:val="20"/>
          <w:szCs w:val="20"/>
        </w:rPr>
        <w:t xml:space="preserve">                {</w:t>
      </w:r>
    </w:p>
    <w:p w14:paraId="3B6455F7" w14:textId="77777777" w:rsidR="00251EAC" w:rsidRDefault="00C9621B">
      <w:pPr>
        <w:spacing w:after="0" w:line="240" w:lineRule="auto"/>
        <w:rPr>
          <w:color w:val="000000"/>
          <w:sz w:val="20"/>
          <w:szCs w:val="20"/>
        </w:rPr>
      </w:pPr>
      <w:r>
        <w:rPr>
          <w:color w:val="000000"/>
          <w:sz w:val="20"/>
          <w:szCs w:val="20"/>
        </w:rPr>
        <w:t xml:space="preserve">                    spinLock.Exit();</w:t>
      </w:r>
    </w:p>
    <w:p w14:paraId="1342C0BF" w14:textId="77777777" w:rsidR="00251EAC" w:rsidRDefault="00C9621B">
      <w:pPr>
        <w:spacing w:after="0" w:line="240" w:lineRule="auto"/>
        <w:rPr>
          <w:color w:val="000000"/>
          <w:sz w:val="20"/>
          <w:szCs w:val="20"/>
        </w:rPr>
      </w:pPr>
      <w:r>
        <w:rPr>
          <w:color w:val="000000"/>
          <w:sz w:val="20"/>
          <w:szCs w:val="20"/>
        </w:rPr>
        <w:t xml:space="preserve">                }</w:t>
      </w:r>
    </w:p>
    <w:p w14:paraId="02E914F7" w14:textId="77777777" w:rsidR="00251EAC" w:rsidRDefault="00C9621B">
      <w:pPr>
        <w:spacing w:after="0" w:line="240" w:lineRule="auto"/>
        <w:rPr>
          <w:color w:val="000000"/>
          <w:sz w:val="20"/>
          <w:szCs w:val="20"/>
        </w:rPr>
      </w:pPr>
      <w:r>
        <w:rPr>
          <w:color w:val="000000"/>
          <w:sz w:val="20"/>
          <w:szCs w:val="20"/>
        </w:rPr>
        <w:t xml:space="preserve">            }</w:t>
      </w:r>
    </w:p>
    <w:p w14:paraId="42D5F656" w14:textId="77777777" w:rsidR="00251EAC" w:rsidRDefault="00C9621B">
      <w:pPr>
        <w:rPr>
          <w:color w:val="000000"/>
          <w:sz w:val="20"/>
          <w:szCs w:val="20"/>
        </w:rPr>
      </w:pPr>
      <w:r>
        <w:rPr>
          <w:color w:val="000000"/>
          <w:sz w:val="20"/>
          <w:szCs w:val="20"/>
        </w:rPr>
        <w:t xml:space="preserve">        }</w:t>
      </w:r>
    </w:p>
    <w:p w14:paraId="25581A56" w14:textId="44325566" w:rsidR="00251EAC" w:rsidRDefault="00C9621B">
      <w:pPr>
        <w:rPr>
          <w:rFonts w:ascii="Palatino Linotype" w:eastAsia="Palatino Linotype" w:hAnsi="Palatino Linotype" w:cs="Palatino Linotype"/>
          <w:color w:val="000000"/>
        </w:rPr>
      </w:pPr>
      <w:del w:id="147" w:author="Ravindra Akella" w:date="2019-11-18T11:44:00Z">
        <w:r w:rsidDel="00746F02">
          <w:rPr>
            <w:rFonts w:ascii="Palatino Linotype" w:eastAsia="Palatino Linotype" w:hAnsi="Palatino Linotype" w:cs="Palatino Linotype"/>
            <w:color w:val="000000"/>
          </w:rPr>
          <w:delText>Once we run this code with a timer through</w:delText>
        </w:r>
      </w:del>
      <w:ins w:id="148" w:author="Ravindra Akella" w:date="2019-11-18T11:44:00Z">
        <w:r w:rsidR="00746F02">
          <w:rPr>
            <w:rFonts w:ascii="Palatino Linotype" w:eastAsia="Palatino Linotype" w:hAnsi="Palatino Linotype" w:cs="Palatino Linotype"/>
            <w:color w:val="000000"/>
          </w:rPr>
          <w:t>Modify</w:t>
        </w:r>
      </w:ins>
      <w:r>
        <w:rPr>
          <w:rFonts w:ascii="Palatino Linotype" w:eastAsia="Palatino Linotype" w:hAnsi="Palatino Linotype" w:cs="Palatino Linotype"/>
          <w:color w:val="000000"/>
        </w:rPr>
        <w:t xml:space="preserve"> </w:t>
      </w:r>
      <w:ins w:id="149" w:author="Ravindra Akella" w:date="2019-11-18T11:45:00Z">
        <w:r w:rsidR="00746F02">
          <w:rPr>
            <w:color w:val="000000"/>
            <w:sz w:val="20"/>
            <w:szCs w:val="20"/>
          </w:rPr>
          <w:t>AddMoneyToAccountAsync</w:t>
        </w:r>
        <w:r w:rsidR="00746F02" w:rsidDel="00746F02">
          <w:rPr>
            <w:rFonts w:ascii="Palatino Linotype" w:eastAsia="Palatino Linotype" w:hAnsi="Palatino Linotype" w:cs="Palatino Linotype"/>
            <w:color w:val="000000"/>
          </w:rPr>
          <w:t xml:space="preserve"> </w:t>
        </w:r>
      </w:ins>
      <w:del w:id="150" w:author="Ravindra Akella" w:date="2019-11-18T11:45:00Z">
        <w:r w:rsidDel="00746F02">
          <w:rPr>
            <w:rFonts w:ascii="Palatino Linotype" w:eastAsia="Palatino Linotype" w:hAnsi="Palatino Linotype" w:cs="Palatino Linotype"/>
            <w:color w:val="000000"/>
          </w:rPr>
          <w:delText xml:space="preserve">AddMoneyToAccountAsync </w:delText>
        </w:r>
      </w:del>
      <w:del w:id="151" w:author="Ravindra Akella" w:date="2019-11-18T11:44:00Z">
        <w:r w:rsidDel="00746F02">
          <w:rPr>
            <w:rFonts w:ascii="Palatino Linotype" w:eastAsia="Palatino Linotype" w:hAnsi="Palatino Linotype" w:cs="Palatino Linotype"/>
            <w:color w:val="000000"/>
          </w:rPr>
          <w:delText>output will look like below</w:delText>
        </w:r>
      </w:del>
      <w:ins w:id="152" w:author="Ravindra Akella" w:date="2019-11-18T11:44:00Z">
        <w:r w:rsidR="00746F02">
          <w:rPr>
            <w:rFonts w:ascii="Palatino Linotype" w:eastAsia="Palatino Linotype" w:hAnsi="Palatino Linotype" w:cs="Palatino Linotype"/>
            <w:color w:val="000000"/>
          </w:rPr>
          <w:t>to includ</w:t>
        </w:r>
      </w:ins>
      <w:ins w:id="153" w:author="Ravindra Akella" w:date="2019-11-18T11:45:00Z">
        <w:r w:rsidR="00746F02">
          <w:rPr>
            <w:rFonts w:ascii="Palatino Linotype" w:eastAsia="Palatino Linotype" w:hAnsi="Palatino Linotype" w:cs="Palatino Linotype"/>
            <w:color w:val="000000"/>
          </w:rPr>
          <w:t>e a Timer, it’s code will look like below</w:t>
        </w:r>
      </w:ins>
    </w:p>
    <w:p w14:paraId="3FF71E9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AddMoneyToAccountAsync()</w:t>
      </w:r>
    </w:p>
    <w:p w14:paraId="065DA6C2" w14:textId="77777777" w:rsidR="00251EAC" w:rsidRDefault="00C9621B">
      <w:pPr>
        <w:spacing w:after="0" w:line="240" w:lineRule="auto"/>
        <w:rPr>
          <w:color w:val="000000"/>
          <w:sz w:val="20"/>
          <w:szCs w:val="20"/>
        </w:rPr>
      </w:pPr>
      <w:r>
        <w:rPr>
          <w:color w:val="000000"/>
          <w:sz w:val="20"/>
          <w:szCs w:val="20"/>
        </w:rPr>
        <w:t xml:space="preserve">        {</w:t>
      </w:r>
    </w:p>
    <w:p w14:paraId="51D3056A" w14:textId="77777777" w:rsidR="00251EAC" w:rsidRDefault="00C9621B">
      <w:pPr>
        <w:spacing w:after="0" w:line="240" w:lineRule="auto"/>
        <w:rPr>
          <w:color w:val="000000"/>
          <w:sz w:val="20"/>
          <w:szCs w:val="20"/>
        </w:rPr>
      </w:pPr>
      <w:r>
        <w:rPr>
          <w:color w:val="000000"/>
          <w:sz w:val="20"/>
          <w:szCs w:val="20"/>
        </w:rPr>
        <w:t xml:space="preserve">            Stopwatch timer = </w:t>
      </w:r>
      <w:r>
        <w:rPr>
          <w:color w:val="0000FF"/>
          <w:sz w:val="20"/>
          <w:szCs w:val="20"/>
        </w:rPr>
        <w:t>new</w:t>
      </w:r>
      <w:r>
        <w:rPr>
          <w:color w:val="000000"/>
          <w:sz w:val="20"/>
          <w:szCs w:val="20"/>
        </w:rPr>
        <w:t xml:space="preserve"> Stopwatch();</w:t>
      </w:r>
    </w:p>
    <w:p w14:paraId="2783A267" w14:textId="77777777" w:rsidR="00251EAC" w:rsidRDefault="00C9621B">
      <w:pPr>
        <w:spacing w:after="0" w:line="240" w:lineRule="auto"/>
        <w:rPr>
          <w:color w:val="000000"/>
          <w:sz w:val="20"/>
          <w:szCs w:val="20"/>
        </w:rPr>
      </w:pPr>
      <w:r>
        <w:rPr>
          <w:color w:val="000000"/>
          <w:sz w:val="20"/>
          <w:szCs w:val="20"/>
        </w:rPr>
        <w:t xml:space="preserve">            timer.Start();</w:t>
      </w:r>
    </w:p>
    <w:p w14:paraId="7FFA1CA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Task[99999];</w:t>
      </w:r>
    </w:p>
    <w:p w14:paraId="392A780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1; i &lt;= tasks.Length; i++)</w:t>
      </w:r>
    </w:p>
    <w:p w14:paraId="2D4B8F78" w14:textId="77777777" w:rsidR="00251EAC" w:rsidRDefault="00C9621B">
      <w:pPr>
        <w:spacing w:after="0" w:line="240" w:lineRule="auto"/>
        <w:rPr>
          <w:color w:val="000000"/>
          <w:sz w:val="20"/>
          <w:szCs w:val="20"/>
        </w:rPr>
      </w:pPr>
      <w:r>
        <w:rPr>
          <w:color w:val="000000"/>
          <w:sz w:val="20"/>
          <w:szCs w:val="20"/>
        </w:rPr>
        <w:t xml:space="preserve">                {</w:t>
      </w:r>
    </w:p>
    <w:p w14:paraId="46CBA9C9" w14:textId="77777777" w:rsidR="00251EAC" w:rsidRDefault="00C9621B">
      <w:pPr>
        <w:spacing w:after="0" w:line="240" w:lineRule="auto"/>
        <w:rPr>
          <w:color w:val="000000"/>
          <w:sz w:val="20"/>
          <w:szCs w:val="20"/>
        </w:rPr>
      </w:pPr>
      <w:r>
        <w:rPr>
          <w:color w:val="000000"/>
          <w:sz w:val="20"/>
          <w:szCs w:val="20"/>
        </w:rPr>
        <w:t xml:space="preserve">                    tasks[i - 1] = AddBalanceToAcccount(i);</w:t>
      </w:r>
    </w:p>
    <w:p w14:paraId="0E3D70E5" w14:textId="77777777" w:rsidR="00251EAC" w:rsidRDefault="00C9621B">
      <w:pPr>
        <w:spacing w:after="0" w:line="240" w:lineRule="auto"/>
        <w:rPr>
          <w:color w:val="000000"/>
          <w:sz w:val="20"/>
          <w:szCs w:val="20"/>
        </w:rPr>
      </w:pPr>
      <w:r>
        <w:rPr>
          <w:color w:val="000000"/>
          <w:sz w:val="20"/>
          <w:szCs w:val="20"/>
        </w:rPr>
        <w:t xml:space="preserve">                }</w:t>
      </w:r>
    </w:p>
    <w:p w14:paraId="6620B1B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0F4FBAD7"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$"Time taken - </w:t>
      </w:r>
      <w:r>
        <w:rPr>
          <w:color w:val="000000"/>
          <w:sz w:val="20"/>
          <w:szCs w:val="20"/>
        </w:rPr>
        <w:t>{timer.ElapsedMilliseconds}</w:t>
      </w:r>
      <w:r>
        <w:rPr>
          <w:color w:val="A31515"/>
          <w:sz w:val="20"/>
          <w:szCs w:val="20"/>
        </w:rPr>
        <w:t>"</w:t>
      </w:r>
      <w:r>
        <w:rPr>
          <w:color w:val="000000"/>
          <w:sz w:val="20"/>
          <w:szCs w:val="20"/>
        </w:rPr>
        <w:t>);</w:t>
      </w:r>
    </w:p>
    <w:p w14:paraId="00BF8467" w14:textId="65A134C0" w:rsidR="00251EAC" w:rsidRDefault="00C9621B">
      <w:pPr>
        <w:rPr>
          <w:ins w:id="154" w:author="Ravindra Akella" w:date="2019-11-18T11:45:00Z"/>
          <w:color w:val="000000"/>
          <w:sz w:val="20"/>
          <w:szCs w:val="20"/>
        </w:rPr>
      </w:pPr>
      <w:r>
        <w:rPr>
          <w:color w:val="000000"/>
          <w:sz w:val="20"/>
          <w:szCs w:val="20"/>
        </w:rPr>
        <w:lastRenderedPageBreak/>
        <w:t xml:space="preserve">        }</w:t>
      </w:r>
    </w:p>
    <w:p w14:paraId="7471915F" w14:textId="5E585C3B" w:rsidR="00746F02" w:rsidRPr="00BB631D" w:rsidRDefault="00746F02">
      <w:pPr>
        <w:rPr>
          <w:rFonts w:ascii="Palatino Linotype" w:hAnsi="Palatino Linotype"/>
          <w:color w:val="000000"/>
          <w:rPrChange w:id="155" w:author="Ravindra Akella" w:date="2019-11-18T11:45:00Z">
            <w:rPr>
              <w:color w:val="000000"/>
              <w:sz w:val="20"/>
              <w:szCs w:val="20"/>
            </w:rPr>
          </w:rPrChange>
        </w:rPr>
      </w:pPr>
      <w:ins w:id="156" w:author="Ravindra Akella" w:date="2019-11-18T11:45:00Z">
        <w:r w:rsidRPr="00BB631D">
          <w:rPr>
            <w:rFonts w:ascii="Palatino Linotype" w:hAnsi="Palatino Linotype"/>
            <w:color w:val="000000"/>
            <w:rPrChange w:id="157" w:author="Ravindra Akella" w:date="2019-11-18T11:45:00Z">
              <w:rPr>
                <w:color w:val="000000"/>
                <w:sz w:val="20"/>
                <w:szCs w:val="20"/>
              </w:rPr>
            </w:rPrChange>
          </w:rPr>
          <w:t>Once we run AddMoneyToAccountAsync output will look like below</w:t>
        </w:r>
      </w:ins>
    </w:p>
    <w:p w14:paraId="4E472308" w14:textId="77777777" w:rsidR="00251EAC" w:rsidRDefault="00251EAC">
      <w:pPr>
        <w:rPr>
          <w:color w:val="000000"/>
          <w:sz w:val="20"/>
          <w:szCs w:val="20"/>
        </w:rPr>
      </w:pPr>
    </w:p>
    <w:p w14:paraId="1A17CBEB" w14:textId="77777777" w:rsidR="00251EAC" w:rsidRDefault="00C9621B">
      <w:pPr>
        <w:jc w:val="center"/>
        <w:rPr>
          <w:sz w:val="20"/>
          <w:szCs w:val="20"/>
        </w:rPr>
        <w:pPrChange w:id="158" w:author="JORDINA" w:date="2019-10-18T17:40:00Z">
          <w:pPr/>
        </w:pPrChange>
      </w:pPr>
      <w:commentRangeStart w:id="159"/>
      <w:commentRangeStart w:id="160"/>
      <w:r>
        <w:rPr>
          <w:noProof/>
        </w:rPr>
        <w:drawing>
          <wp:inline distT="0" distB="0" distL="0" distR="0" wp14:anchorId="480C998C" wp14:editId="266B5AB7">
            <wp:extent cx="5943600" cy="68897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688975"/>
                    </a:xfrm>
                    <a:prstGeom prst="rect">
                      <a:avLst/>
                    </a:prstGeom>
                    <a:ln/>
                  </pic:spPr>
                </pic:pic>
              </a:graphicData>
            </a:graphic>
          </wp:inline>
        </w:drawing>
      </w:r>
      <w:commentRangeEnd w:id="159"/>
      <w:r w:rsidR="00540D4D">
        <w:rPr>
          <w:rStyle w:val="CommentReference"/>
        </w:rPr>
        <w:commentReference w:id="159"/>
      </w:r>
      <w:commentRangeEnd w:id="160"/>
      <w:r w:rsidR="00BB631D">
        <w:rPr>
          <w:rStyle w:val="CommentReference"/>
        </w:rPr>
        <w:commentReference w:id="160"/>
      </w:r>
    </w:p>
    <w:p w14:paraId="1DF6A56E" w14:textId="77777777" w:rsidR="00251EAC" w:rsidRDefault="00C9621B">
      <w:pPr>
        <w:jc w:val="center"/>
        <w:rPr>
          <w:rFonts w:ascii="Palatino Linotype" w:eastAsia="Palatino Linotype" w:hAnsi="Palatino Linotype" w:cs="Palatino Linotype"/>
          <w:b/>
          <w:sz w:val="20"/>
          <w:szCs w:val="20"/>
        </w:rPr>
        <w:pPrChange w:id="161" w:author="JORDINA" w:date="2019-10-18T17:40:00Z">
          <w:pPr/>
        </w:pPrChange>
      </w:pPr>
      <w:r>
        <w:rPr>
          <w:rFonts w:ascii="Palatino Linotype" w:eastAsia="Palatino Linotype" w:hAnsi="Palatino Linotype" w:cs="Palatino Linotype"/>
          <w:b/>
          <w:sz w:val="20"/>
          <w:szCs w:val="20"/>
        </w:rPr>
        <w:t>Figure 7.5 – Output of using spinlock</w:t>
      </w:r>
    </w:p>
    <w:p w14:paraId="1A352323" w14:textId="2FABB076"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Just for testing purpose replacing spinlock with a lock and checking output we get </w:t>
      </w:r>
      <w:ins w:id="162" w:author="Ravindra Akella" w:date="2019-11-18T11:47:00Z">
        <w:r w:rsidR="00871696">
          <w:rPr>
            <w:rFonts w:ascii="Palatino Linotype" w:eastAsia="Palatino Linotype" w:hAnsi="Palatino Linotype" w:cs="Palatino Linotype"/>
          </w:rPr>
          <w:t>output as shown in Figure 7.6</w:t>
        </w:r>
      </w:ins>
      <w:del w:id="163" w:author="Ravindra Akella" w:date="2019-11-18T11:47:00Z">
        <w:r w:rsidDel="00871696">
          <w:rPr>
            <w:rFonts w:ascii="Palatino Linotype" w:eastAsia="Palatino Linotype" w:hAnsi="Palatino Linotype" w:cs="Palatino Linotype"/>
          </w:rPr>
          <w:delText>below</w:delText>
        </w:r>
      </w:del>
      <w:r>
        <w:rPr>
          <w:rFonts w:ascii="Palatino Linotype" w:eastAsia="Palatino Linotype" w:hAnsi="Palatino Linotype" w:cs="Palatino Linotype"/>
        </w:rPr>
        <w:t xml:space="preserve"> </w:t>
      </w:r>
      <w:del w:id="164" w:author="Ravindra Akella" w:date="2019-11-18T11:47:00Z">
        <w:r w:rsidDel="00382A59">
          <w:rPr>
            <w:rFonts w:ascii="Palatino Linotype" w:eastAsia="Palatino Linotype" w:hAnsi="Palatino Linotype" w:cs="Palatino Linotype"/>
          </w:rPr>
          <w:delText xml:space="preserve">and </w:delText>
        </w:r>
      </w:del>
      <w:ins w:id="165" w:author="Ravindra Akella" w:date="2019-11-18T11:47:00Z">
        <w:r w:rsidR="00382A59">
          <w:rPr>
            <w:rFonts w:ascii="Palatino Linotype" w:eastAsia="Palatino Linotype" w:hAnsi="Palatino Linotype" w:cs="Palatino Linotype"/>
          </w:rPr>
          <w:t xml:space="preserve">. Here </w:t>
        </w:r>
      </w:ins>
      <w:r>
        <w:rPr>
          <w:rFonts w:ascii="Palatino Linotype" w:eastAsia="Palatino Linotype" w:hAnsi="Palatino Linotype" w:cs="Palatino Linotype"/>
        </w:rPr>
        <w:t xml:space="preserve">we can see that time taken </w:t>
      </w:r>
      <w:del w:id="166" w:author="Ravindra Akella" w:date="2019-11-18T11:47:00Z">
        <w:r w:rsidDel="00382A59">
          <w:rPr>
            <w:rFonts w:ascii="Palatino Linotype" w:eastAsia="Palatino Linotype" w:hAnsi="Palatino Linotype" w:cs="Palatino Linotype"/>
          </w:rPr>
          <w:delText xml:space="preserve">has </w:delText>
        </w:r>
      </w:del>
      <w:r>
        <w:rPr>
          <w:rFonts w:ascii="Palatino Linotype" w:eastAsia="Palatino Linotype" w:hAnsi="Palatino Linotype" w:cs="Palatino Linotype"/>
        </w:rPr>
        <w:t xml:space="preserve">slightly </w:t>
      </w:r>
      <w:del w:id="167" w:author="Ravindra Akella" w:date="2019-11-18T11:46:00Z">
        <w:r w:rsidDel="00BB631D">
          <w:rPr>
            <w:rFonts w:ascii="Palatino Linotype" w:eastAsia="Palatino Linotype" w:hAnsi="Palatino Linotype" w:cs="Palatino Linotype"/>
          </w:rPr>
          <w:delText>goe</w:delText>
        </w:r>
      </w:del>
      <w:ins w:id="168" w:author="Ravindra Akella" w:date="2019-11-18T11:46:00Z">
        <w:r w:rsidR="00BB631D">
          <w:rPr>
            <w:rFonts w:ascii="Palatino Linotype" w:eastAsia="Palatino Linotype" w:hAnsi="Palatino Linotype" w:cs="Palatino Linotype"/>
          </w:rPr>
          <w:t>goes</w:t>
        </w:r>
      </w:ins>
      <w:r>
        <w:rPr>
          <w:rFonts w:ascii="Palatino Linotype" w:eastAsia="Palatino Linotype" w:hAnsi="Palatino Linotype" w:cs="Palatino Linotype"/>
        </w:rPr>
        <w:t xml:space="preserve"> up and that’s because there isn’t any context switching with spin lock</w:t>
      </w:r>
    </w:p>
    <w:p w14:paraId="0391B5B5" w14:textId="77777777" w:rsidR="00251EAC" w:rsidRDefault="00C9621B">
      <w:pPr>
        <w:jc w:val="center"/>
        <w:rPr>
          <w:sz w:val="20"/>
          <w:szCs w:val="20"/>
        </w:rPr>
        <w:pPrChange w:id="169" w:author="JORDINA" w:date="2019-10-18T17:40:00Z">
          <w:pPr/>
        </w:pPrChange>
      </w:pPr>
      <w:commentRangeStart w:id="170"/>
      <w:commentRangeStart w:id="171"/>
      <w:r>
        <w:rPr>
          <w:noProof/>
        </w:rPr>
        <w:drawing>
          <wp:inline distT="0" distB="0" distL="0" distR="0" wp14:anchorId="7F83E390" wp14:editId="01BDF74A">
            <wp:extent cx="5943600" cy="61785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617855"/>
                    </a:xfrm>
                    <a:prstGeom prst="rect">
                      <a:avLst/>
                    </a:prstGeom>
                    <a:ln/>
                  </pic:spPr>
                </pic:pic>
              </a:graphicData>
            </a:graphic>
          </wp:inline>
        </w:drawing>
      </w:r>
      <w:commentRangeEnd w:id="170"/>
      <w:r w:rsidR="00A90826">
        <w:rPr>
          <w:rStyle w:val="CommentReference"/>
        </w:rPr>
        <w:commentReference w:id="170"/>
      </w:r>
      <w:commentRangeEnd w:id="171"/>
      <w:r w:rsidR="00F07FAC">
        <w:rPr>
          <w:rStyle w:val="CommentReference"/>
        </w:rPr>
        <w:commentReference w:id="171"/>
      </w:r>
    </w:p>
    <w:p w14:paraId="07F498E1" w14:textId="77777777" w:rsidR="00251EAC" w:rsidRDefault="00C9621B">
      <w:pPr>
        <w:jc w:val="center"/>
        <w:rPr>
          <w:rFonts w:ascii="Palatino Linotype" w:eastAsia="Palatino Linotype" w:hAnsi="Palatino Linotype" w:cs="Palatino Linotype"/>
          <w:b/>
          <w:sz w:val="20"/>
          <w:szCs w:val="20"/>
        </w:rPr>
        <w:pPrChange w:id="172" w:author="JORDINA" w:date="2019-10-18T17:40:00Z">
          <w:pPr/>
        </w:pPrChange>
      </w:pPr>
      <w:r>
        <w:rPr>
          <w:rFonts w:ascii="Palatino Linotype" w:eastAsia="Palatino Linotype" w:hAnsi="Palatino Linotype" w:cs="Palatino Linotype"/>
          <w:b/>
          <w:sz w:val="20"/>
          <w:szCs w:val="20"/>
        </w:rPr>
        <w:t>Figure 7.6 – Output of using lock</w:t>
      </w:r>
    </w:p>
    <w:p w14:paraId="4D99A516" w14:textId="77777777" w:rsidR="00251EAC" w:rsidRDefault="00C9621B">
      <w:pPr>
        <w:rPr>
          <w:rFonts w:ascii="Palatino Linotype" w:eastAsia="Palatino Linotype" w:hAnsi="Palatino Linotype" w:cs="Palatino Linotype"/>
          <w:b/>
        </w:rPr>
      </w:pPr>
      <w:r>
        <w:rPr>
          <w:rFonts w:ascii="Palatino Linotype" w:eastAsia="Palatino Linotype" w:hAnsi="Palatino Linotype" w:cs="Palatino Linotype"/>
          <w:b/>
        </w:rPr>
        <w:t>Some important facts about spinlock</w:t>
      </w:r>
    </w:p>
    <w:p w14:paraId="1A5F236C" w14:textId="132B9E58" w:rsidR="00251EAC" w:rsidRDefault="00C9621B">
      <w:pPr>
        <w:numPr>
          <w:ilvl w:val="0"/>
          <w:numId w:val="4"/>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Use spinlock only for locking code that executes </w:t>
      </w:r>
      <w:del w:id="173" w:author="Ravindra Akella" w:date="2019-11-18T11:47:00Z">
        <w:r w:rsidDel="00F07FAC">
          <w:rPr>
            <w:rFonts w:ascii="Palatino Linotype" w:eastAsia="Palatino Linotype" w:hAnsi="Palatino Linotype" w:cs="Palatino Linotype"/>
            <w:color w:val="000000"/>
          </w:rPr>
          <w:delText>realy</w:delText>
        </w:r>
      </w:del>
      <w:del w:id="174" w:author="Ravindra Akella" w:date="2019-11-18T11:48:00Z">
        <w:r w:rsidDel="00F07FAC">
          <w:rPr>
            <w:rFonts w:ascii="Palatino Linotype" w:eastAsia="Palatino Linotype" w:hAnsi="Palatino Linotype" w:cs="Palatino Linotype"/>
            <w:color w:val="000000"/>
          </w:rPr>
          <w:delText xml:space="preserve"> fast</w:delText>
        </w:r>
      </w:del>
      <w:ins w:id="175" w:author="Ravindra Akella" w:date="2019-11-18T11:48:00Z">
        <w:r w:rsidR="00F07FAC">
          <w:rPr>
            <w:rFonts w:ascii="Palatino Linotype" w:eastAsia="Palatino Linotype" w:hAnsi="Palatino Linotype" w:cs="Palatino Linotype"/>
            <w:color w:val="000000"/>
          </w:rPr>
          <w:t>fast</w:t>
        </w:r>
      </w:ins>
      <w:r>
        <w:rPr>
          <w:rFonts w:ascii="Palatino Linotype" w:eastAsia="Palatino Linotype" w:hAnsi="Palatino Linotype" w:cs="Palatino Linotype"/>
          <w:color w:val="000000"/>
        </w:rPr>
        <w:t xml:space="preserve"> perhaps few microseconds i.e. a brief</w:t>
      </w:r>
      <w:ins w:id="176" w:author="Ravindra Akella" w:date="2019-11-18T11:48:00Z">
        <w:r w:rsidR="00F07FAC">
          <w:rPr>
            <w:rFonts w:ascii="Palatino Linotype" w:eastAsia="Palatino Linotype" w:hAnsi="Palatino Linotype" w:cs="Palatino Linotype"/>
            <w:color w:val="000000"/>
          </w:rPr>
          <w:t xml:space="preserve"> spi</w:t>
        </w:r>
      </w:ins>
      <w:r>
        <w:rPr>
          <w:rFonts w:ascii="Palatino Linotype" w:eastAsia="Palatino Linotype" w:hAnsi="Palatino Linotype" w:cs="Palatino Linotype"/>
          <w:color w:val="000000"/>
        </w:rPr>
        <w:t>nning is preferred over blocking</w:t>
      </w:r>
    </w:p>
    <w:p w14:paraId="4EDEA553" w14:textId="77777777" w:rsidR="00251EAC" w:rsidRDefault="00C9621B">
      <w:pPr>
        <w:numPr>
          <w:ilvl w:val="0"/>
          <w:numId w:val="4"/>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Always prefer locks over spinlock as spinlock although consumes less times in some scenarios consume lot of CPU</w:t>
      </w:r>
    </w:p>
    <w:p w14:paraId="4E7938BE" w14:textId="1EBF7BBB"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 this section we have seen what</w:t>
      </w:r>
      <w:commentRangeStart w:id="177"/>
      <w:commentRangeStart w:id="178"/>
      <w:r>
        <w:rPr>
          <w:rFonts w:ascii="Palatino Linotype" w:eastAsia="Palatino Linotype" w:hAnsi="Palatino Linotype" w:cs="Palatino Linotype"/>
        </w:rPr>
        <w:t xml:space="preserve"> </w:t>
      </w:r>
      <w:del w:id="179" w:author="Ravindra Akella" w:date="2019-11-19T18:38:00Z">
        <w:r w:rsidDel="00D323EF">
          <w:rPr>
            <w:rFonts w:ascii="Palatino Linotype" w:eastAsia="Palatino Linotype" w:hAnsi="Palatino Linotype" w:cs="Palatino Linotype"/>
          </w:rPr>
          <w:delText>is spinlock</w:delText>
        </w:r>
      </w:del>
      <w:commentRangeEnd w:id="177"/>
      <w:ins w:id="180" w:author="Ravindra Akella" w:date="2019-11-19T18:38:00Z">
        <w:r w:rsidR="00D323EF">
          <w:rPr>
            <w:rFonts w:ascii="Palatino Linotype" w:eastAsia="Palatino Linotype" w:hAnsi="Palatino Linotype" w:cs="Palatino Linotype"/>
          </w:rPr>
          <w:t>spinlock is</w:t>
        </w:r>
      </w:ins>
      <w:r w:rsidR="00A54887">
        <w:rPr>
          <w:rStyle w:val="CommentReference"/>
        </w:rPr>
        <w:commentReference w:id="177"/>
      </w:r>
      <w:commentRangeEnd w:id="178"/>
      <w:r w:rsidR="00205C20">
        <w:rPr>
          <w:rStyle w:val="CommentReference"/>
        </w:rPr>
        <w:commentReference w:id="178"/>
      </w:r>
      <w:r>
        <w:rPr>
          <w:rFonts w:ascii="Palatino Linotype" w:eastAsia="Palatino Linotype" w:hAnsi="Palatino Linotype" w:cs="Palatino Linotype"/>
        </w:rPr>
        <w:t xml:space="preserve">, why we need it and how we can implement it. In general SpinLock is more of internal concept that is used as part of some of the .Net classes </w:t>
      </w:r>
      <w:del w:id="181" w:author="Ravindra Akella" w:date="2019-11-18T11:48:00Z">
        <w:r w:rsidDel="00205C20">
          <w:rPr>
            <w:rFonts w:ascii="Palatino Linotype" w:eastAsia="Palatino Linotype" w:hAnsi="Palatino Linotype" w:cs="Palatino Linotype"/>
          </w:rPr>
          <w:delText>specially</w:delText>
        </w:r>
      </w:del>
      <w:ins w:id="182" w:author="Ravindra Akella" w:date="2019-11-18T11:48:00Z">
        <w:r w:rsidR="00205C20">
          <w:rPr>
            <w:rFonts w:ascii="Palatino Linotype" w:eastAsia="Palatino Linotype" w:hAnsi="Palatino Linotype" w:cs="Palatino Linotype"/>
          </w:rPr>
          <w:t>especially</w:t>
        </w:r>
      </w:ins>
      <w:r>
        <w:rPr>
          <w:rFonts w:ascii="Palatino Linotype" w:eastAsia="Palatino Linotype" w:hAnsi="Palatino Linotype" w:cs="Palatino Linotype"/>
        </w:rPr>
        <w:t xml:space="preserve"> slim versions of synchronization constructs.</w:t>
      </w:r>
    </w:p>
    <w:p w14:paraId="1B82B7D4" w14:textId="77777777" w:rsidR="00251EAC" w:rsidRDefault="00C9621B">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Semaphore (Non - Exclusive)</w:t>
      </w:r>
    </w:p>
    <w:p w14:paraId="00D2FB96"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Semaphore is a non-exclusive lock that supports synchronization by limiting the access to limited number of threads. So unlike mutex which allows only one thread to enter critical section semaphore allows set of threads to enter critical section, the number of threads that have access to shared resources is defined which creating semaphore. Semaphore is a non-exclusive lock and hence it should be used in situations where we need to lock a pool of resources for example in a client server scenario (where you own both client app and server APIs) say you want restrict number of calls your client app can make to your API concurrently from within a single instance, or something like thread pool or database connection semaphores are ideal fit.</w:t>
      </w:r>
    </w:p>
    <w:p w14:paraId="390A6C7B"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lastRenderedPageBreak/>
        <w:t xml:space="preserve">In .Net semaphores can be created using </w:t>
      </w:r>
      <w:hyperlink r:id="rId20">
        <w:r>
          <w:rPr>
            <w:rFonts w:ascii="Palatino Linotype" w:eastAsia="Palatino Linotype" w:hAnsi="Palatino Linotype" w:cs="Palatino Linotype"/>
          </w:rPr>
          <w:t>System.Threading.Semaphore</w:t>
        </w:r>
      </w:hyperlink>
      <w:r>
        <w:rPr>
          <w:rFonts w:ascii="Palatino Linotype" w:eastAsia="Palatino Linotype" w:hAnsi="Palatino Linotype" w:cs="Palatino Linotype"/>
        </w:rPr>
        <w:t xml:space="preserve"> class, an object of Semaphore class needs to be instantiated which has multiple constructors but 2 important parameters needs to be passed always</w:t>
      </w:r>
    </w:p>
    <w:p w14:paraId="5FF06CFF" w14:textId="77777777" w:rsidR="00251EAC" w:rsidRDefault="00C9621B">
      <w:pPr>
        <w:numPr>
          <w:ilvl w:val="0"/>
          <w:numId w:val="9"/>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Initial number of entries </w:t>
      </w:r>
    </w:p>
    <w:p w14:paraId="25924E6D" w14:textId="77777777" w:rsidR="00251EAC" w:rsidRDefault="00C9621B">
      <w:pPr>
        <w:numPr>
          <w:ilvl w:val="0"/>
          <w:numId w:val="9"/>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Maximum number of concurrent entries</w:t>
      </w:r>
    </w:p>
    <w:p w14:paraId="78D772A0"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So, a typically initialization will look like below</w:t>
      </w:r>
    </w:p>
    <w:p w14:paraId="7C556BD1"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Semaphore semaphore = new Semaphore(0,3);</w:t>
      </w:r>
    </w:p>
    <w:p w14:paraId="74162F54"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case we are telling initial concurrent requests allowed is 0 and will allow upto 3 concurrent threads after release i.e. in this case we are initializing semaphore however program has to wait until release is called at least once. If semaphore needs to enter semaphore immediately and allow maximum concurrency ideally both the parameters should have same value something like below</w:t>
      </w:r>
    </w:p>
    <w:p w14:paraId="122293D8"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538E6F5A"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Semaphore semaphore = new Semaphore(3,3);</w:t>
      </w:r>
    </w:p>
    <w:p w14:paraId="1A52BE24"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73553AE0"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To acquire a semaphore we need to call WaitOne method of semaphore class and to release need to call Release method which accepts an optional integer to release semaphore that many number of times, if nothing is passed semaphore releases one thread. We will see this with a simple example of building water where water needs two Hydrogen threads and one Oxygen thread in this sequence. Restriction is that all the threads from one molecule bond before subsequent molecules from any other thread. We will take an input of series of strings a combination of ‘H’ and ‘O’ and handle accordingly. So, if input is HHHHOO output would be HHOHHO i.e. each character is processed by a thread and after second H program needs to wait for next O in the sequence to complete water molecule before processing other characters in sequence.</w:t>
      </w:r>
    </w:p>
    <w:p w14:paraId="27C08E60"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2122BB0A"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Will start with first creating Water class and we need two semaphores one for Hydrogen and another for Oxygen. Now since for every water molecule two Hydrogen threads are required we will initialize Hydrogen Semaphore with a maximum concurrent thread count of 2 and since Hydrogen thread can be processed as soon as it is created initial number of entries can be 0, so this will look like below</w:t>
      </w:r>
    </w:p>
    <w:p w14:paraId="4C6E3105"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3A5B641C"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Semaphore semaphoreH = </w:t>
      </w:r>
      <w:r>
        <w:rPr>
          <w:color w:val="0000FF"/>
          <w:sz w:val="20"/>
          <w:szCs w:val="20"/>
        </w:rPr>
        <w:t>new</w:t>
      </w:r>
      <w:r>
        <w:rPr>
          <w:color w:val="000000"/>
          <w:sz w:val="20"/>
          <w:szCs w:val="20"/>
        </w:rPr>
        <w:t xml:space="preserve"> Semaphore(2, 2);</w:t>
      </w:r>
    </w:p>
    <w:p w14:paraId="5F1C5119"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5C601E7F"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Then we will create Oxygen semaphore which will have maximum concurrent thread count of 1 and since Oxygen thread always needs to be processed/released only after two Hydrogen threads initial concurrent requests should be 0 that is Oxygen thread needs to wait till any two Hydrogen threads are processed. With this Oxygen semaphore will look like below</w:t>
      </w:r>
    </w:p>
    <w:p w14:paraId="6E7ED5FC"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12E41B50"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Semaphore semaphoreO = </w:t>
      </w:r>
      <w:r>
        <w:rPr>
          <w:color w:val="0000FF"/>
          <w:sz w:val="20"/>
          <w:szCs w:val="20"/>
        </w:rPr>
        <w:t>new</w:t>
      </w:r>
      <w:r>
        <w:rPr>
          <w:color w:val="000000"/>
          <w:sz w:val="20"/>
          <w:szCs w:val="20"/>
        </w:rPr>
        <w:t xml:space="preserve"> Semaphore(0, 1);</w:t>
      </w:r>
    </w:p>
    <w:p w14:paraId="53F87BCA"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7EB1E944"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So, our class will look like below</w:t>
      </w:r>
    </w:p>
    <w:p w14:paraId="0A4EE3B2"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0F81DF3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Water</w:t>
      </w:r>
    </w:p>
    <w:p w14:paraId="045DC3C9" w14:textId="77777777" w:rsidR="00251EAC" w:rsidRDefault="00C9621B">
      <w:pPr>
        <w:spacing w:after="0" w:line="240" w:lineRule="auto"/>
        <w:rPr>
          <w:color w:val="000000"/>
          <w:sz w:val="20"/>
          <w:szCs w:val="20"/>
        </w:rPr>
      </w:pPr>
      <w:r>
        <w:rPr>
          <w:color w:val="000000"/>
          <w:sz w:val="20"/>
          <w:szCs w:val="20"/>
        </w:rPr>
        <w:t xml:space="preserve">    {</w:t>
      </w:r>
    </w:p>
    <w:p w14:paraId="1C2CB855" w14:textId="77777777" w:rsidR="00251EAC" w:rsidRDefault="00C9621B">
      <w:pPr>
        <w:spacing w:after="0" w:line="240" w:lineRule="auto"/>
        <w:rPr>
          <w:color w:val="000000"/>
          <w:sz w:val="20"/>
          <w:szCs w:val="20"/>
        </w:rPr>
      </w:pPr>
      <w:r>
        <w:rPr>
          <w:color w:val="000000"/>
          <w:sz w:val="20"/>
          <w:szCs w:val="20"/>
        </w:rPr>
        <w:t xml:space="preserve">        Semaphore semaphoreO = </w:t>
      </w:r>
      <w:r>
        <w:rPr>
          <w:color w:val="0000FF"/>
          <w:sz w:val="20"/>
          <w:szCs w:val="20"/>
        </w:rPr>
        <w:t>new</w:t>
      </w:r>
      <w:r>
        <w:rPr>
          <w:color w:val="000000"/>
          <w:sz w:val="20"/>
          <w:szCs w:val="20"/>
        </w:rPr>
        <w:t xml:space="preserve"> Semaphore(0, 1);</w:t>
      </w:r>
    </w:p>
    <w:p w14:paraId="7AA86533"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Semaphore semaphoreH = </w:t>
      </w:r>
      <w:r>
        <w:rPr>
          <w:color w:val="0000FF"/>
          <w:sz w:val="20"/>
          <w:szCs w:val="20"/>
        </w:rPr>
        <w:t>new</w:t>
      </w:r>
      <w:r>
        <w:rPr>
          <w:color w:val="000000"/>
          <w:sz w:val="20"/>
          <w:szCs w:val="20"/>
        </w:rPr>
        <w:t xml:space="preserve"> Semaphore(2, 2);</w:t>
      </w:r>
    </w:p>
    <w:p w14:paraId="293F4AF1"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7C2ACB4D"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0C63B51"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Now add two private methods to print Hydrogen and Oxygen like below</w:t>
      </w:r>
    </w:p>
    <w:p w14:paraId="1FDE4D19"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E40742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ReleaseHydrogen()</w:t>
      </w:r>
    </w:p>
    <w:p w14:paraId="79B5AFBF" w14:textId="77777777" w:rsidR="00251EAC" w:rsidRDefault="00C9621B">
      <w:pPr>
        <w:spacing w:after="0" w:line="240" w:lineRule="auto"/>
        <w:rPr>
          <w:color w:val="000000"/>
          <w:sz w:val="20"/>
          <w:szCs w:val="20"/>
        </w:rPr>
      </w:pPr>
      <w:r>
        <w:rPr>
          <w:color w:val="000000"/>
          <w:sz w:val="20"/>
          <w:szCs w:val="20"/>
        </w:rPr>
        <w:t xml:space="preserve">        {</w:t>
      </w:r>
    </w:p>
    <w:p w14:paraId="4A242494"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"H"</w:t>
      </w:r>
      <w:r>
        <w:rPr>
          <w:color w:val="000000"/>
          <w:sz w:val="20"/>
          <w:szCs w:val="20"/>
        </w:rPr>
        <w:t>);</w:t>
      </w:r>
    </w:p>
    <w:p w14:paraId="679C14B6" w14:textId="77777777" w:rsidR="00251EAC" w:rsidRDefault="00C9621B">
      <w:pPr>
        <w:spacing w:after="0" w:line="240" w:lineRule="auto"/>
        <w:rPr>
          <w:color w:val="000000"/>
          <w:sz w:val="20"/>
          <w:szCs w:val="20"/>
        </w:rPr>
      </w:pPr>
      <w:r>
        <w:rPr>
          <w:color w:val="000000"/>
          <w:sz w:val="20"/>
          <w:szCs w:val="20"/>
        </w:rPr>
        <w:t xml:space="preserve">        }</w:t>
      </w:r>
    </w:p>
    <w:p w14:paraId="69D366E0" w14:textId="77777777" w:rsidR="00251EAC" w:rsidRDefault="00251EAC">
      <w:pPr>
        <w:spacing w:after="0" w:line="240" w:lineRule="auto"/>
        <w:rPr>
          <w:color w:val="000000"/>
          <w:sz w:val="20"/>
          <w:szCs w:val="20"/>
        </w:rPr>
      </w:pPr>
    </w:p>
    <w:p w14:paraId="6E1E9AA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ReleaseOxygen()</w:t>
      </w:r>
    </w:p>
    <w:p w14:paraId="271F0AFA" w14:textId="77777777" w:rsidR="00251EAC" w:rsidRDefault="00C9621B">
      <w:pPr>
        <w:spacing w:after="0" w:line="240" w:lineRule="auto"/>
        <w:rPr>
          <w:color w:val="000000"/>
          <w:sz w:val="20"/>
          <w:szCs w:val="20"/>
        </w:rPr>
      </w:pPr>
      <w:r>
        <w:rPr>
          <w:color w:val="000000"/>
          <w:sz w:val="20"/>
          <w:szCs w:val="20"/>
        </w:rPr>
        <w:t xml:space="preserve">        {</w:t>
      </w:r>
    </w:p>
    <w:p w14:paraId="6CF4CF4A"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"O"</w:t>
      </w:r>
      <w:r>
        <w:rPr>
          <w:color w:val="000000"/>
          <w:sz w:val="20"/>
          <w:szCs w:val="20"/>
        </w:rPr>
        <w:t>);</w:t>
      </w:r>
    </w:p>
    <w:p w14:paraId="06C14C1D"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40919C53"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D26E0F0"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Now we need two more methods to process Hydrogen and Oxygen threads and release each other accordingly, this is where we will use our semaphores -</w:t>
      </w:r>
    </w:p>
    <w:p w14:paraId="47902749" w14:textId="77777777" w:rsidR="00251EAC" w:rsidRDefault="00C9621B">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Hydrogen method will allow to enter two threads in critical section and will release Oxygen semaphore when two Hydrogen threads are processed, but won’t allow more than two Hydrogen threads to enter critical section until one Oxygen thread is processed</w:t>
      </w:r>
    </w:p>
    <w:p w14:paraId="003FFC08" w14:textId="77777777" w:rsidR="00251EAC" w:rsidRDefault="00C9621B">
      <w:pPr>
        <w:numPr>
          <w:ilvl w:val="0"/>
          <w:numId w:val="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Oxygen method will wait to Release Oxygen if two Hydrogen threads are processed and release Hydrogen semaphore twice or else will wait on Oxygen semaphore.</w:t>
      </w:r>
    </w:p>
    <w:p w14:paraId="31B47096"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724FEE60"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Both these methods will look like below</w:t>
      </w:r>
    </w:p>
    <w:p w14:paraId="7F78D6D3"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59D669E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hCount = 0;</w:t>
      </w:r>
    </w:p>
    <w:p w14:paraId="11A938CE" w14:textId="77777777" w:rsidR="00251EAC" w:rsidRDefault="00251EAC">
      <w:pPr>
        <w:spacing w:after="0" w:line="240" w:lineRule="auto"/>
        <w:rPr>
          <w:color w:val="000000"/>
          <w:sz w:val="20"/>
          <w:szCs w:val="20"/>
        </w:rPr>
      </w:pPr>
    </w:p>
    <w:p w14:paraId="23F4FCA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HThread(Action releaseH)</w:t>
      </w:r>
    </w:p>
    <w:p w14:paraId="088E110E" w14:textId="77777777" w:rsidR="00251EAC" w:rsidRDefault="00C9621B">
      <w:pPr>
        <w:spacing w:after="0" w:line="240" w:lineRule="auto"/>
        <w:rPr>
          <w:color w:val="000000"/>
          <w:sz w:val="20"/>
          <w:szCs w:val="20"/>
        </w:rPr>
      </w:pPr>
      <w:r>
        <w:rPr>
          <w:color w:val="000000"/>
          <w:sz w:val="20"/>
          <w:szCs w:val="20"/>
        </w:rPr>
        <w:t xml:space="preserve">        {</w:t>
      </w:r>
    </w:p>
    <w:p w14:paraId="4D30ECE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Task.Delay(1);</w:t>
      </w:r>
    </w:p>
    <w:p w14:paraId="68FD10D7" w14:textId="77777777" w:rsidR="00251EAC" w:rsidRDefault="00C9621B">
      <w:pPr>
        <w:spacing w:after="0" w:line="240" w:lineRule="auto"/>
        <w:rPr>
          <w:color w:val="000000"/>
          <w:sz w:val="20"/>
          <w:szCs w:val="20"/>
        </w:rPr>
      </w:pPr>
      <w:r>
        <w:rPr>
          <w:color w:val="008000"/>
          <w:sz w:val="20"/>
          <w:szCs w:val="20"/>
        </w:rPr>
        <w:t>//Wait on Hydrogen thread, code after this will be blocked after processing two Hydrogen threads until one Oxygen thread is processed</w:t>
      </w:r>
    </w:p>
    <w:p w14:paraId="4F7BE76A" w14:textId="77777777" w:rsidR="00251EAC" w:rsidRDefault="00C9621B">
      <w:pPr>
        <w:spacing w:after="0" w:line="240" w:lineRule="auto"/>
        <w:rPr>
          <w:color w:val="000000"/>
          <w:sz w:val="20"/>
          <w:szCs w:val="20"/>
        </w:rPr>
      </w:pPr>
      <w:r>
        <w:rPr>
          <w:color w:val="000000"/>
          <w:sz w:val="20"/>
          <w:szCs w:val="20"/>
        </w:rPr>
        <w:t xml:space="preserve">            semaphoreH.WaitOne();</w:t>
      </w:r>
    </w:p>
    <w:p w14:paraId="5F69A925" w14:textId="77777777" w:rsidR="00251EAC" w:rsidRDefault="00251EAC">
      <w:pPr>
        <w:spacing w:after="0" w:line="240" w:lineRule="auto"/>
        <w:rPr>
          <w:color w:val="000000"/>
          <w:sz w:val="20"/>
          <w:szCs w:val="20"/>
        </w:rPr>
      </w:pPr>
    </w:p>
    <w:p w14:paraId="738ACFE6" w14:textId="77777777" w:rsidR="00251EAC" w:rsidRDefault="00C9621B">
      <w:pPr>
        <w:spacing w:after="0" w:line="240" w:lineRule="auto"/>
        <w:rPr>
          <w:color w:val="000000"/>
          <w:sz w:val="20"/>
          <w:szCs w:val="20"/>
        </w:rPr>
      </w:pPr>
      <w:r>
        <w:rPr>
          <w:color w:val="000000"/>
          <w:sz w:val="20"/>
          <w:szCs w:val="20"/>
        </w:rPr>
        <w:t xml:space="preserve">            releaseH();</w:t>
      </w:r>
    </w:p>
    <w:p w14:paraId="2F569421" w14:textId="77777777" w:rsidR="00251EAC" w:rsidRDefault="00251EAC">
      <w:pPr>
        <w:spacing w:after="0" w:line="240" w:lineRule="auto"/>
        <w:rPr>
          <w:color w:val="000000"/>
          <w:sz w:val="20"/>
          <w:szCs w:val="20"/>
        </w:rPr>
      </w:pPr>
    </w:p>
    <w:p w14:paraId="277D8D48" w14:textId="77777777" w:rsidR="00251EAC" w:rsidRDefault="00C9621B">
      <w:pPr>
        <w:spacing w:after="0" w:line="240" w:lineRule="auto"/>
        <w:rPr>
          <w:color w:val="000000"/>
          <w:sz w:val="20"/>
          <w:szCs w:val="20"/>
        </w:rPr>
      </w:pPr>
      <w:r>
        <w:rPr>
          <w:color w:val="000000"/>
          <w:sz w:val="20"/>
          <w:szCs w:val="20"/>
        </w:rPr>
        <w:t xml:space="preserve">            hCount++;</w:t>
      </w:r>
    </w:p>
    <w:p w14:paraId="16A1CE1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(hCount % 2 == 0)</w:t>
      </w:r>
      <w:r>
        <w:rPr>
          <w:rFonts w:ascii="Consolas" w:eastAsia="Consolas" w:hAnsi="Consolas" w:cs="Consolas"/>
          <w:color w:val="008000"/>
          <w:sz w:val="19"/>
          <w:szCs w:val="19"/>
        </w:rPr>
        <w:t xml:space="preserve"> </w:t>
      </w:r>
      <w:r>
        <w:rPr>
          <w:color w:val="008000"/>
          <w:sz w:val="20"/>
          <w:szCs w:val="20"/>
        </w:rPr>
        <w:t>//For every two Hydrogen threads releasing Oxygen semaphore to process Oxygen method.</w:t>
      </w:r>
    </w:p>
    <w:p w14:paraId="586BEE0B" w14:textId="77777777" w:rsidR="00251EAC" w:rsidRDefault="00C9621B">
      <w:pPr>
        <w:spacing w:after="0" w:line="240" w:lineRule="auto"/>
        <w:rPr>
          <w:color w:val="000000"/>
          <w:sz w:val="20"/>
          <w:szCs w:val="20"/>
        </w:rPr>
      </w:pPr>
      <w:r>
        <w:rPr>
          <w:color w:val="000000"/>
          <w:sz w:val="20"/>
          <w:szCs w:val="20"/>
        </w:rPr>
        <w:t xml:space="preserve">            {</w:t>
      </w:r>
    </w:p>
    <w:p w14:paraId="3F9803D9" w14:textId="77777777" w:rsidR="00251EAC" w:rsidRDefault="00C9621B">
      <w:pPr>
        <w:spacing w:after="0" w:line="240" w:lineRule="auto"/>
        <w:rPr>
          <w:color w:val="000000"/>
          <w:sz w:val="20"/>
          <w:szCs w:val="20"/>
        </w:rPr>
      </w:pPr>
      <w:r>
        <w:rPr>
          <w:color w:val="000000"/>
          <w:sz w:val="20"/>
          <w:szCs w:val="20"/>
        </w:rPr>
        <w:t xml:space="preserve">                semaphoreO.Release();</w:t>
      </w:r>
    </w:p>
    <w:p w14:paraId="45D86C3B" w14:textId="77777777" w:rsidR="00251EAC" w:rsidRDefault="00C9621B">
      <w:pPr>
        <w:spacing w:after="0" w:line="240" w:lineRule="auto"/>
        <w:rPr>
          <w:color w:val="000000"/>
          <w:sz w:val="20"/>
          <w:szCs w:val="20"/>
        </w:rPr>
      </w:pPr>
      <w:r>
        <w:rPr>
          <w:color w:val="000000"/>
          <w:sz w:val="20"/>
          <w:szCs w:val="20"/>
        </w:rPr>
        <w:t xml:space="preserve">            }</w:t>
      </w:r>
    </w:p>
    <w:p w14:paraId="1ABCE974" w14:textId="77777777" w:rsidR="00251EAC" w:rsidRDefault="00C9621B">
      <w:pPr>
        <w:spacing w:after="0" w:line="240" w:lineRule="auto"/>
        <w:rPr>
          <w:color w:val="000000"/>
          <w:sz w:val="20"/>
          <w:szCs w:val="20"/>
        </w:rPr>
      </w:pPr>
      <w:r>
        <w:rPr>
          <w:color w:val="000000"/>
          <w:sz w:val="20"/>
          <w:szCs w:val="20"/>
        </w:rPr>
        <w:t xml:space="preserve">        }</w:t>
      </w:r>
    </w:p>
    <w:p w14:paraId="5C54CEB2" w14:textId="77777777" w:rsidR="00251EAC" w:rsidRDefault="00251EAC">
      <w:pPr>
        <w:spacing w:after="0" w:line="240" w:lineRule="auto"/>
        <w:rPr>
          <w:color w:val="000000"/>
          <w:sz w:val="20"/>
          <w:szCs w:val="20"/>
        </w:rPr>
      </w:pPr>
    </w:p>
    <w:p w14:paraId="3C8A6E6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OThread(Action releaseO)</w:t>
      </w:r>
    </w:p>
    <w:p w14:paraId="25BA93A1" w14:textId="77777777" w:rsidR="00251EAC" w:rsidRDefault="00C9621B">
      <w:pPr>
        <w:spacing w:after="0" w:line="240" w:lineRule="auto"/>
        <w:rPr>
          <w:color w:val="000000"/>
          <w:sz w:val="20"/>
          <w:szCs w:val="20"/>
        </w:rPr>
      </w:pPr>
      <w:r>
        <w:rPr>
          <w:color w:val="000000"/>
          <w:sz w:val="20"/>
          <w:szCs w:val="20"/>
        </w:rPr>
        <w:t xml:space="preserve">        {</w:t>
      </w:r>
    </w:p>
    <w:p w14:paraId="01BE4708" w14:textId="77777777" w:rsidR="00251EAC" w:rsidRDefault="00C9621B">
      <w:pPr>
        <w:spacing w:after="0" w:line="240" w:lineRule="auto"/>
        <w:rPr>
          <w:color w:val="000000"/>
          <w:sz w:val="20"/>
          <w:szCs w:val="20"/>
        </w:rPr>
      </w:pPr>
      <w:r>
        <w:rPr>
          <w:color w:val="000000"/>
          <w:sz w:val="20"/>
          <w:szCs w:val="20"/>
        </w:rPr>
        <w:lastRenderedPageBreak/>
        <w:t xml:space="preserve">            </w:t>
      </w:r>
      <w:r>
        <w:rPr>
          <w:color w:val="0000FF"/>
          <w:sz w:val="20"/>
          <w:szCs w:val="20"/>
        </w:rPr>
        <w:t>await</w:t>
      </w:r>
      <w:r>
        <w:rPr>
          <w:color w:val="000000"/>
          <w:sz w:val="20"/>
          <w:szCs w:val="20"/>
        </w:rPr>
        <w:t xml:space="preserve"> Task.Delay(1);</w:t>
      </w:r>
    </w:p>
    <w:p w14:paraId="7BB7B294" w14:textId="77777777" w:rsidR="00251EAC" w:rsidRDefault="00C9621B">
      <w:pPr>
        <w:spacing w:after="0" w:line="240" w:lineRule="auto"/>
        <w:rPr>
          <w:color w:val="000000"/>
          <w:sz w:val="20"/>
          <w:szCs w:val="20"/>
        </w:rPr>
      </w:pPr>
      <w:r>
        <w:rPr>
          <w:color w:val="008000"/>
          <w:sz w:val="20"/>
          <w:szCs w:val="20"/>
        </w:rPr>
        <w:t xml:space="preserve">//Locking on Oxygen semaphore, this will allow to be processed only when 2 Hydrogen threads are processed or else will wait. </w:t>
      </w:r>
    </w:p>
    <w:p w14:paraId="514ACC35" w14:textId="77777777" w:rsidR="00251EAC" w:rsidRDefault="00C9621B">
      <w:pPr>
        <w:spacing w:after="0" w:line="240" w:lineRule="auto"/>
        <w:rPr>
          <w:color w:val="000000"/>
          <w:sz w:val="20"/>
          <w:szCs w:val="20"/>
        </w:rPr>
      </w:pPr>
      <w:r>
        <w:rPr>
          <w:color w:val="008000"/>
          <w:sz w:val="20"/>
          <w:szCs w:val="20"/>
        </w:rPr>
        <w:t>//Code after this is blocked until two Hydrogen threads are processed as initial concurrent threads for Oxygen semaphore is 0 (first parameter)</w:t>
      </w:r>
    </w:p>
    <w:p w14:paraId="3D88E226" w14:textId="77777777" w:rsidR="00251EAC" w:rsidRDefault="00C9621B">
      <w:pPr>
        <w:spacing w:after="0" w:line="240" w:lineRule="auto"/>
        <w:rPr>
          <w:color w:val="000000"/>
          <w:sz w:val="20"/>
          <w:szCs w:val="20"/>
        </w:rPr>
      </w:pPr>
      <w:r>
        <w:rPr>
          <w:color w:val="000000"/>
          <w:sz w:val="20"/>
          <w:szCs w:val="20"/>
        </w:rPr>
        <w:t xml:space="preserve">            semaphoreO.WaitOne(); </w:t>
      </w:r>
    </w:p>
    <w:p w14:paraId="47589DED" w14:textId="77777777" w:rsidR="00251EAC" w:rsidRDefault="00251EAC">
      <w:pPr>
        <w:spacing w:after="0" w:line="240" w:lineRule="auto"/>
        <w:rPr>
          <w:color w:val="000000"/>
          <w:sz w:val="20"/>
          <w:szCs w:val="20"/>
        </w:rPr>
      </w:pPr>
    </w:p>
    <w:p w14:paraId="2DAF69EF" w14:textId="77777777" w:rsidR="00251EAC" w:rsidRDefault="00C9621B">
      <w:pPr>
        <w:spacing w:after="0" w:line="240" w:lineRule="auto"/>
        <w:rPr>
          <w:color w:val="000000"/>
          <w:sz w:val="20"/>
          <w:szCs w:val="20"/>
        </w:rPr>
      </w:pPr>
      <w:r>
        <w:rPr>
          <w:color w:val="000000"/>
          <w:sz w:val="20"/>
          <w:szCs w:val="20"/>
        </w:rPr>
        <w:t xml:space="preserve">            releaseO();</w:t>
      </w:r>
    </w:p>
    <w:p w14:paraId="3D7FD1B0" w14:textId="77777777" w:rsidR="00251EAC" w:rsidRDefault="00251EAC">
      <w:pPr>
        <w:spacing w:after="0" w:line="240" w:lineRule="auto"/>
        <w:rPr>
          <w:color w:val="000000"/>
          <w:sz w:val="20"/>
          <w:szCs w:val="20"/>
        </w:rPr>
      </w:pPr>
    </w:p>
    <w:p w14:paraId="6B9C1AEF" w14:textId="77777777" w:rsidR="00251EAC" w:rsidRDefault="00C9621B">
      <w:pPr>
        <w:spacing w:after="0" w:line="240" w:lineRule="auto"/>
        <w:rPr>
          <w:color w:val="000000"/>
          <w:sz w:val="20"/>
          <w:szCs w:val="20"/>
        </w:rPr>
      </w:pPr>
      <w:r>
        <w:rPr>
          <w:color w:val="000000"/>
          <w:sz w:val="20"/>
          <w:szCs w:val="20"/>
        </w:rPr>
        <w:t xml:space="preserve">            semaphoreH.Release(2); </w:t>
      </w:r>
      <w:r>
        <w:rPr>
          <w:color w:val="008000"/>
          <w:sz w:val="20"/>
          <w:szCs w:val="20"/>
        </w:rPr>
        <w:t>//Exiting Hydrogen semaphore twice, allowing two Hydrogen to be processed</w:t>
      </w:r>
    </w:p>
    <w:p w14:paraId="5EC24666"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5E138F65"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F70F573"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let’s define method to build water in which we will loop through input sequence and initiate Hydrogen thread if input character is H and initiate Oxygen thread if input character is O</w:t>
      </w:r>
    </w:p>
    <w:p w14:paraId="1B851BDD"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5C8AB40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BuildWaterAsync(</w:t>
      </w:r>
      <w:r>
        <w:rPr>
          <w:color w:val="0000FF"/>
          <w:sz w:val="20"/>
          <w:szCs w:val="20"/>
        </w:rPr>
        <w:t>string</w:t>
      </w:r>
      <w:r>
        <w:rPr>
          <w:color w:val="000000"/>
          <w:sz w:val="20"/>
          <w:szCs w:val="20"/>
        </w:rPr>
        <w:t xml:space="preserve"> input)</w:t>
      </w:r>
    </w:p>
    <w:p w14:paraId="5028E946" w14:textId="77777777" w:rsidR="00251EAC" w:rsidRDefault="00C9621B">
      <w:pPr>
        <w:spacing w:after="0" w:line="240" w:lineRule="auto"/>
        <w:rPr>
          <w:color w:val="000000"/>
          <w:sz w:val="20"/>
          <w:szCs w:val="20"/>
        </w:rPr>
      </w:pPr>
      <w:r>
        <w:rPr>
          <w:color w:val="000000"/>
          <w:sz w:val="20"/>
          <w:szCs w:val="20"/>
        </w:rPr>
        <w:t xml:space="preserve">        {</w:t>
      </w:r>
    </w:p>
    <w:p w14:paraId="4C8A0AE1" w14:textId="77777777" w:rsidR="00251EAC" w:rsidRDefault="00C9621B">
      <w:pPr>
        <w:spacing w:after="0" w:line="240" w:lineRule="auto"/>
        <w:rPr>
          <w:color w:val="000000"/>
          <w:sz w:val="20"/>
          <w:szCs w:val="20"/>
        </w:rPr>
      </w:pPr>
      <w:r>
        <w:rPr>
          <w:color w:val="000000"/>
          <w:sz w:val="20"/>
          <w:szCs w:val="20"/>
        </w:rPr>
        <w:t xml:space="preserve">            List&lt;Task&gt; tasks = </w:t>
      </w:r>
      <w:r>
        <w:rPr>
          <w:color w:val="0000FF"/>
          <w:sz w:val="20"/>
          <w:szCs w:val="20"/>
        </w:rPr>
        <w:t>new</w:t>
      </w:r>
      <w:r>
        <w:rPr>
          <w:color w:val="000000"/>
          <w:sz w:val="20"/>
          <w:szCs w:val="20"/>
        </w:rPr>
        <w:t xml:space="preserve"> List&lt;Task&gt;();</w:t>
      </w:r>
    </w:p>
    <w:p w14:paraId="66D03B8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w:t>
      </w:r>
      <w:r>
        <w:rPr>
          <w:color w:val="0000FF"/>
          <w:sz w:val="20"/>
          <w:szCs w:val="20"/>
        </w:rPr>
        <w:t>char</w:t>
      </w:r>
      <w:r>
        <w:rPr>
          <w:color w:val="000000"/>
          <w:sz w:val="20"/>
          <w:szCs w:val="20"/>
        </w:rPr>
        <w:t xml:space="preserve"> c </w:t>
      </w:r>
      <w:r>
        <w:rPr>
          <w:color w:val="0000FF"/>
          <w:sz w:val="20"/>
          <w:szCs w:val="20"/>
        </w:rPr>
        <w:t>in</w:t>
      </w:r>
      <w:r>
        <w:rPr>
          <w:color w:val="000000"/>
          <w:sz w:val="20"/>
          <w:szCs w:val="20"/>
        </w:rPr>
        <w:t xml:space="preserve"> input)</w:t>
      </w:r>
    </w:p>
    <w:p w14:paraId="5D8838BA" w14:textId="77777777" w:rsidR="00251EAC" w:rsidRDefault="00C9621B">
      <w:pPr>
        <w:spacing w:after="0" w:line="240" w:lineRule="auto"/>
        <w:rPr>
          <w:color w:val="000000"/>
          <w:sz w:val="20"/>
          <w:szCs w:val="20"/>
        </w:rPr>
      </w:pPr>
      <w:r>
        <w:rPr>
          <w:color w:val="000000"/>
          <w:sz w:val="20"/>
          <w:szCs w:val="20"/>
        </w:rPr>
        <w:t xml:space="preserve">            {</w:t>
      </w:r>
    </w:p>
    <w:p w14:paraId="4DF5287D" w14:textId="77777777" w:rsidR="00251EAC" w:rsidRDefault="00C9621B">
      <w:pPr>
        <w:spacing w:after="0" w:line="240" w:lineRule="auto"/>
        <w:rPr>
          <w:color w:val="000000"/>
          <w:sz w:val="20"/>
          <w:szCs w:val="20"/>
        </w:rPr>
      </w:pPr>
      <w:r>
        <w:rPr>
          <w:color w:val="000000"/>
          <w:sz w:val="20"/>
          <w:szCs w:val="20"/>
        </w:rPr>
        <w:t xml:space="preserve">                </w:t>
      </w:r>
    </w:p>
    <w:p w14:paraId="511F12F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switch</w:t>
      </w:r>
      <w:r>
        <w:rPr>
          <w:color w:val="000000"/>
          <w:sz w:val="20"/>
          <w:szCs w:val="20"/>
        </w:rPr>
        <w:t xml:space="preserve"> (c)</w:t>
      </w:r>
    </w:p>
    <w:p w14:paraId="302823A4" w14:textId="77777777" w:rsidR="00251EAC" w:rsidRDefault="00C9621B">
      <w:pPr>
        <w:spacing w:after="0" w:line="240" w:lineRule="auto"/>
        <w:rPr>
          <w:color w:val="000000"/>
          <w:sz w:val="20"/>
          <w:szCs w:val="20"/>
        </w:rPr>
      </w:pPr>
      <w:r>
        <w:rPr>
          <w:color w:val="000000"/>
          <w:sz w:val="20"/>
          <w:szCs w:val="20"/>
        </w:rPr>
        <w:t xml:space="preserve">                {</w:t>
      </w:r>
    </w:p>
    <w:p w14:paraId="0EEC191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case</w:t>
      </w:r>
      <w:r>
        <w:rPr>
          <w:color w:val="000000"/>
          <w:sz w:val="20"/>
          <w:szCs w:val="20"/>
        </w:rPr>
        <w:t xml:space="preserve"> </w:t>
      </w:r>
      <w:r>
        <w:rPr>
          <w:color w:val="A31515"/>
          <w:sz w:val="20"/>
          <w:szCs w:val="20"/>
        </w:rPr>
        <w:t>'O'</w:t>
      </w:r>
      <w:r>
        <w:rPr>
          <w:color w:val="000000"/>
          <w:sz w:val="20"/>
          <w:szCs w:val="20"/>
        </w:rPr>
        <w:t>:</w:t>
      </w:r>
    </w:p>
    <w:p w14:paraId="128BE213" w14:textId="77777777" w:rsidR="00251EAC" w:rsidRDefault="00C9621B">
      <w:pPr>
        <w:spacing w:after="0" w:line="240" w:lineRule="auto"/>
        <w:rPr>
          <w:color w:val="000000"/>
          <w:sz w:val="20"/>
          <w:szCs w:val="20"/>
        </w:rPr>
      </w:pPr>
      <w:r>
        <w:rPr>
          <w:color w:val="000000"/>
          <w:sz w:val="20"/>
          <w:szCs w:val="20"/>
        </w:rPr>
        <w:t xml:space="preserve">                        tasks.Add(OThread(ReleaseOxygen));</w:t>
      </w:r>
    </w:p>
    <w:p w14:paraId="1B6CAE6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336B3B1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case</w:t>
      </w:r>
      <w:r>
        <w:rPr>
          <w:color w:val="000000"/>
          <w:sz w:val="20"/>
          <w:szCs w:val="20"/>
        </w:rPr>
        <w:t xml:space="preserve"> </w:t>
      </w:r>
      <w:r>
        <w:rPr>
          <w:color w:val="A31515"/>
          <w:sz w:val="20"/>
          <w:szCs w:val="20"/>
        </w:rPr>
        <w:t>'H'</w:t>
      </w:r>
      <w:r>
        <w:rPr>
          <w:color w:val="000000"/>
          <w:sz w:val="20"/>
          <w:szCs w:val="20"/>
        </w:rPr>
        <w:t>:</w:t>
      </w:r>
    </w:p>
    <w:p w14:paraId="33C60E56" w14:textId="77777777" w:rsidR="00251EAC" w:rsidRDefault="00C9621B">
      <w:pPr>
        <w:spacing w:after="0" w:line="240" w:lineRule="auto"/>
        <w:rPr>
          <w:color w:val="000000"/>
          <w:sz w:val="20"/>
          <w:szCs w:val="20"/>
        </w:rPr>
      </w:pPr>
      <w:r>
        <w:rPr>
          <w:color w:val="000000"/>
          <w:sz w:val="20"/>
          <w:szCs w:val="20"/>
        </w:rPr>
        <w:t xml:space="preserve">                        tasks.Add(HThread(ReleaseHydrogen));</w:t>
      </w:r>
    </w:p>
    <w:p w14:paraId="5020C93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14D32F6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default</w:t>
      </w:r>
      <w:r>
        <w:rPr>
          <w:color w:val="000000"/>
          <w:sz w:val="20"/>
          <w:szCs w:val="20"/>
        </w:rPr>
        <w:t>:</w:t>
      </w:r>
    </w:p>
    <w:p w14:paraId="04CD2FC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4EAF683F" w14:textId="77777777" w:rsidR="00251EAC" w:rsidRDefault="00C9621B">
      <w:pPr>
        <w:spacing w:after="0" w:line="240" w:lineRule="auto"/>
        <w:rPr>
          <w:color w:val="000000"/>
          <w:sz w:val="20"/>
          <w:szCs w:val="20"/>
        </w:rPr>
      </w:pPr>
      <w:r>
        <w:rPr>
          <w:color w:val="000000"/>
          <w:sz w:val="20"/>
          <w:szCs w:val="20"/>
        </w:rPr>
        <w:t xml:space="preserve">                }                </w:t>
      </w:r>
    </w:p>
    <w:p w14:paraId="3A3F0923" w14:textId="77777777" w:rsidR="00251EAC" w:rsidRDefault="00C9621B">
      <w:pPr>
        <w:spacing w:after="0" w:line="240" w:lineRule="auto"/>
        <w:rPr>
          <w:color w:val="000000"/>
          <w:sz w:val="20"/>
          <w:szCs w:val="20"/>
        </w:rPr>
      </w:pPr>
      <w:r>
        <w:rPr>
          <w:color w:val="000000"/>
          <w:sz w:val="20"/>
          <w:szCs w:val="20"/>
        </w:rPr>
        <w:t xml:space="preserve">            }</w:t>
      </w:r>
    </w:p>
    <w:p w14:paraId="1F4E4BC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19BEA0E9"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412FCF47"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622FBF51"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Let’s consume this class in a simple console application and call BuildWaterAsync method, so create a console application add Water class to the app and replace main method with below code</w:t>
      </w:r>
    </w:p>
    <w:p w14:paraId="5CCB6F2D"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0374E8A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370DA682" w14:textId="77777777" w:rsidR="00251EAC" w:rsidRDefault="00C9621B">
      <w:pPr>
        <w:spacing w:after="0" w:line="240" w:lineRule="auto"/>
        <w:rPr>
          <w:color w:val="000000"/>
          <w:sz w:val="20"/>
          <w:szCs w:val="20"/>
        </w:rPr>
      </w:pPr>
      <w:r>
        <w:rPr>
          <w:color w:val="000000"/>
          <w:sz w:val="20"/>
          <w:szCs w:val="20"/>
        </w:rPr>
        <w:t xml:space="preserve">        {</w:t>
      </w:r>
    </w:p>
    <w:p w14:paraId="21B99548" w14:textId="77777777" w:rsidR="00251EAC" w:rsidRDefault="00C9621B">
      <w:pPr>
        <w:spacing w:after="0" w:line="240" w:lineRule="auto"/>
        <w:rPr>
          <w:color w:val="000000"/>
          <w:sz w:val="20"/>
          <w:szCs w:val="20"/>
        </w:rPr>
      </w:pPr>
      <w:r>
        <w:rPr>
          <w:color w:val="000000"/>
          <w:sz w:val="20"/>
          <w:szCs w:val="20"/>
        </w:rPr>
        <w:t xml:space="preserve">            Water water = </w:t>
      </w:r>
      <w:r>
        <w:rPr>
          <w:color w:val="0000FF"/>
          <w:sz w:val="20"/>
          <w:szCs w:val="20"/>
        </w:rPr>
        <w:t>new</w:t>
      </w:r>
      <w:r>
        <w:rPr>
          <w:color w:val="000000"/>
          <w:sz w:val="20"/>
          <w:szCs w:val="20"/>
        </w:rPr>
        <w:t xml:space="preserve"> Water();</w:t>
      </w:r>
    </w:p>
    <w:p w14:paraId="67A0ACA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14:paraId="1A0C0658" w14:textId="77777777" w:rsidR="00251EAC" w:rsidRDefault="00C9621B">
      <w:pPr>
        <w:spacing w:after="0" w:line="240" w:lineRule="auto"/>
        <w:rPr>
          <w:color w:val="000000"/>
          <w:sz w:val="20"/>
          <w:szCs w:val="20"/>
        </w:rPr>
      </w:pPr>
      <w:r>
        <w:rPr>
          <w:color w:val="000000"/>
          <w:sz w:val="20"/>
          <w:szCs w:val="20"/>
        </w:rPr>
        <w:t xml:space="preserve">            {</w:t>
      </w:r>
    </w:p>
    <w:p w14:paraId="5A5C0D9F"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"Please enter sequence of Hydrogen and Oxygen molecules or e to Exit"</w:t>
      </w:r>
      <w:r>
        <w:rPr>
          <w:color w:val="000000"/>
          <w:sz w:val="20"/>
          <w:szCs w:val="20"/>
        </w:rPr>
        <w:t>);</w:t>
      </w:r>
    </w:p>
    <w:p w14:paraId="18837AA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input = Console.ReadLine();</w:t>
      </w:r>
    </w:p>
    <w:p w14:paraId="070650F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(input == </w:t>
      </w:r>
      <w:r>
        <w:rPr>
          <w:color w:val="A31515"/>
          <w:sz w:val="20"/>
          <w:szCs w:val="20"/>
        </w:rPr>
        <w:t>"e"</w:t>
      </w:r>
      <w:r>
        <w:rPr>
          <w:color w:val="000000"/>
          <w:sz w:val="20"/>
          <w:szCs w:val="20"/>
        </w:rPr>
        <w:t>)</w:t>
      </w:r>
    </w:p>
    <w:p w14:paraId="185CA87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35B882F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water.BuildWaterAsync(input);</w:t>
      </w:r>
    </w:p>
    <w:p w14:paraId="02847F52" w14:textId="77777777" w:rsidR="00251EAC" w:rsidRDefault="00C9621B">
      <w:pPr>
        <w:spacing w:after="0" w:line="240" w:lineRule="auto"/>
        <w:rPr>
          <w:color w:val="000000"/>
          <w:sz w:val="20"/>
          <w:szCs w:val="20"/>
        </w:rPr>
      </w:pPr>
      <w:r>
        <w:rPr>
          <w:color w:val="000000"/>
          <w:sz w:val="20"/>
          <w:szCs w:val="20"/>
        </w:rPr>
        <w:lastRenderedPageBreak/>
        <w:t xml:space="preserve">            }</w:t>
      </w:r>
    </w:p>
    <w:p w14:paraId="30151481"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33C056AF"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74CA3C6E"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we run this code output will look below</w:t>
      </w:r>
    </w:p>
    <w:p w14:paraId="0D7D4565"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19DBE9DE"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eastAsia="Palatino Linotype" w:hAnsi="Palatino Linotype" w:cs="Palatino Linotype"/>
          <w:color w:val="000000"/>
        </w:rPr>
        <w:pPrChange w:id="183" w:author="JORDINA" w:date="2019-10-18T17:41:00Z">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r>
        <w:rPr>
          <w:rFonts w:ascii="Courier New" w:eastAsia="Courier New" w:hAnsi="Courier New" w:cs="Courier New"/>
          <w:noProof/>
          <w:color w:val="000000"/>
          <w:sz w:val="20"/>
          <w:szCs w:val="20"/>
        </w:rPr>
        <w:drawing>
          <wp:inline distT="0" distB="0" distL="0" distR="0" wp14:anchorId="6FC47B9E" wp14:editId="5FC73CE8">
            <wp:extent cx="5867400" cy="3781425"/>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867400" cy="3781425"/>
                    </a:xfrm>
                    <a:prstGeom prst="rect">
                      <a:avLst/>
                    </a:prstGeom>
                    <a:ln/>
                  </pic:spPr>
                </pic:pic>
              </a:graphicData>
            </a:graphic>
          </wp:inline>
        </w:drawing>
      </w:r>
    </w:p>
    <w:p w14:paraId="24A7A9A4" w14:textId="77777777" w:rsidR="00251EAC" w:rsidRDefault="00C9621B">
      <w:pPr>
        <w:jc w:val="center"/>
        <w:rPr>
          <w:rFonts w:ascii="Palatino Linotype" w:eastAsia="Palatino Linotype" w:hAnsi="Palatino Linotype" w:cs="Palatino Linotype"/>
          <w:b/>
          <w:sz w:val="20"/>
          <w:szCs w:val="20"/>
        </w:rPr>
        <w:pPrChange w:id="184" w:author="JORDINA" w:date="2019-10-18T17:41:00Z">
          <w:pPr/>
        </w:pPrChange>
      </w:pPr>
      <w:r>
        <w:rPr>
          <w:rFonts w:ascii="Palatino Linotype" w:eastAsia="Palatino Linotype" w:hAnsi="Palatino Linotype" w:cs="Palatino Linotype"/>
          <w:b/>
          <w:sz w:val="20"/>
          <w:szCs w:val="20"/>
        </w:rPr>
        <w:t>Figure 7.7 – Output of build water application using semaphore</w:t>
      </w:r>
    </w:p>
    <w:p w14:paraId="4F23B0B3"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273E9EBE"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sample we can clearly see how semaphore is helping to lock critical section with more than one threads and signaling on the availability of resources. Similarly, many classic synchronization problems like Dining Philosopher problem, producer-consumer problem, reader-writer problem</w:t>
      </w:r>
      <w:del w:id="185" w:author="JORDINA" w:date="2019-10-18T17:41:00Z">
        <w:r w:rsidDel="00E941B0">
          <w:rPr>
            <w:rFonts w:ascii="Palatino Linotype" w:eastAsia="Palatino Linotype" w:hAnsi="Palatino Linotype" w:cs="Palatino Linotype"/>
            <w:color w:val="000000"/>
          </w:rPr>
          <w:delText xml:space="preserve"> </w:delText>
        </w:r>
      </w:del>
      <w:r>
        <w:rPr>
          <w:rFonts w:ascii="Palatino Linotype" w:eastAsia="Palatino Linotype" w:hAnsi="Palatino Linotype" w:cs="Palatino Linotype"/>
          <w:color w:val="000000"/>
        </w:rPr>
        <w:t xml:space="preserve"> can be solved using semaphores.</w:t>
      </w:r>
    </w:p>
    <w:p w14:paraId="285C9F17"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044FF473"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Note – The above example is built with assumption that user will always enter a combination that can be converted into one water molecule as intent is here is to understand semaphore. Further validation can be added to handle scenarios where there aren’t enough Hydrogen threads or Oxygen threads.</w:t>
      </w:r>
    </w:p>
    <w:p w14:paraId="0A619102"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5C04BA2A" w14:textId="77777777" w:rsidR="00251EAC" w:rsidRDefault="00C9621B">
      <w:pPr>
        <w:rPr>
          <w:rFonts w:ascii="Palatino Linotype" w:eastAsia="Palatino Linotype" w:hAnsi="Palatino Linotype" w:cs="Palatino Linotype"/>
          <w:b/>
        </w:rPr>
      </w:pPr>
      <w:r>
        <w:rPr>
          <w:rFonts w:ascii="Palatino Linotype" w:eastAsia="Palatino Linotype" w:hAnsi="Palatino Linotype" w:cs="Palatino Linotype"/>
          <w:b/>
        </w:rPr>
        <w:t>Some important facts about semaphore</w:t>
      </w:r>
    </w:p>
    <w:p w14:paraId="3C66BF31" w14:textId="77777777" w:rsidR="00251EAC" w:rsidRDefault="00C9621B">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 doesn’t have thread affinity, so any thread call Release method, it</w:t>
      </w:r>
      <w:del w:id="186" w:author="JORDINA" w:date="2019-10-18T17:41:00Z">
        <w:r w:rsidDel="004F33F8">
          <w:rPr>
            <w:rFonts w:ascii="Palatino Linotype" w:eastAsia="Palatino Linotype" w:hAnsi="Palatino Linotype" w:cs="Palatino Linotype"/>
            <w:color w:val="000000"/>
          </w:rPr>
          <w:delText>’</w:delText>
        </w:r>
      </w:del>
      <w:r>
        <w:rPr>
          <w:rFonts w:ascii="Palatino Linotype" w:eastAsia="Palatino Linotype" w:hAnsi="Palatino Linotype" w:cs="Palatino Linotype"/>
          <w:color w:val="000000"/>
        </w:rPr>
        <w:t>s application responsibility to release semaphore appropriately.</w:t>
      </w:r>
    </w:p>
    <w:p w14:paraId="4CC17DC9" w14:textId="0F186690" w:rsidR="00251EAC" w:rsidRDefault="00C9621B">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commentRangeStart w:id="187"/>
      <w:commentRangeStart w:id="188"/>
      <w:r>
        <w:rPr>
          <w:rFonts w:ascii="Palatino Linotype" w:eastAsia="Palatino Linotype" w:hAnsi="Palatino Linotype" w:cs="Palatino Linotype"/>
          <w:color w:val="000000"/>
        </w:rPr>
        <w:t>Semaphore</w:t>
      </w:r>
      <w:ins w:id="189" w:author="Ravindra Akella" w:date="2019-11-19T18:39:00Z">
        <w:r w:rsidR="007558D1">
          <w:rPr>
            <w:rFonts w:ascii="Palatino Linotype" w:eastAsia="Palatino Linotype" w:hAnsi="Palatino Linotype" w:cs="Palatino Linotype"/>
            <w:color w:val="000000"/>
          </w:rPr>
          <w:t>s</w:t>
        </w:r>
      </w:ins>
      <w:r>
        <w:rPr>
          <w:rFonts w:ascii="Palatino Linotype" w:eastAsia="Palatino Linotype" w:hAnsi="Palatino Linotype" w:cs="Palatino Linotype"/>
          <w:color w:val="000000"/>
        </w:rPr>
        <w:t xml:space="preserve"> are </w:t>
      </w:r>
      <w:commentRangeEnd w:id="187"/>
      <w:r w:rsidR="000F689D">
        <w:rPr>
          <w:rStyle w:val="CommentReference"/>
        </w:rPr>
        <w:commentReference w:id="187"/>
      </w:r>
      <w:commentRangeEnd w:id="188"/>
      <w:r w:rsidR="007558D1">
        <w:rPr>
          <w:rStyle w:val="CommentReference"/>
        </w:rPr>
        <w:commentReference w:id="188"/>
      </w:r>
      <w:r>
        <w:rPr>
          <w:rFonts w:ascii="Palatino Linotype" w:eastAsia="Palatino Linotype" w:hAnsi="Palatino Linotype" w:cs="Palatino Linotype"/>
          <w:color w:val="000000"/>
        </w:rPr>
        <w:t>usually used for signaling of resource availability, like a thread is available in thread pool.</w:t>
      </w:r>
    </w:p>
    <w:p w14:paraId="360370B2" w14:textId="77777777" w:rsidR="00251EAC" w:rsidRDefault="00C9621B">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Semaphores can be named semaphores; these can be used to support across process synchronization.</w:t>
      </w:r>
    </w:p>
    <w:p w14:paraId="3D072CFD" w14:textId="77777777" w:rsidR="00251EAC" w:rsidRDefault="00C9621B">
      <w:pPr>
        <w:numPr>
          <w:ilvl w:val="0"/>
          <w:numId w:val="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A typical scenario of Semaphore usage is a requirement where we want to limit concurrent database connections or in a multi core scenario to limit the number of concurrent threads executing a specific operation.</w:t>
      </w:r>
    </w:p>
    <w:p w14:paraId="5755B4F5"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section we have seen what Semaphore is, why we need it and how to implement it. In next section we will see a lightweight version of Semaphore.</w:t>
      </w:r>
    </w:p>
    <w:p w14:paraId="0E0C0D0C"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p>
    <w:p w14:paraId="7F5D4A5D" w14:textId="77777777" w:rsidR="00251EAC" w:rsidRDefault="00C9621B">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 xml:space="preserve">SemaphoreSlim (Non - Exclusive) </w:t>
      </w:r>
    </w:p>
    <w:p w14:paraId="38FADD27"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SemaphoreSlim is another class in System.Threading and is lightweight version to create Semaphores in C#. When we use System.Threading.Semaphore class to create a semaphore it internally uses</w:t>
      </w:r>
      <w:del w:id="190" w:author="JORDINA" w:date="2019-10-18T17:41:00Z">
        <w:r w:rsidDel="00E74BCE">
          <w:rPr>
            <w:rFonts w:ascii="Palatino Linotype" w:eastAsia="Palatino Linotype" w:hAnsi="Palatino Linotype" w:cs="Palatino Linotype"/>
          </w:rPr>
          <w:delText xml:space="preserve"> </w:delText>
        </w:r>
      </w:del>
      <w:r>
        <w:rPr>
          <w:rFonts w:ascii="Palatino Linotype" w:eastAsia="Palatino Linotype" w:hAnsi="Palatino Linotype" w:cs="Palatino Linotype"/>
        </w:rPr>
        <w:t xml:space="preserve"> Windows kernel semaphores which involves blocking , context switching of threads and also expensive kernel transition, however SemaphoreSlim implements spinning through spinwait and if it cannot acquire lock after spinning for a while(Microseconds) then it uses blocking to acquire lock. As discussed earlier that spinning for a very brief period of time is less expensive as compared to blocking hence SemaphoreSlim is good fit for such scenarios where the wait time to acquire critical section is less. </w:t>
      </w:r>
      <w:commentRangeStart w:id="191"/>
      <w:commentRangeStart w:id="192"/>
      <w:r>
        <w:rPr>
          <w:rFonts w:ascii="Palatino Linotype" w:eastAsia="Palatino Linotype" w:hAnsi="Palatino Linotype" w:cs="Palatino Linotype"/>
        </w:rPr>
        <w:t>Couple of other properties that SemaphoreSlim supports are</w:t>
      </w:r>
      <w:commentRangeEnd w:id="191"/>
      <w:r w:rsidR="00E74BCE">
        <w:rPr>
          <w:rStyle w:val="CommentReference"/>
        </w:rPr>
        <w:commentReference w:id="191"/>
      </w:r>
      <w:commentRangeEnd w:id="192"/>
      <w:r w:rsidR="00B349F4">
        <w:rPr>
          <w:rStyle w:val="CommentReference"/>
        </w:rPr>
        <w:commentReference w:id="192"/>
      </w:r>
    </w:p>
    <w:p w14:paraId="0B02F551"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To acquire a slot in SemaphoareSlim we need to call Wait method or WaitAsync method</w:t>
      </w:r>
    </w:p>
    <w:p w14:paraId="0B89D73B"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SemaphoreSlim doesn’t support named Semaphores so by default it’s always local Semaphore</w:t>
      </w:r>
    </w:p>
    <w:p w14:paraId="4212ABC1"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SemaphoreSlim has support for asyn methods like WaitAsync</w:t>
      </w:r>
    </w:p>
    <w:p w14:paraId="6153E33A"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Since async methods are available SemaphoreSlim also allows cancellation token which means cancellation is allowed and at times can be useful to come out of deadlock.</w:t>
      </w:r>
    </w:p>
    <w:p w14:paraId="6A411949"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SemaphoreSlim has a constructor that supports initializing it with one parameter which is initial available slots and no upper limit. In such semaphores release method can be called any number of times and there won’t be any exception(SemaphoreFullException) thrown in such cases, it’s developer’s responsibility to call wait and release methods appropriately. </w:t>
      </w:r>
    </w:p>
    <w:p w14:paraId="5E73F0F7" w14:textId="77777777" w:rsidR="00251EAC" w:rsidRDefault="00C9621B">
      <w:pPr>
        <w:numPr>
          <w:ilvl w:val="0"/>
          <w:numId w:val="1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SemaphoreSlim has CurrentCount property which tells the number of threads that can get a slot.</w:t>
      </w:r>
    </w:p>
    <w:p w14:paraId="20F01FB4" w14:textId="77777777" w:rsidR="00251EAC" w:rsidRDefault="00C9621B">
      <w:pPr>
        <w:numPr>
          <w:ilvl w:val="0"/>
          <w:numId w:val="10"/>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Just like Semaphore, SemaphoreSlim is also thread agnostic.</w:t>
      </w:r>
    </w:p>
    <w:p w14:paraId="36FD0C6A"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Going back to our example if we use SemaphoreSlim we need to change initialization as below</w:t>
      </w:r>
    </w:p>
    <w:p w14:paraId="24D2180D" w14:textId="77777777" w:rsidR="00251EAC" w:rsidRDefault="00C9621B">
      <w:pPr>
        <w:spacing w:after="0" w:line="240" w:lineRule="auto"/>
        <w:rPr>
          <w:color w:val="000000"/>
          <w:sz w:val="20"/>
          <w:szCs w:val="20"/>
        </w:rPr>
      </w:pPr>
      <w:r>
        <w:rPr>
          <w:color w:val="000000"/>
          <w:sz w:val="20"/>
          <w:szCs w:val="20"/>
        </w:rPr>
        <w:t xml:space="preserve">        SemaphoreSlim semaphoreH = </w:t>
      </w:r>
      <w:r>
        <w:rPr>
          <w:color w:val="0000FF"/>
          <w:sz w:val="20"/>
          <w:szCs w:val="20"/>
        </w:rPr>
        <w:t>new</w:t>
      </w:r>
      <w:r>
        <w:rPr>
          <w:color w:val="000000"/>
          <w:sz w:val="20"/>
          <w:szCs w:val="20"/>
        </w:rPr>
        <w:t xml:space="preserve"> SemaphoreSlim(2, 2);</w:t>
      </w:r>
    </w:p>
    <w:p w14:paraId="2AF16086" w14:textId="77777777" w:rsidR="00251EAC" w:rsidRDefault="00C9621B">
      <w:pPr>
        <w:rPr>
          <w:color w:val="000000"/>
          <w:sz w:val="20"/>
          <w:szCs w:val="20"/>
        </w:rPr>
      </w:pPr>
      <w:r>
        <w:rPr>
          <w:color w:val="000000"/>
          <w:sz w:val="20"/>
          <w:szCs w:val="20"/>
        </w:rPr>
        <w:t xml:space="preserve">        SemaphoreSlim semaphoreO = </w:t>
      </w:r>
      <w:r>
        <w:rPr>
          <w:color w:val="0000FF"/>
          <w:sz w:val="20"/>
          <w:szCs w:val="20"/>
        </w:rPr>
        <w:t>new</w:t>
      </w:r>
      <w:r>
        <w:rPr>
          <w:color w:val="000000"/>
          <w:sz w:val="20"/>
          <w:szCs w:val="20"/>
        </w:rPr>
        <w:t xml:space="preserve"> SemaphoreSlim(0, 1);</w:t>
      </w:r>
    </w:p>
    <w:p w14:paraId="0910B832"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Instead of WaitOne we will call WaitAsync and making use of CurrentCount our code will look like below</w:t>
      </w:r>
    </w:p>
    <w:p w14:paraId="6176FC87" w14:textId="77777777" w:rsidR="00251EAC" w:rsidRDefault="00251EAC">
      <w:pPr>
        <w:rPr>
          <w:rFonts w:ascii="Palatino Linotype" w:eastAsia="Palatino Linotype" w:hAnsi="Palatino Linotype" w:cs="Palatino Linotype"/>
        </w:rPr>
      </w:pPr>
    </w:p>
    <w:p w14:paraId="2CC2A0E2"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async</w:t>
      </w:r>
      <w:r>
        <w:rPr>
          <w:color w:val="000000"/>
          <w:sz w:val="19"/>
          <w:szCs w:val="19"/>
        </w:rPr>
        <w:t xml:space="preserve"> Task HThread(Action releaseH)</w:t>
      </w:r>
    </w:p>
    <w:p w14:paraId="41A2CFC6" w14:textId="77777777" w:rsidR="00251EAC" w:rsidRDefault="00C9621B">
      <w:pPr>
        <w:spacing w:after="0" w:line="240" w:lineRule="auto"/>
        <w:rPr>
          <w:color w:val="000000"/>
          <w:sz w:val="19"/>
          <w:szCs w:val="19"/>
        </w:rPr>
      </w:pPr>
      <w:r>
        <w:rPr>
          <w:color w:val="000000"/>
          <w:sz w:val="19"/>
          <w:szCs w:val="19"/>
        </w:rPr>
        <w:t xml:space="preserve">        {</w:t>
      </w:r>
    </w:p>
    <w:p w14:paraId="1E09B852"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if</w:t>
      </w:r>
      <w:r>
        <w:rPr>
          <w:color w:val="000000"/>
          <w:sz w:val="19"/>
          <w:szCs w:val="19"/>
        </w:rPr>
        <w:t xml:space="preserve"> (semaphoreH.CurrentCount == 0 &amp;&amp; semaphoreO.CurrentCount == 1)</w:t>
      </w:r>
    </w:p>
    <w:p w14:paraId="75F0F003" w14:textId="77777777" w:rsidR="00251EAC" w:rsidRDefault="00C9621B">
      <w:pPr>
        <w:spacing w:after="0" w:line="240" w:lineRule="auto"/>
        <w:rPr>
          <w:color w:val="000000"/>
          <w:sz w:val="19"/>
          <w:szCs w:val="19"/>
        </w:rPr>
      </w:pPr>
      <w:r>
        <w:rPr>
          <w:color w:val="000000"/>
          <w:sz w:val="19"/>
          <w:szCs w:val="19"/>
        </w:rPr>
        <w:t xml:space="preserve">            {</w:t>
      </w:r>
    </w:p>
    <w:p w14:paraId="37349535" w14:textId="77777777" w:rsidR="00251EAC" w:rsidRDefault="00C9621B">
      <w:pPr>
        <w:spacing w:after="0" w:line="240" w:lineRule="auto"/>
        <w:rPr>
          <w:color w:val="000000"/>
          <w:sz w:val="19"/>
          <w:szCs w:val="19"/>
        </w:rPr>
      </w:pPr>
      <w:r>
        <w:rPr>
          <w:color w:val="000000"/>
          <w:sz w:val="19"/>
          <w:szCs w:val="19"/>
        </w:rPr>
        <w:t xml:space="preserve">                Console.WriteLine(</w:t>
      </w:r>
      <w:r>
        <w:rPr>
          <w:color w:val="A31515"/>
          <w:sz w:val="19"/>
          <w:szCs w:val="19"/>
        </w:rPr>
        <w:t>"Hydrogen is ready, waiting for Oxygen"</w:t>
      </w:r>
      <w:r>
        <w:rPr>
          <w:color w:val="000000"/>
          <w:sz w:val="19"/>
          <w:szCs w:val="19"/>
        </w:rPr>
        <w:t>);</w:t>
      </w:r>
    </w:p>
    <w:p w14:paraId="774CDE4E" w14:textId="77777777" w:rsidR="00251EAC" w:rsidRDefault="00C9621B">
      <w:pPr>
        <w:spacing w:after="0" w:line="240" w:lineRule="auto"/>
        <w:rPr>
          <w:color w:val="000000"/>
          <w:sz w:val="19"/>
          <w:szCs w:val="19"/>
        </w:rPr>
      </w:pPr>
      <w:r>
        <w:rPr>
          <w:color w:val="000000"/>
          <w:sz w:val="19"/>
          <w:szCs w:val="19"/>
        </w:rPr>
        <w:t xml:space="preserve">            }</w:t>
      </w:r>
    </w:p>
    <w:p w14:paraId="5AF93E2F" w14:textId="77777777" w:rsidR="00251EAC" w:rsidRDefault="00C9621B">
      <w:pPr>
        <w:spacing w:after="0" w:line="240" w:lineRule="auto"/>
        <w:rPr>
          <w:color w:val="000000"/>
          <w:sz w:val="19"/>
          <w:szCs w:val="19"/>
        </w:rPr>
      </w:pPr>
      <w:r>
        <w:rPr>
          <w:color w:val="000000"/>
          <w:sz w:val="19"/>
          <w:szCs w:val="19"/>
        </w:rPr>
        <w:t xml:space="preserve">            </w:t>
      </w:r>
      <w:r>
        <w:rPr>
          <w:color w:val="008000"/>
          <w:sz w:val="19"/>
          <w:szCs w:val="19"/>
        </w:rPr>
        <w:t>//Wait on Hydrogen thread, code after this will be blocked after processing two Hydrogen threads until one Oxygen thread is processed</w:t>
      </w:r>
    </w:p>
    <w:p w14:paraId="26D387FD"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await</w:t>
      </w:r>
      <w:r>
        <w:rPr>
          <w:color w:val="000000"/>
          <w:sz w:val="19"/>
          <w:szCs w:val="19"/>
        </w:rPr>
        <w:t xml:space="preserve"> semaphoreH.WaitAsync();</w:t>
      </w:r>
    </w:p>
    <w:p w14:paraId="1C14B281" w14:textId="77777777" w:rsidR="00251EAC" w:rsidRDefault="00251EAC">
      <w:pPr>
        <w:spacing w:after="0" w:line="240" w:lineRule="auto"/>
        <w:rPr>
          <w:color w:val="000000"/>
          <w:sz w:val="19"/>
          <w:szCs w:val="19"/>
        </w:rPr>
      </w:pPr>
    </w:p>
    <w:p w14:paraId="6110BE2D" w14:textId="77777777" w:rsidR="00251EAC" w:rsidRDefault="00C9621B">
      <w:pPr>
        <w:spacing w:after="0" w:line="240" w:lineRule="auto"/>
        <w:rPr>
          <w:color w:val="000000"/>
          <w:sz w:val="19"/>
          <w:szCs w:val="19"/>
        </w:rPr>
      </w:pPr>
      <w:r>
        <w:rPr>
          <w:color w:val="000000"/>
          <w:sz w:val="19"/>
          <w:szCs w:val="19"/>
        </w:rPr>
        <w:t xml:space="preserve">            releaseH();</w:t>
      </w:r>
    </w:p>
    <w:p w14:paraId="5A5CB0D8" w14:textId="77777777" w:rsidR="00251EAC" w:rsidRDefault="00251EAC">
      <w:pPr>
        <w:spacing w:after="0" w:line="240" w:lineRule="auto"/>
        <w:rPr>
          <w:color w:val="000000"/>
          <w:sz w:val="19"/>
          <w:szCs w:val="19"/>
        </w:rPr>
      </w:pPr>
    </w:p>
    <w:p w14:paraId="30F928E9" w14:textId="77777777" w:rsidR="00251EAC" w:rsidRDefault="00C9621B">
      <w:pPr>
        <w:spacing w:after="0" w:line="240" w:lineRule="auto"/>
        <w:rPr>
          <w:color w:val="000000"/>
          <w:sz w:val="19"/>
          <w:szCs w:val="19"/>
        </w:rPr>
      </w:pPr>
      <w:r>
        <w:rPr>
          <w:color w:val="000000"/>
          <w:sz w:val="19"/>
          <w:szCs w:val="19"/>
        </w:rPr>
        <w:t xml:space="preserve">            hCount++;</w:t>
      </w:r>
    </w:p>
    <w:p w14:paraId="61A32F56"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if</w:t>
      </w:r>
      <w:r>
        <w:rPr>
          <w:color w:val="000000"/>
          <w:sz w:val="19"/>
          <w:szCs w:val="19"/>
        </w:rPr>
        <w:t xml:space="preserve"> (hCount % 2 == 0) </w:t>
      </w:r>
      <w:r>
        <w:rPr>
          <w:color w:val="008000"/>
          <w:sz w:val="19"/>
          <w:szCs w:val="19"/>
        </w:rPr>
        <w:t>//For every two Hydrogen threads releasing Oxygen semaphore to process Oxygen method.</w:t>
      </w:r>
    </w:p>
    <w:p w14:paraId="4C5BD507" w14:textId="77777777" w:rsidR="00251EAC" w:rsidRDefault="00C9621B">
      <w:pPr>
        <w:spacing w:after="0" w:line="240" w:lineRule="auto"/>
        <w:rPr>
          <w:color w:val="000000"/>
          <w:sz w:val="19"/>
          <w:szCs w:val="19"/>
        </w:rPr>
      </w:pPr>
      <w:r>
        <w:rPr>
          <w:color w:val="000000"/>
          <w:sz w:val="19"/>
          <w:szCs w:val="19"/>
        </w:rPr>
        <w:t xml:space="preserve">            {</w:t>
      </w:r>
    </w:p>
    <w:p w14:paraId="7A083EC3" w14:textId="77777777" w:rsidR="00251EAC" w:rsidRDefault="00C9621B">
      <w:pPr>
        <w:spacing w:after="0" w:line="240" w:lineRule="auto"/>
        <w:rPr>
          <w:color w:val="000000"/>
          <w:sz w:val="19"/>
          <w:szCs w:val="19"/>
        </w:rPr>
      </w:pPr>
      <w:r>
        <w:rPr>
          <w:color w:val="000000"/>
          <w:sz w:val="19"/>
          <w:szCs w:val="19"/>
        </w:rPr>
        <w:t xml:space="preserve">                semaphoreO.Release();</w:t>
      </w:r>
    </w:p>
    <w:p w14:paraId="295CBB26" w14:textId="77777777" w:rsidR="00251EAC" w:rsidRDefault="00C9621B">
      <w:pPr>
        <w:spacing w:after="0" w:line="240" w:lineRule="auto"/>
        <w:rPr>
          <w:color w:val="000000"/>
          <w:sz w:val="19"/>
          <w:szCs w:val="19"/>
        </w:rPr>
      </w:pPr>
      <w:r>
        <w:rPr>
          <w:color w:val="000000"/>
          <w:sz w:val="19"/>
          <w:szCs w:val="19"/>
        </w:rPr>
        <w:t xml:space="preserve">            }</w:t>
      </w:r>
    </w:p>
    <w:p w14:paraId="65846177" w14:textId="77777777" w:rsidR="00251EAC" w:rsidRDefault="00C9621B">
      <w:pPr>
        <w:spacing w:after="0" w:line="240" w:lineRule="auto"/>
        <w:rPr>
          <w:color w:val="000000"/>
          <w:sz w:val="19"/>
          <w:szCs w:val="19"/>
        </w:rPr>
      </w:pPr>
      <w:r>
        <w:rPr>
          <w:color w:val="000000"/>
          <w:sz w:val="19"/>
          <w:szCs w:val="19"/>
        </w:rPr>
        <w:t xml:space="preserve">        }</w:t>
      </w:r>
    </w:p>
    <w:p w14:paraId="229C0912" w14:textId="77777777" w:rsidR="00251EAC" w:rsidRDefault="00251EAC">
      <w:pPr>
        <w:spacing w:after="0" w:line="240" w:lineRule="auto"/>
        <w:rPr>
          <w:color w:val="000000"/>
          <w:sz w:val="19"/>
          <w:szCs w:val="19"/>
        </w:rPr>
      </w:pPr>
    </w:p>
    <w:p w14:paraId="5714AE29"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async</w:t>
      </w:r>
      <w:r>
        <w:rPr>
          <w:color w:val="000000"/>
          <w:sz w:val="19"/>
          <w:szCs w:val="19"/>
        </w:rPr>
        <w:t xml:space="preserve"> Task OThread(Action releaseO)</w:t>
      </w:r>
    </w:p>
    <w:p w14:paraId="4F6A44B1" w14:textId="77777777" w:rsidR="00251EAC" w:rsidRDefault="00C9621B">
      <w:pPr>
        <w:spacing w:after="0" w:line="240" w:lineRule="auto"/>
        <w:rPr>
          <w:color w:val="000000"/>
          <w:sz w:val="19"/>
          <w:szCs w:val="19"/>
        </w:rPr>
      </w:pPr>
      <w:r>
        <w:rPr>
          <w:color w:val="000000"/>
          <w:sz w:val="19"/>
          <w:szCs w:val="19"/>
        </w:rPr>
        <w:t xml:space="preserve">        {</w:t>
      </w:r>
    </w:p>
    <w:p w14:paraId="3ADA266C"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if</w:t>
      </w:r>
      <w:r>
        <w:rPr>
          <w:color w:val="000000"/>
          <w:sz w:val="19"/>
          <w:szCs w:val="19"/>
        </w:rPr>
        <w:t xml:space="preserve"> (semaphoreH.CurrentCount &gt; 0 &amp;&amp; semaphoreO.CurrentCount == 0)</w:t>
      </w:r>
    </w:p>
    <w:p w14:paraId="5E00DB31" w14:textId="77777777" w:rsidR="00251EAC" w:rsidRDefault="00C9621B">
      <w:pPr>
        <w:spacing w:after="0" w:line="240" w:lineRule="auto"/>
        <w:rPr>
          <w:color w:val="000000"/>
          <w:sz w:val="19"/>
          <w:szCs w:val="19"/>
        </w:rPr>
      </w:pPr>
      <w:r>
        <w:rPr>
          <w:color w:val="000000"/>
          <w:sz w:val="19"/>
          <w:szCs w:val="19"/>
        </w:rPr>
        <w:t xml:space="preserve">            {</w:t>
      </w:r>
    </w:p>
    <w:p w14:paraId="61E5DE76" w14:textId="77777777" w:rsidR="00251EAC" w:rsidRDefault="00C9621B">
      <w:pPr>
        <w:spacing w:after="0" w:line="240" w:lineRule="auto"/>
        <w:rPr>
          <w:color w:val="000000"/>
          <w:sz w:val="19"/>
          <w:szCs w:val="19"/>
        </w:rPr>
      </w:pPr>
      <w:r>
        <w:rPr>
          <w:color w:val="000000"/>
          <w:sz w:val="19"/>
          <w:szCs w:val="19"/>
        </w:rPr>
        <w:t xml:space="preserve">                Console.WriteLine(</w:t>
      </w:r>
      <w:r>
        <w:rPr>
          <w:color w:val="A31515"/>
          <w:sz w:val="19"/>
          <w:szCs w:val="19"/>
        </w:rPr>
        <w:t>"Oxygen is ready, waiting for Hydrogen"</w:t>
      </w:r>
      <w:r>
        <w:rPr>
          <w:color w:val="000000"/>
          <w:sz w:val="19"/>
          <w:szCs w:val="19"/>
        </w:rPr>
        <w:t>);</w:t>
      </w:r>
    </w:p>
    <w:p w14:paraId="4A9431C7" w14:textId="77777777" w:rsidR="00251EAC" w:rsidRDefault="00C9621B">
      <w:pPr>
        <w:spacing w:after="0" w:line="240" w:lineRule="auto"/>
        <w:rPr>
          <w:color w:val="000000"/>
          <w:sz w:val="19"/>
          <w:szCs w:val="19"/>
        </w:rPr>
      </w:pPr>
      <w:r>
        <w:rPr>
          <w:color w:val="000000"/>
          <w:sz w:val="19"/>
          <w:szCs w:val="19"/>
        </w:rPr>
        <w:t xml:space="preserve">            }</w:t>
      </w:r>
    </w:p>
    <w:p w14:paraId="32468220" w14:textId="77777777" w:rsidR="00251EAC" w:rsidRDefault="00C9621B">
      <w:pPr>
        <w:spacing w:after="0" w:line="240" w:lineRule="auto"/>
        <w:rPr>
          <w:color w:val="000000"/>
          <w:sz w:val="19"/>
          <w:szCs w:val="19"/>
        </w:rPr>
      </w:pPr>
      <w:r>
        <w:rPr>
          <w:color w:val="000000"/>
          <w:sz w:val="19"/>
          <w:szCs w:val="19"/>
        </w:rPr>
        <w:t xml:space="preserve">            </w:t>
      </w:r>
      <w:r>
        <w:rPr>
          <w:color w:val="008000"/>
          <w:sz w:val="19"/>
          <w:szCs w:val="19"/>
        </w:rPr>
        <w:t xml:space="preserve">//Locking on Oxygen semaphore, this will allow to be processed only when 2 Hydrogen threads are processed or else will wait. </w:t>
      </w:r>
    </w:p>
    <w:p w14:paraId="55FACF81" w14:textId="77777777" w:rsidR="00251EAC" w:rsidRDefault="00C9621B">
      <w:pPr>
        <w:spacing w:after="0" w:line="240" w:lineRule="auto"/>
        <w:rPr>
          <w:color w:val="000000"/>
          <w:sz w:val="19"/>
          <w:szCs w:val="19"/>
        </w:rPr>
      </w:pPr>
      <w:r>
        <w:rPr>
          <w:color w:val="000000"/>
          <w:sz w:val="19"/>
          <w:szCs w:val="19"/>
        </w:rPr>
        <w:t xml:space="preserve">            </w:t>
      </w:r>
      <w:r>
        <w:rPr>
          <w:color w:val="008000"/>
          <w:sz w:val="19"/>
          <w:szCs w:val="19"/>
        </w:rPr>
        <w:t>//Code after this is blocked until two Hydrogen threads are processed as initial concurrent threads for Oxygen semaphore is 0 (first parameter)</w:t>
      </w:r>
    </w:p>
    <w:p w14:paraId="11F76574" w14:textId="77777777" w:rsidR="00251EAC" w:rsidRDefault="00C9621B">
      <w:pPr>
        <w:spacing w:after="0" w:line="240" w:lineRule="auto"/>
        <w:rPr>
          <w:color w:val="000000"/>
          <w:sz w:val="19"/>
          <w:szCs w:val="19"/>
        </w:rPr>
      </w:pPr>
      <w:r>
        <w:rPr>
          <w:color w:val="000000"/>
          <w:sz w:val="19"/>
          <w:szCs w:val="19"/>
        </w:rPr>
        <w:t xml:space="preserve">            </w:t>
      </w:r>
      <w:r>
        <w:rPr>
          <w:color w:val="0000FF"/>
          <w:sz w:val="19"/>
          <w:szCs w:val="19"/>
        </w:rPr>
        <w:t>await</w:t>
      </w:r>
      <w:r>
        <w:rPr>
          <w:color w:val="000000"/>
          <w:sz w:val="19"/>
          <w:szCs w:val="19"/>
        </w:rPr>
        <w:t xml:space="preserve"> semaphoreO.WaitAsync();</w:t>
      </w:r>
    </w:p>
    <w:p w14:paraId="5AFBC198" w14:textId="77777777" w:rsidR="00251EAC" w:rsidRDefault="00251EAC">
      <w:pPr>
        <w:spacing w:after="0" w:line="240" w:lineRule="auto"/>
        <w:rPr>
          <w:color w:val="000000"/>
          <w:sz w:val="19"/>
          <w:szCs w:val="19"/>
        </w:rPr>
      </w:pPr>
    </w:p>
    <w:p w14:paraId="073ED5BD" w14:textId="77777777" w:rsidR="00251EAC" w:rsidRDefault="00C9621B">
      <w:pPr>
        <w:spacing w:after="0" w:line="240" w:lineRule="auto"/>
        <w:rPr>
          <w:color w:val="000000"/>
          <w:sz w:val="19"/>
          <w:szCs w:val="19"/>
        </w:rPr>
      </w:pPr>
      <w:r>
        <w:rPr>
          <w:color w:val="000000"/>
          <w:sz w:val="19"/>
          <w:szCs w:val="19"/>
        </w:rPr>
        <w:t xml:space="preserve">            releaseO();</w:t>
      </w:r>
    </w:p>
    <w:p w14:paraId="109A6E42" w14:textId="77777777" w:rsidR="00251EAC" w:rsidRDefault="00251EAC">
      <w:pPr>
        <w:spacing w:after="0" w:line="240" w:lineRule="auto"/>
        <w:rPr>
          <w:color w:val="000000"/>
          <w:sz w:val="19"/>
          <w:szCs w:val="19"/>
        </w:rPr>
      </w:pPr>
    </w:p>
    <w:p w14:paraId="0F848F1B" w14:textId="77777777" w:rsidR="00251EAC" w:rsidRDefault="00C9621B">
      <w:pPr>
        <w:spacing w:after="0" w:line="240" w:lineRule="auto"/>
        <w:rPr>
          <w:color w:val="000000"/>
          <w:sz w:val="19"/>
          <w:szCs w:val="19"/>
        </w:rPr>
      </w:pPr>
      <w:r>
        <w:rPr>
          <w:color w:val="000000"/>
          <w:sz w:val="19"/>
          <w:szCs w:val="19"/>
        </w:rPr>
        <w:t xml:space="preserve">            semaphoreH.Release(2); </w:t>
      </w:r>
      <w:r>
        <w:rPr>
          <w:color w:val="008000"/>
          <w:sz w:val="19"/>
          <w:szCs w:val="19"/>
        </w:rPr>
        <w:t>//Exiting Hydrogen semaphore twice, allowing two Hydrogen to be processed</w:t>
      </w:r>
    </w:p>
    <w:p w14:paraId="6B72A9F7" w14:textId="77777777" w:rsidR="00251EAC" w:rsidRDefault="00C9621B">
      <w:r>
        <w:rPr>
          <w:color w:val="000000"/>
          <w:sz w:val="19"/>
          <w:szCs w:val="19"/>
        </w:rPr>
        <w:t xml:space="preserve">        }</w:t>
      </w:r>
    </w:p>
    <w:p w14:paraId="28EF5A8C" w14:textId="774B6BAC"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Output for with SemaphoreSlim will have additional information as we now can tell when Hydrogen is waiting on Oxygen or vice-versa</w:t>
      </w:r>
      <w:ins w:id="193" w:author="Ravindra Akella" w:date="2019-11-19T19:37:00Z">
        <w:r w:rsidR="0081234C">
          <w:rPr>
            <w:rFonts w:ascii="Palatino Linotype" w:eastAsia="Palatino Linotype" w:hAnsi="Palatino Linotype" w:cs="Palatino Linotype"/>
          </w:rPr>
          <w:t>. Once we run this application output will be as shown in Figure</w:t>
        </w:r>
      </w:ins>
      <w:ins w:id="194" w:author="Ravindra Akella" w:date="2019-11-19T19:38:00Z">
        <w:r w:rsidR="0081234C">
          <w:rPr>
            <w:rFonts w:ascii="Palatino Linotype" w:eastAsia="Palatino Linotype" w:hAnsi="Palatino Linotype" w:cs="Palatino Linotype"/>
          </w:rPr>
          <w:t xml:space="preserve"> 7.8</w:t>
        </w:r>
      </w:ins>
    </w:p>
    <w:p w14:paraId="01718368" w14:textId="77777777" w:rsidR="00251EAC" w:rsidRDefault="00C9621B">
      <w:pPr>
        <w:jc w:val="center"/>
        <w:rPr>
          <w:rFonts w:ascii="Palatino Linotype" w:eastAsia="Palatino Linotype" w:hAnsi="Palatino Linotype" w:cs="Palatino Linotype"/>
        </w:rPr>
        <w:pPrChange w:id="195" w:author="JORDINA" w:date="2019-10-18T17:42:00Z">
          <w:pPr/>
        </w:pPrChange>
      </w:pPr>
      <w:commentRangeStart w:id="196"/>
      <w:commentRangeStart w:id="197"/>
      <w:r>
        <w:rPr>
          <w:noProof/>
        </w:rPr>
        <w:lastRenderedPageBreak/>
        <w:drawing>
          <wp:inline distT="0" distB="0" distL="0" distR="0" wp14:anchorId="79787F66" wp14:editId="1EBC5435">
            <wp:extent cx="5943600" cy="323024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3230245"/>
                    </a:xfrm>
                    <a:prstGeom prst="rect">
                      <a:avLst/>
                    </a:prstGeom>
                    <a:ln/>
                  </pic:spPr>
                </pic:pic>
              </a:graphicData>
            </a:graphic>
          </wp:inline>
        </w:drawing>
      </w:r>
      <w:commentRangeEnd w:id="196"/>
      <w:r w:rsidR="001E5177">
        <w:rPr>
          <w:rStyle w:val="CommentReference"/>
        </w:rPr>
        <w:commentReference w:id="196"/>
      </w:r>
      <w:commentRangeEnd w:id="197"/>
      <w:r w:rsidR="002B3212">
        <w:rPr>
          <w:rStyle w:val="CommentReference"/>
        </w:rPr>
        <w:commentReference w:id="197"/>
      </w:r>
    </w:p>
    <w:p w14:paraId="7ACAD863" w14:textId="77777777" w:rsidR="00251EAC" w:rsidRDefault="00C9621B">
      <w:pPr>
        <w:jc w:val="center"/>
        <w:rPr>
          <w:rFonts w:ascii="Palatino Linotype" w:eastAsia="Palatino Linotype" w:hAnsi="Palatino Linotype" w:cs="Palatino Linotype"/>
          <w:b/>
          <w:sz w:val="20"/>
          <w:szCs w:val="20"/>
        </w:rPr>
        <w:pPrChange w:id="198" w:author="JORDINA" w:date="2019-10-18T17:42:00Z">
          <w:pPr/>
        </w:pPrChange>
      </w:pPr>
      <w:r>
        <w:rPr>
          <w:rFonts w:ascii="Palatino Linotype" w:eastAsia="Palatino Linotype" w:hAnsi="Palatino Linotype" w:cs="Palatino Linotype"/>
          <w:b/>
          <w:sz w:val="20"/>
          <w:szCs w:val="20"/>
        </w:rPr>
        <w:t>Figure 7.8 – Output of build water application using SemaphoreSlim</w:t>
      </w:r>
    </w:p>
    <w:p w14:paraId="52DC433A"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As such there is no hard and fast rule on what to use when but mostly by rule of elimination where if we want cross process semaphore use Semaphore class, if we want lightweight semaphore for synchronization of a resource that is held for a very shorter period of time go for SemaphoreSlim.</w:t>
      </w:r>
    </w:p>
    <w:p w14:paraId="670BF7C9"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Reader/Writer locks (Non – Exclusive) </w:t>
      </w:r>
    </w:p>
    <w:p w14:paraId="512DD38D"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Often, it’s a case where we use exclusive locks for a shared resource which is recommended practice and also guarantees of proper synchronization of data, however there could be scenarios where a resource just red multiple times with periodic updates. Using lock in such scenarios will ensure synchronization during concurrent access however it will slow down the application as two threads that just wanted to read data will be processed sequentially. Such cases can be better handled using ReaderWriter locks which allows a shared resource to be accessed by multiple threads that wanted to perform read operation and allows single thread for write operation.</w:t>
      </w:r>
    </w:p>
    <w:p w14:paraId="6619B9E3"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Taking an analogy of a teacher writing on blackboard and students copying it</w:t>
      </w:r>
    </w:p>
    <w:p w14:paraId="03FD285D" w14:textId="77777777" w:rsidR="00251EAC" w:rsidRDefault="00C9621B">
      <w:pPr>
        <w:numPr>
          <w:ilvl w:val="0"/>
          <w:numId w:val="13"/>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While teacher is writing on the blackboard none of the students can see what is on the blackboard (Single write)</w:t>
      </w:r>
    </w:p>
    <w:p w14:paraId="220224AB" w14:textId="77777777" w:rsidR="00251EAC" w:rsidRDefault="00C9621B">
      <w:pPr>
        <w:numPr>
          <w:ilvl w:val="0"/>
          <w:numId w:val="13"/>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Teacher won’t erase content on black board until last student finishes copying the content (Multiple reads and write thread in queue until last read thread has released the lock)</w:t>
      </w:r>
    </w:p>
    <w:p w14:paraId="47458664"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lastRenderedPageBreak/>
        <w:t>A ReaderWriter lock can be achieved in C# either by creating an object of System.Threading.ReaderWriterLock or System.Threading.ReaderWriterLockSlim class. ReaderWriterLockSlim is a thinner version of ReaderWriterLock which lesser memory footprint and better performing. Both these classes have methods -</w:t>
      </w:r>
    </w:p>
    <w:p w14:paraId="5141951A" w14:textId="77777777" w:rsidR="00251EAC" w:rsidRDefault="00C9621B">
      <w:pPr>
        <w:numPr>
          <w:ilvl w:val="0"/>
          <w:numId w:val="15"/>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To acquire read lock which can be called by multiple threads – AcquireReaderLock /EnterReadLock</w:t>
      </w:r>
    </w:p>
    <w:p w14:paraId="5C01DA10" w14:textId="77777777" w:rsidR="00251EAC" w:rsidRDefault="00C9621B">
      <w:pPr>
        <w:numPr>
          <w:ilvl w:val="0"/>
          <w:numId w:val="15"/>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To release read lock acquired by a thread (ReadWriteLocks have thread affinity so same thread that acquired lock needs to release the lock, this is applicable for both read and write locks) – ReleaseReaderLock/ExitReadLock</w:t>
      </w:r>
    </w:p>
    <w:p w14:paraId="4E178CED" w14:textId="77777777" w:rsidR="00251EAC" w:rsidRDefault="00C9621B">
      <w:pPr>
        <w:numPr>
          <w:ilvl w:val="0"/>
          <w:numId w:val="15"/>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To acquire write lock – AcquireWriterLock/EnterWriteLock</w:t>
      </w:r>
    </w:p>
    <w:p w14:paraId="78863643" w14:textId="77777777" w:rsidR="00251EAC" w:rsidRDefault="00C9621B">
      <w:pPr>
        <w:numPr>
          <w:ilvl w:val="0"/>
          <w:numId w:val="15"/>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To release write lock – ReleaseWriteLock/ExitWriteLock </w:t>
      </w:r>
    </w:p>
    <w:p w14:paraId="4FDCA432" w14:textId="77777777" w:rsidR="00251EAC" w:rsidRDefault="00C9621B">
      <w:pPr>
        <w:numPr>
          <w:ilvl w:val="0"/>
          <w:numId w:val="15"/>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To acquire an upgradeable lock. An upgradable lock helps in acquiring a read lock and then upgrade to write lock based on a condition for example an upsert scenario. This can be normally achieved by acquiring a read lock, check if data is present, if not release read lock and then acquire a write lock. However, state of the shared resource may not remain same between releasing read lock and acquiring write lock hence it is preferable to use upgradeable lock.</w:t>
      </w:r>
    </w:p>
    <w:p w14:paraId="5E93F5BE"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Let’s see this with a simple example of writing data into file where we simulate around 30 threads with multiple reads and periodic update. Let’s create a console application and create a new public class FileWrite, create an instance of ReaderWriterLockSlim and also add a timer that will be used to get the execution time, our class will look like below</w:t>
      </w:r>
    </w:p>
    <w:p w14:paraId="6D47633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FileWrite</w:t>
      </w:r>
    </w:p>
    <w:p w14:paraId="66B65C71" w14:textId="77777777" w:rsidR="00251EAC" w:rsidRDefault="00C9621B">
      <w:pPr>
        <w:spacing w:after="0" w:line="240" w:lineRule="auto"/>
        <w:rPr>
          <w:color w:val="000000"/>
          <w:sz w:val="20"/>
          <w:szCs w:val="20"/>
        </w:rPr>
      </w:pPr>
      <w:r>
        <w:rPr>
          <w:color w:val="000000"/>
          <w:sz w:val="20"/>
          <w:szCs w:val="20"/>
        </w:rPr>
        <w:t xml:space="preserve">    {</w:t>
      </w:r>
    </w:p>
    <w:p w14:paraId="7D055A0D" w14:textId="77777777" w:rsidR="00251EAC" w:rsidRDefault="00C9621B">
      <w:pPr>
        <w:spacing w:after="0" w:line="240" w:lineRule="auto"/>
        <w:rPr>
          <w:color w:val="000000"/>
          <w:sz w:val="20"/>
          <w:szCs w:val="20"/>
        </w:rPr>
      </w:pPr>
      <w:r>
        <w:rPr>
          <w:color w:val="000000"/>
          <w:sz w:val="20"/>
          <w:szCs w:val="20"/>
        </w:rPr>
        <w:t xml:space="preserve">        Stopwatch timer; </w:t>
      </w:r>
      <w:r>
        <w:rPr>
          <w:color w:val="008000"/>
          <w:sz w:val="20"/>
          <w:szCs w:val="20"/>
        </w:rPr>
        <w:t>//To compare performance with Monitor</w:t>
      </w:r>
    </w:p>
    <w:p w14:paraId="515CA05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FileWrite</w:t>
      </w:r>
      <w:r>
        <w:rPr>
          <w:color w:val="000000"/>
          <w:sz w:val="20"/>
          <w:szCs w:val="20"/>
        </w:rPr>
        <w:t>()</w:t>
      </w:r>
    </w:p>
    <w:p w14:paraId="698091CE" w14:textId="77777777" w:rsidR="00251EAC" w:rsidRDefault="00C9621B">
      <w:pPr>
        <w:spacing w:after="0" w:line="240" w:lineRule="auto"/>
        <w:rPr>
          <w:color w:val="000000"/>
          <w:sz w:val="20"/>
          <w:szCs w:val="20"/>
        </w:rPr>
      </w:pPr>
      <w:r>
        <w:rPr>
          <w:color w:val="000000"/>
          <w:sz w:val="20"/>
          <w:szCs w:val="20"/>
        </w:rPr>
        <w:t xml:space="preserve">        {</w:t>
      </w:r>
    </w:p>
    <w:p w14:paraId="0466885F" w14:textId="77777777" w:rsidR="00251EAC" w:rsidRDefault="00C9621B">
      <w:pPr>
        <w:spacing w:after="0" w:line="240" w:lineRule="auto"/>
        <w:rPr>
          <w:color w:val="000000"/>
          <w:sz w:val="20"/>
          <w:szCs w:val="20"/>
        </w:rPr>
      </w:pPr>
      <w:r>
        <w:rPr>
          <w:color w:val="000000"/>
          <w:sz w:val="20"/>
          <w:szCs w:val="20"/>
        </w:rPr>
        <w:t xml:space="preserve">            timer = </w:t>
      </w:r>
      <w:r>
        <w:rPr>
          <w:color w:val="0000FF"/>
          <w:sz w:val="20"/>
          <w:szCs w:val="20"/>
        </w:rPr>
        <w:t>new</w:t>
      </w:r>
      <w:r>
        <w:rPr>
          <w:color w:val="000000"/>
          <w:sz w:val="20"/>
          <w:szCs w:val="20"/>
        </w:rPr>
        <w:t xml:space="preserve"> Stopwatch();</w:t>
      </w:r>
    </w:p>
    <w:p w14:paraId="6C8A53A4" w14:textId="77777777" w:rsidR="00251EAC" w:rsidRDefault="00C9621B">
      <w:pPr>
        <w:spacing w:after="0" w:line="240" w:lineRule="auto"/>
        <w:rPr>
          <w:color w:val="000000"/>
          <w:sz w:val="20"/>
          <w:szCs w:val="20"/>
        </w:rPr>
      </w:pPr>
      <w:r>
        <w:rPr>
          <w:color w:val="000000"/>
          <w:sz w:val="20"/>
          <w:szCs w:val="20"/>
        </w:rPr>
        <w:t xml:space="preserve">            timer.Start();</w:t>
      </w:r>
    </w:p>
    <w:p w14:paraId="11B79E16" w14:textId="77777777" w:rsidR="00251EAC" w:rsidRDefault="00C9621B">
      <w:pPr>
        <w:rPr>
          <w:sz w:val="20"/>
          <w:szCs w:val="20"/>
        </w:rPr>
      </w:pPr>
      <w:r>
        <w:rPr>
          <w:color w:val="000000"/>
          <w:sz w:val="20"/>
          <w:szCs w:val="20"/>
        </w:rPr>
        <w:t xml:space="preserve">        }</w:t>
      </w:r>
    </w:p>
    <w:p w14:paraId="4C386DDC" w14:textId="77777777" w:rsidR="00251EAC" w:rsidRDefault="00C9621B">
      <w:pPr>
        <w:spacing w:after="0" w:line="240" w:lineRule="auto"/>
        <w:rPr>
          <w:color w:val="000000"/>
          <w:sz w:val="20"/>
          <w:szCs w:val="20"/>
        </w:rPr>
      </w:pPr>
      <w:r>
        <w:rPr>
          <w:color w:val="0000FF"/>
          <w:sz w:val="20"/>
          <w:szCs w:val="20"/>
        </w:rPr>
        <w:t xml:space="preserve">      const</w:t>
      </w:r>
      <w:r>
        <w:rPr>
          <w:color w:val="000000"/>
          <w:sz w:val="20"/>
          <w:szCs w:val="20"/>
        </w:rPr>
        <w:t xml:space="preserve"> </w:t>
      </w:r>
      <w:r>
        <w:rPr>
          <w:color w:val="0000FF"/>
          <w:sz w:val="20"/>
          <w:szCs w:val="20"/>
        </w:rPr>
        <w:t>string</w:t>
      </w:r>
      <w:r>
        <w:rPr>
          <w:color w:val="000000"/>
          <w:sz w:val="20"/>
          <w:szCs w:val="20"/>
        </w:rPr>
        <w:t xml:space="preserve"> fileName = </w:t>
      </w:r>
      <w:r>
        <w:rPr>
          <w:color w:val="A31515"/>
          <w:sz w:val="20"/>
          <w:szCs w:val="20"/>
        </w:rPr>
        <w:t>"SampleReadLock.txt"</w:t>
      </w:r>
      <w:r>
        <w:rPr>
          <w:color w:val="000000"/>
          <w:sz w:val="20"/>
          <w:szCs w:val="20"/>
        </w:rPr>
        <w:t>;</w:t>
      </w:r>
    </w:p>
    <w:p w14:paraId="2BDB6FC8" w14:textId="77777777" w:rsidR="00251EAC" w:rsidRDefault="00C9621B">
      <w:pPr>
        <w:rPr>
          <w:color w:val="000000"/>
          <w:sz w:val="20"/>
          <w:szCs w:val="20"/>
        </w:rPr>
      </w:pPr>
      <w:r>
        <w:rPr>
          <w:color w:val="000000"/>
          <w:sz w:val="20"/>
          <w:szCs w:val="20"/>
        </w:rPr>
        <w:t xml:space="preserve">       ReaderWriterLockSlim readerWriterLockSlim = </w:t>
      </w:r>
      <w:r>
        <w:rPr>
          <w:color w:val="0000FF"/>
          <w:sz w:val="20"/>
          <w:szCs w:val="20"/>
        </w:rPr>
        <w:t>new</w:t>
      </w:r>
      <w:r>
        <w:rPr>
          <w:color w:val="000000"/>
          <w:sz w:val="20"/>
          <w:szCs w:val="20"/>
        </w:rPr>
        <w:t xml:space="preserve"> ReaderWriterLockSlim();</w:t>
      </w:r>
    </w:p>
    <w:p w14:paraId="1C5C23D9" w14:textId="77777777" w:rsidR="00251EAC" w:rsidRDefault="00C9621B">
      <w:pPr>
        <w:rPr>
          <w:sz w:val="20"/>
          <w:szCs w:val="20"/>
        </w:rPr>
      </w:pPr>
      <w:r>
        <w:rPr>
          <w:color w:val="000000"/>
          <w:sz w:val="20"/>
          <w:szCs w:val="20"/>
        </w:rPr>
        <w:t xml:space="preserve">   }</w:t>
      </w:r>
    </w:p>
    <w:p w14:paraId="15D80DA8"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Add two methods </w:t>
      </w:r>
    </w:p>
    <w:p w14:paraId="1C90A6FF"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private void ReadFile() – A method that reads data from file, we will lock the read operation using </w:t>
      </w:r>
      <w:r>
        <w:rPr>
          <w:rFonts w:ascii="Palatino Linotype" w:eastAsia="Palatino Linotype" w:hAnsi="Palatino Linotype" w:cs="Palatino Linotype"/>
          <w:color w:val="000000"/>
        </w:rPr>
        <w:t>EnterReadLock and ExitReadLock method of ReaderWriteLock so as to avoid trying to read file when it is open for writing data (If we do not lock the read operation FileStream will throw System.IO.IOException -The process cannot access the file) . This method will look like below</w:t>
      </w:r>
    </w:p>
    <w:p w14:paraId="74634A9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ReadFile()</w:t>
      </w:r>
    </w:p>
    <w:p w14:paraId="20328244" w14:textId="77777777" w:rsidR="00251EAC" w:rsidRDefault="00C9621B">
      <w:pPr>
        <w:spacing w:after="0" w:line="240" w:lineRule="auto"/>
        <w:rPr>
          <w:color w:val="000000"/>
          <w:sz w:val="20"/>
          <w:szCs w:val="20"/>
        </w:rPr>
      </w:pPr>
      <w:r>
        <w:rPr>
          <w:color w:val="000000"/>
          <w:sz w:val="20"/>
          <w:szCs w:val="20"/>
        </w:rPr>
        <w:lastRenderedPageBreak/>
        <w:t xml:space="preserve">        {</w:t>
      </w:r>
    </w:p>
    <w:p w14:paraId="4CBC2FB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(File.Exists(fileName))</w:t>
      </w:r>
    </w:p>
    <w:p w14:paraId="6A7F3E1E" w14:textId="77777777" w:rsidR="00251EAC" w:rsidRDefault="00C9621B">
      <w:pPr>
        <w:spacing w:after="0" w:line="240" w:lineRule="auto"/>
        <w:rPr>
          <w:color w:val="000000"/>
          <w:sz w:val="20"/>
          <w:szCs w:val="20"/>
        </w:rPr>
      </w:pPr>
      <w:r>
        <w:rPr>
          <w:color w:val="000000"/>
          <w:sz w:val="20"/>
          <w:szCs w:val="20"/>
        </w:rPr>
        <w:t xml:space="preserve">            {</w:t>
      </w:r>
    </w:p>
    <w:p w14:paraId="2E7EFF68" w14:textId="77777777" w:rsidR="00251EAC" w:rsidRDefault="00C9621B">
      <w:pPr>
        <w:spacing w:after="0" w:line="240" w:lineRule="auto"/>
        <w:rPr>
          <w:color w:val="000000"/>
          <w:sz w:val="20"/>
          <w:szCs w:val="20"/>
        </w:rPr>
      </w:pPr>
      <w:r>
        <w:rPr>
          <w:color w:val="000000"/>
          <w:sz w:val="20"/>
          <w:szCs w:val="20"/>
        </w:rPr>
        <w:t xml:space="preserve">                readerWriterLockSlim.EnterReadLock();</w:t>
      </w:r>
    </w:p>
    <w:p w14:paraId="591911F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 = </w:t>
      </w:r>
      <w:r>
        <w:rPr>
          <w:color w:val="0000FF"/>
          <w:sz w:val="20"/>
          <w:szCs w:val="20"/>
        </w:rPr>
        <w:t>new</w:t>
      </w:r>
      <w:r>
        <w:rPr>
          <w:color w:val="000000"/>
          <w:sz w:val="20"/>
          <w:szCs w:val="20"/>
        </w:rPr>
        <w:t xml:space="preserve"> FileStream(fileName, FileMode.Open, FileAccess.Read, FileShare.Read, 2048, useAsync: </w:t>
      </w:r>
      <w:r>
        <w:rPr>
          <w:color w:val="0000FF"/>
          <w:sz w:val="20"/>
          <w:szCs w:val="20"/>
        </w:rPr>
        <w:t>true</w:t>
      </w:r>
      <w:r>
        <w:rPr>
          <w:color w:val="000000"/>
          <w:sz w:val="20"/>
          <w:szCs w:val="20"/>
        </w:rPr>
        <w:t>))</w:t>
      </w:r>
    </w:p>
    <w:p w14:paraId="31D25099" w14:textId="77777777" w:rsidR="00251EAC" w:rsidRDefault="00C9621B">
      <w:pPr>
        <w:spacing w:after="0" w:line="240" w:lineRule="auto"/>
        <w:rPr>
          <w:color w:val="000000"/>
          <w:sz w:val="20"/>
          <w:szCs w:val="20"/>
        </w:rPr>
      </w:pPr>
      <w:r>
        <w:rPr>
          <w:color w:val="000000"/>
          <w:sz w:val="20"/>
          <w:szCs w:val="20"/>
        </w:rPr>
        <w:t xml:space="preserve">                {</w:t>
      </w:r>
    </w:p>
    <w:p w14:paraId="6C6AD5B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(System.IO.StreamReader rdr = </w:t>
      </w:r>
      <w:r>
        <w:rPr>
          <w:color w:val="0000FF"/>
          <w:sz w:val="20"/>
          <w:szCs w:val="20"/>
        </w:rPr>
        <w:t>new</w:t>
      </w:r>
      <w:r>
        <w:rPr>
          <w:color w:val="000000"/>
          <w:sz w:val="20"/>
          <w:szCs w:val="20"/>
        </w:rPr>
        <w:t xml:space="preserve"> System.IO.StreamReader(fs))</w:t>
      </w:r>
    </w:p>
    <w:p w14:paraId="5994FEE1" w14:textId="77777777" w:rsidR="00251EAC" w:rsidRDefault="00C9621B">
      <w:pPr>
        <w:spacing w:after="0" w:line="240" w:lineRule="auto"/>
        <w:rPr>
          <w:color w:val="000000"/>
          <w:sz w:val="20"/>
          <w:szCs w:val="20"/>
        </w:rPr>
      </w:pPr>
      <w:r>
        <w:rPr>
          <w:color w:val="000000"/>
          <w:sz w:val="20"/>
          <w:szCs w:val="20"/>
        </w:rPr>
        <w:t xml:space="preserve">                    {</w:t>
      </w:r>
    </w:p>
    <w:p w14:paraId="4402E943" w14:textId="77777777" w:rsidR="00251EAC" w:rsidRDefault="00C9621B">
      <w:pPr>
        <w:spacing w:after="0" w:line="240" w:lineRule="auto"/>
        <w:rPr>
          <w:color w:val="000000"/>
          <w:sz w:val="20"/>
          <w:szCs w:val="20"/>
        </w:rPr>
      </w:pPr>
      <w:r>
        <w:rPr>
          <w:color w:val="000000"/>
          <w:sz w:val="20"/>
          <w:szCs w:val="20"/>
        </w:rPr>
        <w:t xml:space="preserve">                        Thread.Sleep(500); </w:t>
      </w:r>
      <w:r>
        <w:rPr>
          <w:color w:val="008000"/>
          <w:sz w:val="20"/>
          <w:szCs w:val="20"/>
        </w:rPr>
        <w:t>//Used to perform timer calculation,</w:t>
      </w:r>
    </w:p>
    <w:p w14:paraId="3EBB7BEB" w14:textId="77777777" w:rsidR="00251EAC" w:rsidRDefault="00C9621B">
      <w:pPr>
        <w:spacing w:after="0" w:line="240" w:lineRule="auto"/>
        <w:rPr>
          <w:color w:val="000000"/>
          <w:sz w:val="20"/>
          <w:szCs w:val="20"/>
        </w:rPr>
      </w:pPr>
      <w:r>
        <w:rPr>
          <w:color w:val="000000"/>
          <w:sz w:val="20"/>
          <w:szCs w:val="20"/>
        </w:rPr>
        <w:t xml:space="preserve">                        Console.WriteLine(rdr.ReadToEnd());</w:t>
      </w:r>
    </w:p>
    <w:p w14:paraId="398DB246" w14:textId="77777777" w:rsidR="00251EAC" w:rsidRDefault="00C9621B">
      <w:pPr>
        <w:spacing w:after="0" w:line="240" w:lineRule="auto"/>
        <w:rPr>
          <w:color w:val="000000"/>
          <w:sz w:val="20"/>
          <w:szCs w:val="20"/>
        </w:rPr>
      </w:pPr>
      <w:r>
        <w:rPr>
          <w:color w:val="000000"/>
          <w:sz w:val="20"/>
          <w:szCs w:val="20"/>
        </w:rPr>
        <w:t xml:space="preserve">                    }</w:t>
      </w:r>
    </w:p>
    <w:p w14:paraId="0BFD0159" w14:textId="77777777" w:rsidR="00251EAC" w:rsidRDefault="00C9621B">
      <w:pPr>
        <w:spacing w:after="0" w:line="240" w:lineRule="auto"/>
        <w:rPr>
          <w:color w:val="000000"/>
          <w:sz w:val="20"/>
          <w:szCs w:val="20"/>
        </w:rPr>
      </w:pPr>
      <w:r>
        <w:rPr>
          <w:color w:val="000000"/>
          <w:sz w:val="20"/>
          <w:szCs w:val="20"/>
        </w:rPr>
        <w:t xml:space="preserve">                }</w:t>
      </w:r>
    </w:p>
    <w:p w14:paraId="0429659D" w14:textId="77777777" w:rsidR="00251EAC" w:rsidRDefault="00C9621B">
      <w:pPr>
        <w:spacing w:after="0" w:line="240" w:lineRule="auto"/>
        <w:rPr>
          <w:color w:val="000000"/>
          <w:sz w:val="20"/>
          <w:szCs w:val="20"/>
        </w:rPr>
      </w:pPr>
      <w:r>
        <w:rPr>
          <w:color w:val="000000"/>
          <w:sz w:val="20"/>
          <w:szCs w:val="20"/>
        </w:rPr>
        <w:t xml:space="preserve">                readerWriterLockSlim.ExitReadLock();</w:t>
      </w:r>
    </w:p>
    <w:p w14:paraId="432BE6F1" w14:textId="77777777" w:rsidR="00251EAC" w:rsidRDefault="00C9621B">
      <w:pPr>
        <w:spacing w:after="0" w:line="240" w:lineRule="auto"/>
        <w:rPr>
          <w:color w:val="000000"/>
          <w:sz w:val="20"/>
          <w:szCs w:val="20"/>
        </w:rPr>
      </w:pPr>
      <w:r>
        <w:rPr>
          <w:color w:val="000000"/>
          <w:sz w:val="20"/>
          <w:szCs w:val="20"/>
        </w:rPr>
        <w:t xml:space="preserve">            }</w:t>
      </w:r>
    </w:p>
    <w:p w14:paraId="06477A28" w14:textId="77777777" w:rsidR="00251EAC" w:rsidRDefault="00C9621B">
      <w:pPr>
        <w:rPr>
          <w:sz w:val="20"/>
          <w:szCs w:val="20"/>
        </w:rPr>
      </w:pPr>
      <w:r>
        <w:rPr>
          <w:color w:val="000000"/>
          <w:sz w:val="20"/>
          <w:szCs w:val="20"/>
        </w:rPr>
        <w:t xml:space="preserve">        }</w:t>
      </w:r>
    </w:p>
    <w:p w14:paraId="7F25F26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private void WriteFile(int lineNumber) – A method that writes into file but before writing into file acquires a ReaderWriterLock using EnterWriteLock and ExitWriteLock. This method implementation will look below.</w:t>
      </w:r>
    </w:p>
    <w:p w14:paraId="6DD110C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WriteFile(</w:t>
      </w:r>
      <w:r>
        <w:rPr>
          <w:color w:val="0000FF"/>
          <w:sz w:val="20"/>
          <w:szCs w:val="20"/>
        </w:rPr>
        <w:t>int</w:t>
      </w:r>
      <w:r>
        <w:rPr>
          <w:color w:val="000000"/>
          <w:sz w:val="20"/>
          <w:szCs w:val="20"/>
        </w:rPr>
        <w:t xml:space="preserve"> lineNumber)</w:t>
      </w:r>
    </w:p>
    <w:p w14:paraId="087DF838" w14:textId="77777777" w:rsidR="00251EAC" w:rsidRDefault="00C9621B">
      <w:pPr>
        <w:spacing w:after="0" w:line="240" w:lineRule="auto"/>
        <w:rPr>
          <w:color w:val="000000"/>
          <w:sz w:val="20"/>
          <w:szCs w:val="20"/>
        </w:rPr>
      </w:pPr>
      <w:r>
        <w:rPr>
          <w:color w:val="000000"/>
          <w:sz w:val="20"/>
          <w:szCs w:val="20"/>
        </w:rPr>
        <w:t xml:space="preserve">        {</w:t>
      </w:r>
    </w:p>
    <w:p w14:paraId="63A81FEF" w14:textId="77777777" w:rsidR="00251EAC" w:rsidRDefault="00C9621B">
      <w:pPr>
        <w:spacing w:after="0" w:line="240" w:lineRule="auto"/>
        <w:rPr>
          <w:color w:val="000000"/>
          <w:sz w:val="20"/>
          <w:szCs w:val="20"/>
        </w:rPr>
      </w:pPr>
      <w:r>
        <w:rPr>
          <w:color w:val="000000"/>
          <w:sz w:val="20"/>
          <w:szCs w:val="20"/>
        </w:rPr>
        <w:t xml:space="preserve">            readerWriterLockSlim.EnterWriteLock();</w:t>
      </w:r>
    </w:p>
    <w:p w14:paraId="43DDF86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text = </w:t>
      </w:r>
      <w:r>
        <w:rPr>
          <w:color w:val="A31515"/>
          <w:sz w:val="20"/>
          <w:szCs w:val="20"/>
        </w:rPr>
        <w:t xml:space="preserve">$"Line </w:t>
      </w:r>
      <w:r>
        <w:rPr>
          <w:color w:val="000000"/>
          <w:sz w:val="20"/>
          <w:szCs w:val="20"/>
        </w:rPr>
        <w:t>{lineNumber}</w:t>
      </w:r>
      <w:r>
        <w:rPr>
          <w:color w:val="A31515"/>
          <w:sz w:val="20"/>
          <w:szCs w:val="20"/>
        </w:rPr>
        <w:t xml:space="preserve"> ReadWriteLock"</w:t>
      </w:r>
      <w:r>
        <w:rPr>
          <w:color w:val="000000"/>
          <w:sz w:val="20"/>
          <w:szCs w:val="20"/>
        </w:rPr>
        <w:t xml:space="preserve"> + Environment.NewLine;</w:t>
      </w:r>
    </w:p>
    <w:p w14:paraId="358E71F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encoding = Encoding.ASCII.GetBytes(text);</w:t>
      </w:r>
    </w:p>
    <w:p w14:paraId="34B5CFB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 = </w:t>
      </w:r>
      <w:r>
        <w:rPr>
          <w:color w:val="0000FF"/>
          <w:sz w:val="20"/>
          <w:szCs w:val="20"/>
        </w:rPr>
        <w:t>new</w:t>
      </w:r>
      <w:r>
        <w:rPr>
          <w:color w:val="000000"/>
          <w:sz w:val="20"/>
          <w:szCs w:val="20"/>
        </w:rPr>
        <w:t xml:space="preserve"> FileStream(fileName, FileMode.Append, FileAccess.Write, FileShare.Write, 2048, useAsync: </w:t>
      </w:r>
      <w:r>
        <w:rPr>
          <w:color w:val="0000FF"/>
          <w:sz w:val="20"/>
          <w:szCs w:val="20"/>
        </w:rPr>
        <w:t>true</w:t>
      </w:r>
      <w:r>
        <w:rPr>
          <w:color w:val="000000"/>
          <w:sz w:val="20"/>
          <w:szCs w:val="20"/>
        </w:rPr>
        <w:t>))</w:t>
      </w:r>
    </w:p>
    <w:p w14:paraId="3DEE7CEB" w14:textId="77777777" w:rsidR="00251EAC" w:rsidRDefault="00C9621B">
      <w:pPr>
        <w:spacing w:after="0" w:line="240" w:lineRule="auto"/>
        <w:rPr>
          <w:color w:val="000000"/>
          <w:sz w:val="20"/>
          <w:szCs w:val="20"/>
        </w:rPr>
      </w:pPr>
      <w:r>
        <w:rPr>
          <w:color w:val="000000"/>
          <w:sz w:val="20"/>
          <w:szCs w:val="20"/>
        </w:rPr>
        <w:t xml:space="preserve">            {</w:t>
      </w:r>
    </w:p>
    <w:p w14:paraId="013B0A42" w14:textId="77777777" w:rsidR="00251EAC" w:rsidRDefault="00C9621B">
      <w:pPr>
        <w:spacing w:after="0" w:line="240" w:lineRule="auto"/>
        <w:rPr>
          <w:color w:val="000000"/>
          <w:sz w:val="20"/>
          <w:szCs w:val="20"/>
        </w:rPr>
      </w:pPr>
      <w:r>
        <w:rPr>
          <w:color w:val="000000"/>
          <w:sz w:val="20"/>
          <w:szCs w:val="20"/>
        </w:rPr>
        <w:t xml:space="preserve">                fs.Write(encoding, 0, encoding.Length);</w:t>
      </w:r>
    </w:p>
    <w:p w14:paraId="51053302" w14:textId="77777777" w:rsidR="00251EAC" w:rsidRDefault="00C9621B">
      <w:pPr>
        <w:spacing w:after="0" w:line="240" w:lineRule="auto"/>
        <w:rPr>
          <w:color w:val="000000"/>
          <w:sz w:val="20"/>
          <w:szCs w:val="20"/>
        </w:rPr>
      </w:pPr>
      <w:r>
        <w:rPr>
          <w:color w:val="000000"/>
          <w:sz w:val="20"/>
          <w:szCs w:val="20"/>
        </w:rPr>
        <w:t xml:space="preserve">            }</w:t>
      </w:r>
    </w:p>
    <w:p w14:paraId="4F82B3EF" w14:textId="77777777" w:rsidR="00251EAC" w:rsidRDefault="00C9621B">
      <w:pPr>
        <w:spacing w:after="0" w:line="240" w:lineRule="auto"/>
        <w:rPr>
          <w:color w:val="000000"/>
          <w:sz w:val="20"/>
          <w:szCs w:val="20"/>
        </w:rPr>
      </w:pPr>
      <w:r>
        <w:rPr>
          <w:color w:val="000000"/>
          <w:sz w:val="20"/>
          <w:szCs w:val="20"/>
        </w:rPr>
        <w:t xml:space="preserve">            readerWriterLockSlim.ExitWriteLock();</w:t>
      </w:r>
    </w:p>
    <w:p w14:paraId="643DC5D1" w14:textId="77777777" w:rsidR="00251EAC" w:rsidRDefault="00C9621B">
      <w:pPr>
        <w:rPr>
          <w:color w:val="000000"/>
          <w:sz w:val="20"/>
          <w:szCs w:val="20"/>
        </w:rPr>
      </w:pPr>
      <w:r>
        <w:rPr>
          <w:color w:val="000000"/>
          <w:sz w:val="20"/>
          <w:szCs w:val="20"/>
        </w:rPr>
        <w:t xml:space="preserve">        }</w:t>
      </w:r>
    </w:p>
    <w:p w14:paraId="30DAD5A4" w14:textId="5DEECE3D"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add method that will write into file if </w:t>
      </w:r>
      <w:del w:id="199" w:author="Ravindra Akella" w:date="2019-11-19T18:43:00Z">
        <w:r w:rsidDel="00132F71">
          <w:rPr>
            <w:rFonts w:ascii="Palatino Linotype" w:eastAsia="Palatino Linotype" w:hAnsi="Palatino Linotype" w:cs="Palatino Linotype"/>
            <w:color w:val="000000"/>
          </w:rPr>
          <w:delText>particular text</w:delText>
        </w:r>
      </w:del>
      <w:ins w:id="200" w:author="Ravindra Akella" w:date="2019-11-19T18:43:00Z">
        <w:r w:rsidR="00132F71">
          <w:rPr>
            <w:rFonts w:ascii="Palatino Linotype" w:eastAsia="Palatino Linotype" w:hAnsi="Palatino Linotype" w:cs="Palatino Linotype"/>
            <w:color w:val="000000"/>
          </w:rPr>
          <w:t>text</w:t>
        </w:r>
      </w:ins>
      <w:r>
        <w:rPr>
          <w:rFonts w:ascii="Palatino Linotype" w:eastAsia="Palatino Linotype" w:hAnsi="Palatino Linotype" w:cs="Palatino Linotype"/>
          <w:color w:val="000000"/>
        </w:rPr>
        <w:t xml:space="preserve"> is present else display so primarily an upsert operation. This method will make use of EnterUpgradeableReadLock which can be used to upgrade to write lock conditionally. This method implementation will look below</w:t>
      </w:r>
    </w:p>
    <w:p w14:paraId="5642D1F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ReadorUpdateFile()</w:t>
      </w:r>
    </w:p>
    <w:p w14:paraId="5C7CCA77" w14:textId="77777777" w:rsidR="00251EAC" w:rsidRDefault="00C9621B">
      <w:pPr>
        <w:spacing w:after="0" w:line="240" w:lineRule="auto"/>
        <w:rPr>
          <w:color w:val="000000"/>
          <w:sz w:val="20"/>
          <w:szCs w:val="20"/>
        </w:rPr>
      </w:pPr>
      <w:r>
        <w:rPr>
          <w:color w:val="000000"/>
          <w:sz w:val="20"/>
          <w:szCs w:val="20"/>
        </w:rPr>
        <w:t xml:space="preserve">        {</w:t>
      </w:r>
    </w:p>
    <w:p w14:paraId="3A700EB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fileContent = String.Empty;</w:t>
      </w:r>
    </w:p>
    <w:p w14:paraId="77F2953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(File.Exists(fileName))</w:t>
      </w:r>
    </w:p>
    <w:p w14:paraId="30536B66" w14:textId="77777777" w:rsidR="00251EAC" w:rsidRDefault="00C9621B">
      <w:pPr>
        <w:spacing w:after="0" w:line="240" w:lineRule="auto"/>
        <w:rPr>
          <w:color w:val="000000"/>
          <w:sz w:val="20"/>
          <w:szCs w:val="20"/>
        </w:rPr>
      </w:pPr>
      <w:r>
        <w:rPr>
          <w:color w:val="000000"/>
          <w:sz w:val="20"/>
          <w:szCs w:val="20"/>
        </w:rPr>
        <w:t xml:space="preserve">            {</w:t>
      </w:r>
    </w:p>
    <w:p w14:paraId="0B4BEAD2" w14:textId="77777777" w:rsidR="00251EAC" w:rsidRDefault="00C9621B">
      <w:pPr>
        <w:spacing w:after="0" w:line="240" w:lineRule="auto"/>
        <w:rPr>
          <w:color w:val="000000"/>
          <w:sz w:val="20"/>
          <w:szCs w:val="20"/>
        </w:rPr>
      </w:pPr>
      <w:r>
        <w:rPr>
          <w:color w:val="000000"/>
          <w:sz w:val="20"/>
          <w:szCs w:val="20"/>
        </w:rPr>
        <w:t xml:space="preserve">                readerWriterLockSlim.EnterUpgradeableReadLock();</w:t>
      </w:r>
    </w:p>
    <w:p w14:paraId="7A7C27B1"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//First read the contents and if specific content exists then print on console else write into file</w:t>
      </w:r>
    </w:p>
    <w:p w14:paraId="080BB45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 = </w:t>
      </w:r>
      <w:r>
        <w:rPr>
          <w:color w:val="0000FF"/>
          <w:sz w:val="20"/>
          <w:szCs w:val="20"/>
        </w:rPr>
        <w:t>new</w:t>
      </w:r>
      <w:r>
        <w:rPr>
          <w:color w:val="000000"/>
          <w:sz w:val="20"/>
          <w:szCs w:val="20"/>
        </w:rPr>
        <w:t xml:space="preserve"> FileStream(fileName, FileMode.Open, FileAccess.Read, FileShare.Read, 2048, useAsync: </w:t>
      </w:r>
      <w:r>
        <w:rPr>
          <w:color w:val="0000FF"/>
          <w:sz w:val="20"/>
          <w:szCs w:val="20"/>
        </w:rPr>
        <w:t>true</w:t>
      </w:r>
      <w:r>
        <w:rPr>
          <w:color w:val="000000"/>
          <w:sz w:val="20"/>
          <w:szCs w:val="20"/>
        </w:rPr>
        <w:t>))</w:t>
      </w:r>
    </w:p>
    <w:p w14:paraId="4412AEB2" w14:textId="77777777" w:rsidR="00251EAC" w:rsidRDefault="00C9621B">
      <w:pPr>
        <w:spacing w:after="0" w:line="240" w:lineRule="auto"/>
        <w:rPr>
          <w:color w:val="000000"/>
          <w:sz w:val="20"/>
          <w:szCs w:val="20"/>
        </w:rPr>
      </w:pPr>
      <w:r>
        <w:rPr>
          <w:color w:val="000000"/>
          <w:sz w:val="20"/>
          <w:szCs w:val="20"/>
        </w:rPr>
        <w:t xml:space="preserve">                {</w:t>
      </w:r>
    </w:p>
    <w:p w14:paraId="1BC4BFE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(System.IO.StreamReader rdr = </w:t>
      </w:r>
      <w:r>
        <w:rPr>
          <w:color w:val="0000FF"/>
          <w:sz w:val="20"/>
          <w:szCs w:val="20"/>
        </w:rPr>
        <w:t>new</w:t>
      </w:r>
      <w:r>
        <w:rPr>
          <w:color w:val="000000"/>
          <w:sz w:val="20"/>
          <w:szCs w:val="20"/>
        </w:rPr>
        <w:t xml:space="preserve"> System.IO.StreamReader(fs))</w:t>
      </w:r>
    </w:p>
    <w:p w14:paraId="6601CCB7" w14:textId="77777777" w:rsidR="00251EAC" w:rsidRDefault="00C9621B">
      <w:pPr>
        <w:spacing w:after="0" w:line="240" w:lineRule="auto"/>
        <w:rPr>
          <w:color w:val="000000"/>
          <w:sz w:val="20"/>
          <w:szCs w:val="20"/>
        </w:rPr>
      </w:pPr>
      <w:r>
        <w:rPr>
          <w:color w:val="000000"/>
          <w:sz w:val="20"/>
          <w:szCs w:val="20"/>
        </w:rPr>
        <w:t xml:space="preserve">                    {</w:t>
      </w:r>
    </w:p>
    <w:p w14:paraId="6E17683D" w14:textId="77777777" w:rsidR="00251EAC" w:rsidRDefault="00C9621B">
      <w:pPr>
        <w:spacing w:after="0" w:line="240" w:lineRule="auto"/>
        <w:rPr>
          <w:color w:val="000000"/>
          <w:sz w:val="20"/>
          <w:szCs w:val="20"/>
        </w:rPr>
      </w:pPr>
      <w:r>
        <w:rPr>
          <w:color w:val="000000"/>
          <w:sz w:val="20"/>
          <w:szCs w:val="20"/>
        </w:rPr>
        <w:t xml:space="preserve">                        fileContent = rdr.ReadToEnd();</w:t>
      </w:r>
    </w:p>
    <w:p w14:paraId="1306CB3F" w14:textId="77777777" w:rsidR="00251EAC" w:rsidRDefault="00C9621B">
      <w:pPr>
        <w:spacing w:after="0" w:line="240" w:lineRule="auto"/>
        <w:rPr>
          <w:color w:val="000000"/>
          <w:sz w:val="20"/>
          <w:szCs w:val="20"/>
        </w:rPr>
      </w:pPr>
      <w:r>
        <w:rPr>
          <w:color w:val="000000"/>
          <w:sz w:val="20"/>
          <w:szCs w:val="20"/>
        </w:rPr>
        <w:lastRenderedPageBreak/>
        <w:t xml:space="preserve">                    }</w:t>
      </w:r>
    </w:p>
    <w:p w14:paraId="06AFF6B3" w14:textId="77777777" w:rsidR="00251EAC" w:rsidRDefault="00C9621B">
      <w:pPr>
        <w:spacing w:after="0" w:line="240" w:lineRule="auto"/>
        <w:rPr>
          <w:color w:val="000000"/>
          <w:sz w:val="20"/>
          <w:szCs w:val="20"/>
        </w:rPr>
      </w:pPr>
      <w:r>
        <w:rPr>
          <w:color w:val="000000"/>
          <w:sz w:val="20"/>
          <w:szCs w:val="20"/>
        </w:rPr>
        <w:t xml:space="preserve">                }</w:t>
      </w:r>
    </w:p>
    <w:p w14:paraId="2797D71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(!(fileContent.Contains(</w:t>
      </w:r>
      <w:r>
        <w:rPr>
          <w:color w:val="A31515"/>
          <w:sz w:val="20"/>
          <w:szCs w:val="20"/>
        </w:rPr>
        <w:t>"Line 15"</w:t>
      </w:r>
      <w:r>
        <w:rPr>
          <w:color w:val="000000"/>
          <w:sz w:val="20"/>
          <w:szCs w:val="20"/>
        </w:rPr>
        <w:t>)))</w:t>
      </w:r>
    </w:p>
    <w:p w14:paraId="072371B0" w14:textId="77777777" w:rsidR="00251EAC" w:rsidRDefault="00C9621B">
      <w:pPr>
        <w:spacing w:after="0" w:line="240" w:lineRule="auto"/>
        <w:rPr>
          <w:color w:val="000000"/>
          <w:sz w:val="20"/>
          <w:szCs w:val="20"/>
        </w:rPr>
      </w:pPr>
      <w:r>
        <w:rPr>
          <w:color w:val="000000"/>
          <w:sz w:val="20"/>
          <w:szCs w:val="20"/>
        </w:rPr>
        <w:t xml:space="preserve">                {</w:t>
      </w:r>
    </w:p>
    <w:p w14:paraId="75CD28BA" w14:textId="77777777" w:rsidR="00251EAC" w:rsidRDefault="00C9621B">
      <w:pPr>
        <w:spacing w:after="0" w:line="240" w:lineRule="auto"/>
        <w:rPr>
          <w:color w:val="000000"/>
          <w:sz w:val="20"/>
          <w:szCs w:val="20"/>
        </w:rPr>
      </w:pPr>
      <w:r>
        <w:rPr>
          <w:color w:val="000000"/>
          <w:sz w:val="20"/>
          <w:szCs w:val="20"/>
        </w:rPr>
        <w:t xml:space="preserve">                    readerWriterLockSlim.EnterWriteLock();</w:t>
      </w:r>
    </w:p>
    <w:p w14:paraId="5AA065D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(FileStream fswrite = </w:t>
      </w:r>
      <w:r>
        <w:rPr>
          <w:color w:val="0000FF"/>
          <w:sz w:val="20"/>
          <w:szCs w:val="20"/>
        </w:rPr>
        <w:t>new</w:t>
      </w:r>
      <w:r>
        <w:rPr>
          <w:color w:val="000000"/>
          <w:sz w:val="20"/>
          <w:szCs w:val="20"/>
        </w:rPr>
        <w:t xml:space="preserve"> FileStream(fileName, FileMode.Append, FileAccess.Write, FileShare.Write, 2048, useAsync: </w:t>
      </w:r>
      <w:r>
        <w:rPr>
          <w:color w:val="0000FF"/>
          <w:sz w:val="20"/>
          <w:szCs w:val="20"/>
        </w:rPr>
        <w:t>true</w:t>
      </w:r>
      <w:r>
        <w:rPr>
          <w:color w:val="000000"/>
          <w:sz w:val="20"/>
          <w:szCs w:val="20"/>
        </w:rPr>
        <w:t>))</w:t>
      </w:r>
    </w:p>
    <w:p w14:paraId="566F2C0A" w14:textId="77777777" w:rsidR="00251EAC" w:rsidRDefault="00C9621B">
      <w:pPr>
        <w:spacing w:after="0" w:line="240" w:lineRule="auto"/>
        <w:rPr>
          <w:color w:val="000000"/>
          <w:sz w:val="20"/>
          <w:szCs w:val="20"/>
        </w:rPr>
      </w:pPr>
      <w:r>
        <w:rPr>
          <w:color w:val="000000"/>
          <w:sz w:val="20"/>
          <w:szCs w:val="20"/>
        </w:rPr>
        <w:t xml:space="preserve">                    {</w:t>
      </w:r>
    </w:p>
    <w:p w14:paraId="01F9540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encoding = Encoding.ASCII.GetBytes(</w:t>
      </w:r>
      <w:r>
        <w:rPr>
          <w:color w:val="A31515"/>
          <w:sz w:val="20"/>
          <w:szCs w:val="20"/>
        </w:rPr>
        <w:t>$"Line 15 ReadWriteLock"</w:t>
      </w:r>
      <w:r>
        <w:rPr>
          <w:color w:val="000000"/>
          <w:sz w:val="20"/>
          <w:szCs w:val="20"/>
        </w:rPr>
        <w:t xml:space="preserve"> + Environment.NewLine);</w:t>
      </w:r>
    </w:p>
    <w:p w14:paraId="551A3716" w14:textId="77777777" w:rsidR="00251EAC" w:rsidRDefault="00C9621B">
      <w:pPr>
        <w:spacing w:after="0" w:line="240" w:lineRule="auto"/>
        <w:rPr>
          <w:color w:val="000000"/>
          <w:sz w:val="20"/>
          <w:szCs w:val="20"/>
        </w:rPr>
      </w:pPr>
      <w:r>
        <w:rPr>
          <w:color w:val="000000"/>
          <w:sz w:val="20"/>
          <w:szCs w:val="20"/>
        </w:rPr>
        <w:t xml:space="preserve">                        fswrite.Write(encoding, 0, encoding.Length);</w:t>
      </w:r>
    </w:p>
    <w:p w14:paraId="69C021F5" w14:textId="77777777" w:rsidR="00251EAC" w:rsidRDefault="00C9621B">
      <w:pPr>
        <w:spacing w:after="0" w:line="240" w:lineRule="auto"/>
        <w:rPr>
          <w:color w:val="000000"/>
          <w:sz w:val="20"/>
          <w:szCs w:val="20"/>
        </w:rPr>
      </w:pPr>
      <w:r>
        <w:rPr>
          <w:color w:val="000000"/>
          <w:sz w:val="20"/>
          <w:szCs w:val="20"/>
        </w:rPr>
        <w:t xml:space="preserve">                    }</w:t>
      </w:r>
    </w:p>
    <w:p w14:paraId="0AE3921E" w14:textId="77777777" w:rsidR="00251EAC" w:rsidRDefault="00C9621B">
      <w:pPr>
        <w:spacing w:after="0" w:line="240" w:lineRule="auto"/>
        <w:rPr>
          <w:color w:val="000000"/>
          <w:sz w:val="20"/>
          <w:szCs w:val="20"/>
        </w:rPr>
      </w:pPr>
      <w:r>
        <w:rPr>
          <w:color w:val="000000"/>
          <w:sz w:val="20"/>
          <w:szCs w:val="20"/>
        </w:rPr>
        <w:t xml:space="preserve">                    readerWriterLockSlim.ExitWriteLock();</w:t>
      </w:r>
    </w:p>
    <w:p w14:paraId="576941C5" w14:textId="77777777" w:rsidR="00251EAC" w:rsidRDefault="00C9621B">
      <w:pPr>
        <w:spacing w:after="0" w:line="240" w:lineRule="auto"/>
        <w:rPr>
          <w:color w:val="000000"/>
          <w:sz w:val="20"/>
          <w:szCs w:val="20"/>
        </w:rPr>
      </w:pPr>
      <w:r>
        <w:rPr>
          <w:color w:val="000000"/>
          <w:sz w:val="20"/>
          <w:szCs w:val="20"/>
        </w:rPr>
        <w:t xml:space="preserve">                }</w:t>
      </w:r>
    </w:p>
    <w:p w14:paraId="7C0CF73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p>
    <w:p w14:paraId="18759C61" w14:textId="77777777" w:rsidR="00251EAC" w:rsidRDefault="00C9621B">
      <w:pPr>
        <w:spacing w:after="0" w:line="240" w:lineRule="auto"/>
        <w:rPr>
          <w:color w:val="000000"/>
          <w:sz w:val="20"/>
          <w:szCs w:val="20"/>
        </w:rPr>
      </w:pPr>
      <w:r>
        <w:rPr>
          <w:color w:val="000000"/>
          <w:sz w:val="20"/>
          <w:szCs w:val="20"/>
        </w:rPr>
        <w:t xml:space="preserve">                {</w:t>
      </w:r>
    </w:p>
    <w:p w14:paraId="72FCF825" w14:textId="77777777" w:rsidR="00251EAC" w:rsidRDefault="00C9621B">
      <w:pPr>
        <w:spacing w:after="0" w:line="240" w:lineRule="auto"/>
        <w:rPr>
          <w:color w:val="000000"/>
          <w:sz w:val="20"/>
          <w:szCs w:val="20"/>
        </w:rPr>
      </w:pPr>
      <w:r>
        <w:rPr>
          <w:color w:val="000000"/>
          <w:sz w:val="20"/>
          <w:szCs w:val="20"/>
        </w:rPr>
        <w:t xml:space="preserve">                    Thread.Sleep(500); </w:t>
      </w:r>
      <w:r>
        <w:rPr>
          <w:color w:val="008000"/>
          <w:sz w:val="20"/>
          <w:szCs w:val="20"/>
        </w:rPr>
        <w:t>//Used to perform timer calculation,</w:t>
      </w:r>
    </w:p>
    <w:p w14:paraId="6DC8AB82" w14:textId="77777777" w:rsidR="00251EAC" w:rsidRDefault="00C9621B">
      <w:pPr>
        <w:spacing w:after="0" w:line="240" w:lineRule="auto"/>
        <w:rPr>
          <w:color w:val="000000"/>
          <w:sz w:val="20"/>
          <w:szCs w:val="20"/>
        </w:rPr>
      </w:pPr>
      <w:r>
        <w:rPr>
          <w:color w:val="000000"/>
          <w:sz w:val="20"/>
          <w:szCs w:val="20"/>
        </w:rPr>
        <w:t xml:space="preserve">                    Console.WriteLine(fileContent);</w:t>
      </w:r>
    </w:p>
    <w:p w14:paraId="46689509" w14:textId="77777777" w:rsidR="00251EAC" w:rsidRDefault="00C9621B">
      <w:pPr>
        <w:spacing w:after="0" w:line="240" w:lineRule="auto"/>
        <w:rPr>
          <w:color w:val="000000"/>
          <w:sz w:val="20"/>
          <w:szCs w:val="20"/>
        </w:rPr>
      </w:pPr>
      <w:r>
        <w:rPr>
          <w:color w:val="000000"/>
          <w:sz w:val="20"/>
          <w:szCs w:val="20"/>
        </w:rPr>
        <w:t xml:space="preserve">                }</w:t>
      </w:r>
    </w:p>
    <w:p w14:paraId="352A4905" w14:textId="77777777" w:rsidR="00251EAC" w:rsidRDefault="00C9621B">
      <w:pPr>
        <w:spacing w:after="0" w:line="240" w:lineRule="auto"/>
        <w:rPr>
          <w:color w:val="000000"/>
          <w:sz w:val="20"/>
          <w:szCs w:val="20"/>
        </w:rPr>
      </w:pPr>
      <w:r>
        <w:rPr>
          <w:color w:val="000000"/>
          <w:sz w:val="20"/>
          <w:szCs w:val="20"/>
        </w:rPr>
        <w:t xml:space="preserve">                readerWriterLockSlim.ExitUpgradeableReadLock();</w:t>
      </w:r>
    </w:p>
    <w:p w14:paraId="32401AFC" w14:textId="77777777" w:rsidR="00251EAC" w:rsidRDefault="00C9621B">
      <w:pPr>
        <w:spacing w:after="0" w:line="240" w:lineRule="auto"/>
        <w:rPr>
          <w:color w:val="000000"/>
          <w:sz w:val="20"/>
          <w:szCs w:val="20"/>
        </w:rPr>
      </w:pPr>
      <w:r>
        <w:rPr>
          <w:color w:val="000000"/>
          <w:sz w:val="20"/>
          <w:szCs w:val="20"/>
        </w:rPr>
        <w:t xml:space="preserve">            }</w:t>
      </w:r>
    </w:p>
    <w:p w14:paraId="60580B0A" w14:textId="77777777" w:rsidR="00251EAC" w:rsidRDefault="00C9621B">
      <w:pPr>
        <w:rPr>
          <w:rFonts w:ascii="Palatino Linotype" w:eastAsia="Palatino Linotype" w:hAnsi="Palatino Linotype" w:cs="Palatino Linotype"/>
        </w:rPr>
      </w:pPr>
      <w:r>
        <w:rPr>
          <w:color w:val="000000"/>
          <w:sz w:val="20"/>
          <w:szCs w:val="20"/>
        </w:rPr>
        <w:t xml:space="preserve">        }</w:t>
      </w:r>
    </w:p>
    <w:p w14:paraId="2CAC6224" w14:textId="77777777" w:rsidR="00251EAC" w:rsidRDefault="00C9621B">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Let’s </w:t>
      </w:r>
      <w:commentRangeStart w:id="201"/>
      <w:commentRangeStart w:id="202"/>
      <w:del w:id="203" w:author="Ravindra Akella" w:date="2019-11-19T18:44:00Z">
        <w:r w:rsidDel="0062407D">
          <w:rPr>
            <w:rFonts w:ascii="Palatino Linotype" w:eastAsia="Palatino Linotype" w:hAnsi="Palatino Linotype" w:cs="Palatino Linotype"/>
          </w:rPr>
          <w:delText xml:space="preserve">a </w:delText>
        </w:r>
      </w:del>
      <w:r>
        <w:rPr>
          <w:rFonts w:ascii="Palatino Linotype" w:eastAsia="Palatino Linotype" w:hAnsi="Palatino Linotype" w:cs="Palatino Linotype"/>
        </w:rPr>
        <w:t xml:space="preserve">add </w:t>
      </w:r>
      <w:commentRangeEnd w:id="201"/>
      <w:r w:rsidR="001E5177">
        <w:rPr>
          <w:rStyle w:val="CommentReference"/>
        </w:rPr>
        <w:commentReference w:id="201"/>
      </w:r>
      <w:commentRangeEnd w:id="202"/>
      <w:r w:rsidR="00CE2B52">
        <w:rPr>
          <w:rStyle w:val="CommentReference"/>
        </w:rPr>
        <w:commentReference w:id="202"/>
      </w:r>
      <w:r>
        <w:rPr>
          <w:rFonts w:ascii="Palatino Linotype" w:eastAsia="Palatino Linotype" w:hAnsi="Palatino Linotype" w:cs="Palatino Linotype"/>
        </w:rPr>
        <w:t>another method to call these methods, let’s call it PerformFileOperation. The purpose of this method is to simulate around 30 parallel requests and primarily calling ReadFile and conditionally calls WriteFile, ReadorUpdateFile methods</w:t>
      </w:r>
    </w:p>
    <w:p w14:paraId="6C3DBAF2" w14:textId="77777777" w:rsidR="00251EAC" w:rsidRDefault="00251EAC">
      <w:pPr>
        <w:spacing w:after="0" w:line="240" w:lineRule="auto"/>
        <w:rPr>
          <w:rFonts w:ascii="Consolas" w:eastAsia="Consolas" w:hAnsi="Consolas" w:cs="Consolas"/>
          <w:color w:val="000000"/>
          <w:sz w:val="19"/>
          <w:szCs w:val="19"/>
        </w:rPr>
      </w:pPr>
    </w:p>
    <w:p w14:paraId="1739B4C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PerformFileOperation()</w:t>
      </w:r>
    </w:p>
    <w:p w14:paraId="1BD8E846" w14:textId="77777777" w:rsidR="00251EAC" w:rsidRDefault="00C9621B">
      <w:pPr>
        <w:spacing w:after="0" w:line="240" w:lineRule="auto"/>
        <w:rPr>
          <w:color w:val="000000"/>
          <w:sz w:val="20"/>
          <w:szCs w:val="20"/>
        </w:rPr>
      </w:pPr>
      <w:r>
        <w:rPr>
          <w:color w:val="000000"/>
          <w:sz w:val="20"/>
          <w:szCs w:val="20"/>
        </w:rPr>
        <w:t xml:space="preserve">        {</w:t>
      </w:r>
    </w:p>
    <w:p w14:paraId="6B537ED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Task[31];</w:t>
      </w:r>
    </w:p>
    <w:p w14:paraId="7D3543B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tasks.Length; i++)</w:t>
      </w:r>
    </w:p>
    <w:p w14:paraId="7F747077" w14:textId="77777777" w:rsidR="00251EAC" w:rsidRDefault="00C9621B">
      <w:pPr>
        <w:spacing w:after="0" w:line="240" w:lineRule="auto"/>
        <w:rPr>
          <w:color w:val="000000"/>
          <w:sz w:val="20"/>
          <w:szCs w:val="20"/>
        </w:rPr>
      </w:pPr>
      <w:r>
        <w:rPr>
          <w:color w:val="000000"/>
          <w:sz w:val="20"/>
          <w:szCs w:val="20"/>
        </w:rPr>
        <w:t xml:space="preserve">            {</w:t>
      </w:r>
    </w:p>
    <w:p w14:paraId="310B781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(i % 10 == 0)</w:t>
      </w:r>
      <w:r>
        <w:rPr>
          <w:color w:val="008000"/>
          <w:sz w:val="20"/>
          <w:szCs w:val="20"/>
        </w:rPr>
        <w:t xml:space="preserve"> //Calling write every tenth time</w:t>
      </w:r>
    </w:p>
    <w:p w14:paraId="200B1C18" w14:textId="77777777" w:rsidR="00251EAC" w:rsidRDefault="00C9621B">
      <w:pPr>
        <w:spacing w:after="0" w:line="240" w:lineRule="auto"/>
        <w:rPr>
          <w:color w:val="000000"/>
          <w:sz w:val="20"/>
          <w:szCs w:val="20"/>
        </w:rPr>
      </w:pPr>
      <w:r>
        <w:rPr>
          <w:color w:val="000000"/>
          <w:sz w:val="20"/>
          <w:szCs w:val="20"/>
        </w:rPr>
        <w:t xml:space="preserve">                {</w:t>
      </w:r>
    </w:p>
    <w:p w14:paraId="6541835B" w14:textId="77777777" w:rsidR="00251EAC" w:rsidRDefault="00C9621B">
      <w:pPr>
        <w:spacing w:after="0" w:line="240" w:lineRule="auto"/>
        <w:rPr>
          <w:color w:val="000000"/>
          <w:sz w:val="20"/>
          <w:szCs w:val="20"/>
        </w:rPr>
      </w:pPr>
      <w:r>
        <w:rPr>
          <w:color w:val="000000"/>
          <w:sz w:val="20"/>
          <w:szCs w:val="20"/>
        </w:rPr>
        <w:t xml:space="preserve">                    tasks[i] = Task.Run(() =&gt; WriteFile(i + 1));</w:t>
      </w:r>
    </w:p>
    <w:p w14:paraId="1D593492" w14:textId="77777777" w:rsidR="00251EAC" w:rsidRDefault="00C9621B">
      <w:pPr>
        <w:spacing w:after="0" w:line="240" w:lineRule="auto"/>
        <w:rPr>
          <w:color w:val="000000"/>
          <w:sz w:val="20"/>
          <w:szCs w:val="20"/>
        </w:rPr>
      </w:pPr>
      <w:r>
        <w:rPr>
          <w:color w:val="000000"/>
          <w:sz w:val="20"/>
          <w:szCs w:val="20"/>
        </w:rPr>
        <w:t xml:space="preserve">                    Thread.Sleep(1000); </w:t>
      </w:r>
      <w:r>
        <w:rPr>
          <w:rFonts w:ascii="Consolas" w:eastAsia="Consolas" w:hAnsi="Consolas" w:cs="Consolas"/>
          <w:color w:val="008000"/>
          <w:sz w:val="19"/>
          <w:szCs w:val="19"/>
        </w:rPr>
        <w:t>//Used to perform timer calculation</w:t>
      </w:r>
    </w:p>
    <w:p w14:paraId="024277D8" w14:textId="77777777" w:rsidR="00251EAC" w:rsidRDefault="00C9621B">
      <w:pPr>
        <w:spacing w:after="0" w:line="240" w:lineRule="auto"/>
        <w:rPr>
          <w:color w:val="000000"/>
          <w:sz w:val="20"/>
          <w:szCs w:val="20"/>
        </w:rPr>
      </w:pPr>
      <w:r>
        <w:rPr>
          <w:color w:val="000000"/>
          <w:sz w:val="20"/>
          <w:szCs w:val="20"/>
        </w:rPr>
        <w:t xml:space="preserve">                }</w:t>
      </w:r>
    </w:p>
    <w:p w14:paraId="4AFC52C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(i == 15 || i == 21) </w:t>
      </w:r>
      <w:r>
        <w:rPr>
          <w:color w:val="008000"/>
          <w:sz w:val="20"/>
          <w:szCs w:val="20"/>
        </w:rPr>
        <w:t>//Calling upsert twice</w:t>
      </w:r>
    </w:p>
    <w:p w14:paraId="4D00E780" w14:textId="77777777" w:rsidR="00251EAC" w:rsidRDefault="00C9621B">
      <w:pPr>
        <w:spacing w:after="0" w:line="240" w:lineRule="auto"/>
        <w:rPr>
          <w:color w:val="000000"/>
          <w:sz w:val="20"/>
          <w:szCs w:val="20"/>
        </w:rPr>
      </w:pPr>
      <w:r>
        <w:rPr>
          <w:color w:val="000000"/>
          <w:sz w:val="20"/>
          <w:szCs w:val="20"/>
        </w:rPr>
        <w:t xml:space="preserve">                {</w:t>
      </w:r>
    </w:p>
    <w:p w14:paraId="36BDFB5B" w14:textId="77777777" w:rsidR="00251EAC" w:rsidRDefault="00C9621B">
      <w:pPr>
        <w:spacing w:after="0" w:line="240" w:lineRule="auto"/>
        <w:rPr>
          <w:color w:val="000000"/>
          <w:sz w:val="20"/>
          <w:szCs w:val="20"/>
        </w:rPr>
      </w:pPr>
      <w:r>
        <w:rPr>
          <w:color w:val="000000"/>
          <w:sz w:val="20"/>
          <w:szCs w:val="20"/>
        </w:rPr>
        <w:t xml:space="preserve">                    tasks[i] = Task.Run(() =&gt; ReadorUpdateFile());</w:t>
      </w:r>
    </w:p>
    <w:p w14:paraId="3160B471" w14:textId="77777777" w:rsidR="00251EAC" w:rsidRDefault="00C9621B">
      <w:pPr>
        <w:spacing w:after="0" w:line="240" w:lineRule="auto"/>
        <w:rPr>
          <w:color w:val="000000"/>
          <w:sz w:val="20"/>
          <w:szCs w:val="20"/>
        </w:rPr>
      </w:pPr>
      <w:r>
        <w:rPr>
          <w:color w:val="000000"/>
          <w:sz w:val="20"/>
          <w:szCs w:val="20"/>
        </w:rPr>
        <w:t xml:space="preserve">                }</w:t>
      </w:r>
    </w:p>
    <w:p w14:paraId="65F7197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 xml:space="preserve">else </w:t>
      </w:r>
      <w:r>
        <w:rPr>
          <w:color w:val="008000"/>
          <w:sz w:val="20"/>
          <w:szCs w:val="20"/>
        </w:rPr>
        <w:t>//Calling read most of the time</w:t>
      </w:r>
    </w:p>
    <w:p w14:paraId="539979FF" w14:textId="77777777" w:rsidR="00251EAC" w:rsidRDefault="00C9621B">
      <w:pPr>
        <w:spacing w:after="0" w:line="240" w:lineRule="auto"/>
        <w:rPr>
          <w:color w:val="000000"/>
          <w:sz w:val="20"/>
          <w:szCs w:val="20"/>
        </w:rPr>
      </w:pPr>
      <w:r>
        <w:rPr>
          <w:color w:val="000000"/>
          <w:sz w:val="20"/>
          <w:szCs w:val="20"/>
        </w:rPr>
        <w:t xml:space="preserve">                {</w:t>
      </w:r>
    </w:p>
    <w:p w14:paraId="41E9FE35" w14:textId="77777777" w:rsidR="00251EAC" w:rsidRDefault="00C9621B">
      <w:pPr>
        <w:spacing w:after="0" w:line="240" w:lineRule="auto"/>
        <w:rPr>
          <w:color w:val="000000"/>
          <w:sz w:val="20"/>
          <w:szCs w:val="20"/>
        </w:rPr>
      </w:pPr>
      <w:r>
        <w:rPr>
          <w:color w:val="000000"/>
          <w:sz w:val="20"/>
          <w:szCs w:val="20"/>
        </w:rPr>
        <w:t xml:space="preserve">                    tasks[i] = Task.Run(() =&gt; ReadFile());</w:t>
      </w:r>
    </w:p>
    <w:p w14:paraId="48CA1789" w14:textId="77777777" w:rsidR="00251EAC" w:rsidRDefault="00C9621B">
      <w:pPr>
        <w:spacing w:after="0" w:line="240" w:lineRule="auto"/>
        <w:rPr>
          <w:color w:val="000000"/>
          <w:sz w:val="20"/>
          <w:szCs w:val="20"/>
        </w:rPr>
      </w:pPr>
      <w:r>
        <w:rPr>
          <w:color w:val="000000"/>
          <w:sz w:val="20"/>
          <w:szCs w:val="20"/>
        </w:rPr>
        <w:t xml:space="preserve">                }</w:t>
      </w:r>
    </w:p>
    <w:p w14:paraId="0BF5CC46" w14:textId="77777777" w:rsidR="00251EAC" w:rsidRDefault="00C9621B">
      <w:pPr>
        <w:spacing w:after="0" w:line="240" w:lineRule="auto"/>
        <w:rPr>
          <w:color w:val="000000"/>
          <w:sz w:val="20"/>
          <w:szCs w:val="20"/>
        </w:rPr>
      </w:pPr>
      <w:r>
        <w:rPr>
          <w:color w:val="000000"/>
          <w:sz w:val="20"/>
          <w:szCs w:val="20"/>
        </w:rPr>
        <w:t xml:space="preserve">            }</w:t>
      </w:r>
    </w:p>
    <w:p w14:paraId="6FAA435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71E54281" w14:textId="5A68D496"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$"Time </w:t>
      </w:r>
      <w:del w:id="204" w:author="Ravindra Akella" w:date="2019-11-19T18:44:00Z">
        <w:r w:rsidDel="00CE2B52">
          <w:rPr>
            <w:color w:val="A31515"/>
            <w:sz w:val="20"/>
            <w:szCs w:val="20"/>
          </w:rPr>
          <w:delText>ellapsed</w:delText>
        </w:r>
      </w:del>
      <w:ins w:id="205" w:author="Ravindra Akella" w:date="2019-11-19T18:44:00Z">
        <w:r w:rsidR="00CE2B52">
          <w:rPr>
            <w:color w:val="A31515"/>
            <w:sz w:val="20"/>
            <w:szCs w:val="20"/>
          </w:rPr>
          <w:t>elapsed</w:t>
        </w:r>
      </w:ins>
      <w:r>
        <w:rPr>
          <w:color w:val="A31515"/>
          <w:sz w:val="20"/>
          <w:szCs w:val="20"/>
        </w:rPr>
        <w:t xml:space="preserve"> </w:t>
      </w:r>
      <w:r>
        <w:rPr>
          <w:color w:val="000000"/>
          <w:sz w:val="20"/>
          <w:szCs w:val="20"/>
        </w:rPr>
        <w:t>{timer.ElapsedMilliseconds}</w:t>
      </w:r>
      <w:r>
        <w:rPr>
          <w:color w:val="A31515"/>
          <w:sz w:val="20"/>
          <w:szCs w:val="20"/>
        </w:rPr>
        <w:t>"</w:t>
      </w:r>
      <w:r>
        <w:rPr>
          <w:color w:val="000000"/>
          <w:sz w:val="20"/>
          <w:szCs w:val="20"/>
        </w:rPr>
        <w:t xml:space="preserve">); </w:t>
      </w:r>
      <w:r>
        <w:rPr>
          <w:color w:val="008000"/>
          <w:sz w:val="20"/>
          <w:szCs w:val="20"/>
        </w:rPr>
        <w:t>//Displaying time taken for execution</w:t>
      </w:r>
    </w:p>
    <w:p w14:paraId="0335452E" w14:textId="77777777" w:rsidR="00251EAC" w:rsidRDefault="00C9621B">
      <w:pPr>
        <w:spacing w:after="0" w:line="240" w:lineRule="auto"/>
        <w:rPr>
          <w:color w:val="000000"/>
          <w:sz w:val="20"/>
          <w:szCs w:val="20"/>
        </w:rPr>
      </w:pPr>
      <w:r>
        <w:rPr>
          <w:color w:val="000000"/>
          <w:sz w:val="20"/>
          <w:szCs w:val="20"/>
        </w:rPr>
        <w:t xml:space="preserve">            readerWriterLockSlim.Dispose();</w:t>
      </w:r>
    </w:p>
    <w:p w14:paraId="2DABA1FF" w14:textId="77777777" w:rsidR="00251EAC" w:rsidRDefault="00C9621B">
      <w:pPr>
        <w:rPr>
          <w:rFonts w:ascii="Palatino Linotype" w:eastAsia="Palatino Linotype" w:hAnsi="Palatino Linotype" w:cs="Palatino Linotype"/>
        </w:rPr>
      </w:pPr>
      <w:r>
        <w:rPr>
          <w:color w:val="000000"/>
          <w:sz w:val="20"/>
          <w:szCs w:val="20"/>
        </w:rPr>
        <w:t xml:space="preserve">        }</w:t>
      </w:r>
    </w:p>
    <w:p w14:paraId="2C727487" w14:textId="114B1FF8" w:rsidR="00251EAC" w:rsidRDefault="00C9621B">
      <w:pPr>
        <w:rPr>
          <w:sz w:val="20"/>
          <w:szCs w:val="20"/>
        </w:rPr>
      </w:pPr>
      <w:commentRangeStart w:id="206"/>
      <w:commentRangeStart w:id="207"/>
      <w:r>
        <w:rPr>
          <w:rFonts w:ascii="Palatino Linotype" w:eastAsia="Palatino Linotype" w:hAnsi="Palatino Linotype" w:cs="Palatino Linotype"/>
        </w:rPr>
        <w:lastRenderedPageBreak/>
        <w:t>Let’s instantiate this class in our main method and call PerformFileOperation method to read from</w:t>
      </w:r>
      <w:ins w:id="208" w:author="Ravindra Akella" w:date="2019-11-19T18:46:00Z">
        <w:r w:rsidR="0069355B">
          <w:rPr>
            <w:rFonts w:ascii="Palatino Linotype" w:eastAsia="Palatino Linotype" w:hAnsi="Palatino Linotype" w:cs="Palatino Linotype"/>
          </w:rPr>
          <w:t xml:space="preserve"> a</w:t>
        </w:r>
      </w:ins>
      <w:r>
        <w:rPr>
          <w:rFonts w:ascii="Palatino Linotype" w:eastAsia="Palatino Linotype" w:hAnsi="Palatino Linotype" w:cs="Palatino Linotype"/>
        </w:rPr>
        <w:t xml:space="preserve"> file and write</w:t>
      </w:r>
      <w:ins w:id="209" w:author="Ravindra Akella" w:date="2019-11-19T18:46:00Z">
        <w:r w:rsidR="00E067A0">
          <w:rPr>
            <w:rFonts w:ascii="Palatino Linotype" w:eastAsia="Palatino Linotype" w:hAnsi="Palatino Linotype" w:cs="Palatino Linotype"/>
          </w:rPr>
          <w:t>/update</w:t>
        </w:r>
      </w:ins>
      <w:r>
        <w:rPr>
          <w:rFonts w:ascii="Palatino Linotype" w:eastAsia="Palatino Linotype" w:hAnsi="Palatino Linotype" w:cs="Palatino Linotype"/>
        </w:rPr>
        <w:t xml:space="preserve"> into </w:t>
      </w:r>
      <w:ins w:id="210" w:author="Ravindra Akella" w:date="2019-11-19T18:46:00Z">
        <w:r w:rsidR="0069355B">
          <w:rPr>
            <w:rFonts w:ascii="Palatino Linotype" w:eastAsia="Palatino Linotype" w:hAnsi="Palatino Linotype" w:cs="Palatino Linotype"/>
          </w:rPr>
          <w:t xml:space="preserve">the same </w:t>
        </w:r>
      </w:ins>
      <w:r>
        <w:rPr>
          <w:rFonts w:ascii="Palatino Linotype" w:eastAsia="Palatino Linotype" w:hAnsi="Palatino Linotype" w:cs="Palatino Linotype"/>
        </w:rPr>
        <w:t>file</w:t>
      </w:r>
      <w:commentRangeEnd w:id="206"/>
      <w:r w:rsidR="001461DC">
        <w:rPr>
          <w:rStyle w:val="CommentReference"/>
        </w:rPr>
        <w:commentReference w:id="206"/>
      </w:r>
      <w:commentRangeEnd w:id="207"/>
      <w:r w:rsidR="00861123">
        <w:rPr>
          <w:rStyle w:val="CommentReference"/>
        </w:rPr>
        <w:commentReference w:id="207"/>
      </w:r>
      <w:ins w:id="211" w:author="Ravindra Akella" w:date="2019-11-19T18:46:00Z">
        <w:r w:rsidR="0069355B">
          <w:rPr>
            <w:rFonts w:ascii="Palatino Linotype" w:eastAsia="Palatino Linotype" w:hAnsi="Palatino Linotype" w:cs="Palatino Linotype"/>
          </w:rPr>
          <w:t xml:space="preserve"> conditionally</w:t>
        </w:r>
      </w:ins>
      <w:r>
        <w:rPr>
          <w:rFonts w:ascii="Palatino Linotype" w:eastAsia="Palatino Linotype" w:hAnsi="Palatino Linotype" w:cs="Palatino Linotype"/>
        </w:rPr>
        <w:t>. Main method will look below</w:t>
      </w:r>
    </w:p>
    <w:p w14:paraId="3DED351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50196E5E" w14:textId="77777777" w:rsidR="00251EAC" w:rsidRDefault="00C9621B">
      <w:pPr>
        <w:spacing w:after="0" w:line="240" w:lineRule="auto"/>
        <w:rPr>
          <w:color w:val="000000"/>
          <w:sz w:val="20"/>
          <w:szCs w:val="20"/>
        </w:rPr>
      </w:pPr>
      <w:r>
        <w:rPr>
          <w:color w:val="000000"/>
          <w:sz w:val="20"/>
          <w:szCs w:val="20"/>
        </w:rPr>
        <w:t xml:space="preserve">        {</w:t>
      </w:r>
    </w:p>
    <w:p w14:paraId="7AABF7E4"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"Writing file to disk"</w:t>
      </w:r>
      <w:r>
        <w:rPr>
          <w:color w:val="000000"/>
          <w:sz w:val="20"/>
          <w:szCs w:val="20"/>
        </w:rPr>
        <w:t>);</w:t>
      </w:r>
    </w:p>
    <w:p w14:paraId="3251EDAD" w14:textId="77777777" w:rsidR="00251EAC" w:rsidRDefault="00C9621B">
      <w:pPr>
        <w:spacing w:after="0" w:line="240" w:lineRule="auto"/>
        <w:rPr>
          <w:color w:val="000000"/>
          <w:sz w:val="20"/>
          <w:szCs w:val="20"/>
        </w:rPr>
      </w:pPr>
      <w:r>
        <w:rPr>
          <w:color w:val="000000"/>
          <w:sz w:val="20"/>
          <w:szCs w:val="20"/>
        </w:rPr>
        <w:t xml:space="preserve">            FileWrite fileupload = </w:t>
      </w:r>
      <w:r>
        <w:rPr>
          <w:color w:val="0000FF"/>
          <w:sz w:val="20"/>
          <w:szCs w:val="20"/>
        </w:rPr>
        <w:t>new</w:t>
      </w:r>
      <w:r>
        <w:rPr>
          <w:color w:val="000000"/>
          <w:sz w:val="20"/>
          <w:szCs w:val="20"/>
        </w:rPr>
        <w:t xml:space="preserve"> FileWrite();</w:t>
      </w:r>
    </w:p>
    <w:p w14:paraId="0C17C57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fileupload.PerformFileOperation();</w:t>
      </w:r>
    </w:p>
    <w:p w14:paraId="06FF21E1"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"Writing file to disk completed"</w:t>
      </w:r>
      <w:r>
        <w:rPr>
          <w:color w:val="000000"/>
          <w:sz w:val="20"/>
          <w:szCs w:val="20"/>
        </w:rPr>
        <w:t>);</w:t>
      </w:r>
    </w:p>
    <w:p w14:paraId="04C35855" w14:textId="77777777" w:rsidR="00251EAC" w:rsidRDefault="00C9621B">
      <w:pPr>
        <w:spacing w:after="0" w:line="240" w:lineRule="auto"/>
        <w:rPr>
          <w:color w:val="000000"/>
          <w:sz w:val="20"/>
          <w:szCs w:val="20"/>
        </w:rPr>
      </w:pPr>
      <w:r>
        <w:rPr>
          <w:color w:val="000000"/>
          <w:sz w:val="20"/>
          <w:szCs w:val="20"/>
        </w:rPr>
        <w:t xml:space="preserve">            Console.Read();</w:t>
      </w:r>
    </w:p>
    <w:p w14:paraId="55207312" w14:textId="77777777" w:rsidR="00251EAC" w:rsidRDefault="00C9621B">
      <w:pPr>
        <w:rPr>
          <w:color w:val="000000"/>
          <w:sz w:val="20"/>
          <w:szCs w:val="20"/>
        </w:rPr>
      </w:pPr>
      <w:r>
        <w:rPr>
          <w:color w:val="000000"/>
          <w:sz w:val="20"/>
          <w:szCs w:val="20"/>
        </w:rPr>
        <w:t xml:space="preserve">        }</w:t>
      </w:r>
    </w:p>
    <w:p w14:paraId="58EB4A3C" w14:textId="77777777" w:rsidR="00251EAC" w:rsidRDefault="00C9621B">
      <w:pPr>
        <w:rPr>
          <w:color w:val="000000"/>
          <w:sz w:val="20"/>
          <w:szCs w:val="20"/>
        </w:rPr>
      </w:pPr>
      <w:r>
        <w:rPr>
          <w:color w:val="000000"/>
          <w:sz w:val="20"/>
          <w:szCs w:val="20"/>
        </w:rPr>
        <w:t>Once we run this application</w:t>
      </w:r>
    </w:p>
    <w:p w14:paraId="558BD1B0" w14:textId="77777777" w:rsidR="00251EAC" w:rsidRDefault="00C9621B">
      <w:pPr>
        <w:jc w:val="center"/>
        <w:rPr>
          <w:sz w:val="20"/>
          <w:szCs w:val="20"/>
        </w:rPr>
        <w:pPrChange w:id="212" w:author="JORDINA" w:date="2019-10-18T17:43:00Z">
          <w:pPr/>
        </w:pPrChange>
      </w:pPr>
      <w:r>
        <w:rPr>
          <w:noProof/>
        </w:rPr>
        <w:drawing>
          <wp:inline distT="0" distB="0" distL="0" distR="0" wp14:anchorId="39F73B50" wp14:editId="3C193480">
            <wp:extent cx="4219575" cy="5667375"/>
            <wp:effectExtent l="0" t="0" r="9525" b="9525"/>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219575" cy="5667375"/>
                    </a:xfrm>
                    <a:prstGeom prst="rect">
                      <a:avLst/>
                    </a:prstGeom>
                    <a:ln/>
                  </pic:spPr>
                </pic:pic>
              </a:graphicData>
            </a:graphic>
          </wp:inline>
        </w:drawing>
      </w:r>
    </w:p>
    <w:p w14:paraId="6FF82A5F" w14:textId="77777777" w:rsidR="00251EAC" w:rsidRDefault="00C9621B">
      <w:pPr>
        <w:jc w:val="center"/>
        <w:rPr>
          <w:rFonts w:ascii="Palatino Linotype" w:eastAsia="Palatino Linotype" w:hAnsi="Palatino Linotype" w:cs="Palatino Linotype"/>
          <w:b/>
          <w:sz w:val="20"/>
          <w:szCs w:val="20"/>
        </w:rPr>
        <w:pPrChange w:id="213" w:author="JORDINA" w:date="2019-10-18T17:43:00Z">
          <w:pPr/>
        </w:pPrChange>
      </w:pPr>
      <w:r>
        <w:rPr>
          <w:rFonts w:ascii="Palatino Linotype" w:eastAsia="Palatino Linotype" w:hAnsi="Palatino Linotype" w:cs="Palatino Linotype"/>
          <w:b/>
          <w:sz w:val="20"/>
          <w:szCs w:val="20"/>
        </w:rPr>
        <w:t>Figure 7.9 – Output of file read application using ReaderWriteLockSlim</w:t>
      </w:r>
    </w:p>
    <w:p w14:paraId="1E7E6BC2"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lastRenderedPageBreak/>
        <w:t xml:space="preserve">Now let’s remove ReaderWriteLock and replace synchronization mechanism with Lock and run the application we noticed that output remains same however execution time is much higher (almost 3 times) and we know that is expected because Lock won’t allow multiple threads concurrently. So, ReaderWriteLock is an effective synchronization mechanism for a shared resource when there are many reads but periodic updates. </w:t>
      </w:r>
    </w:p>
    <w:p w14:paraId="72F8C505" w14:textId="77777777" w:rsidR="00251EAC" w:rsidRDefault="00C9621B">
      <w:pPr>
        <w:rPr>
          <w:rFonts w:ascii="Palatino Linotype" w:eastAsia="Palatino Linotype" w:hAnsi="Palatino Linotype" w:cs="Palatino Linotype"/>
          <w:b/>
        </w:rPr>
      </w:pPr>
      <w:r>
        <w:rPr>
          <w:rFonts w:ascii="Palatino Linotype" w:eastAsia="Palatino Linotype" w:hAnsi="Palatino Linotype" w:cs="Palatino Linotype"/>
          <w:b/>
        </w:rPr>
        <w:t>Some important facts about reader/write locks</w:t>
      </w:r>
    </w:p>
    <w:p w14:paraId="4CAB3EF6" w14:textId="77777777" w:rsidR="00251EAC" w:rsidRDefault="00C9621B">
      <w:pPr>
        <w:numPr>
          <w:ilvl w:val="0"/>
          <w:numId w:val="19"/>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ReaderWriteLocks allows multiple read, one exclusive write lock.</w:t>
      </w:r>
    </w:p>
    <w:p w14:paraId="609B3DCE" w14:textId="77777777" w:rsidR="00251EAC" w:rsidRDefault="00C9621B">
      <w:pPr>
        <w:numPr>
          <w:ilvl w:val="0"/>
          <w:numId w:val="19"/>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Among multiple read one can be upgraded to write lock</w:t>
      </w:r>
    </w:p>
    <w:p w14:paraId="3E9EEAE4" w14:textId="77777777" w:rsidR="00251EAC" w:rsidRDefault="00C9621B">
      <w:pPr>
        <w:numPr>
          <w:ilvl w:val="0"/>
          <w:numId w:val="19"/>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ReaderWriteLock has thread affinity</w:t>
      </w:r>
    </w:p>
    <w:p w14:paraId="71A60B9C" w14:textId="12534CA5" w:rsidR="00251EAC" w:rsidDel="00B26CC3" w:rsidRDefault="00C9621B">
      <w:pPr>
        <w:rPr>
          <w:del w:id="214" w:author="Ravindra Akella" w:date="2019-11-19T18:47:00Z"/>
          <w:rFonts w:ascii="Palatino Linotype" w:eastAsia="Palatino Linotype" w:hAnsi="Palatino Linotype" w:cs="Palatino Linotype"/>
        </w:rPr>
      </w:pPr>
      <w:del w:id="215" w:author="Ravindra Akella" w:date="2019-11-19T18:47:00Z">
        <w:r w:rsidDel="00B26CC3">
          <w:rPr>
            <w:rFonts w:ascii="Palatino Linotype" w:eastAsia="Palatino Linotype" w:hAnsi="Palatino Linotype" w:cs="Palatino Linotype"/>
            <w:highlight w:val="yellow"/>
          </w:rPr>
          <w:delText>Todo - Talk about recursion/dispose</w:delText>
        </w:r>
      </w:del>
    </w:p>
    <w:p w14:paraId="0A185743"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rPr>
        <w:t xml:space="preserve">In this section we have seen what </w:t>
      </w:r>
      <w:r>
        <w:rPr>
          <w:rFonts w:ascii="Palatino Linotype" w:eastAsia="Palatino Linotype" w:hAnsi="Palatino Linotype" w:cs="Palatino Linotype"/>
          <w:color w:val="000000"/>
          <w:sz w:val="20"/>
          <w:szCs w:val="20"/>
        </w:rPr>
        <w:t xml:space="preserve">ReaderWriteLocks </w:t>
      </w:r>
      <w:r>
        <w:rPr>
          <w:rFonts w:ascii="Palatino Linotype" w:eastAsia="Palatino Linotype" w:hAnsi="Palatino Linotype" w:cs="Palatino Linotype"/>
          <w:color w:val="000000"/>
        </w:rPr>
        <w:t>is, why we need it and how to implement it. In next section we will see a what is thread signaling, how to implement it and specific scenarios where thread signaling is helpful.</w:t>
      </w:r>
    </w:p>
    <w:p w14:paraId="62D854EB" w14:textId="77777777" w:rsidR="00251EAC" w:rsidRDefault="00C9621B">
      <w:pPr>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Signaling constructs</w:t>
      </w:r>
    </w:p>
    <w:p w14:paraId="203EA253" w14:textId="2BEA4DAA"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Signaling constructs are the synchronization primitives available in C# that help in signaling a thread to wait or proceed based on a notification. A simple example would be Thread.Join where say thread X calling join method on thread Y will wait until thread Y is completed. Other signaling constructs that are available in C# are AutoResetEvent, ManualResetEvent/ManualResetEventSlim, CountdownEvent and Barrier class. C# provide </w:t>
      </w:r>
      <w:del w:id="216" w:author="Ravindra Akella" w:date="2019-11-19T18:48:00Z">
        <w:r w:rsidDel="006C4B61">
          <w:rPr>
            <w:rFonts w:ascii="Palatino Linotype" w:eastAsia="Palatino Linotype" w:hAnsi="Palatino Linotype" w:cs="Palatino Linotype"/>
            <w:color w:val="000000"/>
          </w:rPr>
          <w:delText>a</w:delText>
        </w:r>
      </w:del>
      <w:ins w:id="217" w:author="Ravindra Akella" w:date="2019-11-19T18:48:00Z">
        <w:r w:rsidR="006C4B61">
          <w:rPr>
            <w:rFonts w:ascii="Palatino Linotype" w:eastAsia="Palatino Linotype" w:hAnsi="Palatino Linotype" w:cs="Palatino Linotype"/>
            <w:color w:val="000000"/>
          </w:rPr>
          <w:t>an</w:t>
        </w:r>
      </w:ins>
      <w:r>
        <w:rPr>
          <w:rFonts w:ascii="Palatino Linotype" w:eastAsia="Palatino Linotype" w:hAnsi="Palatino Linotype" w:cs="Palatino Linotype"/>
          <w:color w:val="000000"/>
        </w:rPr>
        <w:t xml:space="preserve"> EvetWaitHandle class that is used for thread synchronization and AutoResetEvent, ManualResetEvent implements this class. A simple comparison of these constructs is as following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51EAC" w14:paraId="20A52924" w14:textId="77777777">
        <w:tc>
          <w:tcPr>
            <w:tcW w:w="4675" w:type="dxa"/>
          </w:tcPr>
          <w:p w14:paraId="1DE613A9" w14:textId="77777777" w:rsidR="00251EAC" w:rsidRDefault="00C9621B">
            <w:pPr>
              <w:jc w:val="center"/>
              <w:rPr>
                <w:rFonts w:ascii="Palatino Linotype" w:eastAsia="Palatino Linotype" w:hAnsi="Palatino Linotype" w:cs="Palatino Linotype"/>
                <w:b/>
                <w:color w:val="000000"/>
              </w:rPr>
            </w:pPr>
            <w:commentRangeStart w:id="218"/>
            <w:commentRangeStart w:id="219"/>
            <w:r>
              <w:rPr>
                <w:rFonts w:ascii="Palatino Linotype" w:eastAsia="Palatino Linotype" w:hAnsi="Palatino Linotype" w:cs="Palatino Linotype"/>
                <w:b/>
                <w:color w:val="000000"/>
              </w:rPr>
              <w:t>Signaling construct</w:t>
            </w:r>
          </w:p>
        </w:tc>
        <w:tc>
          <w:tcPr>
            <w:tcW w:w="4675" w:type="dxa"/>
          </w:tcPr>
          <w:p w14:paraId="1E8CF524" w14:textId="77777777" w:rsidR="00251EAC" w:rsidRDefault="00C9621B">
            <w:pPr>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Usage</w:t>
            </w:r>
          </w:p>
        </w:tc>
      </w:tr>
      <w:tr w:rsidR="00251EAC" w14:paraId="5B68D59F" w14:textId="77777777">
        <w:tc>
          <w:tcPr>
            <w:tcW w:w="4675" w:type="dxa"/>
          </w:tcPr>
          <w:p w14:paraId="7B28135B"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AutoResetEvent</w:t>
            </w:r>
          </w:p>
        </w:tc>
        <w:tc>
          <w:tcPr>
            <w:tcW w:w="4675" w:type="dxa"/>
          </w:tcPr>
          <w:p w14:paraId="4B7B7CA0"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Allows to unblock a thread (or a thread once) through signaling </w:t>
            </w:r>
          </w:p>
        </w:tc>
      </w:tr>
      <w:tr w:rsidR="00251EAC" w14:paraId="73A45771" w14:textId="77777777">
        <w:tc>
          <w:tcPr>
            <w:tcW w:w="4675" w:type="dxa"/>
          </w:tcPr>
          <w:p w14:paraId="5FD82A3F"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ManualResetEvent/ManualResetEvenSlim</w:t>
            </w:r>
          </w:p>
        </w:tc>
        <w:tc>
          <w:tcPr>
            <w:tcW w:w="4675" w:type="dxa"/>
          </w:tcPr>
          <w:p w14:paraId="02D9ABE6"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Allows to unblock all the threads (or a thread indefinitely) through signaling and blocks only after manually resetting signaling status through Reset method</w:t>
            </w:r>
          </w:p>
        </w:tc>
      </w:tr>
      <w:tr w:rsidR="00251EAC" w14:paraId="289F7A5A" w14:textId="77777777">
        <w:tc>
          <w:tcPr>
            <w:tcW w:w="4675" w:type="dxa"/>
          </w:tcPr>
          <w:p w14:paraId="02BB6F6F"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CountdownEvent</w:t>
            </w:r>
          </w:p>
        </w:tc>
        <w:tc>
          <w:tcPr>
            <w:tcW w:w="4675" w:type="dxa"/>
          </w:tcPr>
          <w:p w14:paraId="6BAEB696"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Allows to unblock a thread after it receives a predefined number of signals</w:t>
            </w:r>
          </w:p>
        </w:tc>
      </w:tr>
      <w:tr w:rsidR="00251EAC" w14:paraId="7848CB47" w14:textId="77777777">
        <w:tc>
          <w:tcPr>
            <w:tcW w:w="4675" w:type="dxa"/>
          </w:tcPr>
          <w:p w14:paraId="0925A1CB"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Barrier</w:t>
            </w:r>
            <w:commentRangeEnd w:id="218"/>
            <w:r w:rsidR="001A5A4D">
              <w:rPr>
                <w:rStyle w:val="CommentReference"/>
              </w:rPr>
              <w:commentReference w:id="218"/>
            </w:r>
            <w:r w:rsidR="00406A5C">
              <w:rPr>
                <w:rStyle w:val="CommentReference"/>
              </w:rPr>
              <w:commentReference w:id="219"/>
            </w:r>
          </w:p>
        </w:tc>
        <w:tc>
          <w:tcPr>
            <w:tcW w:w="4675" w:type="dxa"/>
          </w:tcPr>
          <w:p w14:paraId="03BCAD16" w14:textId="3C4246F4" w:rsidR="00251EAC" w:rsidRDefault="007E5496">
            <w:pPr>
              <w:rPr>
                <w:rFonts w:ascii="Palatino Linotype" w:eastAsia="Palatino Linotype" w:hAnsi="Palatino Linotype" w:cs="Palatino Linotype"/>
                <w:color w:val="000000"/>
              </w:rPr>
            </w:pPr>
            <w:ins w:id="220" w:author="Ravindra Akella" w:date="2019-11-19T18:50:00Z">
              <w:r>
                <w:rPr>
                  <w:rFonts w:ascii="Palatino Linotype" w:eastAsia="Palatino Linotype" w:hAnsi="Palatino Linotype" w:cs="Palatino Linotype"/>
                  <w:color w:val="000000"/>
                </w:rPr>
                <w:t xml:space="preserve">Barrier allows threads to execute a piece of code </w:t>
              </w:r>
            </w:ins>
            <w:ins w:id="221" w:author="Ravindra Akella" w:date="2019-11-19T18:51:00Z">
              <w:r>
                <w:rPr>
                  <w:rFonts w:ascii="Palatino Linotype" w:eastAsia="Palatino Linotype" w:hAnsi="Palatino Linotype" w:cs="Palatino Linotype"/>
                  <w:color w:val="000000"/>
                </w:rPr>
                <w:t xml:space="preserve">parallelly </w:t>
              </w:r>
            </w:ins>
            <w:ins w:id="222" w:author="Ravindra Akella" w:date="2019-11-19T18:50:00Z">
              <w:r>
                <w:rPr>
                  <w:rFonts w:ascii="Palatino Linotype" w:eastAsia="Palatino Linotype" w:hAnsi="Palatino Linotype" w:cs="Palatino Linotype"/>
                  <w:color w:val="000000"/>
                </w:rPr>
                <w:t xml:space="preserve">and </w:t>
              </w:r>
            </w:ins>
            <w:ins w:id="223" w:author="Ravindra Akella" w:date="2019-11-19T18:51:00Z">
              <w:r>
                <w:rPr>
                  <w:rFonts w:ascii="Palatino Linotype" w:eastAsia="Palatino Linotype" w:hAnsi="Palatino Linotype" w:cs="Palatino Linotype"/>
                  <w:color w:val="000000"/>
                </w:rPr>
                <w:t>wait till all the threads have completed execution of that code with a post execution phase.</w:t>
              </w:r>
            </w:ins>
          </w:p>
        </w:tc>
      </w:tr>
    </w:tbl>
    <w:commentRangeEnd w:id="219"/>
    <w:p w14:paraId="1BAB5C08" w14:textId="4860889D" w:rsidR="00251EAC" w:rsidRPr="008D6565" w:rsidRDefault="008D6565">
      <w:pPr>
        <w:rPr>
          <w:rFonts w:ascii="Palatino Linotype" w:eastAsia="Palatino Linotype" w:hAnsi="Palatino Linotype" w:cs="Palatino Linotype"/>
          <w:b/>
          <w:bCs/>
          <w:color w:val="000000"/>
          <w:rPrChange w:id="224" w:author="Ravindra Akella" w:date="2019-11-19T19:02:00Z">
            <w:rPr>
              <w:rFonts w:ascii="Palatino Linotype" w:eastAsia="Palatino Linotype" w:hAnsi="Palatino Linotype" w:cs="Palatino Linotype"/>
              <w:color w:val="000000"/>
            </w:rPr>
          </w:rPrChange>
        </w:rPr>
      </w:pPr>
      <w:ins w:id="225" w:author="Ravindra Akella" w:date="2019-11-19T19:02:00Z">
        <w:r w:rsidRPr="008D6565">
          <w:rPr>
            <w:rFonts w:ascii="Palatino Linotype" w:eastAsia="Palatino Linotype" w:hAnsi="Palatino Linotype" w:cs="Palatino Linotype"/>
            <w:b/>
            <w:bCs/>
            <w:color w:val="000000"/>
            <w:rPrChange w:id="226" w:author="Ravindra Akella" w:date="2019-11-19T19:02:00Z">
              <w:rPr>
                <w:rFonts w:ascii="Palatino Linotype" w:eastAsia="Palatino Linotype" w:hAnsi="Palatino Linotype" w:cs="Palatino Linotype"/>
                <w:color w:val="000000"/>
              </w:rPr>
            </w:rPrChange>
          </w:rPr>
          <w:t>Table</w:t>
        </w:r>
      </w:ins>
      <w:ins w:id="227" w:author="Ravindra Akella" w:date="2019-11-19T19:04:00Z">
        <w:r>
          <w:rPr>
            <w:rFonts w:ascii="Palatino Linotype" w:eastAsia="Palatino Linotype" w:hAnsi="Palatino Linotype" w:cs="Palatino Linotype"/>
            <w:b/>
            <w:bCs/>
            <w:color w:val="000000"/>
          </w:rPr>
          <w:t xml:space="preserve"> 7.1 – Comparison of Signaling constructs</w:t>
        </w:r>
      </w:ins>
    </w:p>
    <w:p w14:paraId="17F64E7D"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Let us deep dive into each of these constructs in next section</w:t>
      </w:r>
    </w:p>
    <w:p w14:paraId="5F2DD1FF"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AutoResetEvent</w:t>
      </w:r>
    </w:p>
    <w:p w14:paraId="7BDE1380"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AutoResetEvent like a toll gate where only one car is allowed at a time and each car needs access to go through the gate. AutoResetEvent class helps in creating a signaling construct which allows sending a signal so as to  unblock a blocked/waiting thread and immediately reset the signals which means any subsequent thread will continue to wait in queue until next signal is received. </w:t>
      </w:r>
    </w:p>
    <w:p w14:paraId="119F1CF9"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An AutoResetEvent is instantiated by its constructor something like this</w:t>
      </w:r>
    </w:p>
    <w:p w14:paraId="20273F85" w14:textId="77777777" w:rsidR="00251EAC" w:rsidRDefault="00C9621B">
      <w:pPr>
        <w:rPr>
          <w:color w:val="000000"/>
          <w:sz w:val="20"/>
          <w:szCs w:val="20"/>
        </w:rPr>
      </w:pPr>
      <w:r>
        <w:rPr>
          <w:color w:val="000000"/>
          <w:sz w:val="20"/>
          <w:szCs w:val="20"/>
        </w:rPr>
        <w:t xml:space="preserve">AutoResetEvent event_1 = </w:t>
      </w:r>
      <w:r>
        <w:rPr>
          <w:color w:val="0000FF"/>
          <w:sz w:val="20"/>
          <w:szCs w:val="20"/>
        </w:rPr>
        <w:t>new</w:t>
      </w:r>
      <w:r>
        <w:rPr>
          <w:color w:val="000000"/>
          <w:sz w:val="20"/>
          <w:szCs w:val="20"/>
        </w:rPr>
        <w:t xml:space="preserve"> AutoResetEvent(</w:t>
      </w:r>
      <w:r>
        <w:rPr>
          <w:color w:val="0000FF"/>
          <w:sz w:val="20"/>
          <w:szCs w:val="20"/>
        </w:rPr>
        <w:t>false</w:t>
      </w:r>
      <w:r>
        <w:rPr>
          <w:color w:val="000000"/>
          <w:sz w:val="20"/>
          <w:szCs w:val="20"/>
        </w:rPr>
        <w:t>);</w:t>
      </w:r>
    </w:p>
    <w:p w14:paraId="1CBC9A99"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Parameter to this constructor signifies if the event is already signaled or non-signaled i.e. true to signal which means one thread can proceed processing (tollgate is by default open for one car) and parameter is passed as false thread will wait to receive a signal. Blocking a thread is done by calling WaitOne() and releasing/signaling one thread is done by calling Set() method. Let’s look at this with a simple example of stock trading where a stock needs to be purchased when it reaches a specific price, we will use 2 threads here </w:t>
      </w:r>
    </w:p>
    <w:p w14:paraId="0A83ABCA" w14:textId="77777777" w:rsidR="00251EAC" w:rsidRDefault="00C9621B">
      <w:pPr>
        <w:numPr>
          <w:ilvl w:val="0"/>
          <w:numId w:val="2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One to take input from user on the price that stock needs to be purchased</w:t>
      </w:r>
    </w:p>
    <w:p w14:paraId="78620D71" w14:textId="77777777" w:rsidR="00251EAC" w:rsidRDefault="00C9621B">
      <w:pPr>
        <w:numPr>
          <w:ilvl w:val="0"/>
          <w:numId w:val="21"/>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One to randomize the current stocks price and see if it matches with user input and place order</w:t>
      </w:r>
    </w:p>
    <w:p w14:paraId="64AA9691"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user inputs stock buy price, to successfully complete the order that thread (waiting thread) will continue to wait till there is a match in current stock price. Now since matching is a complex process we will run on a separate thread. Once there is a match a signal (Signaling thread) is sent to complete the order. We will use AutoResetEvent to handle this signaling across threads  Let’s create a class called StockTrading as following</w:t>
      </w:r>
    </w:p>
    <w:p w14:paraId="7F5F35E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StockTrading</w:t>
      </w:r>
    </w:p>
    <w:p w14:paraId="02A2E696" w14:textId="77777777" w:rsidR="00251EAC" w:rsidRDefault="00C9621B">
      <w:pPr>
        <w:spacing w:after="0" w:line="240" w:lineRule="auto"/>
        <w:rPr>
          <w:color w:val="000000"/>
          <w:sz w:val="20"/>
          <w:szCs w:val="20"/>
        </w:rPr>
      </w:pPr>
      <w:r>
        <w:rPr>
          <w:color w:val="000000"/>
          <w:sz w:val="20"/>
          <w:szCs w:val="20"/>
        </w:rPr>
        <w:t xml:space="preserve">    {</w:t>
      </w:r>
    </w:p>
    <w:p w14:paraId="3E74C70F" w14:textId="77777777" w:rsidR="00251EAC" w:rsidRDefault="00C9621B">
      <w:pPr>
        <w:spacing w:after="0" w:line="240" w:lineRule="auto"/>
        <w:rPr>
          <w:color w:val="000000"/>
          <w:sz w:val="20"/>
          <w:szCs w:val="20"/>
        </w:rPr>
      </w:pPr>
      <w:r>
        <w:rPr>
          <w:color w:val="000000"/>
          <w:sz w:val="20"/>
          <w:szCs w:val="20"/>
        </w:rPr>
        <w:t xml:space="preserve">        AutoResetEvent autoResetEvent = </w:t>
      </w:r>
      <w:r>
        <w:rPr>
          <w:color w:val="0000FF"/>
          <w:sz w:val="20"/>
          <w:szCs w:val="20"/>
        </w:rPr>
        <w:t>new</w:t>
      </w:r>
      <w:r>
        <w:rPr>
          <w:color w:val="000000"/>
          <w:sz w:val="20"/>
          <w:szCs w:val="20"/>
        </w:rPr>
        <w:t xml:space="preserve"> AutoResetEvent(</w:t>
      </w:r>
      <w:r>
        <w:rPr>
          <w:color w:val="0000FF"/>
          <w:sz w:val="20"/>
          <w:szCs w:val="20"/>
        </w:rPr>
        <w:t>false</w:t>
      </w:r>
      <w:r>
        <w:rPr>
          <w:color w:val="000000"/>
          <w:sz w:val="20"/>
          <w:szCs w:val="20"/>
        </w:rPr>
        <w:t>);</w:t>
      </w:r>
    </w:p>
    <w:p w14:paraId="210557A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currentStockPriceOfXYZ { </w:t>
      </w:r>
      <w:r>
        <w:rPr>
          <w:color w:val="0000FF"/>
          <w:sz w:val="20"/>
          <w:szCs w:val="20"/>
        </w:rPr>
        <w:t>get</w:t>
      </w:r>
      <w:r>
        <w:rPr>
          <w:color w:val="000000"/>
          <w:sz w:val="20"/>
          <w:szCs w:val="20"/>
        </w:rPr>
        <w:t xml:space="preserve">; </w:t>
      </w:r>
      <w:r>
        <w:rPr>
          <w:color w:val="0000FF"/>
          <w:sz w:val="20"/>
          <w:szCs w:val="20"/>
        </w:rPr>
        <w:t>set</w:t>
      </w:r>
      <w:r>
        <w:rPr>
          <w:color w:val="000000"/>
          <w:sz w:val="20"/>
          <w:szCs w:val="20"/>
        </w:rPr>
        <w:t xml:space="preserve">; } </w:t>
      </w:r>
      <w:r>
        <w:rPr>
          <w:color w:val="008000"/>
          <w:sz w:val="20"/>
          <w:szCs w:val="20"/>
        </w:rPr>
        <w:t>//Holds current stock price</w:t>
      </w:r>
    </w:p>
    <w:p w14:paraId="64FF896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buyPriceofXYZ { </w:t>
      </w:r>
      <w:r>
        <w:rPr>
          <w:color w:val="0000FF"/>
          <w:sz w:val="20"/>
          <w:szCs w:val="20"/>
        </w:rPr>
        <w:t>get</w:t>
      </w:r>
      <w:r>
        <w:rPr>
          <w:color w:val="000000"/>
          <w:sz w:val="20"/>
          <w:szCs w:val="20"/>
        </w:rPr>
        <w:t xml:space="preserve">; </w:t>
      </w:r>
      <w:r>
        <w:rPr>
          <w:color w:val="0000FF"/>
          <w:sz w:val="20"/>
          <w:szCs w:val="20"/>
        </w:rPr>
        <w:t>set</w:t>
      </w:r>
      <w:r>
        <w:rPr>
          <w:color w:val="000000"/>
          <w:sz w:val="20"/>
          <w:szCs w:val="20"/>
        </w:rPr>
        <w:t xml:space="preserve">; } </w:t>
      </w:r>
      <w:r>
        <w:rPr>
          <w:color w:val="008000"/>
          <w:sz w:val="20"/>
          <w:szCs w:val="20"/>
        </w:rPr>
        <w:t xml:space="preserve">//Buy price of stocks </w:t>
      </w:r>
    </w:p>
    <w:p w14:paraId="3A477DC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bool</w:t>
      </w:r>
      <w:r>
        <w:rPr>
          <w:color w:val="000000"/>
          <w:sz w:val="20"/>
          <w:szCs w:val="20"/>
        </w:rPr>
        <w:t xml:space="preserve"> StockPurchased { </w:t>
      </w:r>
      <w:r>
        <w:rPr>
          <w:color w:val="0000FF"/>
          <w:sz w:val="20"/>
          <w:szCs w:val="20"/>
        </w:rPr>
        <w:t>get</w:t>
      </w:r>
      <w:r>
        <w:rPr>
          <w:color w:val="000000"/>
          <w:sz w:val="20"/>
          <w:szCs w:val="20"/>
        </w:rPr>
        <w:t xml:space="preserve">; </w:t>
      </w:r>
      <w:r>
        <w:rPr>
          <w:color w:val="0000FF"/>
          <w:sz w:val="20"/>
          <w:szCs w:val="20"/>
        </w:rPr>
        <w:t>set</w:t>
      </w:r>
      <w:r>
        <w:rPr>
          <w:color w:val="000000"/>
          <w:sz w:val="20"/>
          <w:szCs w:val="20"/>
        </w:rPr>
        <w:t xml:space="preserve">; } </w:t>
      </w:r>
      <w:r>
        <w:rPr>
          <w:color w:val="008000"/>
          <w:sz w:val="20"/>
          <w:szCs w:val="20"/>
        </w:rPr>
        <w:t>//Flag that is set to true once order is successful</w:t>
      </w:r>
    </w:p>
    <w:p w14:paraId="63B00B36" w14:textId="77777777" w:rsidR="00251EAC" w:rsidRDefault="00251EAC">
      <w:pPr>
        <w:spacing w:after="0" w:line="240" w:lineRule="auto"/>
        <w:rPr>
          <w:color w:val="000000"/>
          <w:sz w:val="20"/>
          <w:szCs w:val="20"/>
        </w:rPr>
      </w:pPr>
    </w:p>
    <w:p w14:paraId="73AAF60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StockTrading</w:t>
      </w:r>
      <w:r>
        <w:rPr>
          <w:color w:val="000000"/>
          <w:sz w:val="20"/>
          <w:szCs w:val="20"/>
        </w:rPr>
        <w:t>(</w:t>
      </w:r>
      <w:r>
        <w:rPr>
          <w:color w:val="0000FF"/>
          <w:sz w:val="20"/>
          <w:szCs w:val="20"/>
        </w:rPr>
        <w:t>bool</w:t>
      </w:r>
      <w:r>
        <w:rPr>
          <w:color w:val="000000"/>
          <w:sz w:val="20"/>
          <w:szCs w:val="20"/>
        </w:rPr>
        <w:t xml:space="preserve"> stockPurchased)</w:t>
      </w:r>
    </w:p>
    <w:p w14:paraId="00AC409C" w14:textId="77777777" w:rsidR="00251EAC" w:rsidRDefault="00C9621B">
      <w:pPr>
        <w:spacing w:after="0" w:line="240" w:lineRule="auto"/>
        <w:rPr>
          <w:color w:val="000000"/>
          <w:sz w:val="20"/>
          <w:szCs w:val="20"/>
        </w:rPr>
      </w:pPr>
      <w:r>
        <w:rPr>
          <w:color w:val="000000"/>
          <w:sz w:val="20"/>
          <w:szCs w:val="20"/>
        </w:rPr>
        <w:t xml:space="preserve">        {</w:t>
      </w:r>
    </w:p>
    <w:p w14:paraId="6B3755A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.StockPurchased = stockPurchased;</w:t>
      </w:r>
    </w:p>
    <w:p w14:paraId="44DD84E4" w14:textId="77777777" w:rsidR="00251EAC" w:rsidRDefault="00C9621B">
      <w:pPr>
        <w:rPr>
          <w:color w:val="000000"/>
          <w:sz w:val="20"/>
          <w:szCs w:val="20"/>
        </w:rPr>
      </w:pPr>
      <w:r>
        <w:rPr>
          <w:color w:val="000000"/>
          <w:sz w:val="20"/>
          <w:szCs w:val="20"/>
        </w:rPr>
        <w:t xml:space="preserve">        }</w:t>
      </w:r>
    </w:p>
    <w:p w14:paraId="013FFE11" w14:textId="77777777" w:rsidR="00251EAC" w:rsidRDefault="00C9621B">
      <w:pPr>
        <w:rPr>
          <w:color w:val="000000"/>
          <w:sz w:val="20"/>
          <w:szCs w:val="20"/>
        </w:rPr>
      </w:pPr>
      <w:r>
        <w:rPr>
          <w:color w:val="000000"/>
          <w:sz w:val="20"/>
          <w:szCs w:val="20"/>
        </w:rPr>
        <w:t xml:space="preserve">   }</w:t>
      </w:r>
    </w:p>
    <w:p w14:paraId="0F02807C" w14:textId="77777777" w:rsidR="00251EAC" w:rsidRPr="009A495D" w:rsidRDefault="00C9621B">
      <w:pPr>
        <w:rPr>
          <w:rFonts w:ascii="Palatino Linotype" w:hAnsi="Palatino Linotype"/>
          <w:color w:val="000000"/>
          <w:rPrChange w:id="228" w:author="Ravindra Akella" w:date="2019-11-19T19:06:00Z">
            <w:rPr>
              <w:color w:val="000000"/>
              <w:sz w:val="20"/>
              <w:szCs w:val="20"/>
            </w:rPr>
          </w:rPrChange>
        </w:rPr>
      </w:pPr>
      <w:r w:rsidRPr="009A495D">
        <w:rPr>
          <w:rFonts w:ascii="Palatino Linotype" w:hAnsi="Palatino Linotype"/>
          <w:color w:val="000000"/>
          <w:rPrChange w:id="229" w:author="Ravindra Akella" w:date="2019-11-19T19:06:00Z">
            <w:rPr>
              <w:color w:val="000000"/>
              <w:sz w:val="20"/>
              <w:szCs w:val="20"/>
            </w:rPr>
          </w:rPrChange>
        </w:rPr>
        <w:t xml:space="preserve">Add two methods </w:t>
      </w:r>
    </w:p>
    <w:p w14:paraId="6E07D243" w14:textId="77777777" w:rsidR="00251EAC" w:rsidRPr="009A495D" w:rsidRDefault="00C9621B">
      <w:pPr>
        <w:numPr>
          <w:ilvl w:val="0"/>
          <w:numId w:val="22"/>
        </w:numPr>
        <w:pBdr>
          <w:top w:val="nil"/>
          <w:left w:val="nil"/>
          <w:bottom w:val="nil"/>
          <w:right w:val="nil"/>
          <w:between w:val="nil"/>
        </w:pBdr>
        <w:spacing w:after="0"/>
        <w:rPr>
          <w:rFonts w:ascii="Palatino Linotype" w:hAnsi="Palatino Linotype"/>
          <w:color w:val="000000"/>
          <w:rPrChange w:id="230" w:author="Ravindra Akella" w:date="2019-11-19T19:06:00Z">
            <w:rPr>
              <w:color w:val="000000"/>
              <w:sz w:val="20"/>
              <w:szCs w:val="20"/>
            </w:rPr>
          </w:rPrChange>
        </w:rPr>
      </w:pPr>
      <w:r w:rsidRPr="009A495D">
        <w:rPr>
          <w:rFonts w:ascii="Palatino Linotype" w:hAnsi="Palatino Linotype"/>
          <w:color w:val="000000"/>
          <w:rPrChange w:id="231" w:author="Ravindra Akella" w:date="2019-11-19T19:06:00Z">
            <w:rPr>
              <w:color w:val="000000"/>
              <w:sz w:val="20"/>
              <w:szCs w:val="20"/>
            </w:rPr>
          </w:rPrChange>
        </w:rPr>
        <w:t>PlaceOrder() - one to place order and will wait for signal from below method to complete the order/</w:t>
      </w:r>
    </w:p>
    <w:p w14:paraId="3D1A490B" w14:textId="68BA2744" w:rsidR="00251EAC" w:rsidRPr="009A495D" w:rsidRDefault="00C9621B">
      <w:pPr>
        <w:numPr>
          <w:ilvl w:val="0"/>
          <w:numId w:val="22"/>
        </w:numPr>
        <w:pBdr>
          <w:top w:val="nil"/>
          <w:left w:val="nil"/>
          <w:bottom w:val="nil"/>
          <w:right w:val="nil"/>
          <w:between w:val="nil"/>
        </w:pBdr>
        <w:rPr>
          <w:rFonts w:ascii="Palatino Linotype" w:hAnsi="Palatino Linotype"/>
          <w:color w:val="000000"/>
          <w:rPrChange w:id="232" w:author="Ravindra Akella" w:date="2019-11-19T19:06:00Z">
            <w:rPr>
              <w:color w:val="000000"/>
              <w:sz w:val="20"/>
              <w:szCs w:val="20"/>
            </w:rPr>
          </w:rPrChange>
        </w:rPr>
      </w:pPr>
      <w:r w:rsidRPr="009A495D">
        <w:rPr>
          <w:rFonts w:ascii="Palatino Linotype" w:hAnsi="Palatino Linotype"/>
          <w:color w:val="000000"/>
          <w:rPrChange w:id="233" w:author="Ravindra Akella" w:date="2019-11-19T19:06:00Z">
            <w:rPr>
              <w:color w:val="000000"/>
              <w:sz w:val="20"/>
              <w:szCs w:val="20"/>
            </w:rPr>
          </w:rPrChange>
        </w:rPr>
        <w:lastRenderedPageBreak/>
        <w:t xml:space="preserve">ValidatePrice() - one to validate stock price with buy price and signal according. This method is called </w:t>
      </w:r>
      <w:del w:id="234" w:author="Ravindra Akella" w:date="2019-11-19T19:06:00Z">
        <w:r w:rsidRPr="009A495D" w:rsidDel="009A495D">
          <w:rPr>
            <w:rFonts w:ascii="Palatino Linotype" w:hAnsi="Palatino Linotype"/>
            <w:color w:val="000000"/>
            <w:rPrChange w:id="235" w:author="Ravindra Akella" w:date="2019-11-19T19:06:00Z">
              <w:rPr>
                <w:color w:val="000000"/>
                <w:sz w:val="20"/>
                <w:szCs w:val="20"/>
              </w:rPr>
            </w:rPrChange>
          </w:rPr>
          <w:delText>everytime</w:delText>
        </w:r>
      </w:del>
      <w:ins w:id="236" w:author="Ravindra Akella" w:date="2019-11-19T19:06:00Z">
        <w:r w:rsidR="009A495D" w:rsidRPr="009A495D">
          <w:rPr>
            <w:rFonts w:ascii="Palatino Linotype" w:hAnsi="Palatino Linotype"/>
            <w:color w:val="000000"/>
          </w:rPr>
          <w:t>every time</w:t>
        </w:r>
      </w:ins>
      <w:r w:rsidRPr="009A495D">
        <w:rPr>
          <w:rFonts w:ascii="Palatino Linotype" w:hAnsi="Palatino Linotype"/>
          <w:color w:val="000000"/>
          <w:rPrChange w:id="237" w:author="Ravindra Akella" w:date="2019-11-19T19:06:00Z">
            <w:rPr>
              <w:color w:val="000000"/>
              <w:sz w:val="20"/>
              <w:szCs w:val="20"/>
            </w:rPr>
          </w:rPrChange>
        </w:rPr>
        <w:t xml:space="preserve"> there is change in stock price.</w:t>
      </w:r>
    </w:p>
    <w:p w14:paraId="3470EE0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PlaceOrder()</w:t>
      </w:r>
    </w:p>
    <w:p w14:paraId="6B697EBA" w14:textId="77777777" w:rsidR="00251EAC" w:rsidRDefault="00C9621B">
      <w:pPr>
        <w:spacing w:after="0" w:line="240" w:lineRule="auto"/>
        <w:rPr>
          <w:color w:val="000000"/>
          <w:sz w:val="20"/>
          <w:szCs w:val="20"/>
        </w:rPr>
      </w:pPr>
      <w:r>
        <w:rPr>
          <w:color w:val="000000"/>
          <w:sz w:val="20"/>
          <w:szCs w:val="20"/>
        </w:rPr>
        <w:t xml:space="preserve">        {</w:t>
      </w:r>
    </w:p>
    <w:p w14:paraId="492F9823"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"Enter price at which you want to buy XYZ (minimum 1, maximum 5)"</w:t>
      </w:r>
      <w:r>
        <w:rPr>
          <w:color w:val="000000"/>
          <w:sz w:val="20"/>
          <w:szCs w:val="20"/>
        </w:rPr>
        <w:t>);</w:t>
      </w:r>
    </w:p>
    <w:p w14:paraId="41EC4637" w14:textId="77777777" w:rsidR="00251EAC" w:rsidRDefault="00C9621B">
      <w:pPr>
        <w:spacing w:after="0" w:line="240" w:lineRule="auto"/>
        <w:rPr>
          <w:color w:val="000000"/>
          <w:sz w:val="20"/>
          <w:szCs w:val="20"/>
        </w:rPr>
      </w:pPr>
      <w:r>
        <w:rPr>
          <w:color w:val="000000"/>
          <w:sz w:val="20"/>
          <w:szCs w:val="20"/>
        </w:rPr>
        <w:t xml:space="preserve">            buyPriceofXYZ = Convert.ToInt32(Console.ReadLine());</w:t>
      </w:r>
    </w:p>
    <w:p w14:paraId="204E7B1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.StockPurchased = </w:t>
      </w:r>
      <w:r>
        <w:rPr>
          <w:color w:val="0000FF"/>
          <w:sz w:val="20"/>
          <w:szCs w:val="20"/>
        </w:rPr>
        <w:t>false</w:t>
      </w:r>
      <w:r>
        <w:rPr>
          <w:color w:val="000000"/>
          <w:sz w:val="20"/>
          <w:szCs w:val="20"/>
        </w:rPr>
        <w:t>;</w:t>
      </w:r>
    </w:p>
    <w:p w14:paraId="7DD58D73" w14:textId="77777777" w:rsidR="00251EAC" w:rsidRDefault="00C9621B">
      <w:pPr>
        <w:spacing w:after="0" w:line="240" w:lineRule="auto"/>
        <w:rPr>
          <w:color w:val="000000"/>
          <w:sz w:val="20"/>
          <w:szCs w:val="20"/>
        </w:rPr>
      </w:pPr>
      <w:r>
        <w:rPr>
          <w:color w:val="000000"/>
          <w:sz w:val="20"/>
          <w:szCs w:val="20"/>
        </w:rPr>
        <w:t xml:space="preserve">            autoResetEvent.WaitOne(); </w:t>
      </w:r>
      <w:r>
        <w:rPr>
          <w:color w:val="008000"/>
          <w:sz w:val="20"/>
          <w:szCs w:val="20"/>
        </w:rPr>
        <w:t>//Wait until receives signal from price validation</w:t>
      </w:r>
    </w:p>
    <w:p w14:paraId="04A08265"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$"Stock purchased at buy price of </w:t>
      </w:r>
      <w:r>
        <w:rPr>
          <w:color w:val="000000"/>
          <w:sz w:val="20"/>
          <w:szCs w:val="20"/>
        </w:rPr>
        <w:t>{buyPriceofXYZ}</w:t>
      </w:r>
      <w:r>
        <w:rPr>
          <w:color w:val="A31515"/>
          <w:sz w:val="20"/>
          <w:szCs w:val="20"/>
        </w:rPr>
        <w:t>"</w:t>
      </w:r>
      <w:r>
        <w:rPr>
          <w:color w:val="000000"/>
          <w:sz w:val="20"/>
          <w:szCs w:val="20"/>
        </w:rPr>
        <w:t>);</w:t>
      </w:r>
    </w:p>
    <w:p w14:paraId="1CB71BDC" w14:textId="66A04BCD"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"One stock order is </w:t>
      </w:r>
      <w:del w:id="238" w:author="Ravindra Akella" w:date="2019-11-19T19:06:00Z">
        <w:r w:rsidDel="001267B4">
          <w:rPr>
            <w:color w:val="A31515"/>
            <w:sz w:val="20"/>
            <w:szCs w:val="20"/>
          </w:rPr>
          <w:delText>completed,</w:delText>
        </w:r>
      </w:del>
      <w:ins w:id="239" w:author="Ravindra Akella" w:date="2019-11-19T19:06:00Z">
        <w:r w:rsidR="001267B4">
          <w:rPr>
            <w:color w:val="A31515"/>
            <w:sz w:val="20"/>
            <w:szCs w:val="20"/>
          </w:rPr>
          <w:t>completed;</w:t>
        </w:r>
      </w:ins>
      <w:r>
        <w:rPr>
          <w:color w:val="A31515"/>
          <w:sz w:val="20"/>
          <w:szCs w:val="20"/>
        </w:rPr>
        <w:t xml:space="preserve"> press enter to exit"</w:t>
      </w:r>
      <w:r>
        <w:rPr>
          <w:color w:val="000000"/>
          <w:sz w:val="20"/>
          <w:szCs w:val="20"/>
        </w:rPr>
        <w:t>);</w:t>
      </w:r>
    </w:p>
    <w:p w14:paraId="37B47F1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.StockPurchased = </w:t>
      </w:r>
      <w:r>
        <w:rPr>
          <w:color w:val="0000FF"/>
          <w:sz w:val="20"/>
          <w:szCs w:val="20"/>
        </w:rPr>
        <w:t>true</w:t>
      </w:r>
      <w:r>
        <w:rPr>
          <w:color w:val="000000"/>
          <w:sz w:val="20"/>
          <w:szCs w:val="20"/>
        </w:rPr>
        <w:t>;</w:t>
      </w:r>
    </w:p>
    <w:p w14:paraId="227D8495" w14:textId="77777777" w:rsidR="00251EAC" w:rsidRDefault="00C9621B">
      <w:pPr>
        <w:spacing w:after="0" w:line="240" w:lineRule="auto"/>
        <w:rPr>
          <w:color w:val="000000"/>
          <w:sz w:val="20"/>
          <w:szCs w:val="20"/>
        </w:rPr>
      </w:pPr>
      <w:r>
        <w:rPr>
          <w:color w:val="000000"/>
          <w:sz w:val="20"/>
          <w:szCs w:val="20"/>
        </w:rPr>
        <w:t xml:space="preserve">            Console.ReadLine();</w:t>
      </w:r>
    </w:p>
    <w:p w14:paraId="44540412" w14:textId="77777777" w:rsidR="00251EAC" w:rsidRDefault="00C9621B">
      <w:pPr>
        <w:spacing w:after="0" w:line="240" w:lineRule="auto"/>
        <w:rPr>
          <w:color w:val="000000"/>
          <w:sz w:val="20"/>
          <w:szCs w:val="20"/>
        </w:rPr>
      </w:pPr>
      <w:r>
        <w:rPr>
          <w:color w:val="000000"/>
          <w:sz w:val="20"/>
          <w:szCs w:val="20"/>
        </w:rPr>
        <w:t xml:space="preserve">        }</w:t>
      </w:r>
    </w:p>
    <w:p w14:paraId="662D0C5D" w14:textId="77777777" w:rsidR="00251EAC" w:rsidRDefault="00251EAC">
      <w:pPr>
        <w:spacing w:after="0" w:line="240" w:lineRule="auto"/>
        <w:rPr>
          <w:color w:val="000000"/>
          <w:sz w:val="20"/>
          <w:szCs w:val="20"/>
        </w:rPr>
      </w:pPr>
    </w:p>
    <w:p w14:paraId="6940463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ValidatePrice()</w:t>
      </w:r>
    </w:p>
    <w:p w14:paraId="61D2A48A" w14:textId="77777777" w:rsidR="00251EAC" w:rsidRDefault="00C9621B">
      <w:pPr>
        <w:spacing w:after="0" w:line="240" w:lineRule="auto"/>
        <w:rPr>
          <w:color w:val="000000"/>
          <w:sz w:val="20"/>
          <w:szCs w:val="20"/>
        </w:rPr>
      </w:pPr>
      <w:r>
        <w:rPr>
          <w:color w:val="000000"/>
          <w:sz w:val="20"/>
          <w:szCs w:val="20"/>
        </w:rPr>
        <w:t xml:space="preserve">        {</w:t>
      </w:r>
    </w:p>
    <w:p w14:paraId="68FF25E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r>
        <w:rPr>
          <w:color w:val="0000FF"/>
          <w:sz w:val="20"/>
          <w:szCs w:val="20"/>
        </w:rPr>
        <w:t>this</w:t>
      </w:r>
      <w:r>
        <w:rPr>
          <w:color w:val="000000"/>
          <w:sz w:val="20"/>
          <w:szCs w:val="20"/>
        </w:rPr>
        <w:t xml:space="preserve">.buyPriceofXYZ == </w:t>
      </w:r>
      <w:r>
        <w:rPr>
          <w:color w:val="0000FF"/>
          <w:sz w:val="20"/>
          <w:szCs w:val="20"/>
        </w:rPr>
        <w:t>this</w:t>
      </w:r>
      <w:r>
        <w:rPr>
          <w:color w:val="000000"/>
          <w:sz w:val="20"/>
          <w:szCs w:val="20"/>
        </w:rPr>
        <w:t>.currentStockPriceOfXYZ)</w:t>
      </w:r>
    </w:p>
    <w:p w14:paraId="1F5F3FEE" w14:textId="77777777" w:rsidR="00251EAC" w:rsidRDefault="00C9621B">
      <w:pPr>
        <w:spacing w:after="0" w:line="240" w:lineRule="auto"/>
        <w:rPr>
          <w:color w:val="000000"/>
          <w:sz w:val="20"/>
          <w:szCs w:val="20"/>
        </w:rPr>
      </w:pPr>
      <w:r>
        <w:rPr>
          <w:color w:val="000000"/>
          <w:sz w:val="20"/>
          <w:szCs w:val="20"/>
        </w:rPr>
        <w:t xml:space="preserve">            {</w:t>
      </w:r>
    </w:p>
    <w:p w14:paraId="24245BD7"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$"Current stock price of </w:t>
      </w:r>
      <w:r>
        <w:rPr>
          <w:color w:val="000000"/>
          <w:sz w:val="20"/>
          <w:szCs w:val="20"/>
        </w:rPr>
        <w:t>{</w:t>
      </w:r>
      <w:r>
        <w:rPr>
          <w:color w:val="0000FF"/>
          <w:sz w:val="20"/>
          <w:szCs w:val="20"/>
        </w:rPr>
        <w:t>this</w:t>
      </w:r>
      <w:r>
        <w:rPr>
          <w:color w:val="000000"/>
          <w:sz w:val="20"/>
          <w:szCs w:val="20"/>
        </w:rPr>
        <w:t>.currentStockPriceOfXYZ}</w:t>
      </w:r>
      <w:r>
        <w:rPr>
          <w:color w:val="A31515"/>
          <w:sz w:val="20"/>
          <w:szCs w:val="20"/>
        </w:rPr>
        <w:t xml:space="preserve"> is matching with buy price of </w:t>
      </w:r>
      <w:r>
        <w:rPr>
          <w:color w:val="000000"/>
          <w:sz w:val="20"/>
          <w:szCs w:val="20"/>
        </w:rPr>
        <w:t>{</w:t>
      </w:r>
      <w:r>
        <w:rPr>
          <w:color w:val="0000FF"/>
          <w:sz w:val="20"/>
          <w:szCs w:val="20"/>
        </w:rPr>
        <w:t>this</w:t>
      </w:r>
      <w:r>
        <w:rPr>
          <w:color w:val="000000"/>
          <w:sz w:val="20"/>
          <w:szCs w:val="20"/>
        </w:rPr>
        <w:t>.buyPriceofXYZ}</w:t>
      </w:r>
      <w:r>
        <w:rPr>
          <w:color w:val="A31515"/>
          <w:sz w:val="20"/>
          <w:szCs w:val="20"/>
        </w:rPr>
        <w:t>"</w:t>
      </w:r>
      <w:r>
        <w:rPr>
          <w:color w:val="000000"/>
          <w:sz w:val="20"/>
          <w:szCs w:val="20"/>
        </w:rPr>
        <w:t>);</w:t>
      </w:r>
    </w:p>
    <w:p w14:paraId="21E3FA6F"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//Signal first thread waiting in queue to execute</w:t>
      </w:r>
      <w:r>
        <w:rPr>
          <w:color w:val="000000"/>
          <w:sz w:val="20"/>
          <w:szCs w:val="20"/>
        </w:rPr>
        <w:t xml:space="preserve">     </w:t>
      </w:r>
    </w:p>
    <w:p w14:paraId="420B380F" w14:textId="77777777" w:rsidR="00251EAC" w:rsidRDefault="00C9621B">
      <w:pPr>
        <w:spacing w:after="0" w:line="240" w:lineRule="auto"/>
        <w:rPr>
          <w:color w:val="000000"/>
          <w:sz w:val="20"/>
          <w:szCs w:val="20"/>
        </w:rPr>
      </w:pPr>
      <w:r>
        <w:rPr>
          <w:color w:val="000000"/>
          <w:sz w:val="20"/>
          <w:szCs w:val="20"/>
        </w:rPr>
        <w:t xml:space="preserve">            }</w:t>
      </w:r>
    </w:p>
    <w:p w14:paraId="4372791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w:t>
      </w:r>
      <w:r>
        <w:rPr>
          <w:color w:val="0000FF"/>
          <w:sz w:val="20"/>
          <w:szCs w:val="20"/>
        </w:rPr>
        <w:t>this</w:t>
      </w:r>
      <w:r>
        <w:rPr>
          <w:color w:val="000000"/>
          <w:sz w:val="20"/>
          <w:szCs w:val="20"/>
        </w:rPr>
        <w:t>.StockPurchased)</w:t>
      </w:r>
    </w:p>
    <w:p w14:paraId="199BE81C" w14:textId="77777777" w:rsidR="00251EAC" w:rsidRDefault="00C9621B">
      <w:pPr>
        <w:spacing w:after="0" w:line="240" w:lineRule="auto"/>
        <w:rPr>
          <w:color w:val="000000"/>
          <w:sz w:val="20"/>
          <w:szCs w:val="20"/>
        </w:rPr>
      </w:pPr>
      <w:r>
        <w:rPr>
          <w:color w:val="000000"/>
          <w:sz w:val="20"/>
          <w:szCs w:val="20"/>
        </w:rPr>
        <w:t xml:space="preserve">            {</w:t>
      </w:r>
    </w:p>
    <w:p w14:paraId="0D24269C"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$"Current stock price of </w:t>
      </w:r>
      <w:r>
        <w:rPr>
          <w:color w:val="000000"/>
          <w:sz w:val="20"/>
          <w:szCs w:val="20"/>
        </w:rPr>
        <w:t>{</w:t>
      </w:r>
      <w:r>
        <w:rPr>
          <w:color w:val="0000FF"/>
          <w:sz w:val="20"/>
          <w:szCs w:val="20"/>
        </w:rPr>
        <w:t>this</w:t>
      </w:r>
      <w:r>
        <w:rPr>
          <w:color w:val="000000"/>
          <w:sz w:val="20"/>
          <w:szCs w:val="20"/>
        </w:rPr>
        <w:t>.currentStockPriceOfXYZ}</w:t>
      </w:r>
      <w:r>
        <w:rPr>
          <w:color w:val="A31515"/>
          <w:sz w:val="20"/>
          <w:szCs w:val="20"/>
        </w:rPr>
        <w:t xml:space="preserve"> is not matching with buy price of </w:t>
      </w:r>
      <w:r>
        <w:rPr>
          <w:color w:val="000000"/>
          <w:sz w:val="20"/>
          <w:szCs w:val="20"/>
        </w:rPr>
        <w:t>{</w:t>
      </w:r>
      <w:r>
        <w:rPr>
          <w:color w:val="0000FF"/>
          <w:sz w:val="20"/>
          <w:szCs w:val="20"/>
        </w:rPr>
        <w:t>this</w:t>
      </w:r>
      <w:r>
        <w:rPr>
          <w:color w:val="000000"/>
          <w:sz w:val="20"/>
          <w:szCs w:val="20"/>
        </w:rPr>
        <w:t>.buyPriceofXYZ}</w:t>
      </w:r>
      <w:r>
        <w:rPr>
          <w:color w:val="A31515"/>
          <w:sz w:val="20"/>
          <w:szCs w:val="20"/>
        </w:rPr>
        <w:t>"</w:t>
      </w:r>
      <w:r>
        <w:rPr>
          <w:color w:val="000000"/>
          <w:sz w:val="20"/>
          <w:szCs w:val="20"/>
        </w:rPr>
        <w:t>);</w:t>
      </w:r>
    </w:p>
    <w:p w14:paraId="3EE9D722" w14:textId="77777777" w:rsidR="00251EAC" w:rsidRDefault="00C9621B">
      <w:pPr>
        <w:spacing w:after="0" w:line="240" w:lineRule="auto"/>
        <w:rPr>
          <w:color w:val="000000"/>
          <w:sz w:val="20"/>
          <w:szCs w:val="20"/>
        </w:rPr>
      </w:pPr>
      <w:r>
        <w:rPr>
          <w:color w:val="000000"/>
          <w:sz w:val="20"/>
          <w:szCs w:val="20"/>
        </w:rPr>
        <w:t xml:space="preserve">            }</w:t>
      </w:r>
    </w:p>
    <w:p w14:paraId="2BEF107D" w14:textId="77777777" w:rsidR="00251EAC" w:rsidRDefault="00C9621B">
      <w:pPr>
        <w:rPr>
          <w:color w:val="000000"/>
          <w:sz w:val="20"/>
          <w:szCs w:val="20"/>
        </w:rPr>
      </w:pPr>
      <w:r>
        <w:rPr>
          <w:color w:val="000000"/>
          <w:sz w:val="20"/>
          <w:szCs w:val="20"/>
        </w:rPr>
        <w:t xml:space="preserve">        }</w:t>
      </w:r>
    </w:p>
    <w:p w14:paraId="0D585CC9"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Let’s add our class to a console application and consume it in our main application as following</w:t>
      </w:r>
    </w:p>
    <w:p w14:paraId="11EC488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30A78E7B" w14:textId="77777777" w:rsidR="00251EAC" w:rsidRDefault="00C9621B">
      <w:pPr>
        <w:spacing w:after="0" w:line="240" w:lineRule="auto"/>
        <w:rPr>
          <w:color w:val="000000"/>
          <w:sz w:val="20"/>
          <w:szCs w:val="20"/>
        </w:rPr>
      </w:pPr>
      <w:r>
        <w:rPr>
          <w:color w:val="000000"/>
          <w:sz w:val="20"/>
          <w:szCs w:val="20"/>
        </w:rPr>
        <w:t xml:space="preserve">        {</w:t>
      </w:r>
    </w:p>
    <w:p w14:paraId="2711CEF0"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"Please enter buy price of stock XYZ"</w:t>
      </w:r>
      <w:r>
        <w:rPr>
          <w:color w:val="000000"/>
          <w:sz w:val="20"/>
          <w:szCs w:val="20"/>
        </w:rPr>
        <w:t>);</w:t>
      </w:r>
    </w:p>
    <w:p w14:paraId="713CA740" w14:textId="77777777" w:rsidR="00251EAC" w:rsidRDefault="00C9621B">
      <w:pPr>
        <w:spacing w:after="0" w:line="240" w:lineRule="auto"/>
        <w:rPr>
          <w:color w:val="000000"/>
          <w:sz w:val="20"/>
          <w:szCs w:val="20"/>
        </w:rPr>
      </w:pPr>
      <w:r>
        <w:rPr>
          <w:color w:val="000000"/>
          <w:sz w:val="20"/>
          <w:szCs w:val="20"/>
        </w:rPr>
        <w:t xml:space="preserve">            StockTrading stockTrading = </w:t>
      </w:r>
      <w:r>
        <w:rPr>
          <w:color w:val="0000FF"/>
          <w:sz w:val="20"/>
          <w:szCs w:val="20"/>
        </w:rPr>
        <w:t>new</w:t>
      </w:r>
      <w:r>
        <w:rPr>
          <w:color w:val="000000"/>
          <w:sz w:val="20"/>
          <w:szCs w:val="20"/>
        </w:rPr>
        <w:t xml:space="preserve"> StockTrading(</w:t>
      </w:r>
      <w:r>
        <w:rPr>
          <w:color w:val="0000FF"/>
          <w:sz w:val="20"/>
          <w:szCs w:val="20"/>
        </w:rPr>
        <w:t>false</w:t>
      </w:r>
      <w:r>
        <w:rPr>
          <w:color w:val="000000"/>
          <w:sz w:val="20"/>
          <w:szCs w:val="20"/>
        </w:rPr>
        <w:t>);</w:t>
      </w:r>
    </w:p>
    <w:p w14:paraId="3EE928D4" w14:textId="77777777" w:rsidR="00251EAC" w:rsidRDefault="00251EAC">
      <w:pPr>
        <w:spacing w:after="0" w:line="240" w:lineRule="auto"/>
        <w:rPr>
          <w:color w:val="000000"/>
          <w:sz w:val="20"/>
          <w:szCs w:val="20"/>
        </w:rPr>
      </w:pPr>
    </w:p>
    <w:p w14:paraId="11D01A1F"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//Thread to place order</w:t>
      </w:r>
    </w:p>
    <w:p w14:paraId="7786C736" w14:textId="77777777" w:rsidR="00251EAC" w:rsidRDefault="00C9621B">
      <w:pPr>
        <w:spacing w:after="0" w:line="240" w:lineRule="auto"/>
        <w:rPr>
          <w:color w:val="000000"/>
          <w:sz w:val="20"/>
          <w:szCs w:val="20"/>
        </w:rPr>
      </w:pPr>
      <w:r>
        <w:rPr>
          <w:color w:val="000000"/>
          <w:sz w:val="20"/>
          <w:szCs w:val="20"/>
        </w:rPr>
        <w:t xml:space="preserve">            Thread placeOrder = </w:t>
      </w:r>
      <w:r>
        <w:rPr>
          <w:color w:val="0000FF"/>
          <w:sz w:val="20"/>
          <w:szCs w:val="20"/>
        </w:rPr>
        <w:t>new</w:t>
      </w:r>
      <w:r>
        <w:rPr>
          <w:color w:val="000000"/>
          <w:sz w:val="20"/>
          <w:szCs w:val="20"/>
        </w:rPr>
        <w:t xml:space="preserve"> Thread(stockTrading.PlaceOrder);</w:t>
      </w:r>
    </w:p>
    <w:p w14:paraId="08956C6A" w14:textId="77777777" w:rsidR="00251EAC" w:rsidRDefault="00C9621B">
      <w:pPr>
        <w:spacing w:after="0" w:line="240" w:lineRule="auto"/>
        <w:rPr>
          <w:color w:val="000000"/>
          <w:sz w:val="20"/>
          <w:szCs w:val="20"/>
        </w:rPr>
      </w:pPr>
      <w:r>
        <w:rPr>
          <w:color w:val="000000"/>
          <w:sz w:val="20"/>
          <w:szCs w:val="20"/>
        </w:rPr>
        <w:t xml:space="preserve">            placeOrder.Start();</w:t>
      </w:r>
    </w:p>
    <w:p w14:paraId="676CD37B" w14:textId="77777777" w:rsidR="00251EAC" w:rsidRDefault="00C9621B">
      <w:pPr>
        <w:spacing w:after="0" w:line="240" w:lineRule="auto"/>
        <w:rPr>
          <w:color w:val="000000"/>
          <w:sz w:val="20"/>
          <w:szCs w:val="20"/>
        </w:rPr>
      </w:pPr>
      <w:r>
        <w:rPr>
          <w:color w:val="000000"/>
          <w:sz w:val="20"/>
          <w:szCs w:val="20"/>
        </w:rPr>
        <w:t xml:space="preserve">            </w:t>
      </w:r>
    </w:p>
    <w:p w14:paraId="54F9FFA2"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//Thread that checks for current price and completes order</w:t>
      </w:r>
    </w:p>
    <w:p w14:paraId="15D0BD8D" w14:textId="77777777" w:rsidR="00251EAC" w:rsidRDefault="00C9621B">
      <w:pPr>
        <w:spacing w:after="0" w:line="240" w:lineRule="auto"/>
        <w:rPr>
          <w:color w:val="000000"/>
          <w:sz w:val="20"/>
          <w:szCs w:val="20"/>
        </w:rPr>
      </w:pPr>
      <w:r>
        <w:rPr>
          <w:color w:val="000000"/>
          <w:sz w:val="20"/>
          <w:szCs w:val="20"/>
        </w:rPr>
        <w:t xml:space="preserve">            Thread validatePrice = </w:t>
      </w:r>
      <w:r>
        <w:rPr>
          <w:color w:val="0000FF"/>
          <w:sz w:val="20"/>
          <w:szCs w:val="20"/>
        </w:rPr>
        <w:t>new</w:t>
      </w:r>
      <w:r>
        <w:rPr>
          <w:color w:val="000000"/>
          <w:sz w:val="20"/>
          <w:szCs w:val="20"/>
        </w:rPr>
        <w:t xml:space="preserve"> Thread(() =&gt;</w:t>
      </w:r>
    </w:p>
    <w:p w14:paraId="04047995" w14:textId="77777777" w:rsidR="00251EAC" w:rsidRDefault="00C9621B">
      <w:pPr>
        <w:spacing w:after="0" w:line="240" w:lineRule="auto"/>
        <w:rPr>
          <w:color w:val="000000"/>
          <w:sz w:val="20"/>
          <w:szCs w:val="20"/>
        </w:rPr>
      </w:pPr>
      <w:r>
        <w:rPr>
          <w:color w:val="000000"/>
          <w:sz w:val="20"/>
          <w:szCs w:val="20"/>
        </w:rPr>
        <w:t xml:space="preserve">            {</w:t>
      </w:r>
    </w:p>
    <w:p w14:paraId="3AB8F4D0" w14:textId="77777777" w:rsidR="00251EAC" w:rsidRDefault="00C9621B">
      <w:pPr>
        <w:spacing w:after="0" w:line="240" w:lineRule="auto"/>
        <w:rPr>
          <w:color w:val="000000"/>
          <w:sz w:val="20"/>
          <w:szCs w:val="20"/>
        </w:rPr>
      </w:pPr>
      <w:r>
        <w:rPr>
          <w:color w:val="000000"/>
          <w:sz w:val="20"/>
          <w:szCs w:val="20"/>
        </w:rPr>
        <w:t xml:space="preserve">                Random randomCurrentPriceofStock = </w:t>
      </w:r>
      <w:r>
        <w:rPr>
          <w:color w:val="0000FF"/>
          <w:sz w:val="20"/>
          <w:szCs w:val="20"/>
        </w:rPr>
        <w:t>new</w:t>
      </w:r>
      <w:r>
        <w:rPr>
          <w:color w:val="000000"/>
          <w:sz w:val="20"/>
          <w:szCs w:val="20"/>
        </w:rPr>
        <w:t xml:space="preserve"> Random();</w:t>
      </w:r>
    </w:p>
    <w:p w14:paraId="6494A56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(!stockTrading.StockPurchased)</w:t>
      </w:r>
    </w:p>
    <w:p w14:paraId="359B4CF2" w14:textId="77777777" w:rsidR="00251EAC" w:rsidRDefault="00C9621B">
      <w:pPr>
        <w:spacing w:after="0" w:line="240" w:lineRule="auto"/>
        <w:rPr>
          <w:color w:val="000000"/>
          <w:sz w:val="20"/>
          <w:szCs w:val="20"/>
        </w:rPr>
      </w:pPr>
      <w:r>
        <w:rPr>
          <w:color w:val="000000"/>
          <w:sz w:val="20"/>
          <w:szCs w:val="20"/>
        </w:rPr>
        <w:t xml:space="preserve">                {</w:t>
      </w:r>
    </w:p>
    <w:p w14:paraId="21E3AD8B" w14:textId="77777777" w:rsidR="00251EAC" w:rsidRDefault="00C9621B">
      <w:pPr>
        <w:spacing w:after="0" w:line="240" w:lineRule="auto"/>
        <w:rPr>
          <w:color w:val="000000"/>
          <w:sz w:val="20"/>
          <w:szCs w:val="20"/>
        </w:rPr>
      </w:pPr>
      <w:r>
        <w:rPr>
          <w:color w:val="000000"/>
          <w:sz w:val="20"/>
          <w:szCs w:val="20"/>
        </w:rPr>
        <w:t xml:space="preserve">                    stockTrading.currentStockPriceOfXYZ = randomCurrentPriceofStock.Next(1, 5);</w:t>
      </w:r>
    </w:p>
    <w:p w14:paraId="368567DE" w14:textId="77777777" w:rsidR="00251EAC" w:rsidRDefault="00C9621B">
      <w:pPr>
        <w:spacing w:after="0" w:line="240" w:lineRule="auto"/>
        <w:rPr>
          <w:color w:val="000000"/>
          <w:sz w:val="20"/>
          <w:szCs w:val="20"/>
        </w:rPr>
      </w:pPr>
      <w:r>
        <w:rPr>
          <w:color w:val="000000"/>
          <w:sz w:val="20"/>
          <w:szCs w:val="20"/>
        </w:rPr>
        <w:t xml:space="preserve">                    stockTrading.ValidatePrice();</w:t>
      </w:r>
    </w:p>
    <w:p w14:paraId="36EE763B" w14:textId="77777777" w:rsidR="00251EAC" w:rsidRDefault="00C9621B">
      <w:pPr>
        <w:spacing w:after="0" w:line="240" w:lineRule="auto"/>
        <w:rPr>
          <w:color w:val="000000"/>
          <w:sz w:val="20"/>
          <w:szCs w:val="20"/>
        </w:rPr>
      </w:pPr>
      <w:r>
        <w:rPr>
          <w:color w:val="000000"/>
          <w:sz w:val="20"/>
          <w:szCs w:val="20"/>
        </w:rPr>
        <w:t xml:space="preserve">                    Thread.Sleep(1000); </w:t>
      </w:r>
      <w:r>
        <w:rPr>
          <w:color w:val="008000"/>
          <w:sz w:val="20"/>
          <w:szCs w:val="20"/>
        </w:rPr>
        <w:t>// Wait for input before execuiting next iteration or else screen will overflow</w:t>
      </w:r>
    </w:p>
    <w:p w14:paraId="753A9351" w14:textId="77777777" w:rsidR="00251EAC" w:rsidRDefault="00C9621B">
      <w:pPr>
        <w:spacing w:after="0" w:line="240" w:lineRule="auto"/>
        <w:rPr>
          <w:color w:val="000000"/>
          <w:sz w:val="20"/>
          <w:szCs w:val="20"/>
        </w:rPr>
      </w:pPr>
      <w:r>
        <w:rPr>
          <w:color w:val="000000"/>
          <w:sz w:val="20"/>
          <w:szCs w:val="20"/>
        </w:rPr>
        <w:t xml:space="preserve">                }</w:t>
      </w:r>
    </w:p>
    <w:p w14:paraId="63327B1E" w14:textId="77777777" w:rsidR="00251EAC" w:rsidRDefault="00C9621B">
      <w:pPr>
        <w:spacing w:after="0" w:line="240" w:lineRule="auto"/>
        <w:rPr>
          <w:color w:val="000000"/>
          <w:sz w:val="20"/>
          <w:szCs w:val="20"/>
        </w:rPr>
      </w:pPr>
      <w:r>
        <w:rPr>
          <w:color w:val="000000"/>
          <w:sz w:val="20"/>
          <w:szCs w:val="20"/>
        </w:rPr>
        <w:t xml:space="preserve">            });</w:t>
      </w:r>
    </w:p>
    <w:p w14:paraId="22AA0EEF" w14:textId="77777777" w:rsidR="00251EAC" w:rsidRDefault="00C9621B">
      <w:pPr>
        <w:spacing w:after="0" w:line="240" w:lineRule="auto"/>
        <w:rPr>
          <w:color w:val="000000"/>
          <w:sz w:val="20"/>
          <w:szCs w:val="20"/>
        </w:rPr>
      </w:pPr>
      <w:r>
        <w:rPr>
          <w:color w:val="000000"/>
          <w:sz w:val="20"/>
          <w:szCs w:val="20"/>
        </w:rPr>
        <w:t xml:space="preserve">            validatePrice.Start();</w:t>
      </w:r>
    </w:p>
    <w:p w14:paraId="710BA2EA" w14:textId="77777777" w:rsidR="00251EAC" w:rsidRDefault="00C9621B">
      <w:pPr>
        <w:rPr>
          <w:color w:val="000000"/>
          <w:sz w:val="20"/>
          <w:szCs w:val="20"/>
        </w:rPr>
      </w:pPr>
      <w:r>
        <w:rPr>
          <w:color w:val="000000"/>
          <w:sz w:val="20"/>
          <w:szCs w:val="20"/>
        </w:rPr>
        <w:lastRenderedPageBreak/>
        <w:t xml:space="preserve">        }</w:t>
      </w:r>
    </w:p>
    <w:p w14:paraId="6675DEC5"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Here we are creating two threads to place order and validate price, validate price thread needs to be iterated as stock prices changes. Once we run this application output will look like below </w:t>
      </w:r>
    </w:p>
    <w:p w14:paraId="52F01DD5" w14:textId="77777777" w:rsidR="00251EAC" w:rsidRDefault="00C9621B">
      <w:pPr>
        <w:jc w:val="center"/>
        <w:rPr>
          <w:rFonts w:ascii="Palatino Linotype" w:eastAsia="Palatino Linotype" w:hAnsi="Palatino Linotype" w:cs="Palatino Linotype"/>
          <w:color w:val="000000"/>
        </w:rPr>
        <w:pPrChange w:id="240" w:author="JORDINA" w:date="2019-10-18T17:44:00Z">
          <w:pPr/>
        </w:pPrChange>
      </w:pPr>
      <w:r>
        <w:rPr>
          <w:noProof/>
        </w:rPr>
        <w:drawing>
          <wp:inline distT="0" distB="0" distL="0" distR="0" wp14:anchorId="30B12B95" wp14:editId="17E1D18B">
            <wp:extent cx="5943600" cy="3639820"/>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3639820"/>
                    </a:xfrm>
                    <a:prstGeom prst="rect">
                      <a:avLst/>
                    </a:prstGeom>
                    <a:ln/>
                  </pic:spPr>
                </pic:pic>
              </a:graphicData>
            </a:graphic>
          </wp:inline>
        </w:drawing>
      </w:r>
    </w:p>
    <w:p w14:paraId="60B54E4B" w14:textId="77777777" w:rsidR="00251EAC" w:rsidRDefault="00C9621B">
      <w:pPr>
        <w:jc w:val="center"/>
        <w:rPr>
          <w:rFonts w:ascii="Palatino Linotype" w:eastAsia="Palatino Linotype" w:hAnsi="Palatino Linotype" w:cs="Palatino Linotype"/>
          <w:b/>
          <w:sz w:val="20"/>
          <w:szCs w:val="20"/>
        </w:rPr>
        <w:pPrChange w:id="241" w:author="JORDINA" w:date="2019-10-18T17:44:00Z">
          <w:pPr/>
        </w:pPrChange>
      </w:pPr>
      <w:r>
        <w:rPr>
          <w:rFonts w:ascii="Palatino Linotype" w:eastAsia="Palatino Linotype" w:hAnsi="Palatino Linotype" w:cs="Palatino Linotype"/>
          <w:b/>
          <w:sz w:val="20"/>
          <w:szCs w:val="20"/>
        </w:rPr>
        <w:t>Figure 7.10 – Output of stock trading application using AutoResetEvent</w:t>
      </w:r>
    </w:p>
    <w:p w14:paraId="26896BE3" w14:textId="523F1D6E"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As you can see due to calling of WaitOne</w:t>
      </w:r>
      <w:ins w:id="242" w:author="Ravindra Akella" w:date="2019-11-19T19:08:00Z">
        <w:r w:rsidR="006E2F65">
          <w:rPr>
            <w:rFonts w:ascii="Palatino Linotype" w:eastAsia="Palatino Linotype" w:hAnsi="Palatino Linotype" w:cs="Palatino Linotype"/>
            <w:color w:val="000000"/>
          </w:rPr>
          <w:t>,</w:t>
        </w:r>
      </w:ins>
      <w:r>
        <w:rPr>
          <w:rFonts w:ascii="Palatino Linotype" w:eastAsia="Palatino Linotype" w:hAnsi="Palatino Linotype" w:cs="Palatino Linotype"/>
          <w:color w:val="000000"/>
        </w:rPr>
        <w:t xml:space="preserve"> PlaceOrder() will wait until Set() is</w:t>
      </w:r>
      <w:ins w:id="243" w:author="Ravindra Akella" w:date="2019-11-19T19:08:00Z">
        <w:r w:rsidR="006E2F65">
          <w:rPr>
            <w:rFonts w:ascii="Palatino Linotype" w:eastAsia="Palatino Linotype" w:hAnsi="Palatino Linotype" w:cs="Palatino Linotype"/>
            <w:color w:val="000000"/>
          </w:rPr>
          <w:t xml:space="preserve"> called</w:t>
        </w:r>
      </w:ins>
      <w:r>
        <w:rPr>
          <w:rFonts w:ascii="Palatino Linotype" w:eastAsia="Palatino Linotype" w:hAnsi="Palatino Linotype" w:cs="Palatino Linotype"/>
          <w:color w:val="000000"/>
        </w:rPr>
        <w:t xml:space="preserve">, in our case we are calling it once </w:t>
      </w:r>
      <w:del w:id="244" w:author="Ravindra Akella" w:date="2019-11-19T19:08:00Z">
        <w:r w:rsidDel="00CE6FF8">
          <w:rPr>
            <w:rFonts w:ascii="Palatino Linotype" w:eastAsia="Palatino Linotype" w:hAnsi="Palatino Linotype" w:cs="Palatino Linotype"/>
            <w:color w:val="000000"/>
          </w:rPr>
          <w:delText xml:space="preserve">buy </w:delText>
        </w:r>
      </w:del>
      <w:ins w:id="245" w:author="Ravindra Akella" w:date="2019-11-19T19:08:00Z">
        <w:r w:rsidR="00CE6FF8">
          <w:rPr>
            <w:rFonts w:ascii="Palatino Linotype" w:eastAsia="Palatino Linotype" w:hAnsi="Palatino Linotype" w:cs="Palatino Linotype"/>
            <w:color w:val="000000"/>
          </w:rPr>
          <w:t>purchase</w:t>
        </w:r>
        <w:r w:rsidR="00CE6FF8">
          <w:rPr>
            <w:rFonts w:ascii="Palatino Linotype" w:eastAsia="Palatino Linotype" w:hAnsi="Palatino Linotype" w:cs="Palatino Linotype"/>
            <w:color w:val="000000"/>
          </w:rPr>
          <w:t xml:space="preserve"> </w:t>
        </w:r>
      </w:ins>
      <w:r>
        <w:rPr>
          <w:rFonts w:ascii="Palatino Linotype" w:eastAsia="Palatino Linotype" w:hAnsi="Palatino Linotype" w:cs="Palatino Linotype"/>
          <w:color w:val="000000"/>
        </w:rPr>
        <w:t xml:space="preserve">price matches with stock price. </w:t>
      </w:r>
    </w:p>
    <w:p w14:paraId="00FCB8BD" w14:textId="77777777" w:rsidR="00251EAC" w:rsidRDefault="00C9621B">
      <w:pPr>
        <w:rPr>
          <w:rFonts w:ascii="Palatino Linotype" w:eastAsia="Palatino Linotype" w:hAnsi="Palatino Linotype" w:cs="Palatino Linotype"/>
          <w:b/>
        </w:rPr>
      </w:pPr>
      <w:r>
        <w:rPr>
          <w:rFonts w:ascii="Palatino Linotype" w:eastAsia="Palatino Linotype" w:hAnsi="Palatino Linotype" w:cs="Palatino Linotype"/>
          <w:b/>
        </w:rPr>
        <w:t>Some important facts about AutoResetEvent</w:t>
      </w:r>
    </w:p>
    <w:p w14:paraId="7A47D2E5" w14:textId="6159C404" w:rsidR="00251EAC" w:rsidRDefault="00C9621B">
      <w:pPr>
        <w:numPr>
          <w:ilvl w:val="0"/>
          <w:numId w:val="20"/>
        </w:numPr>
        <w:pBdr>
          <w:top w:val="nil"/>
          <w:left w:val="nil"/>
          <w:bottom w:val="nil"/>
          <w:right w:val="nil"/>
          <w:between w:val="nil"/>
        </w:pBdr>
        <w:rPr>
          <w:rFonts w:ascii="Palatino Linotype" w:eastAsia="Palatino Linotype" w:hAnsi="Palatino Linotype" w:cs="Palatino Linotype"/>
          <w:color w:val="000000"/>
        </w:rPr>
      </w:pPr>
      <w:commentRangeStart w:id="246"/>
      <w:commentRangeStart w:id="247"/>
      <w:r>
        <w:rPr>
          <w:rFonts w:ascii="Palatino Linotype" w:eastAsia="Palatino Linotype" w:hAnsi="Palatino Linotype" w:cs="Palatino Linotype"/>
          <w:color w:val="000000"/>
        </w:rPr>
        <w:t xml:space="preserve">Calling Set multiple </w:t>
      </w:r>
      <w:commentRangeEnd w:id="246"/>
      <w:r w:rsidR="00826800">
        <w:rPr>
          <w:rStyle w:val="CommentReference"/>
        </w:rPr>
        <w:commentReference w:id="246"/>
      </w:r>
      <w:commentRangeEnd w:id="247"/>
      <w:r w:rsidR="00657ED8">
        <w:rPr>
          <w:rStyle w:val="CommentReference"/>
        </w:rPr>
        <w:commentReference w:id="247"/>
      </w:r>
      <w:r>
        <w:rPr>
          <w:rFonts w:ascii="Palatino Linotype" w:eastAsia="Palatino Linotype" w:hAnsi="Palatino Linotype" w:cs="Palatino Linotype"/>
          <w:color w:val="000000"/>
        </w:rPr>
        <w:t xml:space="preserve">times will not cause an exception even if there aren’t any waiting threads, all it does is not block </w:t>
      </w:r>
      <w:del w:id="248" w:author="Ravindra Akella" w:date="2019-11-19T19:11:00Z">
        <w:r w:rsidDel="00783F91">
          <w:rPr>
            <w:rFonts w:ascii="Palatino Linotype" w:eastAsia="Palatino Linotype" w:hAnsi="Palatino Linotype" w:cs="Palatino Linotype"/>
            <w:color w:val="000000"/>
          </w:rPr>
          <w:delText xml:space="preserve">that </w:delText>
        </w:r>
      </w:del>
      <w:ins w:id="249" w:author="Ravindra Akella" w:date="2019-11-19T19:11:00Z">
        <w:r w:rsidR="00783F91">
          <w:rPr>
            <w:rFonts w:ascii="Palatino Linotype" w:eastAsia="Palatino Linotype" w:hAnsi="Palatino Linotype" w:cs="Palatino Linotype"/>
            <w:color w:val="000000"/>
          </w:rPr>
          <w:t>the</w:t>
        </w:r>
        <w:r w:rsidR="00783F91">
          <w:rPr>
            <w:rFonts w:ascii="Palatino Linotype" w:eastAsia="Palatino Linotype" w:hAnsi="Palatino Linotype" w:cs="Palatino Linotype"/>
            <w:color w:val="000000"/>
          </w:rPr>
          <w:t xml:space="preserve"> </w:t>
        </w:r>
      </w:ins>
      <w:r>
        <w:rPr>
          <w:rFonts w:ascii="Palatino Linotype" w:eastAsia="Palatino Linotype" w:hAnsi="Palatino Linotype" w:cs="Palatino Linotype"/>
          <w:color w:val="000000"/>
        </w:rPr>
        <w:t xml:space="preserve">first thread that is calling WaitOne but subsequent threads will be blocked until another thread is calling Set. </w:t>
      </w:r>
      <w:ins w:id="250" w:author="Ravindra Akella" w:date="2019-11-19T19:11:00Z">
        <w:r w:rsidR="00330593">
          <w:rPr>
            <w:rFonts w:ascii="Palatino Linotype" w:eastAsia="Palatino Linotype" w:hAnsi="Palatino Linotype" w:cs="Palatino Linotype"/>
            <w:color w:val="000000"/>
          </w:rPr>
          <w:t xml:space="preserve">For </w:t>
        </w:r>
      </w:ins>
      <w:ins w:id="251" w:author="Ravindra Akella" w:date="2019-11-19T19:12:00Z">
        <w:r w:rsidR="00561163">
          <w:rPr>
            <w:rFonts w:ascii="Palatino Linotype" w:eastAsia="Palatino Linotype" w:hAnsi="Palatino Linotype" w:cs="Palatino Linotype"/>
            <w:color w:val="000000"/>
          </w:rPr>
          <w:t>example,</w:t>
        </w:r>
      </w:ins>
      <w:ins w:id="252" w:author="Ravindra Akella" w:date="2019-11-19T19:11:00Z">
        <w:r w:rsidR="00330593">
          <w:rPr>
            <w:rFonts w:ascii="Palatino Linotype" w:eastAsia="Palatino Linotype" w:hAnsi="Palatino Linotype" w:cs="Palatino Linotype"/>
            <w:color w:val="000000"/>
          </w:rPr>
          <w:t xml:space="preserve"> </w:t>
        </w:r>
      </w:ins>
      <w:del w:id="253" w:author="Ravindra Akella" w:date="2019-11-19T19:11:00Z">
        <w:r w:rsidDel="00330593">
          <w:rPr>
            <w:rFonts w:ascii="Palatino Linotype" w:eastAsia="Palatino Linotype" w:hAnsi="Palatino Linotype" w:cs="Palatino Linotype"/>
            <w:color w:val="000000"/>
          </w:rPr>
          <w:delText>Like</w:delText>
        </w:r>
      </w:del>
      <w:r>
        <w:rPr>
          <w:rFonts w:ascii="Palatino Linotype" w:eastAsia="Palatino Linotype" w:hAnsi="Palatino Linotype" w:cs="Palatino Linotype"/>
          <w:color w:val="000000"/>
        </w:rPr>
        <w:t xml:space="preserve"> in below console app </w:t>
      </w:r>
      <w:del w:id="254" w:author="Ravindra Akella" w:date="2019-11-19T19:12:00Z">
        <w:r w:rsidDel="00330593">
          <w:rPr>
            <w:rFonts w:ascii="Palatino Linotype" w:eastAsia="Palatino Linotype" w:hAnsi="Palatino Linotype" w:cs="Palatino Linotype"/>
            <w:color w:val="000000"/>
          </w:rPr>
          <w:delText>example</w:delText>
        </w:r>
      </w:del>
    </w:p>
    <w:p w14:paraId="307289C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AutoResetEvent autoResetEvent = </w:t>
      </w:r>
      <w:r>
        <w:rPr>
          <w:color w:val="0000FF"/>
          <w:sz w:val="20"/>
          <w:szCs w:val="20"/>
        </w:rPr>
        <w:t>new</w:t>
      </w:r>
      <w:r>
        <w:rPr>
          <w:color w:val="000000"/>
          <w:sz w:val="20"/>
          <w:szCs w:val="20"/>
        </w:rPr>
        <w:t xml:space="preserve"> AutoResetEvent(</w:t>
      </w:r>
      <w:r>
        <w:rPr>
          <w:color w:val="0000FF"/>
          <w:sz w:val="20"/>
          <w:szCs w:val="20"/>
        </w:rPr>
        <w:t>false</w:t>
      </w:r>
      <w:r>
        <w:rPr>
          <w:color w:val="000000"/>
          <w:sz w:val="20"/>
          <w:szCs w:val="20"/>
        </w:rPr>
        <w:t>);</w:t>
      </w:r>
    </w:p>
    <w:p w14:paraId="351CCD4B" w14:textId="77777777" w:rsidR="00251EAC" w:rsidRDefault="00251EAC">
      <w:pPr>
        <w:spacing w:after="0" w:line="240" w:lineRule="auto"/>
        <w:rPr>
          <w:color w:val="000000"/>
          <w:sz w:val="20"/>
          <w:szCs w:val="20"/>
        </w:rPr>
      </w:pPr>
    </w:p>
    <w:p w14:paraId="2CFC97F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p>
    <w:p w14:paraId="715E4015" w14:textId="77777777" w:rsidR="00251EAC" w:rsidRDefault="00C9621B">
      <w:pPr>
        <w:spacing w:after="0" w:line="240" w:lineRule="auto"/>
        <w:rPr>
          <w:color w:val="000000"/>
          <w:sz w:val="20"/>
          <w:szCs w:val="20"/>
        </w:rPr>
      </w:pPr>
      <w:r>
        <w:rPr>
          <w:color w:val="000000"/>
          <w:sz w:val="20"/>
          <w:szCs w:val="20"/>
        </w:rPr>
        <w:t xml:space="preserve">        {</w:t>
      </w:r>
    </w:p>
    <w:p w14:paraId="47CD5AAB" w14:textId="77777777" w:rsidR="00251EAC" w:rsidRDefault="00251EAC">
      <w:pPr>
        <w:spacing w:after="0" w:line="240" w:lineRule="auto"/>
        <w:rPr>
          <w:color w:val="000000"/>
          <w:sz w:val="20"/>
          <w:szCs w:val="20"/>
        </w:rPr>
      </w:pPr>
    </w:p>
    <w:p w14:paraId="2C1C217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x = 0; x &lt; 3; x++)</w:t>
      </w:r>
    </w:p>
    <w:p w14:paraId="4E3CE025" w14:textId="77777777" w:rsidR="00251EAC" w:rsidRDefault="00C9621B">
      <w:pPr>
        <w:spacing w:after="0" w:line="240" w:lineRule="auto"/>
        <w:rPr>
          <w:color w:val="000000"/>
          <w:sz w:val="20"/>
          <w:szCs w:val="20"/>
        </w:rPr>
      </w:pPr>
      <w:r>
        <w:rPr>
          <w:color w:val="000000"/>
          <w:sz w:val="20"/>
          <w:szCs w:val="20"/>
        </w:rPr>
        <w:t xml:space="preserve">            {</w:t>
      </w:r>
    </w:p>
    <w:p w14:paraId="106FC655" w14:textId="77777777" w:rsidR="00251EAC" w:rsidRDefault="00C9621B">
      <w:pPr>
        <w:spacing w:after="0" w:line="240" w:lineRule="auto"/>
        <w:rPr>
          <w:color w:val="000000"/>
          <w:sz w:val="20"/>
          <w:szCs w:val="20"/>
        </w:rPr>
      </w:pPr>
      <w:r>
        <w:rPr>
          <w:color w:val="000000"/>
          <w:sz w:val="20"/>
          <w:szCs w:val="20"/>
        </w:rPr>
        <w:t xml:space="preserve">                Thread thread = </w:t>
      </w:r>
      <w:r>
        <w:rPr>
          <w:color w:val="0000FF"/>
          <w:sz w:val="20"/>
          <w:szCs w:val="20"/>
        </w:rPr>
        <w:t>new</w:t>
      </w:r>
      <w:r>
        <w:rPr>
          <w:color w:val="000000"/>
          <w:sz w:val="20"/>
          <w:szCs w:val="20"/>
        </w:rPr>
        <w:t xml:space="preserve"> Thread(ThreadProcecss);</w:t>
      </w:r>
    </w:p>
    <w:p w14:paraId="2B186B05" w14:textId="77777777" w:rsidR="00251EAC" w:rsidRDefault="00C9621B">
      <w:pPr>
        <w:spacing w:after="0" w:line="240" w:lineRule="auto"/>
        <w:rPr>
          <w:color w:val="000000"/>
          <w:sz w:val="20"/>
          <w:szCs w:val="20"/>
        </w:rPr>
      </w:pPr>
      <w:r>
        <w:rPr>
          <w:color w:val="000000"/>
          <w:sz w:val="20"/>
          <w:szCs w:val="20"/>
        </w:rPr>
        <w:t xml:space="preserve">                thread.Name = </w:t>
      </w:r>
      <w:r>
        <w:rPr>
          <w:color w:val="A31515"/>
          <w:sz w:val="20"/>
          <w:szCs w:val="20"/>
        </w:rPr>
        <w:t>"Thread "</w:t>
      </w:r>
      <w:r>
        <w:rPr>
          <w:color w:val="000000"/>
          <w:sz w:val="20"/>
          <w:szCs w:val="20"/>
        </w:rPr>
        <w:t xml:space="preserve"> + x;</w:t>
      </w:r>
    </w:p>
    <w:p w14:paraId="62CE64DF" w14:textId="77777777" w:rsidR="00251EAC" w:rsidRDefault="00C9621B">
      <w:pPr>
        <w:spacing w:after="0" w:line="240" w:lineRule="auto"/>
        <w:rPr>
          <w:color w:val="000000"/>
          <w:sz w:val="20"/>
          <w:szCs w:val="20"/>
        </w:rPr>
      </w:pPr>
      <w:r>
        <w:rPr>
          <w:color w:val="000000"/>
          <w:sz w:val="20"/>
          <w:szCs w:val="20"/>
        </w:rPr>
        <w:t xml:space="preserve">                thread.Start();</w:t>
      </w:r>
    </w:p>
    <w:p w14:paraId="2300B8D9" w14:textId="77777777" w:rsidR="00251EAC" w:rsidRDefault="00C9621B">
      <w:pPr>
        <w:spacing w:after="0" w:line="240" w:lineRule="auto"/>
        <w:rPr>
          <w:color w:val="000000"/>
          <w:sz w:val="20"/>
          <w:szCs w:val="20"/>
        </w:rPr>
      </w:pPr>
      <w:r>
        <w:rPr>
          <w:color w:val="000000"/>
          <w:sz w:val="20"/>
          <w:szCs w:val="20"/>
        </w:rPr>
        <w:lastRenderedPageBreak/>
        <w:t xml:space="preserve">            }</w:t>
      </w:r>
    </w:p>
    <w:p w14:paraId="6DC01DA4"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"Press Enter to release blocked threads"</w:t>
      </w:r>
      <w:r>
        <w:rPr>
          <w:color w:val="000000"/>
          <w:sz w:val="20"/>
          <w:szCs w:val="20"/>
        </w:rPr>
        <w:t>);</w:t>
      </w:r>
    </w:p>
    <w:p w14:paraId="7E3E2159" w14:textId="77777777" w:rsidR="00251EAC" w:rsidRDefault="00C9621B">
      <w:pPr>
        <w:spacing w:after="0" w:line="240" w:lineRule="auto"/>
        <w:rPr>
          <w:color w:val="000000"/>
          <w:sz w:val="20"/>
          <w:szCs w:val="20"/>
        </w:rPr>
      </w:pPr>
      <w:r>
        <w:rPr>
          <w:color w:val="000000"/>
          <w:sz w:val="20"/>
          <w:szCs w:val="20"/>
        </w:rPr>
        <w:t xml:space="preserve">            Console.ReadLine();</w:t>
      </w:r>
    </w:p>
    <w:p w14:paraId="30924E71"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//Thread 0 is released</w:t>
      </w:r>
    </w:p>
    <w:p w14:paraId="77D8094F"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//Thread 1 is released</w:t>
      </w:r>
    </w:p>
    <w:p w14:paraId="35EA07BF"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//Thread 2 is released</w:t>
      </w:r>
    </w:p>
    <w:p w14:paraId="6E380187"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//Thread 3 won’t be blocked</w:t>
      </w:r>
    </w:p>
    <w:p w14:paraId="759F7B65"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 This is of no use as any set call after above line will be nullified once a thread goes through</w:t>
      </w:r>
    </w:p>
    <w:p w14:paraId="024DCC81" w14:textId="77777777" w:rsidR="00251EAC" w:rsidRDefault="00C9621B">
      <w:pPr>
        <w:spacing w:after="0" w:line="240" w:lineRule="auto"/>
        <w:rPr>
          <w:color w:val="000000"/>
          <w:sz w:val="20"/>
          <w:szCs w:val="20"/>
        </w:rPr>
      </w:pPr>
      <w:r>
        <w:rPr>
          <w:color w:val="000000"/>
          <w:sz w:val="20"/>
          <w:szCs w:val="20"/>
        </w:rPr>
        <w:t xml:space="preserve">            autoResetEvent.Set(); </w:t>
      </w:r>
      <w:r>
        <w:rPr>
          <w:color w:val="008000"/>
          <w:sz w:val="20"/>
          <w:szCs w:val="20"/>
        </w:rPr>
        <w:t>// This is of no use as any set call after above line will be nullified once a thread goes through</w:t>
      </w:r>
    </w:p>
    <w:p w14:paraId="7DAB193F" w14:textId="77777777" w:rsidR="00251EAC" w:rsidRDefault="00251EAC">
      <w:pPr>
        <w:spacing w:after="0" w:line="240" w:lineRule="auto"/>
        <w:rPr>
          <w:color w:val="000000"/>
          <w:sz w:val="20"/>
          <w:szCs w:val="20"/>
        </w:rPr>
      </w:pPr>
    </w:p>
    <w:p w14:paraId="27F4826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x = 3; x &lt; 7; x++)</w:t>
      </w:r>
    </w:p>
    <w:p w14:paraId="6A3C2F71" w14:textId="77777777" w:rsidR="00251EAC" w:rsidRDefault="00C9621B">
      <w:pPr>
        <w:spacing w:after="0" w:line="240" w:lineRule="auto"/>
        <w:rPr>
          <w:color w:val="000000"/>
          <w:sz w:val="20"/>
          <w:szCs w:val="20"/>
        </w:rPr>
      </w:pPr>
      <w:r>
        <w:rPr>
          <w:color w:val="000000"/>
          <w:sz w:val="20"/>
          <w:szCs w:val="20"/>
        </w:rPr>
        <w:t xml:space="preserve">            {</w:t>
      </w:r>
    </w:p>
    <w:p w14:paraId="21F4E376" w14:textId="77777777" w:rsidR="00251EAC" w:rsidRDefault="00C9621B">
      <w:pPr>
        <w:spacing w:after="0" w:line="240" w:lineRule="auto"/>
        <w:rPr>
          <w:color w:val="000000"/>
          <w:sz w:val="20"/>
          <w:szCs w:val="20"/>
        </w:rPr>
      </w:pPr>
      <w:r>
        <w:rPr>
          <w:color w:val="000000"/>
          <w:sz w:val="20"/>
          <w:szCs w:val="20"/>
        </w:rPr>
        <w:t xml:space="preserve">                Thread thread = </w:t>
      </w:r>
      <w:r>
        <w:rPr>
          <w:color w:val="0000FF"/>
          <w:sz w:val="20"/>
          <w:szCs w:val="20"/>
        </w:rPr>
        <w:t>new</w:t>
      </w:r>
      <w:r>
        <w:rPr>
          <w:color w:val="000000"/>
          <w:sz w:val="20"/>
          <w:szCs w:val="20"/>
        </w:rPr>
        <w:t xml:space="preserve"> Thread(ThreadProcecss);</w:t>
      </w:r>
    </w:p>
    <w:p w14:paraId="4AC6DE70" w14:textId="77777777" w:rsidR="00251EAC" w:rsidRDefault="00C9621B">
      <w:pPr>
        <w:spacing w:after="0" w:line="240" w:lineRule="auto"/>
        <w:rPr>
          <w:color w:val="000000"/>
          <w:sz w:val="20"/>
          <w:szCs w:val="20"/>
        </w:rPr>
      </w:pPr>
      <w:r>
        <w:rPr>
          <w:color w:val="000000"/>
          <w:sz w:val="20"/>
          <w:szCs w:val="20"/>
        </w:rPr>
        <w:t xml:space="preserve">                thread.Name = </w:t>
      </w:r>
      <w:r>
        <w:rPr>
          <w:color w:val="A31515"/>
          <w:sz w:val="20"/>
          <w:szCs w:val="20"/>
        </w:rPr>
        <w:t>"Thread "</w:t>
      </w:r>
      <w:r>
        <w:rPr>
          <w:color w:val="000000"/>
          <w:sz w:val="20"/>
          <w:szCs w:val="20"/>
        </w:rPr>
        <w:t xml:space="preserve"> + x;</w:t>
      </w:r>
    </w:p>
    <w:p w14:paraId="4A504DD9" w14:textId="77777777" w:rsidR="00251EAC" w:rsidRDefault="00C9621B">
      <w:pPr>
        <w:spacing w:after="0" w:line="240" w:lineRule="auto"/>
        <w:rPr>
          <w:color w:val="000000"/>
          <w:sz w:val="20"/>
          <w:szCs w:val="20"/>
        </w:rPr>
      </w:pPr>
      <w:r>
        <w:rPr>
          <w:color w:val="000000"/>
          <w:sz w:val="20"/>
          <w:szCs w:val="20"/>
        </w:rPr>
        <w:t xml:space="preserve">                thread.Start();</w:t>
      </w:r>
    </w:p>
    <w:p w14:paraId="05C74B89" w14:textId="77777777" w:rsidR="00251EAC" w:rsidRDefault="00C9621B">
      <w:pPr>
        <w:spacing w:after="0" w:line="240" w:lineRule="auto"/>
        <w:rPr>
          <w:color w:val="000000"/>
          <w:sz w:val="20"/>
          <w:szCs w:val="20"/>
        </w:rPr>
      </w:pPr>
      <w:r>
        <w:rPr>
          <w:color w:val="000000"/>
          <w:sz w:val="20"/>
          <w:szCs w:val="20"/>
        </w:rPr>
        <w:t xml:space="preserve">            }</w:t>
      </w:r>
    </w:p>
    <w:p w14:paraId="49A9881B" w14:textId="77777777" w:rsidR="00251EAC" w:rsidRDefault="00C9621B">
      <w:pPr>
        <w:spacing w:after="0" w:line="240" w:lineRule="auto"/>
        <w:rPr>
          <w:color w:val="000000"/>
          <w:sz w:val="20"/>
          <w:szCs w:val="20"/>
        </w:rPr>
      </w:pPr>
      <w:r>
        <w:rPr>
          <w:color w:val="000000"/>
          <w:sz w:val="20"/>
          <w:szCs w:val="20"/>
        </w:rPr>
        <w:t xml:space="preserve">        }</w:t>
      </w:r>
    </w:p>
    <w:p w14:paraId="07D75CA3" w14:textId="77777777" w:rsidR="00251EAC" w:rsidRDefault="00251EAC">
      <w:pPr>
        <w:spacing w:after="0" w:line="240" w:lineRule="auto"/>
        <w:rPr>
          <w:color w:val="000000"/>
          <w:sz w:val="20"/>
          <w:szCs w:val="20"/>
        </w:rPr>
      </w:pPr>
    </w:p>
    <w:p w14:paraId="6C09911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ThreadProcecss()</w:t>
      </w:r>
    </w:p>
    <w:p w14:paraId="4610CC58" w14:textId="77777777" w:rsidR="00251EAC" w:rsidRDefault="00C9621B">
      <w:pPr>
        <w:spacing w:after="0" w:line="240" w:lineRule="auto"/>
        <w:rPr>
          <w:color w:val="000000"/>
          <w:sz w:val="20"/>
          <w:szCs w:val="20"/>
        </w:rPr>
      </w:pPr>
      <w:r>
        <w:rPr>
          <w:color w:val="000000"/>
          <w:sz w:val="20"/>
          <w:szCs w:val="20"/>
        </w:rPr>
        <w:t xml:space="preserve">        {</w:t>
      </w:r>
    </w:p>
    <w:p w14:paraId="0D7C187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threadName = Thread.CurrentThread.Name;</w:t>
      </w:r>
    </w:p>
    <w:p w14:paraId="6CC39EE3"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{threadName}</w:t>
      </w:r>
      <w:r>
        <w:rPr>
          <w:color w:val="A31515"/>
          <w:sz w:val="20"/>
          <w:szCs w:val="20"/>
        </w:rPr>
        <w:t xml:space="preserve"> waits on AutoResetEvent."</w:t>
      </w:r>
      <w:r>
        <w:rPr>
          <w:color w:val="000000"/>
          <w:sz w:val="20"/>
          <w:szCs w:val="20"/>
        </w:rPr>
        <w:t>);</w:t>
      </w:r>
    </w:p>
    <w:p w14:paraId="27B36EDD" w14:textId="77777777" w:rsidR="00251EAC" w:rsidRDefault="00C9621B">
      <w:pPr>
        <w:spacing w:after="0" w:line="240" w:lineRule="auto"/>
        <w:rPr>
          <w:color w:val="000000"/>
          <w:sz w:val="20"/>
          <w:szCs w:val="20"/>
        </w:rPr>
      </w:pPr>
      <w:r>
        <w:rPr>
          <w:color w:val="000000"/>
          <w:sz w:val="20"/>
          <w:szCs w:val="20"/>
        </w:rPr>
        <w:t xml:space="preserve">            autoResetEvent.WaitOne();</w:t>
      </w:r>
    </w:p>
    <w:p w14:paraId="29B0ECA1" w14:textId="028636F4"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{threadName}</w:t>
      </w:r>
      <w:r>
        <w:rPr>
          <w:color w:val="A31515"/>
          <w:sz w:val="20"/>
          <w:szCs w:val="20"/>
        </w:rPr>
        <w:t xml:space="preserve"> is released from </w:t>
      </w:r>
      <w:del w:id="255" w:author="Ravindra Akella" w:date="2019-11-19T19:12:00Z">
        <w:r w:rsidDel="008B5BEE">
          <w:rPr>
            <w:color w:val="A31515"/>
            <w:sz w:val="20"/>
            <w:szCs w:val="20"/>
          </w:rPr>
          <w:delText>AutoResetEvent..</w:delText>
        </w:r>
      </w:del>
      <w:ins w:id="256" w:author="Ravindra Akella" w:date="2019-11-19T19:12:00Z">
        <w:r w:rsidR="008B5BEE">
          <w:rPr>
            <w:color w:val="A31515"/>
            <w:sz w:val="20"/>
            <w:szCs w:val="20"/>
          </w:rPr>
          <w:t>AutoResetEvent...</w:t>
        </w:r>
      </w:ins>
      <w:r>
        <w:rPr>
          <w:color w:val="A31515"/>
          <w:sz w:val="20"/>
          <w:szCs w:val="20"/>
        </w:rPr>
        <w:t>"</w:t>
      </w:r>
      <w:r>
        <w:rPr>
          <w:color w:val="000000"/>
          <w:sz w:val="20"/>
          <w:szCs w:val="20"/>
        </w:rPr>
        <w:t>);</w:t>
      </w:r>
    </w:p>
    <w:p w14:paraId="037295E3" w14:textId="77777777" w:rsidR="00251EAC" w:rsidRDefault="00C9621B">
      <w:pPr>
        <w:spacing w:after="0" w:line="240" w:lineRule="auto"/>
        <w:rPr>
          <w:color w:val="000000"/>
          <w:sz w:val="20"/>
          <w:szCs w:val="20"/>
        </w:rPr>
      </w:pPr>
      <w:r>
        <w:rPr>
          <w:color w:val="000000"/>
          <w:sz w:val="20"/>
          <w:szCs w:val="20"/>
        </w:rPr>
        <w:t xml:space="preserve">        }</w:t>
      </w:r>
    </w:p>
    <w:p w14:paraId="5DECDE2F" w14:textId="77777777" w:rsidR="00251EAC" w:rsidRDefault="00251EAC">
      <w:pPr>
        <w:spacing w:after="0" w:line="240" w:lineRule="auto"/>
        <w:rPr>
          <w:color w:val="000000"/>
          <w:sz w:val="20"/>
          <w:szCs w:val="20"/>
        </w:rPr>
      </w:pPr>
    </w:p>
    <w:p w14:paraId="63149E2B" w14:textId="77777777" w:rsidR="00251EAC" w:rsidRDefault="00C9621B">
      <w:pPr>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we run this code, output will look like below</w:t>
      </w:r>
    </w:p>
    <w:p w14:paraId="2904C372" w14:textId="77777777" w:rsidR="00251EAC" w:rsidRDefault="00251EAC">
      <w:pPr>
        <w:rPr>
          <w:sz w:val="20"/>
          <w:szCs w:val="20"/>
        </w:rPr>
      </w:pPr>
    </w:p>
    <w:p w14:paraId="36CAAE80" w14:textId="77777777" w:rsidR="00251EAC" w:rsidRDefault="00C9621B">
      <w:pPr>
        <w:jc w:val="center"/>
        <w:rPr>
          <w:sz w:val="20"/>
          <w:szCs w:val="20"/>
        </w:rPr>
        <w:pPrChange w:id="257" w:author="JORDINA" w:date="2019-10-18T17:44:00Z">
          <w:pPr/>
        </w:pPrChange>
      </w:pPr>
      <w:r>
        <w:rPr>
          <w:noProof/>
        </w:rPr>
        <w:drawing>
          <wp:inline distT="0" distB="0" distL="0" distR="0" wp14:anchorId="4D306FE0" wp14:editId="5640CEEC">
            <wp:extent cx="5343525" cy="33528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343525" cy="3352800"/>
                    </a:xfrm>
                    <a:prstGeom prst="rect">
                      <a:avLst/>
                    </a:prstGeom>
                    <a:ln/>
                  </pic:spPr>
                </pic:pic>
              </a:graphicData>
            </a:graphic>
          </wp:inline>
        </w:drawing>
      </w:r>
    </w:p>
    <w:p w14:paraId="18954649" w14:textId="77777777" w:rsidR="00251EAC" w:rsidRDefault="00C9621B">
      <w:pPr>
        <w:jc w:val="center"/>
        <w:rPr>
          <w:rFonts w:ascii="Palatino Linotype" w:eastAsia="Palatino Linotype" w:hAnsi="Palatino Linotype" w:cs="Palatino Linotype"/>
          <w:b/>
          <w:sz w:val="20"/>
          <w:szCs w:val="20"/>
        </w:rPr>
        <w:pPrChange w:id="258" w:author="JORDINA" w:date="2019-10-18T17:44:00Z">
          <w:pPr/>
        </w:pPrChange>
      </w:pPr>
      <w:r>
        <w:rPr>
          <w:rFonts w:ascii="Palatino Linotype" w:eastAsia="Palatino Linotype" w:hAnsi="Palatino Linotype" w:cs="Palatino Linotype"/>
          <w:b/>
          <w:sz w:val="20"/>
          <w:szCs w:val="20"/>
        </w:rPr>
        <w:lastRenderedPageBreak/>
        <w:t>Figure 7.11 – Output of console application using AutoResetEvent with multiple call to Set()</w:t>
      </w:r>
    </w:p>
    <w:p w14:paraId="31B61392" w14:textId="77777777" w:rsidR="00251EAC" w:rsidRDefault="00C9621B">
      <w:pPr>
        <w:numPr>
          <w:ilvl w:val="0"/>
          <w:numId w:val="20"/>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As AutoResetEvent inherits from EventHandle it can also be created like below</w:t>
      </w:r>
    </w:p>
    <w:p w14:paraId="31199298" w14:textId="77777777" w:rsidR="00251EAC" w:rsidRDefault="00C9621B">
      <w:pPr>
        <w:rPr>
          <w:color w:val="000000"/>
          <w:sz w:val="20"/>
          <w:szCs w:val="20"/>
        </w:rPr>
      </w:pPr>
      <w:r>
        <w:rPr>
          <w:color w:val="000000"/>
          <w:sz w:val="20"/>
          <w:szCs w:val="20"/>
        </w:rPr>
        <w:t xml:space="preserve">EventWaitHandle autoResetEvent = </w:t>
      </w:r>
      <w:r>
        <w:rPr>
          <w:color w:val="0000FF"/>
          <w:sz w:val="20"/>
          <w:szCs w:val="20"/>
        </w:rPr>
        <w:t>new</w:t>
      </w:r>
      <w:r>
        <w:rPr>
          <w:color w:val="000000"/>
          <w:sz w:val="20"/>
          <w:szCs w:val="20"/>
        </w:rPr>
        <w:t xml:space="preserve"> EventWaitHandle(</w:t>
      </w:r>
      <w:r>
        <w:rPr>
          <w:color w:val="0000FF"/>
          <w:sz w:val="20"/>
          <w:szCs w:val="20"/>
        </w:rPr>
        <w:t>false</w:t>
      </w:r>
      <w:r>
        <w:rPr>
          <w:color w:val="000000"/>
          <w:sz w:val="20"/>
          <w:szCs w:val="20"/>
        </w:rPr>
        <w:t>, EventResetMode.AutoReset);</w:t>
      </w:r>
    </w:p>
    <w:p w14:paraId="3D19A0CB" w14:textId="151A4C4A" w:rsidR="00251EAC" w:rsidRDefault="00C9621B">
      <w:pPr>
        <w:numPr>
          <w:ilvl w:val="0"/>
          <w:numId w:val="20"/>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AutoResetEvent is thread agnostic as it is more of signal</w:t>
      </w:r>
      <w:del w:id="259" w:author="Ravindra Akella" w:date="2019-11-19T19:12:00Z">
        <w:r w:rsidDel="00A34129">
          <w:rPr>
            <w:rFonts w:ascii="Palatino Linotype" w:eastAsia="Palatino Linotype" w:hAnsi="Palatino Linotype" w:cs="Palatino Linotype"/>
            <w:color w:val="000000"/>
          </w:rPr>
          <w:delText>l</w:delText>
        </w:r>
      </w:del>
      <w:r>
        <w:rPr>
          <w:rFonts w:ascii="Palatino Linotype" w:eastAsia="Palatino Linotype" w:hAnsi="Palatino Linotype" w:cs="Palatino Linotype"/>
          <w:color w:val="000000"/>
        </w:rPr>
        <w:t>ing construct</w:t>
      </w:r>
    </w:p>
    <w:p w14:paraId="1B3A61D7" w14:textId="77777777" w:rsidR="00251EAC" w:rsidRDefault="00C9621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 this section we have seen what </w:t>
      </w:r>
      <w:r>
        <w:rPr>
          <w:rFonts w:ascii="Palatino Linotype" w:eastAsia="Palatino Linotype" w:hAnsi="Palatino Linotype" w:cs="Palatino Linotype"/>
          <w:color w:val="000000"/>
          <w:sz w:val="20"/>
          <w:szCs w:val="20"/>
        </w:rPr>
        <w:t xml:space="preserve">AutoResetEvent </w:t>
      </w:r>
      <w:r>
        <w:rPr>
          <w:rFonts w:ascii="Palatino Linotype" w:eastAsia="Palatino Linotype" w:hAnsi="Palatino Linotype" w:cs="Palatino Linotype"/>
          <w:color w:val="000000"/>
        </w:rPr>
        <w:t>is, why we need it and how to implement it. In next section we will see a another signaling construct known as ManualResetEvent which is very similar to AutoResetEvent</w:t>
      </w:r>
    </w:p>
    <w:p w14:paraId="29C843A2" w14:textId="77777777" w:rsidR="00251EAC" w:rsidRDefault="00251E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0"/>
          <w:szCs w:val="20"/>
        </w:rPr>
      </w:pPr>
    </w:p>
    <w:p w14:paraId="02D75F1E"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ManualResetEvent/ ManualResetEventSlim </w:t>
      </w:r>
    </w:p>
    <w:p w14:paraId="1B68BD6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ManualResetEvent is another signaling construct like AutoResetEvent which can be used for by threads to signal a different thread. The difference between AutoResetEvent and ManualResetEvent is that it has ability to unblock all the blocked threads until it is manually reset. Taking an analogy ManualResetEvent is just like a gate which is when opened allows all the people waiting outside to come in until is gate is manually closed. </w:t>
      </w:r>
    </w:p>
    <w:p w14:paraId="1C3687B7"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A printer can also be a good example of ManualResetEvent that is initialized in signaled state where all the print jobs that come to printer are executed immediately until you run out of paper or ink and that’s where all the ManualResetEvent is non-signaled and all the printing jobs are paused. Moment we fill the ink or add paper ManualResetEvent is signaled and all the printing jobs are continued until something again blocks them.</w:t>
      </w:r>
    </w:p>
    <w:p w14:paraId="73012E8D"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ManualResetEvent has 3 methods to achieve signaling</w:t>
      </w:r>
    </w:p>
    <w:p w14:paraId="0F63C479" w14:textId="77777777" w:rsidR="00251EAC" w:rsidRDefault="00C9621B">
      <w:pPr>
        <w:numPr>
          <w:ilvl w:val="0"/>
          <w:numId w:val="2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Set – Set method is called by a one thread to send signal to all the waiting threads. Unlike AutoResetEvent signal is received by all waiting threads</w:t>
      </w:r>
    </w:p>
    <w:p w14:paraId="01750325" w14:textId="77777777" w:rsidR="00251EAC" w:rsidRDefault="00C9621B">
      <w:pPr>
        <w:numPr>
          <w:ilvl w:val="0"/>
          <w:numId w:val="20"/>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WaitOne/Wait – Any thread that calls WaitOne/Wait is blocked until it is signaled, if a thread has already received signaled then none of threads will be blocked</w:t>
      </w:r>
    </w:p>
    <w:p w14:paraId="010643DD" w14:textId="77777777" w:rsidR="00251EAC" w:rsidRDefault="00C9621B">
      <w:pPr>
        <w:numPr>
          <w:ilvl w:val="0"/>
          <w:numId w:val="20"/>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Reset – This method is used to reset ManualResetEvent to non-signaled state . If a call to Set is not followed by call to Reset all the threads calling WaitOne aren’t blocked until Reset is called.</w:t>
      </w:r>
    </w:p>
    <w:p w14:paraId="68662936"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ManualResetEvent can be constructed by calling the ManualResetEvent constructor which accepts a Boolean value like below</w:t>
      </w:r>
    </w:p>
    <w:p w14:paraId="3247DD3C" w14:textId="77777777" w:rsidR="00251EAC" w:rsidRDefault="00C9621B">
      <w:pPr>
        <w:rPr>
          <w:rFonts w:ascii="Palatino Linotype" w:eastAsia="Palatino Linotype" w:hAnsi="Palatino Linotype" w:cs="Palatino Linotype"/>
        </w:rPr>
      </w:pPr>
      <w:r>
        <w:rPr>
          <w:color w:val="000000"/>
          <w:sz w:val="20"/>
          <w:szCs w:val="20"/>
        </w:rPr>
        <w:t xml:space="preserve">ManualResetEvent manulResetEvent = </w:t>
      </w:r>
      <w:r>
        <w:rPr>
          <w:color w:val="0000FF"/>
          <w:sz w:val="20"/>
          <w:szCs w:val="20"/>
        </w:rPr>
        <w:t>new</w:t>
      </w:r>
      <w:r>
        <w:rPr>
          <w:color w:val="000000"/>
          <w:sz w:val="20"/>
          <w:szCs w:val="20"/>
        </w:rPr>
        <w:t xml:space="preserve"> ManualResetEvent(</w:t>
      </w:r>
      <w:r>
        <w:rPr>
          <w:color w:val="0000FF"/>
          <w:sz w:val="20"/>
          <w:szCs w:val="20"/>
        </w:rPr>
        <w:t>false</w:t>
      </w:r>
      <w:r>
        <w:rPr>
          <w:color w:val="000000"/>
          <w:sz w:val="20"/>
          <w:szCs w:val="20"/>
        </w:rPr>
        <w:t>);</w:t>
      </w:r>
    </w:p>
    <w:p w14:paraId="09FF2583" w14:textId="77777777" w:rsidR="00251EAC" w:rsidRDefault="00C9621B">
      <w:pPr>
        <w:rPr>
          <w:color w:val="000000"/>
          <w:sz w:val="20"/>
          <w:szCs w:val="20"/>
        </w:rPr>
      </w:pPr>
      <w:r>
        <w:rPr>
          <w:color w:val="000000"/>
          <w:sz w:val="20"/>
          <w:szCs w:val="20"/>
        </w:rPr>
        <w:t xml:space="preserve">ManualResetEventSlim manulResetEvent = </w:t>
      </w:r>
      <w:r>
        <w:rPr>
          <w:color w:val="0000FF"/>
          <w:sz w:val="20"/>
          <w:szCs w:val="20"/>
        </w:rPr>
        <w:t>new</w:t>
      </w:r>
      <w:r>
        <w:rPr>
          <w:color w:val="000000"/>
          <w:sz w:val="20"/>
          <w:szCs w:val="20"/>
        </w:rPr>
        <w:t xml:space="preserve"> ManualResetEventSlim(</w:t>
      </w:r>
      <w:r>
        <w:rPr>
          <w:color w:val="0000FF"/>
          <w:sz w:val="20"/>
          <w:szCs w:val="20"/>
        </w:rPr>
        <w:t>false</w:t>
      </w:r>
      <w:r>
        <w:rPr>
          <w:color w:val="000000"/>
          <w:sz w:val="20"/>
          <w:szCs w:val="20"/>
        </w:rPr>
        <w:t>);</w:t>
      </w:r>
    </w:p>
    <w:p w14:paraId="1C4EB67C"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The Boolean flag has same impact like in AutoResetEvent i.e. if initialized with true it won’t block any code by default until ManualResetEvent is reset (call Reset) and false means threads will be blocked as soon as they see a call to WaitOne method of ManualResetEvent. ManualResetEvent can also be constructed through EventWaitHandle</w:t>
      </w:r>
    </w:p>
    <w:p w14:paraId="12BB66C0" w14:textId="77777777" w:rsidR="00251EAC" w:rsidRDefault="00C9621B">
      <w:pPr>
        <w:rPr>
          <w:color w:val="000000"/>
          <w:sz w:val="20"/>
          <w:szCs w:val="20"/>
        </w:rPr>
      </w:pPr>
      <w:r>
        <w:rPr>
          <w:color w:val="000000"/>
          <w:sz w:val="20"/>
          <w:szCs w:val="20"/>
        </w:rPr>
        <w:lastRenderedPageBreak/>
        <w:t xml:space="preserve">EventWaitHandle manulResetEvent = </w:t>
      </w:r>
      <w:r>
        <w:rPr>
          <w:color w:val="0000FF"/>
          <w:sz w:val="20"/>
          <w:szCs w:val="20"/>
        </w:rPr>
        <w:t>new</w:t>
      </w:r>
      <w:r>
        <w:rPr>
          <w:color w:val="000000"/>
          <w:sz w:val="20"/>
          <w:szCs w:val="20"/>
        </w:rPr>
        <w:t xml:space="preserve"> EventWaitHandle(</w:t>
      </w:r>
      <w:r>
        <w:rPr>
          <w:color w:val="0000FF"/>
          <w:sz w:val="20"/>
          <w:szCs w:val="20"/>
        </w:rPr>
        <w:t>false</w:t>
      </w:r>
      <w:r>
        <w:rPr>
          <w:color w:val="000000"/>
          <w:sz w:val="20"/>
          <w:szCs w:val="20"/>
        </w:rPr>
        <w:t>, EventResetMode.ManualReset);</w:t>
      </w:r>
    </w:p>
    <w:p w14:paraId="3A6193F7"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ManualResetEvent also has a lightweight class ManualResetEventSlim, this one doesn’t use operating system objects (kernel objects) directly and uses spinning for a shorter period before blocking and then finally fall back to kernel objects hence is much faster and lighter than ManualResetEvent. Let’s use the stock example we have used for AutoResetEvent and this time say we have to allow multiple threads to successfully place order if there is a specific match, so it can be one or more than one threads that can match a particular stock order. Let’s start by modifying StockTrading class by adding an object of  ManualResetEventSlim</w:t>
      </w:r>
    </w:p>
    <w:p w14:paraId="4C7637C2" w14:textId="77777777" w:rsidR="00251EAC" w:rsidRDefault="00C9621B">
      <w:pPr>
        <w:rPr>
          <w:color w:val="000000"/>
          <w:sz w:val="20"/>
          <w:szCs w:val="20"/>
        </w:rPr>
      </w:pPr>
      <w:r>
        <w:rPr>
          <w:color w:val="0000FF"/>
          <w:sz w:val="20"/>
          <w:szCs w:val="20"/>
        </w:rPr>
        <w:t>public</w:t>
      </w:r>
      <w:r>
        <w:rPr>
          <w:color w:val="000000"/>
          <w:sz w:val="20"/>
          <w:szCs w:val="20"/>
        </w:rPr>
        <w:t xml:space="preserve"> ManualResetEventSlim manualResetEvent = </w:t>
      </w:r>
      <w:r>
        <w:rPr>
          <w:color w:val="0000FF"/>
          <w:sz w:val="20"/>
          <w:szCs w:val="20"/>
        </w:rPr>
        <w:t>new</w:t>
      </w:r>
      <w:r>
        <w:rPr>
          <w:color w:val="000000"/>
          <w:sz w:val="20"/>
          <w:szCs w:val="20"/>
        </w:rPr>
        <w:t xml:space="preserve"> ManualResetEventSlim(</w:t>
      </w:r>
      <w:r>
        <w:rPr>
          <w:color w:val="0000FF"/>
          <w:sz w:val="20"/>
          <w:szCs w:val="20"/>
        </w:rPr>
        <w:t>false</w:t>
      </w:r>
      <w:r>
        <w:rPr>
          <w:color w:val="000000"/>
          <w:sz w:val="20"/>
          <w:szCs w:val="20"/>
        </w:rPr>
        <w:t>);</w:t>
      </w:r>
    </w:p>
    <w:p w14:paraId="6E45DCD3" w14:textId="77777777" w:rsidR="00251EAC" w:rsidRDefault="00C9621B">
      <w:pPr>
        <w:rPr>
          <w:rFonts w:ascii="Consolas" w:eastAsia="Consolas" w:hAnsi="Consolas" w:cs="Consolas"/>
          <w:color w:val="000000"/>
          <w:sz w:val="19"/>
          <w:szCs w:val="19"/>
        </w:rPr>
      </w:pPr>
      <w:r>
        <w:rPr>
          <w:rFonts w:ascii="Palatino Linotype" w:eastAsia="Palatino Linotype" w:hAnsi="Palatino Linotype" w:cs="Palatino Linotype"/>
        </w:rPr>
        <w:t xml:space="preserve">Now modify </w:t>
      </w:r>
      <w:r>
        <w:rPr>
          <w:rFonts w:ascii="Consolas" w:eastAsia="Consolas" w:hAnsi="Consolas" w:cs="Consolas"/>
          <w:color w:val="000000"/>
          <w:sz w:val="19"/>
          <w:szCs w:val="19"/>
        </w:rPr>
        <w:t>PlaceOrder() to call Wait instead of WaitOne so that our method looks like below</w:t>
      </w:r>
    </w:p>
    <w:p w14:paraId="0935723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PlaceOrder(</w:t>
      </w:r>
      <w:r>
        <w:rPr>
          <w:color w:val="0000FF"/>
          <w:sz w:val="20"/>
          <w:szCs w:val="20"/>
        </w:rPr>
        <w:t>int</w:t>
      </w:r>
      <w:r>
        <w:rPr>
          <w:color w:val="000000"/>
          <w:sz w:val="20"/>
          <w:szCs w:val="20"/>
        </w:rPr>
        <w:t xml:space="preserve"> threadId, </w:t>
      </w:r>
      <w:r>
        <w:rPr>
          <w:color w:val="0000FF"/>
          <w:sz w:val="20"/>
          <w:szCs w:val="20"/>
        </w:rPr>
        <w:t>int</w:t>
      </w:r>
      <w:r>
        <w:rPr>
          <w:color w:val="000000"/>
          <w:sz w:val="20"/>
          <w:szCs w:val="20"/>
        </w:rPr>
        <w:t xml:space="preserve"> buyPrice)</w:t>
      </w:r>
    </w:p>
    <w:p w14:paraId="626B0FED" w14:textId="77777777" w:rsidR="00251EAC" w:rsidRDefault="00C9621B">
      <w:pPr>
        <w:spacing w:after="0" w:line="240" w:lineRule="auto"/>
        <w:rPr>
          <w:color w:val="000000"/>
          <w:sz w:val="20"/>
          <w:szCs w:val="20"/>
        </w:rPr>
      </w:pPr>
      <w:r>
        <w:rPr>
          <w:color w:val="000000"/>
          <w:sz w:val="20"/>
          <w:szCs w:val="20"/>
        </w:rPr>
        <w:t xml:space="preserve">        {</w:t>
      </w:r>
    </w:p>
    <w:p w14:paraId="404EEB89" w14:textId="77777777" w:rsidR="00251EAC" w:rsidRDefault="00C9621B">
      <w:pPr>
        <w:spacing w:after="0" w:line="240" w:lineRule="auto"/>
        <w:rPr>
          <w:color w:val="000000"/>
          <w:sz w:val="20"/>
          <w:szCs w:val="20"/>
        </w:rPr>
      </w:pPr>
      <w:r>
        <w:rPr>
          <w:color w:val="000000"/>
          <w:sz w:val="20"/>
          <w:szCs w:val="20"/>
        </w:rPr>
        <w:t xml:space="preserve">            buyPriceofXYZ = buyPrice;</w:t>
      </w:r>
    </w:p>
    <w:p w14:paraId="2EAECAF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.StockPurchased = </w:t>
      </w:r>
      <w:r>
        <w:rPr>
          <w:color w:val="0000FF"/>
          <w:sz w:val="20"/>
          <w:szCs w:val="20"/>
        </w:rPr>
        <w:t>false</w:t>
      </w:r>
      <w:r>
        <w:rPr>
          <w:color w:val="000000"/>
          <w:sz w:val="20"/>
          <w:szCs w:val="20"/>
        </w:rPr>
        <w:t>;</w:t>
      </w:r>
    </w:p>
    <w:p w14:paraId="02ACA080" w14:textId="77777777" w:rsidR="00251EAC" w:rsidRDefault="00C9621B">
      <w:pPr>
        <w:spacing w:after="0" w:line="240" w:lineRule="auto"/>
        <w:rPr>
          <w:color w:val="000000"/>
          <w:sz w:val="20"/>
          <w:szCs w:val="20"/>
        </w:rPr>
      </w:pPr>
      <w:r>
        <w:rPr>
          <w:color w:val="000000"/>
          <w:sz w:val="20"/>
          <w:szCs w:val="20"/>
        </w:rPr>
        <w:t xml:space="preserve">            manualResetEvent.Wait(); </w:t>
      </w:r>
      <w:r>
        <w:rPr>
          <w:color w:val="008000"/>
          <w:sz w:val="20"/>
          <w:szCs w:val="20"/>
        </w:rPr>
        <w:t>//Wait until receives signal from price validation</w:t>
      </w:r>
    </w:p>
    <w:p w14:paraId="33960845"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$"Stock purchased at buy price of </w:t>
      </w:r>
      <w:r>
        <w:rPr>
          <w:color w:val="000000"/>
          <w:sz w:val="20"/>
          <w:szCs w:val="20"/>
        </w:rPr>
        <w:t>{buyPriceofXYZ}</w:t>
      </w:r>
      <w:r>
        <w:rPr>
          <w:color w:val="A31515"/>
          <w:sz w:val="20"/>
          <w:szCs w:val="20"/>
        </w:rPr>
        <w:t xml:space="preserve">, Stock order </w:t>
      </w:r>
      <w:r>
        <w:rPr>
          <w:color w:val="000000"/>
          <w:sz w:val="20"/>
          <w:szCs w:val="20"/>
        </w:rPr>
        <w:t>{threadId}</w:t>
      </w:r>
      <w:r>
        <w:rPr>
          <w:color w:val="A31515"/>
          <w:sz w:val="20"/>
          <w:szCs w:val="20"/>
        </w:rPr>
        <w:t xml:space="preserve"> is completed"</w:t>
      </w:r>
      <w:r>
        <w:rPr>
          <w:color w:val="000000"/>
          <w:sz w:val="20"/>
          <w:szCs w:val="20"/>
        </w:rPr>
        <w:t>);</w:t>
      </w:r>
    </w:p>
    <w:p w14:paraId="1DC81AA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.StockPurchased = </w:t>
      </w:r>
      <w:r>
        <w:rPr>
          <w:color w:val="0000FF"/>
          <w:sz w:val="20"/>
          <w:szCs w:val="20"/>
        </w:rPr>
        <w:t>true</w:t>
      </w:r>
      <w:r>
        <w:rPr>
          <w:color w:val="000000"/>
          <w:sz w:val="20"/>
          <w:szCs w:val="20"/>
        </w:rPr>
        <w:t>;</w:t>
      </w:r>
    </w:p>
    <w:p w14:paraId="20B281FC" w14:textId="77777777" w:rsidR="00251EAC" w:rsidRDefault="00C9621B">
      <w:pPr>
        <w:rPr>
          <w:color w:val="000000"/>
          <w:sz w:val="20"/>
          <w:szCs w:val="20"/>
        </w:rPr>
      </w:pPr>
      <w:r>
        <w:rPr>
          <w:color w:val="000000"/>
          <w:sz w:val="20"/>
          <w:szCs w:val="20"/>
        </w:rPr>
        <w:t xml:space="preserve">        }</w:t>
      </w:r>
    </w:p>
    <w:p w14:paraId="7B315ECF"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Update ValidatePrice() method with ManualResetEvent variable, so our method looks like below</w:t>
      </w:r>
    </w:p>
    <w:p w14:paraId="300F293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ValidatePrice()</w:t>
      </w:r>
    </w:p>
    <w:p w14:paraId="50AD83FD" w14:textId="77777777" w:rsidR="00251EAC" w:rsidRDefault="00C9621B">
      <w:pPr>
        <w:spacing w:after="0" w:line="240" w:lineRule="auto"/>
        <w:rPr>
          <w:color w:val="000000"/>
          <w:sz w:val="20"/>
          <w:szCs w:val="20"/>
        </w:rPr>
      </w:pPr>
      <w:r>
        <w:rPr>
          <w:color w:val="000000"/>
          <w:sz w:val="20"/>
          <w:szCs w:val="20"/>
        </w:rPr>
        <w:t xml:space="preserve">        {</w:t>
      </w:r>
    </w:p>
    <w:p w14:paraId="2BAD6CA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r>
        <w:rPr>
          <w:color w:val="0000FF"/>
          <w:sz w:val="20"/>
          <w:szCs w:val="20"/>
        </w:rPr>
        <w:t>this</w:t>
      </w:r>
      <w:r>
        <w:rPr>
          <w:color w:val="000000"/>
          <w:sz w:val="20"/>
          <w:szCs w:val="20"/>
        </w:rPr>
        <w:t xml:space="preserve">.buyPriceofXYZ == </w:t>
      </w:r>
      <w:r>
        <w:rPr>
          <w:color w:val="0000FF"/>
          <w:sz w:val="20"/>
          <w:szCs w:val="20"/>
        </w:rPr>
        <w:t>this</w:t>
      </w:r>
      <w:r>
        <w:rPr>
          <w:color w:val="000000"/>
          <w:sz w:val="20"/>
          <w:szCs w:val="20"/>
        </w:rPr>
        <w:t>.currentStockPriceOfXYZ)</w:t>
      </w:r>
    </w:p>
    <w:p w14:paraId="372E4A84" w14:textId="77777777" w:rsidR="00251EAC" w:rsidRDefault="00C9621B">
      <w:pPr>
        <w:spacing w:after="0" w:line="240" w:lineRule="auto"/>
        <w:rPr>
          <w:color w:val="000000"/>
          <w:sz w:val="20"/>
          <w:szCs w:val="20"/>
        </w:rPr>
      </w:pPr>
      <w:r>
        <w:rPr>
          <w:color w:val="000000"/>
          <w:sz w:val="20"/>
          <w:szCs w:val="20"/>
        </w:rPr>
        <w:t xml:space="preserve">            {</w:t>
      </w:r>
    </w:p>
    <w:p w14:paraId="05ED697F"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$"Current stock price of </w:t>
      </w:r>
      <w:r>
        <w:rPr>
          <w:color w:val="000000"/>
          <w:sz w:val="20"/>
          <w:szCs w:val="20"/>
        </w:rPr>
        <w:t>{</w:t>
      </w:r>
      <w:r>
        <w:rPr>
          <w:color w:val="0000FF"/>
          <w:sz w:val="20"/>
          <w:szCs w:val="20"/>
        </w:rPr>
        <w:t>this</w:t>
      </w:r>
      <w:r>
        <w:rPr>
          <w:color w:val="000000"/>
          <w:sz w:val="20"/>
          <w:szCs w:val="20"/>
        </w:rPr>
        <w:t>.currentStockPriceOfXYZ}</w:t>
      </w:r>
      <w:r>
        <w:rPr>
          <w:color w:val="A31515"/>
          <w:sz w:val="20"/>
          <w:szCs w:val="20"/>
        </w:rPr>
        <w:t xml:space="preserve"> is matching with buy price of </w:t>
      </w:r>
      <w:r>
        <w:rPr>
          <w:color w:val="000000"/>
          <w:sz w:val="20"/>
          <w:szCs w:val="20"/>
        </w:rPr>
        <w:t>{</w:t>
      </w:r>
      <w:r>
        <w:rPr>
          <w:color w:val="0000FF"/>
          <w:sz w:val="20"/>
          <w:szCs w:val="20"/>
        </w:rPr>
        <w:t>this</w:t>
      </w:r>
      <w:r>
        <w:rPr>
          <w:color w:val="000000"/>
          <w:sz w:val="20"/>
          <w:szCs w:val="20"/>
        </w:rPr>
        <w:t>.buyPriceofXYZ}</w:t>
      </w:r>
      <w:r>
        <w:rPr>
          <w:color w:val="A31515"/>
          <w:sz w:val="20"/>
          <w:szCs w:val="20"/>
        </w:rPr>
        <w:t>"</w:t>
      </w:r>
      <w:r>
        <w:rPr>
          <w:color w:val="000000"/>
          <w:sz w:val="20"/>
          <w:szCs w:val="20"/>
        </w:rPr>
        <w:t>);</w:t>
      </w:r>
    </w:p>
    <w:p w14:paraId="7FF4E1CF" w14:textId="77777777" w:rsidR="00251EAC" w:rsidRDefault="00C9621B">
      <w:pPr>
        <w:spacing w:after="0" w:line="240" w:lineRule="auto"/>
        <w:rPr>
          <w:color w:val="000000"/>
          <w:sz w:val="20"/>
          <w:szCs w:val="20"/>
        </w:rPr>
      </w:pPr>
      <w:r>
        <w:rPr>
          <w:color w:val="000000"/>
          <w:sz w:val="20"/>
          <w:szCs w:val="20"/>
        </w:rPr>
        <w:t xml:space="preserve">                manualResetEvent.Set(); </w:t>
      </w:r>
      <w:r>
        <w:rPr>
          <w:color w:val="008000"/>
          <w:sz w:val="20"/>
          <w:szCs w:val="20"/>
        </w:rPr>
        <w:t xml:space="preserve">//Signal first thread waiting in queue to execute             </w:t>
      </w:r>
    </w:p>
    <w:p w14:paraId="7087B6A3" w14:textId="77777777" w:rsidR="00251EAC" w:rsidRDefault="00C9621B">
      <w:pPr>
        <w:spacing w:after="0" w:line="240" w:lineRule="auto"/>
        <w:rPr>
          <w:color w:val="000000"/>
          <w:sz w:val="20"/>
          <w:szCs w:val="20"/>
        </w:rPr>
      </w:pPr>
      <w:r>
        <w:rPr>
          <w:color w:val="000000"/>
          <w:sz w:val="20"/>
          <w:szCs w:val="20"/>
        </w:rPr>
        <w:t xml:space="preserve">            }</w:t>
      </w:r>
    </w:p>
    <w:p w14:paraId="21766F8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w:t>
      </w:r>
      <w:r>
        <w:rPr>
          <w:color w:val="0000FF"/>
          <w:sz w:val="20"/>
          <w:szCs w:val="20"/>
        </w:rPr>
        <w:t>this</w:t>
      </w:r>
      <w:r>
        <w:rPr>
          <w:color w:val="000000"/>
          <w:sz w:val="20"/>
          <w:szCs w:val="20"/>
        </w:rPr>
        <w:t>.StockPurchased)</w:t>
      </w:r>
    </w:p>
    <w:p w14:paraId="57A209BA" w14:textId="77777777" w:rsidR="00251EAC" w:rsidRDefault="00C9621B">
      <w:pPr>
        <w:spacing w:after="0" w:line="240" w:lineRule="auto"/>
        <w:rPr>
          <w:color w:val="000000"/>
          <w:sz w:val="20"/>
          <w:szCs w:val="20"/>
        </w:rPr>
      </w:pPr>
      <w:r>
        <w:rPr>
          <w:color w:val="000000"/>
          <w:sz w:val="20"/>
          <w:szCs w:val="20"/>
        </w:rPr>
        <w:t xml:space="preserve">            {</w:t>
      </w:r>
    </w:p>
    <w:p w14:paraId="7E5C036D"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$"Current stock price of </w:t>
      </w:r>
      <w:r>
        <w:rPr>
          <w:color w:val="000000"/>
          <w:sz w:val="20"/>
          <w:szCs w:val="20"/>
        </w:rPr>
        <w:t>{</w:t>
      </w:r>
      <w:r>
        <w:rPr>
          <w:color w:val="0000FF"/>
          <w:sz w:val="20"/>
          <w:szCs w:val="20"/>
        </w:rPr>
        <w:t>this</w:t>
      </w:r>
      <w:r>
        <w:rPr>
          <w:color w:val="000000"/>
          <w:sz w:val="20"/>
          <w:szCs w:val="20"/>
        </w:rPr>
        <w:t>.currentStockPriceOfXYZ}</w:t>
      </w:r>
      <w:r>
        <w:rPr>
          <w:color w:val="A31515"/>
          <w:sz w:val="20"/>
          <w:szCs w:val="20"/>
        </w:rPr>
        <w:t xml:space="preserve"> is not matching with buy price of </w:t>
      </w:r>
      <w:r>
        <w:rPr>
          <w:color w:val="000000"/>
          <w:sz w:val="20"/>
          <w:szCs w:val="20"/>
        </w:rPr>
        <w:t>{</w:t>
      </w:r>
      <w:r>
        <w:rPr>
          <w:color w:val="0000FF"/>
          <w:sz w:val="20"/>
          <w:szCs w:val="20"/>
        </w:rPr>
        <w:t>this</w:t>
      </w:r>
      <w:r>
        <w:rPr>
          <w:color w:val="000000"/>
          <w:sz w:val="20"/>
          <w:szCs w:val="20"/>
        </w:rPr>
        <w:t>.buyPriceofXYZ}</w:t>
      </w:r>
      <w:r>
        <w:rPr>
          <w:color w:val="A31515"/>
          <w:sz w:val="20"/>
          <w:szCs w:val="20"/>
        </w:rPr>
        <w:t>"</w:t>
      </w:r>
      <w:r>
        <w:rPr>
          <w:color w:val="000000"/>
          <w:sz w:val="20"/>
          <w:szCs w:val="20"/>
        </w:rPr>
        <w:t>);</w:t>
      </w:r>
    </w:p>
    <w:p w14:paraId="2AFC6B27" w14:textId="77777777" w:rsidR="00251EAC" w:rsidRDefault="00C9621B">
      <w:pPr>
        <w:spacing w:after="0" w:line="240" w:lineRule="auto"/>
        <w:rPr>
          <w:color w:val="000000"/>
          <w:sz w:val="20"/>
          <w:szCs w:val="20"/>
        </w:rPr>
      </w:pPr>
      <w:r>
        <w:rPr>
          <w:color w:val="000000"/>
          <w:sz w:val="20"/>
          <w:szCs w:val="20"/>
        </w:rPr>
        <w:t xml:space="preserve">            }</w:t>
      </w:r>
    </w:p>
    <w:p w14:paraId="30A78911" w14:textId="77777777" w:rsidR="00251EAC" w:rsidRDefault="00C9621B">
      <w:pPr>
        <w:rPr>
          <w:color w:val="000000"/>
          <w:sz w:val="20"/>
          <w:szCs w:val="20"/>
        </w:rPr>
      </w:pPr>
      <w:r>
        <w:rPr>
          <w:color w:val="000000"/>
          <w:sz w:val="20"/>
          <w:szCs w:val="20"/>
        </w:rPr>
        <w:t xml:space="preserve">        }</w:t>
      </w:r>
    </w:p>
    <w:p w14:paraId="2642191C"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Now while consuming we will create multiple place orders with same buy price and expectation is that all the orders are placed. So, create a console application and add StockTrading class, in the main method add logic to create multiple threads for place order and then another thread calling ValidatePrice to complete order. With this our main method will look like below</w:t>
      </w:r>
    </w:p>
    <w:p w14:paraId="50CA0908" w14:textId="77777777" w:rsidR="00251EAC" w:rsidRDefault="00C9621B">
      <w:pPr>
        <w:spacing w:after="0" w:line="240" w:lineRule="auto"/>
        <w:rPr>
          <w:color w:val="000000"/>
          <w:sz w:val="20"/>
          <w:szCs w:val="20"/>
        </w:rPr>
      </w:pP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71C96B25" w14:textId="77777777" w:rsidR="00251EAC" w:rsidRDefault="00C9621B">
      <w:pPr>
        <w:rPr>
          <w:color w:val="000000"/>
          <w:sz w:val="20"/>
          <w:szCs w:val="20"/>
        </w:rPr>
      </w:pPr>
      <w:r>
        <w:rPr>
          <w:color w:val="000000"/>
          <w:sz w:val="20"/>
          <w:szCs w:val="20"/>
        </w:rPr>
        <w:t xml:space="preserve">        {</w:t>
      </w:r>
    </w:p>
    <w:p w14:paraId="57205237" w14:textId="77777777" w:rsidR="00251EAC" w:rsidRDefault="00C9621B">
      <w:pPr>
        <w:spacing w:after="0" w:line="240" w:lineRule="auto"/>
        <w:rPr>
          <w:color w:val="000000"/>
          <w:sz w:val="20"/>
          <w:szCs w:val="20"/>
        </w:rPr>
      </w:pPr>
      <w:r>
        <w:rPr>
          <w:color w:val="000000"/>
          <w:sz w:val="20"/>
          <w:szCs w:val="20"/>
        </w:rPr>
        <w:lastRenderedPageBreak/>
        <w:t xml:space="preserve">            Console.WriteLine(</w:t>
      </w:r>
      <w:r>
        <w:rPr>
          <w:color w:val="A31515"/>
          <w:sz w:val="20"/>
          <w:szCs w:val="20"/>
        </w:rPr>
        <w:t>"Please enter buy price of stock XYZ"</w:t>
      </w:r>
      <w:r>
        <w:rPr>
          <w:color w:val="000000"/>
          <w:sz w:val="20"/>
          <w:szCs w:val="20"/>
        </w:rPr>
        <w:t>);</w:t>
      </w:r>
    </w:p>
    <w:p w14:paraId="0DFEF7DA" w14:textId="77777777" w:rsidR="00251EAC" w:rsidRDefault="00C9621B">
      <w:pPr>
        <w:spacing w:after="0" w:line="240" w:lineRule="auto"/>
        <w:rPr>
          <w:color w:val="000000"/>
          <w:sz w:val="20"/>
          <w:szCs w:val="20"/>
        </w:rPr>
      </w:pPr>
      <w:r>
        <w:rPr>
          <w:color w:val="000000"/>
          <w:sz w:val="20"/>
          <w:szCs w:val="20"/>
        </w:rPr>
        <w:t xml:space="preserve">            StockTrading stockTrading = </w:t>
      </w:r>
      <w:r>
        <w:rPr>
          <w:color w:val="0000FF"/>
          <w:sz w:val="20"/>
          <w:szCs w:val="20"/>
        </w:rPr>
        <w:t>new</w:t>
      </w:r>
      <w:r>
        <w:rPr>
          <w:color w:val="000000"/>
          <w:sz w:val="20"/>
          <w:szCs w:val="20"/>
        </w:rPr>
        <w:t xml:space="preserve"> StockTrading(</w:t>
      </w:r>
      <w:r>
        <w:rPr>
          <w:color w:val="0000FF"/>
          <w:sz w:val="20"/>
          <w:szCs w:val="20"/>
        </w:rPr>
        <w:t>false</w:t>
      </w:r>
      <w:r>
        <w:rPr>
          <w:color w:val="000000"/>
          <w:sz w:val="20"/>
          <w:szCs w:val="20"/>
        </w:rPr>
        <w:t>);</w:t>
      </w:r>
    </w:p>
    <w:p w14:paraId="097720F1"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"Enter price at which you want to buy XYZ (minimum 1, maximum 5)"</w:t>
      </w:r>
      <w:r>
        <w:rPr>
          <w:color w:val="000000"/>
          <w:sz w:val="20"/>
          <w:szCs w:val="20"/>
        </w:rPr>
        <w:t>);</w:t>
      </w:r>
    </w:p>
    <w:p w14:paraId="3A37809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buyPrice = Convert.ToInt32(Console.ReadLine());</w:t>
      </w:r>
    </w:p>
    <w:p w14:paraId="7E4DD050"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//Multiple threads to place 3 orders</w:t>
      </w:r>
    </w:p>
    <w:p w14:paraId="0A3D7FA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3; i++)</w:t>
      </w:r>
    </w:p>
    <w:p w14:paraId="745612FC" w14:textId="77777777" w:rsidR="00251EAC" w:rsidRDefault="00C9621B">
      <w:pPr>
        <w:spacing w:after="0" w:line="240" w:lineRule="auto"/>
        <w:rPr>
          <w:color w:val="000000"/>
          <w:sz w:val="20"/>
          <w:szCs w:val="20"/>
        </w:rPr>
      </w:pPr>
      <w:r>
        <w:rPr>
          <w:color w:val="000000"/>
          <w:sz w:val="20"/>
          <w:szCs w:val="20"/>
        </w:rPr>
        <w:t xml:space="preserve">            {</w:t>
      </w:r>
    </w:p>
    <w:p w14:paraId="25234309" w14:textId="77777777" w:rsidR="00251EAC" w:rsidRDefault="00C9621B">
      <w:pPr>
        <w:spacing w:after="0" w:line="240" w:lineRule="auto"/>
        <w:rPr>
          <w:color w:val="000000"/>
          <w:sz w:val="20"/>
          <w:szCs w:val="20"/>
        </w:rPr>
      </w:pPr>
      <w:r>
        <w:rPr>
          <w:color w:val="000000"/>
          <w:sz w:val="20"/>
          <w:szCs w:val="20"/>
        </w:rPr>
        <w:t xml:space="preserve">                Thread placeOrder = </w:t>
      </w:r>
      <w:r>
        <w:rPr>
          <w:color w:val="0000FF"/>
          <w:sz w:val="20"/>
          <w:szCs w:val="20"/>
        </w:rPr>
        <w:t>new</w:t>
      </w:r>
      <w:r>
        <w:rPr>
          <w:color w:val="000000"/>
          <w:sz w:val="20"/>
          <w:szCs w:val="20"/>
        </w:rPr>
        <w:t xml:space="preserve"> Thread(() =&gt; stockTrading.PlaceOrder(i, buyPrice));</w:t>
      </w:r>
    </w:p>
    <w:p w14:paraId="54CF82EA" w14:textId="77777777" w:rsidR="00251EAC" w:rsidRDefault="00C9621B">
      <w:pPr>
        <w:spacing w:after="0" w:line="240" w:lineRule="auto"/>
        <w:rPr>
          <w:color w:val="000000"/>
          <w:sz w:val="20"/>
          <w:szCs w:val="20"/>
        </w:rPr>
      </w:pPr>
      <w:r>
        <w:rPr>
          <w:color w:val="000000"/>
          <w:sz w:val="20"/>
          <w:szCs w:val="20"/>
        </w:rPr>
        <w:t xml:space="preserve">                Thread.Sleep(1000);</w:t>
      </w:r>
    </w:p>
    <w:p w14:paraId="37DE3243" w14:textId="77777777" w:rsidR="00251EAC" w:rsidRDefault="00C9621B">
      <w:pPr>
        <w:spacing w:after="0" w:line="240" w:lineRule="auto"/>
        <w:rPr>
          <w:color w:val="000000"/>
          <w:sz w:val="20"/>
          <w:szCs w:val="20"/>
        </w:rPr>
      </w:pPr>
      <w:r>
        <w:rPr>
          <w:color w:val="000000"/>
          <w:sz w:val="20"/>
          <w:szCs w:val="20"/>
        </w:rPr>
        <w:t xml:space="preserve">                placeOrder.Start();</w:t>
      </w:r>
    </w:p>
    <w:p w14:paraId="623AF35A" w14:textId="77777777" w:rsidR="00251EAC" w:rsidRDefault="00C9621B">
      <w:pPr>
        <w:spacing w:after="0" w:line="240" w:lineRule="auto"/>
        <w:rPr>
          <w:color w:val="000000"/>
          <w:sz w:val="20"/>
          <w:szCs w:val="20"/>
        </w:rPr>
      </w:pPr>
      <w:r>
        <w:rPr>
          <w:color w:val="000000"/>
          <w:sz w:val="20"/>
          <w:szCs w:val="20"/>
        </w:rPr>
        <w:t xml:space="preserve">            }</w:t>
      </w:r>
    </w:p>
    <w:p w14:paraId="0A96BAAF" w14:textId="77777777" w:rsidR="00251EAC" w:rsidRDefault="00251EAC">
      <w:pPr>
        <w:spacing w:after="0" w:line="240" w:lineRule="auto"/>
        <w:rPr>
          <w:color w:val="000000"/>
          <w:sz w:val="20"/>
          <w:szCs w:val="20"/>
        </w:rPr>
      </w:pPr>
    </w:p>
    <w:p w14:paraId="53849022" w14:textId="77777777" w:rsidR="00251EAC" w:rsidRDefault="00251EAC">
      <w:pPr>
        <w:spacing w:after="0" w:line="240" w:lineRule="auto"/>
        <w:rPr>
          <w:color w:val="000000"/>
          <w:sz w:val="20"/>
          <w:szCs w:val="20"/>
        </w:rPr>
      </w:pPr>
    </w:p>
    <w:p w14:paraId="1F9A49E9" w14:textId="43B5C0FE"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"3 orders </w:t>
      </w:r>
      <w:del w:id="260" w:author="Ravindra Akella" w:date="2019-11-19T19:13:00Z">
        <w:r w:rsidDel="00D052EC">
          <w:rPr>
            <w:color w:val="A31515"/>
            <w:sz w:val="20"/>
            <w:szCs w:val="20"/>
          </w:rPr>
          <w:delText>placed,</w:delText>
        </w:r>
      </w:del>
      <w:ins w:id="261" w:author="Ravindra Akella" w:date="2019-11-19T19:13:00Z">
        <w:r w:rsidR="00D052EC">
          <w:rPr>
            <w:color w:val="A31515"/>
            <w:sz w:val="20"/>
            <w:szCs w:val="20"/>
          </w:rPr>
          <w:t>placed;</w:t>
        </w:r>
      </w:ins>
      <w:r>
        <w:rPr>
          <w:color w:val="A31515"/>
          <w:sz w:val="20"/>
          <w:szCs w:val="20"/>
        </w:rPr>
        <w:t xml:space="preserve"> press enter to start stock price matching!!"</w:t>
      </w:r>
      <w:r>
        <w:rPr>
          <w:color w:val="000000"/>
          <w:sz w:val="20"/>
          <w:szCs w:val="20"/>
        </w:rPr>
        <w:t>);</w:t>
      </w:r>
    </w:p>
    <w:p w14:paraId="7D123626" w14:textId="77777777" w:rsidR="00251EAC" w:rsidRDefault="00C9621B">
      <w:pPr>
        <w:spacing w:after="0" w:line="240" w:lineRule="auto"/>
        <w:rPr>
          <w:color w:val="000000"/>
          <w:sz w:val="20"/>
          <w:szCs w:val="20"/>
        </w:rPr>
      </w:pPr>
      <w:r>
        <w:rPr>
          <w:color w:val="000000"/>
          <w:sz w:val="20"/>
          <w:szCs w:val="20"/>
        </w:rPr>
        <w:t xml:space="preserve">            Console.ReadLine();</w:t>
      </w:r>
    </w:p>
    <w:p w14:paraId="3EB44D16"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//Thread that checks for current price and completes order</w:t>
      </w:r>
    </w:p>
    <w:p w14:paraId="25FE1372" w14:textId="77777777" w:rsidR="00251EAC" w:rsidRDefault="00C9621B">
      <w:pPr>
        <w:spacing w:after="0" w:line="240" w:lineRule="auto"/>
        <w:rPr>
          <w:color w:val="000000"/>
          <w:sz w:val="20"/>
          <w:szCs w:val="20"/>
        </w:rPr>
      </w:pPr>
      <w:r>
        <w:rPr>
          <w:color w:val="000000"/>
          <w:sz w:val="20"/>
          <w:szCs w:val="20"/>
        </w:rPr>
        <w:t xml:space="preserve">            Thread validatePrice = </w:t>
      </w:r>
      <w:r>
        <w:rPr>
          <w:color w:val="0000FF"/>
          <w:sz w:val="20"/>
          <w:szCs w:val="20"/>
        </w:rPr>
        <w:t>new</w:t>
      </w:r>
      <w:r>
        <w:rPr>
          <w:color w:val="000000"/>
          <w:sz w:val="20"/>
          <w:szCs w:val="20"/>
        </w:rPr>
        <w:t xml:space="preserve"> Thread(() =&gt;</w:t>
      </w:r>
    </w:p>
    <w:p w14:paraId="1F3CB6B6" w14:textId="77777777" w:rsidR="00251EAC" w:rsidRDefault="00C9621B">
      <w:pPr>
        <w:spacing w:after="0" w:line="240" w:lineRule="auto"/>
        <w:rPr>
          <w:color w:val="000000"/>
          <w:sz w:val="20"/>
          <w:szCs w:val="20"/>
        </w:rPr>
      </w:pPr>
      <w:r>
        <w:rPr>
          <w:color w:val="000000"/>
          <w:sz w:val="20"/>
          <w:szCs w:val="20"/>
        </w:rPr>
        <w:t xml:space="preserve">            {</w:t>
      </w:r>
    </w:p>
    <w:p w14:paraId="773A23BA" w14:textId="77777777" w:rsidR="00251EAC" w:rsidRDefault="00C9621B">
      <w:pPr>
        <w:spacing w:after="0" w:line="240" w:lineRule="auto"/>
        <w:rPr>
          <w:color w:val="000000"/>
          <w:sz w:val="20"/>
          <w:szCs w:val="20"/>
        </w:rPr>
      </w:pPr>
      <w:r>
        <w:rPr>
          <w:color w:val="000000"/>
          <w:sz w:val="20"/>
          <w:szCs w:val="20"/>
        </w:rPr>
        <w:t xml:space="preserve">                Random randomCurrentPriceofStock = </w:t>
      </w:r>
      <w:r>
        <w:rPr>
          <w:color w:val="0000FF"/>
          <w:sz w:val="20"/>
          <w:szCs w:val="20"/>
        </w:rPr>
        <w:t>new</w:t>
      </w:r>
      <w:r>
        <w:rPr>
          <w:color w:val="000000"/>
          <w:sz w:val="20"/>
          <w:szCs w:val="20"/>
        </w:rPr>
        <w:t xml:space="preserve"> Random();</w:t>
      </w:r>
    </w:p>
    <w:p w14:paraId="0C799EF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(!stockTrading.StockPurchased)</w:t>
      </w:r>
    </w:p>
    <w:p w14:paraId="30D34D82" w14:textId="77777777" w:rsidR="00251EAC" w:rsidRDefault="00C9621B">
      <w:pPr>
        <w:spacing w:after="0" w:line="240" w:lineRule="auto"/>
        <w:rPr>
          <w:color w:val="000000"/>
          <w:sz w:val="20"/>
          <w:szCs w:val="20"/>
        </w:rPr>
      </w:pPr>
      <w:r>
        <w:rPr>
          <w:color w:val="000000"/>
          <w:sz w:val="20"/>
          <w:szCs w:val="20"/>
        </w:rPr>
        <w:t xml:space="preserve">                {</w:t>
      </w:r>
    </w:p>
    <w:p w14:paraId="3551326B" w14:textId="77777777" w:rsidR="00251EAC" w:rsidRDefault="00C9621B">
      <w:pPr>
        <w:spacing w:after="0" w:line="240" w:lineRule="auto"/>
        <w:rPr>
          <w:color w:val="000000"/>
          <w:sz w:val="20"/>
          <w:szCs w:val="20"/>
        </w:rPr>
      </w:pPr>
      <w:r>
        <w:rPr>
          <w:color w:val="000000"/>
          <w:sz w:val="20"/>
          <w:szCs w:val="20"/>
        </w:rPr>
        <w:t xml:space="preserve">                    stockTrading.currentStockPriceOfXYZ = randomCurrentPriceofStock.Next(1, 5);</w:t>
      </w:r>
    </w:p>
    <w:p w14:paraId="07080393" w14:textId="77777777" w:rsidR="00251EAC" w:rsidRDefault="00C9621B">
      <w:pPr>
        <w:spacing w:after="0" w:line="240" w:lineRule="auto"/>
        <w:rPr>
          <w:color w:val="000000"/>
          <w:sz w:val="20"/>
          <w:szCs w:val="20"/>
        </w:rPr>
      </w:pPr>
      <w:r>
        <w:rPr>
          <w:color w:val="000000"/>
          <w:sz w:val="20"/>
          <w:szCs w:val="20"/>
        </w:rPr>
        <w:t xml:space="preserve">                    stockTrading.ValidatePrice();</w:t>
      </w:r>
    </w:p>
    <w:p w14:paraId="597DC391" w14:textId="77777777" w:rsidR="00251EAC" w:rsidRDefault="00C9621B">
      <w:pPr>
        <w:spacing w:after="0" w:line="240" w:lineRule="auto"/>
        <w:rPr>
          <w:color w:val="000000"/>
          <w:sz w:val="20"/>
          <w:szCs w:val="20"/>
        </w:rPr>
      </w:pPr>
      <w:r>
        <w:rPr>
          <w:color w:val="000000"/>
          <w:sz w:val="20"/>
          <w:szCs w:val="20"/>
        </w:rPr>
        <w:t xml:space="preserve">                    Thread.Sleep(1000); </w:t>
      </w:r>
      <w:r>
        <w:rPr>
          <w:color w:val="008000"/>
          <w:sz w:val="20"/>
          <w:szCs w:val="20"/>
        </w:rPr>
        <w:t>// Wait for input before execuiting next iteration or else screen will overflow</w:t>
      </w:r>
    </w:p>
    <w:p w14:paraId="48C46F1C" w14:textId="77777777" w:rsidR="00251EAC" w:rsidRDefault="00C9621B">
      <w:pPr>
        <w:spacing w:after="0" w:line="240" w:lineRule="auto"/>
        <w:rPr>
          <w:color w:val="000000"/>
          <w:sz w:val="20"/>
          <w:szCs w:val="20"/>
        </w:rPr>
      </w:pPr>
      <w:r>
        <w:rPr>
          <w:color w:val="000000"/>
          <w:sz w:val="20"/>
          <w:szCs w:val="20"/>
        </w:rPr>
        <w:t xml:space="preserve">                }</w:t>
      </w:r>
    </w:p>
    <w:p w14:paraId="32E7726B" w14:textId="77777777" w:rsidR="00251EAC" w:rsidRDefault="00C9621B">
      <w:pPr>
        <w:spacing w:after="0" w:line="240" w:lineRule="auto"/>
        <w:rPr>
          <w:color w:val="000000"/>
          <w:sz w:val="20"/>
          <w:szCs w:val="20"/>
        </w:rPr>
      </w:pPr>
      <w:r>
        <w:rPr>
          <w:color w:val="000000"/>
          <w:sz w:val="20"/>
          <w:szCs w:val="20"/>
        </w:rPr>
        <w:t xml:space="preserve">            });</w:t>
      </w:r>
    </w:p>
    <w:p w14:paraId="741D4643" w14:textId="77777777" w:rsidR="00251EAC" w:rsidRDefault="00C9621B">
      <w:pPr>
        <w:spacing w:after="0" w:line="240" w:lineRule="auto"/>
        <w:rPr>
          <w:color w:val="000000"/>
          <w:sz w:val="20"/>
          <w:szCs w:val="20"/>
        </w:rPr>
      </w:pPr>
      <w:r>
        <w:rPr>
          <w:color w:val="000000"/>
          <w:sz w:val="20"/>
          <w:szCs w:val="20"/>
        </w:rPr>
        <w:t xml:space="preserve">            validatePrice.Start();</w:t>
      </w:r>
    </w:p>
    <w:p w14:paraId="221D7EEA" w14:textId="77777777" w:rsidR="00251EAC" w:rsidRDefault="00C9621B">
      <w:pPr>
        <w:rPr>
          <w:color w:val="000000"/>
          <w:sz w:val="20"/>
          <w:szCs w:val="20"/>
        </w:rPr>
      </w:pPr>
      <w:r>
        <w:rPr>
          <w:color w:val="000000"/>
          <w:sz w:val="20"/>
          <w:szCs w:val="20"/>
        </w:rPr>
        <w:t xml:space="preserve">            Console.ReadLine();</w:t>
      </w:r>
    </w:p>
    <w:p w14:paraId="609A932C" w14:textId="77777777" w:rsidR="00251EAC" w:rsidRDefault="00C9621B">
      <w:pPr>
        <w:rPr>
          <w:color w:val="000000"/>
          <w:sz w:val="20"/>
          <w:szCs w:val="20"/>
        </w:rPr>
      </w:pPr>
      <w:r>
        <w:rPr>
          <w:color w:val="000000"/>
          <w:sz w:val="20"/>
          <w:szCs w:val="20"/>
        </w:rPr>
        <w:t>}</w:t>
      </w:r>
    </w:p>
    <w:p w14:paraId="250CF9B8" w14:textId="23AD63B3" w:rsidR="00251EAC" w:rsidRDefault="00C9621B">
      <w:pPr>
        <w:rPr>
          <w:color w:val="000000"/>
          <w:sz w:val="20"/>
          <w:szCs w:val="20"/>
        </w:rPr>
      </w:pPr>
      <w:r>
        <w:rPr>
          <w:color w:val="000000"/>
          <w:sz w:val="20"/>
          <w:szCs w:val="20"/>
        </w:rPr>
        <w:t>If we run code now we will see that all the orders successfully placed once there is a price matching in ValidatePrice() method, however let’s create some more orders after initial set of orders and call ValidateP</w:t>
      </w:r>
      <w:ins w:id="262" w:author="Ravindra Akella" w:date="2019-11-19T19:13:00Z">
        <w:r w:rsidR="00B525BA">
          <w:rPr>
            <w:color w:val="000000"/>
            <w:sz w:val="20"/>
            <w:szCs w:val="20"/>
          </w:rPr>
          <w:t>r</w:t>
        </w:r>
      </w:ins>
      <w:del w:id="263" w:author="Ravindra Akella" w:date="2019-11-19T19:13:00Z">
        <w:r w:rsidDel="00B525BA">
          <w:rPr>
            <w:color w:val="000000"/>
            <w:sz w:val="20"/>
            <w:szCs w:val="20"/>
          </w:rPr>
          <w:delText>R</w:delText>
        </w:r>
      </w:del>
      <w:r>
        <w:rPr>
          <w:color w:val="000000"/>
          <w:sz w:val="20"/>
          <w:szCs w:val="20"/>
        </w:rPr>
        <w:t xml:space="preserve">ice method to complete the </w:t>
      </w:r>
      <w:del w:id="264" w:author="Ravindra Akella" w:date="2019-11-19T19:13:00Z">
        <w:r w:rsidDel="00BD20C9">
          <w:rPr>
            <w:color w:val="000000"/>
            <w:sz w:val="20"/>
            <w:szCs w:val="20"/>
          </w:rPr>
          <w:delText>order.So</w:delText>
        </w:r>
      </w:del>
      <w:ins w:id="265" w:author="Ravindra Akella" w:date="2019-11-19T19:13:00Z">
        <w:r w:rsidR="00BD20C9">
          <w:rPr>
            <w:color w:val="000000"/>
            <w:sz w:val="20"/>
            <w:szCs w:val="20"/>
          </w:rPr>
          <w:t>order. So</w:t>
        </w:r>
      </w:ins>
      <w:r>
        <w:rPr>
          <w:color w:val="000000"/>
          <w:sz w:val="20"/>
          <w:szCs w:val="20"/>
        </w:rPr>
        <w:t>, add below code to main method after first set of orders</w:t>
      </w:r>
    </w:p>
    <w:p w14:paraId="7DD4CF8C" w14:textId="77777777" w:rsidR="00251EAC" w:rsidRDefault="00C9621B">
      <w:pPr>
        <w:spacing w:after="0" w:line="240" w:lineRule="auto"/>
        <w:rPr>
          <w:color w:val="000000"/>
          <w:sz w:val="20"/>
          <w:szCs w:val="20"/>
        </w:rPr>
      </w:pPr>
      <w:r>
        <w:rPr>
          <w:color w:val="008000"/>
          <w:sz w:val="20"/>
          <w:szCs w:val="20"/>
        </w:rPr>
        <w:t xml:space="preserve">             //Resetting ManualResetEvent to non-signaled state so that any subsequent orders are blocked (threads)</w:t>
      </w:r>
    </w:p>
    <w:p w14:paraId="682B278A"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//if this is not called call to .Wait method won't be blocked (Gate is open till Reset is called)</w:t>
      </w:r>
    </w:p>
    <w:p w14:paraId="5A98D8BC" w14:textId="77777777" w:rsidR="00251EAC" w:rsidRDefault="00C9621B">
      <w:pPr>
        <w:spacing w:after="0" w:line="240" w:lineRule="auto"/>
        <w:rPr>
          <w:color w:val="000000"/>
          <w:sz w:val="20"/>
          <w:szCs w:val="20"/>
        </w:rPr>
      </w:pPr>
      <w:r>
        <w:rPr>
          <w:color w:val="000000"/>
          <w:sz w:val="20"/>
          <w:szCs w:val="20"/>
        </w:rPr>
        <w:t xml:space="preserve">            stockTrading.manualResetEvent.Reset(); </w:t>
      </w:r>
    </w:p>
    <w:p w14:paraId="34BF8AF3"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"\nPlease enter buy price of stock XYZ"</w:t>
      </w:r>
      <w:r>
        <w:rPr>
          <w:color w:val="000000"/>
          <w:sz w:val="20"/>
          <w:szCs w:val="20"/>
        </w:rPr>
        <w:t>);</w:t>
      </w:r>
    </w:p>
    <w:p w14:paraId="33426046" w14:textId="77777777" w:rsidR="00251EAC" w:rsidRDefault="00C9621B">
      <w:pPr>
        <w:spacing w:after="0" w:line="240" w:lineRule="auto"/>
        <w:rPr>
          <w:color w:val="000000"/>
          <w:sz w:val="20"/>
          <w:szCs w:val="20"/>
        </w:rPr>
      </w:pPr>
      <w:r>
        <w:rPr>
          <w:color w:val="000000"/>
          <w:sz w:val="20"/>
          <w:szCs w:val="20"/>
        </w:rPr>
        <w:t xml:space="preserve">            buyPrice = Convert.ToInt32(Console.ReadLine());</w:t>
      </w:r>
    </w:p>
    <w:p w14:paraId="147428A9"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//Multiple thread to place 2 more orders</w:t>
      </w:r>
    </w:p>
    <w:p w14:paraId="47489CF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3; i &lt; 5; i++)</w:t>
      </w:r>
    </w:p>
    <w:p w14:paraId="47BA3A5F" w14:textId="77777777" w:rsidR="00251EAC" w:rsidRDefault="00C9621B">
      <w:pPr>
        <w:spacing w:after="0" w:line="240" w:lineRule="auto"/>
        <w:rPr>
          <w:color w:val="000000"/>
          <w:sz w:val="20"/>
          <w:szCs w:val="20"/>
        </w:rPr>
      </w:pPr>
      <w:r>
        <w:rPr>
          <w:color w:val="000000"/>
          <w:sz w:val="20"/>
          <w:szCs w:val="20"/>
        </w:rPr>
        <w:t xml:space="preserve">            {</w:t>
      </w:r>
    </w:p>
    <w:p w14:paraId="4E5E2068" w14:textId="77777777" w:rsidR="00251EAC" w:rsidRDefault="00C9621B">
      <w:pPr>
        <w:spacing w:after="0" w:line="240" w:lineRule="auto"/>
        <w:rPr>
          <w:color w:val="000000"/>
          <w:sz w:val="20"/>
          <w:szCs w:val="20"/>
        </w:rPr>
      </w:pPr>
      <w:r>
        <w:rPr>
          <w:color w:val="000000"/>
          <w:sz w:val="20"/>
          <w:szCs w:val="20"/>
        </w:rPr>
        <w:t xml:space="preserve">                Thread placeOrder = </w:t>
      </w:r>
      <w:r>
        <w:rPr>
          <w:color w:val="0000FF"/>
          <w:sz w:val="20"/>
          <w:szCs w:val="20"/>
        </w:rPr>
        <w:t>new</w:t>
      </w:r>
      <w:r>
        <w:rPr>
          <w:color w:val="000000"/>
          <w:sz w:val="20"/>
          <w:szCs w:val="20"/>
        </w:rPr>
        <w:t xml:space="preserve"> Thread(() =&gt; stockTrading.PlaceOrder(i, buyPrice));</w:t>
      </w:r>
    </w:p>
    <w:p w14:paraId="0C0E2414" w14:textId="77777777" w:rsidR="00251EAC" w:rsidRDefault="00C9621B">
      <w:pPr>
        <w:spacing w:after="0" w:line="240" w:lineRule="auto"/>
        <w:rPr>
          <w:color w:val="000000"/>
          <w:sz w:val="20"/>
          <w:szCs w:val="20"/>
        </w:rPr>
      </w:pPr>
      <w:r>
        <w:rPr>
          <w:color w:val="000000"/>
          <w:sz w:val="20"/>
          <w:szCs w:val="20"/>
        </w:rPr>
        <w:t xml:space="preserve">                Thread.Sleep(1000);</w:t>
      </w:r>
    </w:p>
    <w:p w14:paraId="158AD521" w14:textId="77777777" w:rsidR="00251EAC" w:rsidRDefault="00C9621B">
      <w:pPr>
        <w:spacing w:after="0" w:line="240" w:lineRule="auto"/>
        <w:rPr>
          <w:color w:val="000000"/>
          <w:sz w:val="20"/>
          <w:szCs w:val="20"/>
        </w:rPr>
      </w:pPr>
      <w:r>
        <w:rPr>
          <w:color w:val="000000"/>
          <w:sz w:val="20"/>
          <w:szCs w:val="20"/>
        </w:rPr>
        <w:t xml:space="preserve">                placeOrder.Start();</w:t>
      </w:r>
    </w:p>
    <w:p w14:paraId="0A1F1FDE" w14:textId="77777777" w:rsidR="00251EAC" w:rsidRDefault="00C9621B">
      <w:pPr>
        <w:spacing w:after="0" w:line="240" w:lineRule="auto"/>
        <w:rPr>
          <w:color w:val="000000"/>
          <w:sz w:val="20"/>
          <w:szCs w:val="20"/>
        </w:rPr>
      </w:pPr>
      <w:r>
        <w:rPr>
          <w:color w:val="000000"/>
          <w:sz w:val="20"/>
          <w:szCs w:val="20"/>
        </w:rPr>
        <w:t xml:space="preserve">            }            </w:t>
      </w:r>
    </w:p>
    <w:p w14:paraId="6716490F" w14:textId="67FB07EA"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"2 orders </w:t>
      </w:r>
      <w:del w:id="266" w:author="Ravindra Akella" w:date="2019-11-19T19:13:00Z">
        <w:r w:rsidDel="000037AD">
          <w:rPr>
            <w:color w:val="A31515"/>
            <w:sz w:val="20"/>
            <w:szCs w:val="20"/>
          </w:rPr>
          <w:delText>placed,</w:delText>
        </w:r>
      </w:del>
      <w:ins w:id="267" w:author="Ravindra Akella" w:date="2019-11-19T19:13:00Z">
        <w:r w:rsidR="000037AD">
          <w:rPr>
            <w:color w:val="A31515"/>
            <w:sz w:val="20"/>
            <w:szCs w:val="20"/>
          </w:rPr>
          <w:t>placed;</w:t>
        </w:r>
      </w:ins>
      <w:r>
        <w:rPr>
          <w:color w:val="A31515"/>
          <w:sz w:val="20"/>
          <w:szCs w:val="20"/>
        </w:rPr>
        <w:t xml:space="preserve"> press enter to start stock price matching!!"</w:t>
      </w:r>
      <w:r>
        <w:rPr>
          <w:color w:val="000000"/>
          <w:sz w:val="20"/>
          <w:szCs w:val="20"/>
        </w:rPr>
        <w:t>);</w:t>
      </w:r>
    </w:p>
    <w:p w14:paraId="5CFDB43E" w14:textId="77777777" w:rsidR="00251EAC" w:rsidRDefault="00C9621B">
      <w:pPr>
        <w:spacing w:after="0" w:line="240" w:lineRule="auto"/>
        <w:rPr>
          <w:color w:val="000000"/>
          <w:sz w:val="20"/>
          <w:szCs w:val="20"/>
        </w:rPr>
      </w:pPr>
      <w:r>
        <w:rPr>
          <w:color w:val="000000"/>
          <w:sz w:val="20"/>
          <w:szCs w:val="20"/>
        </w:rPr>
        <w:t xml:space="preserve">            Console.ReadLine();</w:t>
      </w:r>
    </w:p>
    <w:p w14:paraId="0BF888AA"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//Thread that checks for current price and completes order</w:t>
      </w:r>
    </w:p>
    <w:p w14:paraId="589FA8F0" w14:textId="77777777" w:rsidR="00251EAC" w:rsidRDefault="00C9621B">
      <w:pPr>
        <w:spacing w:after="0" w:line="240" w:lineRule="auto"/>
        <w:rPr>
          <w:color w:val="000000"/>
          <w:sz w:val="20"/>
          <w:szCs w:val="20"/>
        </w:rPr>
      </w:pPr>
      <w:r>
        <w:rPr>
          <w:color w:val="000000"/>
          <w:sz w:val="20"/>
          <w:szCs w:val="20"/>
        </w:rPr>
        <w:t xml:space="preserve">            validatePrice = </w:t>
      </w:r>
      <w:r>
        <w:rPr>
          <w:color w:val="0000FF"/>
          <w:sz w:val="20"/>
          <w:szCs w:val="20"/>
        </w:rPr>
        <w:t>new</w:t>
      </w:r>
      <w:r>
        <w:rPr>
          <w:color w:val="000000"/>
          <w:sz w:val="20"/>
          <w:szCs w:val="20"/>
        </w:rPr>
        <w:t xml:space="preserve"> Thread(() =&gt;</w:t>
      </w:r>
    </w:p>
    <w:p w14:paraId="0020EE76" w14:textId="77777777" w:rsidR="00251EAC" w:rsidRDefault="00C9621B">
      <w:pPr>
        <w:spacing w:after="0" w:line="240" w:lineRule="auto"/>
        <w:rPr>
          <w:color w:val="000000"/>
          <w:sz w:val="20"/>
          <w:szCs w:val="20"/>
        </w:rPr>
      </w:pPr>
      <w:r>
        <w:rPr>
          <w:color w:val="000000"/>
          <w:sz w:val="20"/>
          <w:szCs w:val="20"/>
        </w:rPr>
        <w:t xml:space="preserve">            {</w:t>
      </w:r>
    </w:p>
    <w:p w14:paraId="0A68CE3B" w14:textId="77777777" w:rsidR="00251EAC" w:rsidRDefault="00C9621B">
      <w:pPr>
        <w:spacing w:after="0" w:line="240" w:lineRule="auto"/>
        <w:rPr>
          <w:color w:val="000000"/>
          <w:sz w:val="20"/>
          <w:szCs w:val="20"/>
        </w:rPr>
      </w:pPr>
      <w:r>
        <w:rPr>
          <w:color w:val="000000"/>
          <w:sz w:val="20"/>
          <w:szCs w:val="20"/>
        </w:rPr>
        <w:t xml:space="preserve">                Random randomCurrentPriceofStock = </w:t>
      </w:r>
      <w:r>
        <w:rPr>
          <w:color w:val="0000FF"/>
          <w:sz w:val="20"/>
          <w:szCs w:val="20"/>
        </w:rPr>
        <w:t>new</w:t>
      </w:r>
      <w:r>
        <w:rPr>
          <w:color w:val="000000"/>
          <w:sz w:val="20"/>
          <w:szCs w:val="20"/>
        </w:rPr>
        <w:t xml:space="preserve"> Random();</w:t>
      </w:r>
    </w:p>
    <w:p w14:paraId="71BC6B19" w14:textId="77777777" w:rsidR="00251EAC" w:rsidRDefault="00C9621B">
      <w:pPr>
        <w:spacing w:after="0" w:line="240" w:lineRule="auto"/>
        <w:rPr>
          <w:color w:val="000000"/>
          <w:sz w:val="20"/>
          <w:szCs w:val="20"/>
        </w:rPr>
      </w:pPr>
      <w:r>
        <w:rPr>
          <w:color w:val="000000"/>
          <w:sz w:val="20"/>
          <w:szCs w:val="20"/>
        </w:rPr>
        <w:lastRenderedPageBreak/>
        <w:t xml:space="preserve">                </w:t>
      </w:r>
      <w:r>
        <w:rPr>
          <w:color w:val="0000FF"/>
          <w:sz w:val="20"/>
          <w:szCs w:val="20"/>
        </w:rPr>
        <w:t>while</w:t>
      </w:r>
      <w:r>
        <w:rPr>
          <w:color w:val="000000"/>
          <w:sz w:val="20"/>
          <w:szCs w:val="20"/>
        </w:rPr>
        <w:t xml:space="preserve"> (!stockTrading.StockPurchased)</w:t>
      </w:r>
    </w:p>
    <w:p w14:paraId="6465991A" w14:textId="77777777" w:rsidR="00251EAC" w:rsidRDefault="00C9621B">
      <w:pPr>
        <w:spacing w:after="0" w:line="240" w:lineRule="auto"/>
        <w:rPr>
          <w:color w:val="000000"/>
          <w:sz w:val="20"/>
          <w:szCs w:val="20"/>
        </w:rPr>
      </w:pPr>
      <w:r>
        <w:rPr>
          <w:color w:val="000000"/>
          <w:sz w:val="20"/>
          <w:szCs w:val="20"/>
        </w:rPr>
        <w:t xml:space="preserve">                {</w:t>
      </w:r>
    </w:p>
    <w:p w14:paraId="28AF7541" w14:textId="77777777" w:rsidR="00251EAC" w:rsidRDefault="00C9621B">
      <w:pPr>
        <w:spacing w:after="0" w:line="240" w:lineRule="auto"/>
        <w:rPr>
          <w:color w:val="000000"/>
          <w:sz w:val="20"/>
          <w:szCs w:val="20"/>
        </w:rPr>
      </w:pPr>
      <w:r>
        <w:rPr>
          <w:color w:val="000000"/>
          <w:sz w:val="20"/>
          <w:szCs w:val="20"/>
        </w:rPr>
        <w:t xml:space="preserve">                    stockTrading.currentStockPriceOfXYZ = randomCurrentPriceofStock.Next(1, 5);</w:t>
      </w:r>
    </w:p>
    <w:p w14:paraId="6E320D49" w14:textId="77777777" w:rsidR="00251EAC" w:rsidRDefault="00C9621B">
      <w:pPr>
        <w:spacing w:after="0" w:line="240" w:lineRule="auto"/>
        <w:rPr>
          <w:color w:val="000000"/>
          <w:sz w:val="20"/>
          <w:szCs w:val="20"/>
        </w:rPr>
      </w:pPr>
      <w:r>
        <w:rPr>
          <w:color w:val="000000"/>
          <w:sz w:val="20"/>
          <w:szCs w:val="20"/>
        </w:rPr>
        <w:t xml:space="preserve">                    stockTrading.ValidatePrice();</w:t>
      </w:r>
    </w:p>
    <w:p w14:paraId="11349F16" w14:textId="77777777" w:rsidR="00251EAC" w:rsidRDefault="00C9621B">
      <w:pPr>
        <w:spacing w:after="0" w:line="240" w:lineRule="auto"/>
        <w:rPr>
          <w:color w:val="000000"/>
          <w:sz w:val="20"/>
          <w:szCs w:val="20"/>
        </w:rPr>
      </w:pPr>
      <w:r>
        <w:rPr>
          <w:color w:val="000000"/>
          <w:sz w:val="20"/>
          <w:szCs w:val="20"/>
        </w:rPr>
        <w:t xml:space="preserve">                    Thread.Sleep(1000); </w:t>
      </w:r>
      <w:r>
        <w:rPr>
          <w:color w:val="008000"/>
          <w:sz w:val="20"/>
          <w:szCs w:val="20"/>
        </w:rPr>
        <w:t>// Wait for input before execuiting next iteration or else screen will overflow</w:t>
      </w:r>
    </w:p>
    <w:p w14:paraId="2AC7C252" w14:textId="77777777" w:rsidR="00251EAC" w:rsidRDefault="00C9621B">
      <w:pPr>
        <w:spacing w:after="0" w:line="240" w:lineRule="auto"/>
        <w:rPr>
          <w:color w:val="000000"/>
          <w:sz w:val="20"/>
          <w:szCs w:val="20"/>
        </w:rPr>
      </w:pPr>
      <w:r>
        <w:rPr>
          <w:color w:val="000000"/>
          <w:sz w:val="20"/>
          <w:szCs w:val="20"/>
        </w:rPr>
        <w:t xml:space="preserve">                }</w:t>
      </w:r>
    </w:p>
    <w:p w14:paraId="4C768786" w14:textId="77777777" w:rsidR="00251EAC" w:rsidRDefault="00C9621B">
      <w:pPr>
        <w:spacing w:after="0" w:line="240" w:lineRule="auto"/>
        <w:rPr>
          <w:color w:val="000000"/>
          <w:sz w:val="20"/>
          <w:szCs w:val="20"/>
        </w:rPr>
      </w:pPr>
      <w:r>
        <w:rPr>
          <w:color w:val="000000"/>
          <w:sz w:val="20"/>
          <w:szCs w:val="20"/>
        </w:rPr>
        <w:t xml:space="preserve">            });</w:t>
      </w:r>
    </w:p>
    <w:p w14:paraId="7A3A014F" w14:textId="77777777" w:rsidR="00251EAC" w:rsidRDefault="00C9621B">
      <w:pPr>
        <w:spacing w:after="0" w:line="240" w:lineRule="auto"/>
        <w:rPr>
          <w:color w:val="000000"/>
          <w:sz w:val="20"/>
          <w:szCs w:val="20"/>
        </w:rPr>
      </w:pPr>
      <w:r>
        <w:rPr>
          <w:color w:val="000000"/>
          <w:sz w:val="20"/>
          <w:szCs w:val="20"/>
        </w:rPr>
        <w:t xml:space="preserve">            validatePrice.Start();</w:t>
      </w:r>
    </w:p>
    <w:p w14:paraId="1E51278A" w14:textId="77777777" w:rsidR="00251EAC" w:rsidRDefault="00251EAC">
      <w:pPr>
        <w:spacing w:after="0" w:line="240" w:lineRule="auto"/>
        <w:rPr>
          <w:color w:val="000000"/>
          <w:sz w:val="20"/>
          <w:szCs w:val="20"/>
        </w:rPr>
      </w:pPr>
    </w:p>
    <w:p w14:paraId="2A66AC14" w14:textId="77777777" w:rsidR="00251EAC" w:rsidRDefault="00C9621B">
      <w:pPr>
        <w:rPr>
          <w:color w:val="000000"/>
          <w:sz w:val="20"/>
          <w:szCs w:val="20"/>
        </w:rPr>
      </w:pPr>
      <w:r>
        <w:rPr>
          <w:color w:val="000000"/>
          <w:sz w:val="20"/>
          <w:szCs w:val="20"/>
        </w:rPr>
        <w:t xml:space="preserve">            Console.ReadLine();</w:t>
      </w:r>
    </w:p>
    <w:p w14:paraId="3FE45807"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So, if you noticed before placing new orders we calling Reset method of ManualResetEvent which will ensure that it is reset back to non-signaled state and any subsequent calls to Wait() will be blocked until they receive signal. We will run this application now </w:t>
      </w:r>
    </w:p>
    <w:p w14:paraId="3611D970" w14:textId="77777777" w:rsidR="00251EAC" w:rsidRDefault="00C9621B">
      <w:pPr>
        <w:jc w:val="center"/>
        <w:rPr>
          <w:color w:val="000000"/>
          <w:sz w:val="20"/>
          <w:szCs w:val="20"/>
        </w:rPr>
        <w:pPrChange w:id="268" w:author="JORDINA" w:date="2019-10-18T17:45:00Z">
          <w:pPr/>
        </w:pPrChange>
      </w:pPr>
      <w:r>
        <w:rPr>
          <w:noProof/>
        </w:rPr>
        <w:drawing>
          <wp:inline distT="0" distB="0" distL="0" distR="0" wp14:anchorId="0F4F18D1" wp14:editId="6877BEAC">
            <wp:extent cx="5943600" cy="3857625"/>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3857625"/>
                    </a:xfrm>
                    <a:prstGeom prst="rect">
                      <a:avLst/>
                    </a:prstGeom>
                    <a:ln/>
                  </pic:spPr>
                </pic:pic>
              </a:graphicData>
            </a:graphic>
          </wp:inline>
        </w:drawing>
      </w:r>
    </w:p>
    <w:p w14:paraId="65CF6FCF" w14:textId="77777777" w:rsidR="00251EAC" w:rsidRDefault="00C9621B">
      <w:pPr>
        <w:jc w:val="center"/>
        <w:rPr>
          <w:rFonts w:ascii="Palatino Linotype" w:eastAsia="Palatino Linotype" w:hAnsi="Palatino Linotype" w:cs="Palatino Linotype"/>
          <w:b/>
          <w:sz w:val="20"/>
          <w:szCs w:val="20"/>
        </w:rPr>
        <w:pPrChange w:id="269" w:author="JORDINA" w:date="2019-10-18T17:45:00Z">
          <w:pPr/>
        </w:pPrChange>
      </w:pPr>
      <w:r>
        <w:rPr>
          <w:rFonts w:ascii="Palatino Linotype" w:eastAsia="Palatino Linotype" w:hAnsi="Palatino Linotype" w:cs="Palatino Linotype"/>
          <w:b/>
          <w:sz w:val="20"/>
          <w:szCs w:val="20"/>
        </w:rPr>
        <w:t>Figure 7.12 – Output of stock trading application using ManualResetEvent</w:t>
      </w:r>
    </w:p>
    <w:p w14:paraId="62013509"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If we do not call Reset between orders, they will complete without any price matching. So, a ManualResetEvent is helpful in scenarios where all threads need to be unblocked based on an event. There is another signaling construct CountdownEvent which is exact opposite of this i.e. multiple threads will send a signal for one signal to process, we will see this in next section.</w:t>
      </w:r>
    </w:p>
    <w:p w14:paraId="635C7621" w14:textId="77777777" w:rsidR="00251EAC" w:rsidRDefault="00251EAC">
      <w:pPr>
        <w:rPr>
          <w:rFonts w:ascii="Palatino Linotype" w:eastAsia="Palatino Linotype" w:hAnsi="Palatino Linotype" w:cs="Palatino Linotype"/>
        </w:rPr>
      </w:pPr>
    </w:p>
    <w:p w14:paraId="6D2CC459" w14:textId="77777777" w:rsidR="00251EAC" w:rsidRDefault="00251EAC">
      <w:pPr>
        <w:rPr>
          <w:rFonts w:ascii="Palatino Linotype" w:eastAsia="Palatino Linotype" w:hAnsi="Palatino Linotype" w:cs="Palatino Linotype"/>
        </w:rPr>
      </w:pPr>
    </w:p>
    <w:p w14:paraId="69758DE7" w14:textId="77777777" w:rsidR="00251EAC" w:rsidRDefault="00251EAC">
      <w:pPr>
        <w:rPr>
          <w:color w:val="000000"/>
          <w:sz w:val="20"/>
          <w:szCs w:val="20"/>
        </w:rPr>
      </w:pPr>
    </w:p>
    <w:p w14:paraId="5DD1D59F"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CountdownEvent </w:t>
      </w:r>
    </w:p>
    <w:p w14:paraId="55FD148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CountdownEvent is signaling construct that waits for n number of threads before sending signal to blocked threads. CountdownEvent does this by maintaining a count which is used to signal to a waiting thread once it reaches zero. </w:t>
      </w:r>
    </w:p>
    <w:p w14:paraId="69091166"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Taking an analogy of a bus service which can only leave a station only after all the passengers on boarded the bus (assuming bus service wants to maximize profit hence not sticking to time but gives more importance for all passengers to on board), driver will wait till last passenger onboarded. Here passengers are threads, bus is the shared resource and driver is the waiting thread that waits for all threads to complete.</w:t>
      </w:r>
    </w:p>
    <w:p w14:paraId="1BED6327"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CountdownEvent is initialized by its constructor which takes integer as its parameter, this integer input to constructor is what decides the number of threads that needs to be completed before sending signal to waiting thread. Initialization will look like below –</w:t>
      </w:r>
    </w:p>
    <w:p w14:paraId="7D0194A0" w14:textId="77777777" w:rsidR="00251EAC" w:rsidRDefault="00C9621B">
      <w:pPr>
        <w:rPr>
          <w:color w:val="000000"/>
          <w:sz w:val="20"/>
          <w:szCs w:val="20"/>
        </w:rPr>
      </w:pPr>
      <w:r>
        <w:rPr>
          <w:color w:val="000000"/>
          <w:sz w:val="20"/>
          <w:szCs w:val="20"/>
        </w:rPr>
        <w:t xml:space="preserve">CountdownEvent fileManager = </w:t>
      </w:r>
      <w:r>
        <w:rPr>
          <w:color w:val="0000FF"/>
          <w:sz w:val="20"/>
          <w:szCs w:val="20"/>
        </w:rPr>
        <w:t>new</w:t>
      </w:r>
      <w:r>
        <w:rPr>
          <w:color w:val="000000"/>
          <w:sz w:val="20"/>
          <w:szCs w:val="20"/>
        </w:rPr>
        <w:t xml:space="preserve"> CountdownEvent(10);</w:t>
      </w:r>
    </w:p>
    <w:p w14:paraId="40AFA693"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 this case waiting thread will wait till 10 other threads are processed. To achieve this CountdownEvent has following important methods – </w:t>
      </w:r>
    </w:p>
    <w:p w14:paraId="2D963756" w14:textId="77777777" w:rsidR="00251EAC" w:rsidRDefault="00C9621B">
      <w:pPr>
        <w:numPr>
          <w:ilvl w:val="0"/>
          <w:numId w:val="3"/>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Wait – Call to this method will make the thread to wait until signal is received by CountdownEvent i.e. typically n number of threads calling Signal method.</w:t>
      </w:r>
    </w:p>
    <w:p w14:paraId="76D5A13A" w14:textId="77777777" w:rsidR="00251EAC" w:rsidRDefault="00C9621B">
      <w:pPr>
        <w:numPr>
          <w:ilvl w:val="0"/>
          <w:numId w:val="3"/>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Signal – This method decrements the currentcount of CountdownEvent, when currentcount is zero waiting thread will receive signal</w:t>
      </w:r>
    </w:p>
    <w:p w14:paraId="7C9716BE" w14:textId="77777777" w:rsidR="00251EAC" w:rsidRDefault="00C9621B">
      <w:pPr>
        <w:numPr>
          <w:ilvl w:val="0"/>
          <w:numId w:val="3"/>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Reset – Reset’s currentcount of CoutdownEvent to the value CountdownEvent is initialized with.</w:t>
      </w:r>
    </w:p>
    <w:p w14:paraId="4B506DC9"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Let us see this with a simple file download simulator example where we will simulate file downloading and downloading is broken into multiple parallel requests and finally when all the parallel requests are completed parent thread is notified to merge chunks into single file. Let us create a class called FileDownloadSimulator which will have a CountdownEvent a ConcurrentDictionary </w:t>
      </w:r>
    </w:p>
    <w:p w14:paraId="67908E1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FileDownloadSimulator</w:t>
      </w:r>
    </w:p>
    <w:p w14:paraId="2FA8BD10" w14:textId="77777777" w:rsidR="00251EAC" w:rsidRDefault="00C9621B">
      <w:pPr>
        <w:spacing w:after="0" w:line="240" w:lineRule="auto"/>
        <w:rPr>
          <w:color w:val="000000"/>
          <w:sz w:val="20"/>
          <w:szCs w:val="20"/>
        </w:rPr>
      </w:pPr>
      <w:r>
        <w:rPr>
          <w:color w:val="000000"/>
          <w:sz w:val="20"/>
          <w:szCs w:val="20"/>
        </w:rPr>
        <w:t xml:space="preserve">    {</w:t>
      </w:r>
    </w:p>
    <w:p w14:paraId="7769D012" w14:textId="77777777" w:rsidR="00251EAC" w:rsidRDefault="00C9621B">
      <w:pPr>
        <w:spacing w:after="0" w:line="240" w:lineRule="auto"/>
        <w:rPr>
          <w:color w:val="000000"/>
          <w:sz w:val="20"/>
          <w:szCs w:val="20"/>
        </w:rPr>
      </w:pPr>
      <w:r>
        <w:rPr>
          <w:color w:val="000000"/>
          <w:sz w:val="20"/>
          <w:szCs w:val="20"/>
        </w:rPr>
        <w:t xml:space="preserve">        CountdownEvent fileManager;</w:t>
      </w:r>
    </w:p>
    <w:p w14:paraId="31604AC3" w14:textId="77777777" w:rsidR="00251EAC" w:rsidRDefault="00C9621B">
      <w:pPr>
        <w:rPr>
          <w:color w:val="000000"/>
          <w:sz w:val="20"/>
          <w:szCs w:val="20"/>
        </w:rPr>
      </w:pPr>
      <w:r>
        <w:rPr>
          <w:color w:val="000000"/>
          <w:sz w:val="20"/>
          <w:szCs w:val="20"/>
        </w:rPr>
        <w:t xml:space="preserve">        ConcurrentDictionary&lt;</w:t>
      </w:r>
      <w:r>
        <w:rPr>
          <w:color w:val="0000FF"/>
          <w:sz w:val="20"/>
          <w:szCs w:val="20"/>
        </w:rPr>
        <w:t>int</w:t>
      </w:r>
      <w:r>
        <w:rPr>
          <w:color w:val="000000"/>
          <w:sz w:val="20"/>
          <w:szCs w:val="20"/>
        </w:rPr>
        <w:t xml:space="preserve">, </w:t>
      </w:r>
      <w:r>
        <w:rPr>
          <w:color w:val="0000FF"/>
          <w:sz w:val="20"/>
          <w:szCs w:val="20"/>
        </w:rPr>
        <w:t>string</w:t>
      </w:r>
      <w:r>
        <w:rPr>
          <w:color w:val="000000"/>
          <w:sz w:val="20"/>
          <w:szCs w:val="20"/>
        </w:rPr>
        <w:t xml:space="preserve">&gt; tempFileResponse = </w:t>
      </w:r>
      <w:r>
        <w:rPr>
          <w:color w:val="0000FF"/>
          <w:sz w:val="20"/>
          <w:szCs w:val="20"/>
        </w:rPr>
        <w:t>new</w:t>
      </w:r>
      <w:r>
        <w:rPr>
          <w:color w:val="000000"/>
          <w:sz w:val="20"/>
          <w:szCs w:val="20"/>
        </w:rPr>
        <w:t xml:space="preserve"> ConcurrentDictionary&lt;</w:t>
      </w:r>
      <w:r>
        <w:rPr>
          <w:color w:val="0000FF"/>
          <w:sz w:val="20"/>
          <w:szCs w:val="20"/>
        </w:rPr>
        <w:t>int</w:t>
      </w:r>
      <w:r>
        <w:rPr>
          <w:color w:val="000000"/>
          <w:sz w:val="20"/>
          <w:szCs w:val="20"/>
        </w:rPr>
        <w:t xml:space="preserve">, </w:t>
      </w:r>
      <w:r>
        <w:rPr>
          <w:color w:val="0000FF"/>
          <w:sz w:val="20"/>
          <w:szCs w:val="20"/>
        </w:rPr>
        <w:t>string</w:t>
      </w:r>
      <w:r>
        <w:rPr>
          <w:color w:val="000000"/>
          <w:sz w:val="20"/>
          <w:szCs w:val="20"/>
        </w:rPr>
        <w:t>&gt;();</w:t>
      </w:r>
    </w:p>
    <w:p w14:paraId="5620D70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FileDownloadSimulator</w:t>
      </w:r>
      <w:r>
        <w:rPr>
          <w:color w:val="000000"/>
          <w:sz w:val="20"/>
          <w:szCs w:val="20"/>
        </w:rPr>
        <w:t>(</w:t>
      </w:r>
      <w:r>
        <w:rPr>
          <w:color w:val="0000FF"/>
          <w:sz w:val="20"/>
          <w:szCs w:val="20"/>
        </w:rPr>
        <w:t>int</w:t>
      </w:r>
      <w:r>
        <w:rPr>
          <w:color w:val="000000"/>
          <w:sz w:val="20"/>
          <w:szCs w:val="20"/>
        </w:rPr>
        <w:t xml:space="preserve"> numberOFThreadsProcessingFileDownload)</w:t>
      </w:r>
    </w:p>
    <w:p w14:paraId="44E53C19" w14:textId="77777777" w:rsidR="00251EAC" w:rsidRDefault="00C9621B">
      <w:pPr>
        <w:spacing w:after="0" w:line="240" w:lineRule="auto"/>
        <w:rPr>
          <w:color w:val="000000"/>
          <w:sz w:val="20"/>
          <w:szCs w:val="20"/>
        </w:rPr>
      </w:pPr>
      <w:r>
        <w:rPr>
          <w:color w:val="000000"/>
          <w:sz w:val="20"/>
          <w:szCs w:val="20"/>
        </w:rPr>
        <w:t xml:space="preserve">        {</w:t>
      </w:r>
    </w:p>
    <w:p w14:paraId="293F52CA" w14:textId="77777777" w:rsidR="00251EAC" w:rsidRDefault="00C9621B">
      <w:pPr>
        <w:spacing w:after="0" w:line="240" w:lineRule="auto"/>
        <w:rPr>
          <w:color w:val="000000"/>
          <w:sz w:val="20"/>
          <w:szCs w:val="20"/>
        </w:rPr>
      </w:pPr>
      <w:r>
        <w:rPr>
          <w:color w:val="000000"/>
          <w:sz w:val="20"/>
          <w:szCs w:val="20"/>
        </w:rPr>
        <w:t xml:space="preserve">            fileManager = </w:t>
      </w:r>
      <w:r>
        <w:rPr>
          <w:color w:val="0000FF"/>
          <w:sz w:val="20"/>
          <w:szCs w:val="20"/>
        </w:rPr>
        <w:t>new</w:t>
      </w:r>
      <w:r>
        <w:rPr>
          <w:color w:val="000000"/>
          <w:sz w:val="20"/>
          <w:szCs w:val="20"/>
        </w:rPr>
        <w:t xml:space="preserve"> CountdownEvent(numberOFThreadsProcessingFileDownload);</w:t>
      </w:r>
    </w:p>
    <w:p w14:paraId="7D57E2B3" w14:textId="77777777" w:rsidR="00251EAC" w:rsidRDefault="00C9621B">
      <w:pPr>
        <w:rPr>
          <w:color w:val="000000"/>
          <w:sz w:val="20"/>
          <w:szCs w:val="20"/>
        </w:rPr>
      </w:pPr>
      <w:r>
        <w:rPr>
          <w:color w:val="000000"/>
          <w:sz w:val="20"/>
          <w:szCs w:val="20"/>
        </w:rPr>
        <w:t xml:space="preserve">        }</w:t>
      </w:r>
    </w:p>
    <w:p w14:paraId="2FA0ECA2" w14:textId="77777777" w:rsidR="00251EAC" w:rsidRDefault="00C9621B">
      <w:pPr>
        <w:rPr>
          <w:sz w:val="20"/>
          <w:szCs w:val="20"/>
        </w:rPr>
      </w:pPr>
      <w:r>
        <w:rPr>
          <w:color w:val="000000"/>
          <w:sz w:val="20"/>
          <w:szCs w:val="20"/>
        </w:rPr>
        <w:t xml:space="preserve">   }</w:t>
      </w:r>
    </w:p>
    <w:p w14:paraId="4BA2C337"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lastRenderedPageBreak/>
        <w:t>Let us add two methods to this class</w:t>
      </w:r>
    </w:p>
    <w:p w14:paraId="3E27EFF2" w14:textId="77777777" w:rsidR="00251EAC" w:rsidRDefault="00C9621B">
      <w:pPr>
        <w:numPr>
          <w:ilvl w:val="0"/>
          <w:numId w:val="6"/>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SimulateFileDownload – This method will simulate file download and call Signal() method of CountdownEvent. Since this simulator we will just add a text to the concurrent dictionary.</w:t>
      </w:r>
    </w:p>
    <w:p w14:paraId="1D2CDE06" w14:textId="77777777" w:rsidR="00251EAC" w:rsidRDefault="00C9621B">
      <w:pPr>
        <w:numPr>
          <w:ilvl w:val="0"/>
          <w:numId w:val="6"/>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FileMerge – This method will merge all the chunks into one single file and print. This method must wait till all the chunks are downloaded</w:t>
      </w:r>
    </w:p>
    <w:p w14:paraId="5D4E4E1D"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These methods will look like below</w:t>
      </w:r>
    </w:p>
    <w:p w14:paraId="2017A8B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SimulateFileDownload(</w:t>
      </w:r>
      <w:r>
        <w:rPr>
          <w:color w:val="0000FF"/>
          <w:sz w:val="20"/>
          <w:szCs w:val="20"/>
        </w:rPr>
        <w:t>int</w:t>
      </w:r>
      <w:r>
        <w:rPr>
          <w:color w:val="000000"/>
          <w:sz w:val="20"/>
          <w:szCs w:val="20"/>
        </w:rPr>
        <w:t xml:space="preserve"> threadID)</w:t>
      </w:r>
    </w:p>
    <w:p w14:paraId="46B164AE" w14:textId="77777777" w:rsidR="00251EAC" w:rsidRDefault="00C9621B">
      <w:pPr>
        <w:spacing w:after="0" w:line="240" w:lineRule="auto"/>
        <w:rPr>
          <w:color w:val="000000"/>
          <w:sz w:val="20"/>
          <w:szCs w:val="20"/>
        </w:rPr>
      </w:pPr>
      <w:r>
        <w:rPr>
          <w:color w:val="000000"/>
          <w:sz w:val="20"/>
          <w:szCs w:val="20"/>
        </w:rPr>
        <w:t xml:space="preserve">        {</w:t>
      </w:r>
    </w:p>
    <w:p w14:paraId="1E703105" w14:textId="77777777" w:rsidR="00251EAC" w:rsidRDefault="00C9621B">
      <w:pPr>
        <w:spacing w:after="0" w:line="240" w:lineRule="auto"/>
        <w:rPr>
          <w:color w:val="000000"/>
          <w:sz w:val="20"/>
          <w:szCs w:val="20"/>
        </w:rPr>
      </w:pPr>
      <w:r>
        <w:rPr>
          <w:color w:val="000000"/>
          <w:sz w:val="20"/>
          <w:szCs w:val="20"/>
        </w:rPr>
        <w:t xml:space="preserve">            Thread.Sleep(200);            </w:t>
      </w:r>
    </w:p>
    <w:p w14:paraId="51153D12" w14:textId="77777777" w:rsidR="00251EAC" w:rsidRDefault="00C9621B">
      <w:pPr>
        <w:spacing w:after="0" w:line="240" w:lineRule="auto"/>
        <w:rPr>
          <w:color w:val="000000"/>
          <w:sz w:val="20"/>
          <w:szCs w:val="20"/>
        </w:rPr>
      </w:pPr>
      <w:r>
        <w:rPr>
          <w:color w:val="000000"/>
          <w:sz w:val="20"/>
          <w:szCs w:val="20"/>
        </w:rPr>
        <w:t xml:space="preserve">            tempFileResponse.TryAdd(threadID, </w:t>
      </w:r>
      <w:r>
        <w:rPr>
          <w:color w:val="A31515"/>
          <w:sz w:val="20"/>
          <w:szCs w:val="20"/>
        </w:rPr>
        <w:t xml:space="preserve">$"Line </w:t>
      </w:r>
      <w:r>
        <w:rPr>
          <w:color w:val="000000"/>
          <w:sz w:val="20"/>
          <w:szCs w:val="20"/>
        </w:rPr>
        <w:t>{threadID + 1}</w:t>
      </w:r>
      <w:r>
        <w:rPr>
          <w:color w:val="A31515"/>
          <w:sz w:val="20"/>
          <w:szCs w:val="20"/>
        </w:rPr>
        <w:t xml:space="preserve"> of file.\t"</w:t>
      </w:r>
      <w:r>
        <w:rPr>
          <w:color w:val="000000"/>
          <w:sz w:val="20"/>
          <w:szCs w:val="20"/>
        </w:rPr>
        <w:t>);</w:t>
      </w:r>
    </w:p>
    <w:p w14:paraId="36D4B47B"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$"Finished processing </w:t>
      </w:r>
      <w:r>
        <w:rPr>
          <w:color w:val="000000"/>
          <w:sz w:val="20"/>
          <w:szCs w:val="20"/>
        </w:rPr>
        <w:t>{threadID}</w:t>
      </w:r>
      <w:r>
        <w:rPr>
          <w:color w:val="A31515"/>
          <w:sz w:val="20"/>
          <w:szCs w:val="20"/>
        </w:rPr>
        <w:t>"</w:t>
      </w:r>
      <w:r>
        <w:rPr>
          <w:color w:val="000000"/>
          <w:sz w:val="20"/>
          <w:szCs w:val="20"/>
        </w:rPr>
        <w:t>);</w:t>
      </w:r>
    </w:p>
    <w:p w14:paraId="191C9D77" w14:textId="77777777" w:rsidR="00251EAC" w:rsidRDefault="00C9621B">
      <w:pPr>
        <w:spacing w:after="0" w:line="240" w:lineRule="auto"/>
        <w:rPr>
          <w:color w:val="000000"/>
          <w:sz w:val="20"/>
          <w:szCs w:val="20"/>
        </w:rPr>
      </w:pPr>
      <w:r>
        <w:rPr>
          <w:color w:val="000000"/>
          <w:sz w:val="20"/>
          <w:szCs w:val="20"/>
        </w:rPr>
        <w:t xml:space="preserve">            fileManager.Signal();</w:t>
      </w:r>
    </w:p>
    <w:p w14:paraId="79D19C58" w14:textId="77777777" w:rsidR="00251EAC" w:rsidRDefault="00C9621B">
      <w:pPr>
        <w:spacing w:after="0" w:line="240" w:lineRule="auto"/>
        <w:rPr>
          <w:color w:val="000000"/>
          <w:sz w:val="20"/>
          <w:szCs w:val="20"/>
        </w:rPr>
      </w:pPr>
      <w:r>
        <w:rPr>
          <w:color w:val="000000"/>
          <w:sz w:val="20"/>
          <w:szCs w:val="20"/>
        </w:rPr>
        <w:t xml:space="preserve">        }</w:t>
      </w:r>
    </w:p>
    <w:p w14:paraId="7967CC0F" w14:textId="77777777" w:rsidR="00251EAC" w:rsidRDefault="00251EAC">
      <w:pPr>
        <w:spacing w:after="0" w:line="240" w:lineRule="auto"/>
        <w:rPr>
          <w:color w:val="000000"/>
          <w:sz w:val="20"/>
          <w:szCs w:val="20"/>
        </w:rPr>
      </w:pPr>
    </w:p>
    <w:p w14:paraId="1E0C517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string</w:t>
      </w:r>
      <w:r>
        <w:rPr>
          <w:color w:val="000000"/>
          <w:sz w:val="20"/>
          <w:szCs w:val="20"/>
        </w:rPr>
        <w:t xml:space="preserve"> FileMerge()</w:t>
      </w:r>
    </w:p>
    <w:p w14:paraId="599DF900" w14:textId="77777777" w:rsidR="00251EAC" w:rsidRDefault="00C9621B">
      <w:pPr>
        <w:spacing w:after="0" w:line="240" w:lineRule="auto"/>
        <w:rPr>
          <w:color w:val="000000"/>
          <w:sz w:val="20"/>
          <w:szCs w:val="20"/>
        </w:rPr>
      </w:pPr>
      <w:r>
        <w:rPr>
          <w:color w:val="000000"/>
          <w:sz w:val="20"/>
          <w:szCs w:val="20"/>
        </w:rPr>
        <w:t xml:space="preserve">        {</w:t>
      </w:r>
    </w:p>
    <w:p w14:paraId="1C666CBD" w14:textId="77777777" w:rsidR="00251EAC" w:rsidRDefault="00C9621B">
      <w:pPr>
        <w:spacing w:after="0" w:line="240" w:lineRule="auto"/>
        <w:rPr>
          <w:color w:val="000000"/>
          <w:sz w:val="20"/>
          <w:szCs w:val="20"/>
        </w:rPr>
      </w:pPr>
      <w:r>
        <w:rPr>
          <w:color w:val="000000"/>
          <w:sz w:val="20"/>
          <w:szCs w:val="20"/>
        </w:rPr>
        <w:t xml:space="preserve">            fileManager.Wait();</w:t>
      </w:r>
    </w:p>
    <w:p w14:paraId="20664C2E"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"Finished Processing,priting contents"</w:t>
      </w:r>
      <w:r>
        <w:rPr>
          <w:color w:val="000000"/>
          <w:sz w:val="20"/>
          <w:szCs w:val="20"/>
        </w:rPr>
        <w:t>);</w:t>
      </w:r>
    </w:p>
    <w:p w14:paraId="0F85390F" w14:textId="77777777" w:rsidR="00251EAC" w:rsidRDefault="00C9621B">
      <w:pPr>
        <w:spacing w:after="0" w:line="240" w:lineRule="auto"/>
        <w:rPr>
          <w:color w:val="000000"/>
          <w:sz w:val="20"/>
          <w:szCs w:val="20"/>
        </w:rPr>
      </w:pPr>
      <w:r>
        <w:rPr>
          <w:color w:val="000000"/>
          <w:sz w:val="20"/>
          <w:szCs w:val="20"/>
        </w:rPr>
        <w:t xml:space="preserve">            StringBuilder fileContents = </w:t>
      </w:r>
      <w:r>
        <w:rPr>
          <w:color w:val="0000FF"/>
          <w:sz w:val="20"/>
          <w:szCs w:val="20"/>
        </w:rPr>
        <w:t>new</w:t>
      </w:r>
      <w:r>
        <w:rPr>
          <w:color w:val="000000"/>
          <w:sz w:val="20"/>
          <w:szCs w:val="20"/>
        </w:rPr>
        <w:t xml:space="preserve"> StringBuilder();</w:t>
      </w:r>
    </w:p>
    <w:p w14:paraId="04EABEB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=0;i&lt; tempFileResponse.Count;i++)</w:t>
      </w:r>
    </w:p>
    <w:p w14:paraId="3CA2D974" w14:textId="77777777" w:rsidR="00251EAC" w:rsidRDefault="00C9621B">
      <w:pPr>
        <w:spacing w:after="0" w:line="240" w:lineRule="auto"/>
        <w:rPr>
          <w:color w:val="000000"/>
          <w:sz w:val="20"/>
          <w:szCs w:val="20"/>
        </w:rPr>
      </w:pPr>
      <w:r>
        <w:rPr>
          <w:color w:val="000000"/>
          <w:sz w:val="20"/>
          <w:szCs w:val="20"/>
        </w:rPr>
        <w:t xml:space="preserve">            {</w:t>
      </w:r>
    </w:p>
    <w:p w14:paraId="4E7D1DB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output;</w:t>
      </w:r>
    </w:p>
    <w:p w14:paraId="30E9E8DF" w14:textId="77777777" w:rsidR="00251EAC" w:rsidRDefault="00C9621B">
      <w:pPr>
        <w:spacing w:after="0" w:line="240" w:lineRule="auto"/>
        <w:rPr>
          <w:color w:val="000000"/>
          <w:sz w:val="20"/>
          <w:szCs w:val="20"/>
        </w:rPr>
      </w:pPr>
      <w:r>
        <w:rPr>
          <w:color w:val="000000"/>
          <w:sz w:val="20"/>
          <w:szCs w:val="20"/>
        </w:rPr>
        <w:t xml:space="preserve">                tempFileResponse.TryGetValue(i, </w:t>
      </w:r>
      <w:r>
        <w:rPr>
          <w:color w:val="0000FF"/>
          <w:sz w:val="20"/>
          <w:szCs w:val="20"/>
        </w:rPr>
        <w:t>out</w:t>
      </w:r>
      <w:r>
        <w:rPr>
          <w:color w:val="000000"/>
          <w:sz w:val="20"/>
          <w:szCs w:val="20"/>
        </w:rPr>
        <w:t xml:space="preserve"> output);</w:t>
      </w:r>
    </w:p>
    <w:p w14:paraId="1897825D" w14:textId="77777777" w:rsidR="00251EAC" w:rsidRDefault="00C9621B">
      <w:pPr>
        <w:spacing w:after="0" w:line="240" w:lineRule="auto"/>
        <w:rPr>
          <w:color w:val="000000"/>
          <w:sz w:val="20"/>
          <w:szCs w:val="20"/>
        </w:rPr>
      </w:pPr>
      <w:r>
        <w:rPr>
          <w:color w:val="000000"/>
          <w:sz w:val="20"/>
          <w:szCs w:val="20"/>
        </w:rPr>
        <w:t xml:space="preserve">                fileContents.Append(output);</w:t>
      </w:r>
    </w:p>
    <w:p w14:paraId="0770EAFA" w14:textId="77777777" w:rsidR="00251EAC" w:rsidRDefault="00C9621B">
      <w:pPr>
        <w:spacing w:after="0" w:line="240" w:lineRule="auto"/>
        <w:rPr>
          <w:color w:val="000000"/>
          <w:sz w:val="20"/>
          <w:szCs w:val="20"/>
        </w:rPr>
      </w:pPr>
      <w:r>
        <w:rPr>
          <w:color w:val="000000"/>
          <w:sz w:val="20"/>
          <w:szCs w:val="20"/>
        </w:rPr>
        <w:t xml:space="preserve">            }</w:t>
      </w:r>
    </w:p>
    <w:p w14:paraId="11F32D59"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fileContents.ToString();</w:t>
      </w:r>
    </w:p>
    <w:p w14:paraId="391F6F79" w14:textId="77777777" w:rsidR="00251EAC" w:rsidRDefault="00C9621B">
      <w:pPr>
        <w:rPr>
          <w:color w:val="000000"/>
          <w:sz w:val="20"/>
          <w:szCs w:val="20"/>
        </w:rPr>
      </w:pPr>
      <w:r>
        <w:rPr>
          <w:color w:val="000000"/>
          <w:sz w:val="20"/>
          <w:szCs w:val="20"/>
        </w:rPr>
        <w:t xml:space="preserve">        }</w:t>
      </w:r>
    </w:p>
    <w:p w14:paraId="06043B05" w14:textId="1BD0748E" w:rsidR="00251EAC" w:rsidRDefault="00C9621B">
      <w:pP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Now create a console application and add this class to our console application, also simulate parallel threads that </w:t>
      </w:r>
      <w:del w:id="270" w:author="Ravindra Akella" w:date="2019-11-19T19:14:00Z">
        <w:r w:rsidDel="00A406D9">
          <w:rPr>
            <w:rFonts w:ascii="Palatino Linotype" w:eastAsia="Palatino Linotype" w:hAnsi="Palatino Linotype" w:cs="Palatino Linotype"/>
            <w:color w:val="000000"/>
            <w:sz w:val="20"/>
            <w:szCs w:val="20"/>
          </w:rPr>
          <w:delText>wil</w:delText>
        </w:r>
      </w:del>
      <w:ins w:id="271" w:author="Ravindra Akella" w:date="2019-11-19T19:14:00Z">
        <w:r w:rsidR="00A406D9">
          <w:rPr>
            <w:rFonts w:ascii="Palatino Linotype" w:eastAsia="Palatino Linotype" w:hAnsi="Palatino Linotype" w:cs="Palatino Linotype"/>
            <w:color w:val="000000"/>
            <w:sz w:val="20"/>
            <w:szCs w:val="20"/>
          </w:rPr>
          <w:t>will</w:t>
        </w:r>
      </w:ins>
      <w:r>
        <w:rPr>
          <w:rFonts w:ascii="Palatino Linotype" w:eastAsia="Palatino Linotype" w:hAnsi="Palatino Linotype" w:cs="Palatino Linotype"/>
          <w:color w:val="000000"/>
          <w:sz w:val="20"/>
          <w:szCs w:val="20"/>
        </w:rPr>
        <w:t xml:space="preserve"> call SimulateFileDownload method and then eventually FileMerge method. With this our main class will look like below</w:t>
      </w:r>
    </w:p>
    <w:p w14:paraId="6B58DBE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4AF9D3E9" w14:textId="77777777" w:rsidR="00251EAC" w:rsidRDefault="00C9621B">
      <w:pPr>
        <w:spacing w:after="0" w:line="240" w:lineRule="auto"/>
        <w:rPr>
          <w:color w:val="000000"/>
          <w:sz w:val="20"/>
          <w:szCs w:val="20"/>
        </w:rPr>
      </w:pPr>
      <w:r>
        <w:rPr>
          <w:color w:val="000000"/>
          <w:sz w:val="20"/>
          <w:szCs w:val="20"/>
        </w:rPr>
        <w:t xml:space="preserve">        {</w:t>
      </w:r>
    </w:p>
    <w:p w14:paraId="6D437020" w14:textId="1DF8ED33"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t>
      </w:r>
      <w:del w:id="272" w:author="Ravindra Akella" w:date="2019-11-19T19:15:00Z">
        <w:r w:rsidDel="00070431">
          <w:rPr>
            <w:color w:val="A31515"/>
            <w:sz w:val="20"/>
            <w:szCs w:val="20"/>
          </w:rPr>
          <w:delText>Welcom</w:delText>
        </w:r>
      </w:del>
      <w:ins w:id="273" w:author="Ravindra Akella" w:date="2019-11-19T19:15:00Z">
        <w:r w:rsidR="00070431">
          <w:rPr>
            <w:color w:val="A31515"/>
            <w:sz w:val="20"/>
            <w:szCs w:val="20"/>
          </w:rPr>
          <w:t>Welcome</w:t>
        </w:r>
      </w:ins>
      <w:r>
        <w:rPr>
          <w:color w:val="A31515"/>
          <w:sz w:val="20"/>
          <w:szCs w:val="20"/>
        </w:rPr>
        <w:t xml:space="preserve"> to file downloader, please enter number of parallel threads file download needs to occur"</w:t>
      </w:r>
      <w:r>
        <w:rPr>
          <w:color w:val="000000"/>
          <w:sz w:val="20"/>
          <w:szCs w:val="20"/>
        </w:rPr>
        <w:t>);</w:t>
      </w:r>
    </w:p>
    <w:p w14:paraId="4F317DB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numberOFThreadsProcessingFileDownload = Convert.ToInt32(Console.ReadLine());</w:t>
      </w:r>
    </w:p>
    <w:p w14:paraId="38B02275" w14:textId="77777777" w:rsidR="00251EAC" w:rsidRDefault="00C9621B">
      <w:pPr>
        <w:spacing w:after="0" w:line="240" w:lineRule="auto"/>
        <w:rPr>
          <w:color w:val="000000"/>
          <w:sz w:val="20"/>
          <w:szCs w:val="20"/>
        </w:rPr>
      </w:pPr>
      <w:r>
        <w:rPr>
          <w:color w:val="000000"/>
          <w:sz w:val="20"/>
          <w:szCs w:val="20"/>
        </w:rPr>
        <w:t xml:space="preserve">            FileDownloadSimulator fileDownloadSimulator = </w:t>
      </w:r>
      <w:r>
        <w:rPr>
          <w:color w:val="0000FF"/>
          <w:sz w:val="20"/>
          <w:szCs w:val="20"/>
        </w:rPr>
        <w:t>new</w:t>
      </w:r>
      <w:r>
        <w:rPr>
          <w:color w:val="000000"/>
          <w:sz w:val="20"/>
          <w:szCs w:val="20"/>
        </w:rPr>
        <w:t xml:space="preserve"> FileDownloadSimulator(numberOFThreadsProcessingFileDownload);            </w:t>
      </w:r>
    </w:p>
    <w:p w14:paraId="5826A19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i=0;i&lt; numberOFThreadsProcessingFileDownload; i++)</w:t>
      </w:r>
    </w:p>
    <w:p w14:paraId="5D121BCF" w14:textId="77777777" w:rsidR="00251EAC" w:rsidRDefault="00C9621B">
      <w:pPr>
        <w:spacing w:after="0" w:line="240" w:lineRule="auto"/>
        <w:rPr>
          <w:color w:val="000000"/>
          <w:sz w:val="20"/>
          <w:szCs w:val="20"/>
        </w:rPr>
      </w:pPr>
      <w:r>
        <w:rPr>
          <w:color w:val="000000"/>
          <w:sz w:val="20"/>
          <w:szCs w:val="20"/>
        </w:rPr>
        <w:t xml:space="preserve">            {</w:t>
      </w:r>
    </w:p>
    <w:p w14:paraId="1AC1BB0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captured = i;</w:t>
      </w:r>
    </w:p>
    <w:p w14:paraId="152FD0EF" w14:textId="77777777" w:rsidR="00251EAC" w:rsidRDefault="00C9621B">
      <w:pPr>
        <w:spacing w:after="0" w:line="240" w:lineRule="auto"/>
        <w:rPr>
          <w:color w:val="000000"/>
          <w:sz w:val="20"/>
          <w:szCs w:val="20"/>
        </w:rPr>
      </w:pPr>
      <w:r>
        <w:rPr>
          <w:color w:val="000000"/>
          <w:sz w:val="20"/>
          <w:szCs w:val="20"/>
        </w:rPr>
        <w:t xml:space="preserve">                Thread t = </w:t>
      </w:r>
      <w:r>
        <w:rPr>
          <w:color w:val="0000FF"/>
          <w:sz w:val="20"/>
          <w:szCs w:val="20"/>
        </w:rPr>
        <w:t>new</w:t>
      </w:r>
      <w:r>
        <w:rPr>
          <w:color w:val="000000"/>
          <w:sz w:val="20"/>
          <w:szCs w:val="20"/>
        </w:rPr>
        <w:t xml:space="preserve"> Thread(() =&gt; fileDownloadSimulator.SimulateFileDownload(captured)); </w:t>
      </w:r>
    </w:p>
    <w:p w14:paraId="666F23CF" w14:textId="77777777" w:rsidR="00251EAC" w:rsidRDefault="00C9621B">
      <w:pPr>
        <w:spacing w:after="0" w:line="240" w:lineRule="auto"/>
        <w:rPr>
          <w:color w:val="000000"/>
          <w:sz w:val="20"/>
          <w:szCs w:val="20"/>
        </w:rPr>
      </w:pPr>
      <w:r>
        <w:rPr>
          <w:color w:val="000000"/>
          <w:sz w:val="20"/>
          <w:szCs w:val="20"/>
        </w:rPr>
        <w:t xml:space="preserve">                t.Start();</w:t>
      </w:r>
    </w:p>
    <w:p w14:paraId="50BDA4E0" w14:textId="77777777" w:rsidR="00251EAC" w:rsidRDefault="00C9621B">
      <w:pPr>
        <w:spacing w:after="0" w:line="240" w:lineRule="auto"/>
        <w:rPr>
          <w:color w:val="000000"/>
          <w:sz w:val="20"/>
          <w:szCs w:val="20"/>
        </w:rPr>
      </w:pPr>
      <w:r>
        <w:rPr>
          <w:color w:val="000000"/>
          <w:sz w:val="20"/>
          <w:szCs w:val="20"/>
        </w:rPr>
        <w:t xml:space="preserve">            }</w:t>
      </w:r>
    </w:p>
    <w:p w14:paraId="166AF5B3" w14:textId="77777777" w:rsidR="00251EAC" w:rsidRDefault="00C9621B">
      <w:pPr>
        <w:spacing w:after="0" w:line="240" w:lineRule="auto"/>
        <w:rPr>
          <w:color w:val="000000"/>
          <w:sz w:val="20"/>
          <w:szCs w:val="20"/>
        </w:rPr>
      </w:pPr>
      <w:r>
        <w:rPr>
          <w:color w:val="000000"/>
          <w:sz w:val="20"/>
          <w:szCs w:val="20"/>
        </w:rPr>
        <w:t xml:space="preserve">            Console.WriteLine(fileDownloadSimulator.FileMerge());</w:t>
      </w:r>
    </w:p>
    <w:p w14:paraId="2060A314" w14:textId="77777777" w:rsidR="00251EAC" w:rsidRDefault="00C9621B">
      <w:pPr>
        <w:spacing w:after="0" w:line="240" w:lineRule="auto"/>
        <w:rPr>
          <w:color w:val="000000"/>
          <w:sz w:val="20"/>
          <w:szCs w:val="20"/>
        </w:rPr>
      </w:pPr>
      <w:r>
        <w:rPr>
          <w:color w:val="000000"/>
          <w:sz w:val="20"/>
          <w:szCs w:val="20"/>
        </w:rPr>
        <w:t xml:space="preserve">            Console.ReadLine();</w:t>
      </w:r>
    </w:p>
    <w:p w14:paraId="365D01F2" w14:textId="77777777" w:rsidR="00251EAC" w:rsidRDefault="00C9621B">
      <w:pPr>
        <w:rPr>
          <w:color w:val="000000"/>
          <w:sz w:val="20"/>
          <w:szCs w:val="20"/>
        </w:rPr>
      </w:pPr>
      <w:r>
        <w:rPr>
          <w:color w:val="000000"/>
          <w:sz w:val="20"/>
          <w:szCs w:val="20"/>
        </w:rPr>
        <w:lastRenderedPageBreak/>
        <w:t xml:space="preserve">        }</w:t>
      </w:r>
    </w:p>
    <w:p w14:paraId="292065ED" w14:textId="4F8F8C4C" w:rsidR="00251EAC" w:rsidRDefault="00C9621B">
      <w:pPr>
        <w:rPr>
          <w:rFonts w:ascii="Palatino Linotype" w:eastAsia="Palatino Linotype" w:hAnsi="Palatino Linotype" w:cs="Palatino Linotype"/>
        </w:rPr>
      </w:pPr>
      <w:r>
        <w:rPr>
          <w:rFonts w:ascii="Palatino Linotype" w:eastAsia="Palatino Linotype" w:hAnsi="Palatino Linotype" w:cs="Palatino Linotype"/>
          <w:color w:val="000000"/>
        </w:rPr>
        <w:t xml:space="preserve">Once we run this application will see output based on the input on number of </w:t>
      </w:r>
      <w:del w:id="274" w:author="Ravindra Akella" w:date="2019-11-19T19:15:00Z">
        <w:r w:rsidDel="00FC2950">
          <w:rPr>
            <w:rFonts w:ascii="Palatino Linotype" w:eastAsia="Palatino Linotype" w:hAnsi="Palatino Linotype" w:cs="Palatino Linotype"/>
            <w:color w:val="000000"/>
          </w:rPr>
          <w:delText>parallell</w:delText>
        </w:r>
      </w:del>
      <w:ins w:id="275" w:author="Ravindra Akella" w:date="2019-11-19T19:15:00Z">
        <w:r w:rsidR="00FC2950">
          <w:rPr>
            <w:rFonts w:ascii="Palatino Linotype" w:eastAsia="Palatino Linotype" w:hAnsi="Palatino Linotype" w:cs="Palatino Linotype"/>
            <w:color w:val="000000"/>
          </w:rPr>
          <w:t>parallel</w:t>
        </w:r>
      </w:ins>
      <w:r>
        <w:rPr>
          <w:rFonts w:ascii="Palatino Linotype" w:eastAsia="Palatino Linotype" w:hAnsi="Palatino Linotype" w:cs="Palatino Linotype"/>
          <w:color w:val="000000"/>
        </w:rPr>
        <w:t xml:space="preserve"> chunks, in this case we gave an input of 20. So, that will cause CountdownEvent to Wait till 20 threads are processed (20 times Signal method is called </w:t>
      </w:r>
      <w:del w:id="276" w:author="Ravindra Akella" w:date="2019-11-19T19:15:00Z">
        <w:r w:rsidDel="00FC2950">
          <w:rPr>
            <w:rFonts w:ascii="Palatino Linotype" w:eastAsia="Palatino Linotype" w:hAnsi="Palatino Linotype" w:cs="Palatino Linotype"/>
            <w:color w:val="000000"/>
          </w:rPr>
          <w:delText>continuosly</w:delText>
        </w:r>
      </w:del>
      <w:ins w:id="277" w:author="Ravindra Akella" w:date="2019-11-19T19:15:00Z">
        <w:r w:rsidR="00FC2950">
          <w:rPr>
            <w:rFonts w:ascii="Palatino Linotype" w:eastAsia="Palatino Linotype" w:hAnsi="Palatino Linotype" w:cs="Palatino Linotype"/>
            <w:color w:val="000000"/>
          </w:rPr>
          <w:t>continuously</w:t>
        </w:r>
      </w:ins>
      <w:r>
        <w:rPr>
          <w:rFonts w:ascii="Palatino Linotype" w:eastAsia="Palatino Linotype" w:hAnsi="Palatino Linotype" w:cs="Palatino Linotype"/>
          <w:color w:val="000000"/>
        </w:rPr>
        <w:t>)</w:t>
      </w:r>
    </w:p>
    <w:p w14:paraId="5AF2F3BD" w14:textId="77777777" w:rsidR="00251EAC" w:rsidRDefault="00C9621B">
      <w:pPr>
        <w:jc w:val="center"/>
        <w:rPr>
          <w:rFonts w:ascii="Palatino Linotype" w:eastAsia="Palatino Linotype" w:hAnsi="Palatino Linotype" w:cs="Palatino Linotype"/>
        </w:rPr>
        <w:pPrChange w:id="278" w:author="JORDINA" w:date="2019-10-18T17:45:00Z">
          <w:pPr/>
        </w:pPrChange>
      </w:pPr>
      <w:r>
        <w:rPr>
          <w:noProof/>
        </w:rPr>
        <w:drawing>
          <wp:inline distT="0" distB="0" distL="0" distR="0" wp14:anchorId="54DAC7E4" wp14:editId="683355E2">
            <wp:extent cx="5943600" cy="276098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2760980"/>
                    </a:xfrm>
                    <a:prstGeom prst="rect">
                      <a:avLst/>
                    </a:prstGeom>
                    <a:ln/>
                  </pic:spPr>
                </pic:pic>
              </a:graphicData>
            </a:graphic>
          </wp:inline>
        </w:drawing>
      </w:r>
    </w:p>
    <w:p w14:paraId="357D6DCE" w14:textId="77777777" w:rsidR="00251EAC" w:rsidRDefault="00C9621B">
      <w:pPr>
        <w:jc w:val="center"/>
        <w:rPr>
          <w:rFonts w:ascii="Palatino Linotype" w:eastAsia="Palatino Linotype" w:hAnsi="Palatino Linotype" w:cs="Palatino Linotype"/>
          <w:b/>
          <w:sz w:val="20"/>
          <w:szCs w:val="20"/>
        </w:rPr>
        <w:pPrChange w:id="279" w:author="JORDINA" w:date="2019-10-18T17:45:00Z">
          <w:pPr/>
        </w:pPrChange>
      </w:pPr>
      <w:r>
        <w:rPr>
          <w:rFonts w:ascii="Palatino Linotype" w:eastAsia="Palatino Linotype" w:hAnsi="Palatino Linotype" w:cs="Palatino Linotype"/>
          <w:b/>
          <w:sz w:val="20"/>
          <w:szCs w:val="20"/>
        </w:rPr>
        <w:t>Figure 7.13 – Output of parallel file download using CountdownEvent</w:t>
      </w:r>
    </w:p>
    <w:p w14:paraId="27EA5101"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So, this is a simple scenario where we can take advantage CountdownEvent for signaling between threads. This can be further scaled up to a real time API call to download a file to speed up file download or another example could be multiple threads making DB calls and parent thread is waiting on all these DB threads to consolidate (or apply business rules) before sending response back to the client.</w:t>
      </w:r>
    </w:p>
    <w:p w14:paraId="63324CAE"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Barrier classes</w:t>
      </w:r>
    </w:p>
    <w:p w14:paraId="1BB4ADB1"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Barrier is a signaling construct that helps in threads to wait for each other primarily at a specific point. So, it acts like a barrier where each thread/task executes a piece of code and then waits at a specific point for all the other threads/tasks to finish their execution, once all the threads reach specific waiting point threads are allowed to proceed with subsequent execution, this also helps in scenarios where there are multiple phases and all threads needs to complete each phase before they can start on the next phase. Barrier also supports post phase execution which will be executed after all threads complete sending in every phase. A pictorial representation would look like below</w:t>
      </w:r>
    </w:p>
    <w:p w14:paraId="7D782A27" w14:textId="77777777" w:rsidR="00251EAC" w:rsidRDefault="00C9621B">
      <w:pPr>
        <w:rPr>
          <w:rFonts w:ascii="Palatino Linotype" w:eastAsia="Palatino Linotype" w:hAnsi="Palatino Linotype" w:cs="Palatino Linotype"/>
        </w:rPr>
      </w:pPr>
      <w:commentRangeStart w:id="280"/>
      <w:commentRangeStart w:id="281"/>
      <w:r>
        <w:rPr>
          <w:noProof/>
        </w:rPr>
        <w:lastRenderedPageBreak/>
        <w:drawing>
          <wp:inline distT="0" distB="0" distL="0" distR="0" wp14:anchorId="1472BA10" wp14:editId="1058AE10">
            <wp:extent cx="5943600" cy="418592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943600" cy="4185920"/>
                    </a:xfrm>
                    <a:prstGeom prst="rect">
                      <a:avLst/>
                    </a:prstGeom>
                    <a:ln/>
                  </pic:spPr>
                </pic:pic>
              </a:graphicData>
            </a:graphic>
          </wp:inline>
        </w:drawing>
      </w:r>
      <w:commentRangeEnd w:id="280"/>
      <w:r w:rsidR="00712457">
        <w:rPr>
          <w:rStyle w:val="CommentReference"/>
        </w:rPr>
        <w:commentReference w:id="280"/>
      </w:r>
      <w:commentRangeEnd w:id="281"/>
      <w:r w:rsidR="00093B90">
        <w:rPr>
          <w:rStyle w:val="CommentReference"/>
        </w:rPr>
        <w:commentReference w:id="281"/>
      </w:r>
      <w:r>
        <w:rPr>
          <w:rFonts w:ascii="Palatino Linotype" w:eastAsia="Palatino Linotype" w:hAnsi="Palatino Linotype" w:cs="Palatino Linotype"/>
        </w:rPr>
        <w:t xml:space="preserve"> </w:t>
      </w:r>
      <w:bookmarkStart w:id="282" w:name="_GoBack"/>
      <w:bookmarkEnd w:id="282"/>
    </w:p>
    <w:p w14:paraId="05F6059E" w14:textId="77777777" w:rsidR="00251EAC" w:rsidRDefault="00C9621B">
      <w:pPr>
        <w:jc w:val="center"/>
        <w:rPr>
          <w:rFonts w:ascii="Palatino Linotype" w:eastAsia="Palatino Linotype" w:hAnsi="Palatino Linotype" w:cs="Palatino Linotype"/>
          <w:b/>
          <w:sz w:val="20"/>
          <w:szCs w:val="20"/>
        </w:rPr>
        <w:pPrChange w:id="283" w:author="JORDINA" w:date="2019-10-18T17:45:00Z">
          <w:pPr/>
        </w:pPrChange>
      </w:pPr>
      <w:r>
        <w:rPr>
          <w:rFonts w:ascii="Palatino Linotype" w:eastAsia="Palatino Linotype" w:hAnsi="Palatino Linotype" w:cs="Palatino Linotype"/>
          <w:b/>
          <w:sz w:val="20"/>
          <w:szCs w:val="20"/>
        </w:rPr>
        <w:t>Figure 7.14 – Barrier splint into 3 tasks and going through 2 phases</w:t>
      </w:r>
    </w:p>
    <w:p w14:paraId="4A424428"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Let’s see this with a simple example where we are building a system to check whether a person is eligible for home loan, decision for eligibility is decided by credit score from multiple sources and if credit score is good from each source then will move to next phase where we look some additional social sources and then approve loan accordingly. Let us start with creating a HomeLoan class that has a Barrier object and couple of Boolean fields to track various activities during verification. A parametrized constructor of this class is used to initialize Barrier with number of participants set to input parameter and a post execution phase, with this our class will look like below</w:t>
      </w:r>
    </w:p>
    <w:p w14:paraId="6B3D907D" w14:textId="77777777" w:rsidR="00251EAC" w:rsidRDefault="00C9621B">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HomeLoan</w:t>
      </w:r>
    </w:p>
    <w:p w14:paraId="33DD0312" w14:textId="77777777" w:rsidR="00251EAC" w:rsidRDefault="00C9621B">
      <w:pPr>
        <w:spacing w:after="0" w:line="240" w:lineRule="auto"/>
        <w:rPr>
          <w:color w:val="000000"/>
          <w:sz w:val="20"/>
          <w:szCs w:val="20"/>
        </w:rPr>
      </w:pPr>
      <w:r>
        <w:rPr>
          <w:color w:val="000000"/>
          <w:sz w:val="20"/>
          <w:szCs w:val="20"/>
        </w:rPr>
        <w:t xml:space="preserve">    {</w:t>
      </w:r>
    </w:p>
    <w:p w14:paraId="40CBA68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int</w:t>
      </w:r>
      <w:r>
        <w:rPr>
          <w:color w:val="000000"/>
          <w:sz w:val="20"/>
          <w:szCs w:val="20"/>
        </w:rPr>
        <w:t xml:space="preserve"> minScore = 150;</w:t>
      </w:r>
    </w:p>
    <w:p w14:paraId="5FC04C7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int</w:t>
      </w:r>
      <w:r>
        <w:rPr>
          <w:color w:val="000000"/>
          <w:sz w:val="20"/>
          <w:szCs w:val="20"/>
        </w:rPr>
        <w:t xml:space="preserve"> maxScore = 1000;</w:t>
      </w:r>
    </w:p>
    <w:p w14:paraId="6F42D070" w14:textId="77777777" w:rsidR="00251EAC" w:rsidRDefault="00C9621B">
      <w:pPr>
        <w:spacing w:after="0" w:line="240" w:lineRule="auto"/>
        <w:rPr>
          <w:color w:val="000000"/>
          <w:sz w:val="20"/>
          <w:szCs w:val="20"/>
        </w:rPr>
      </w:pPr>
      <w:r>
        <w:rPr>
          <w:color w:val="000000"/>
          <w:sz w:val="20"/>
          <w:szCs w:val="20"/>
        </w:rPr>
        <w:t xml:space="preserve">        Barrier barrier;</w:t>
      </w:r>
    </w:p>
    <w:p w14:paraId="71435D0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bool</w:t>
      </w:r>
      <w:r>
        <w:rPr>
          <w:color w:val="000000"/>
          <w:sz w:val="20"/>
          <w:szCs w:val="20"/>
        </w:rPr>
        <w:t xml:space="preserve"> HomeLoanStatus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14:paraId="40540D8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bool</w:t>
      </w:r>
      <w:r>
        <w:rPr>
          <w:color w:val="000000"/>
          <w:sz w:val="20"/>
          <w:szCs w:val="20"/>
        </w:rPr>
        <w:t xml:space="preserve"> creditScoreStatus, socialScoreStatus;</w:t>
      </w:r>
    </w:p>
    <w:p w14:paraId="73982BB0" w14:textId="77777777" w:rsidR="00251EAC" w:rsidRDefault="00251EAC">
      <w:pPr>
        <w:spacing w:after="0" w:line="240" w:lineRule="auto"/>
        <w:rPr>
          <w:color w:val="000000"/>
          <w:sz w:val="20"/>
          <w:szCs w:val="20"/>
        </w:rPr>
      </w:pPr>
    </w:p>
    <w:p w14:paraId="2FD106D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HomeLoan</w:t>
      </w:r>
      <w:r>
        <w:rPr>
          <w:color w:val="000000"/>
          <w:sz w:val="20"/>
          <w:szCs w:val="20"/>
        </w:rPr>
        <w:t>(</w:t>
      </w:r>
      <w:r>
        <w:rPr>
          <w:color w:val="0000FF"/>
          <w:sz w:val="20"/>
          <w:szCs w:val="20"/>
        </w:rPr>
        <w:t>int</w:t>
      </w:r>
      <w:r>
        <w:rPr>
          <w:color w:val="000000"/>
          <w:sz w:val="20"/>
          <w:szCs w:val="20"/>
        </w:rPr>
        <w:t xml:space="preserve"> numberOfParticipants)</w:t>
      </w:r>
    </w:p>
    <w:p w14:paraId="0100EC95" w14:textId="77777777" w:rsidR="00251EAC" w:rsidRDefault="00C9621B">
      <w:pPr>
        <w:spacing w:after="0" w:line="240" w:lineRule="auto"/>
        <w:rPr>
          <w:color w:val="000000"/>
          <w:sz w:val="20"/>
          <w:szCs w:val="20"/>
        </w:rPr>
      </w:pPr>
      <w:r>
        <w:rPr>
          <w:color w:val="000000"/>
          <w:sz w:val="20"/>
          <w:szCs w:val="20"/>
        </w:rPr>
        <w:t xml:space="preserve">        {</w:t>
      </w:r>
    </w:p>
    <w:p w14:paraId="1B80CE9F" w14:textId="77777777" w:rsidR="00251EAC" w:rsidRDefault="00C9621B">
      <w:pPr>
        <w:spacing w:after="0" w:line="240" w:lineRule="auto"/>
        <w:rPr>
          <w:color w:val="000000"/>
          <w:sz w:val="20"/>
          <w:szCs w:val="20"/>
        </w:rPr>
      </w:pPr>
      <w:r>
        <w:rPr>
          <w:color w:val="000000"/>
          <w:sz w:val="20"/>
          <w:szCs w:val="20"/>
        </w:rPr>
        <w:t xml:space="preserve">            barrier = </w:t>
      </w:r>
      <w:r>
        <w:rPr>
          <w:color w:val="0000FF"/>
          <w:sz w:val="20"/>
          <w:szCs w:val="20"/>
        </w:rPr>
        <w:t>new</w:t>
      </w:r>
      <w:r>
        <w:rPr>
          <w:color w:val="000000"/>
          <w:sz w:val="20"/>
          <w:szCs w:val="20"/>
        </w:rPr>
        <w:t xml:space="preserve"> Barrier(numberOfParticipants, (myBarrier) =&gt;</w:t>
      </w:r>
    </w:p>
    <w:p w14:paraId="37836FF9" w14:textId="77777777" w:rsidR="00251EAC" w:rsidRDefault="00C9621B">
      <w:pPr>
        <w:spacing w:after="0" w:line="240" w:lineRule="auto"/>
        <w:rPr>
          <w:color w:val="000000"/>
          <w:sz w:val="20"/>
          <w:szCs w:val="20"/>
        </w:rPr>
      </w:pPr>
      <w:r>
        <w:rPr>
          <w:color w:val="000000"/>
          <w:sz w:val="20"/>
          <w:szCs w:val="20"/>
        </w:rPr>
        <w:t xml:space="preserve">            {</w:t>
      </w:r>
    </w:p>
    <w:p w14:paraId="486B6A00" w14:textId="77777777" w:rsidR="00251EAC" w:rsidRDefault="00C9621B">
      <w:pPr>
        <w:spacing w:after="0" w:line="240" w:lineRule="auto"/>
        <w:rPr>
          <w:color w:val="000000"/>
          <w:sz w:val="20"/>
          <w:szCs w:val="20"/>
        </w:rPr>
      </w:pPr>
      <w:r>
        <w:rPr>
          <w:color w:val="000000"/>
          <w:sz w:val="20"/>
          <w:szCs w:val="20"/>
        </w:rPr>
        <w:lastRenderedPageBreak/>
        <w:t xml:space="preserve">                Console.WriteLine(</w:t>
      </w:r>
      <w:r>
        <w:rPr>
          <w:color w:val="A31515"/>
          <w:sz w:val="20"/>
          <w:szCs w:val="20"/>
        </w:rPr>
        <w:t>$"========================================================"</w:t>
      </w:r>
      <w:r>
        <w:rPr>
          <w:color w:val="000000"/>
          <w:sz w:val="20"/>
          <w:szCs w:val="20"/>
        </w:rPr>
        <w:t>);</w:t>
      </w:r>
    </w:p>
    <w:p w14:paraId="5BCE6F8B"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$"Phase </w:t>
      </w:r>
      <w:r>
        <w:rPr>
          <w:color w:val="000000"/>
          <w:sz w:val="20"/>
          <w:szCs w:val="20"/>
        </w:rPr>
        <w:t>{barrier.CurrentPhaseNumber}</w:t>
      </w:r>
      <w:r>
        <w:rPr>
          <w:color w:val="A31515"/>
          <w:sz w:val="20"/>
          <w:szCs w:val="20"/>
        </w:rPr>
        <w:t xml:space="preserve"> finished for all sources"</w:t>
      </w:r>
      <w:r>
        <w:rPr>
          <w:color w:val="000000"/>
          <w:sz w:val="20"/>
          <w:szCs w:val="20"/>
        </w:rPr>
        <w:t>);</w:t>
      </w:r>
    </w:p>
    <w:p w14:paraId="199A16C4"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w:t>
      </w:r>
    </w:p>
    <w:p w14:paraId="47682CED" w14:textId="77777777" w:rsidR="00251EAC" w:rsidRDefault="00C9621B">
      <w:pPr>
        <w:spacing w:after="0" w:line="240" w:lineRule="auto"/>
        <w:rPr>
          <w:color w:val="000000"/>
          <w:sz w:val="20"/>
          <w:szCs w:val="20"/>
        </w:rPr>
      </w:pPr>
      <w:r>
        <w:rPr>
          <w:color w:val="000000"/>
          <w:sz w:val="20"/>
          <w:szCs w:val="20"/>
        </w:rPr>
        <w:t xml:space="preserve">            });</w:t>
      </w:r>
    </w:p>
    <w:p w14:paraId="0290642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.HomeLoanStatus = creditScoreStatus = socialScoreStatus = </w:t>
      </w:r>
      <w:r>
        <w:rPr>
          <w:color w:val="0000FF"/>
          <w:sz w:val="20"/>
          <w:szCs w:val="20"/>
        </w:rPr>
        <w:t>true</w:t>
      </w:r>
      <w:r>
        <w:rPr>
          <w:color w:val="000000"/>
          <w:sz w:val="20"/>
          <w:szCs w:val="20"/>
        </w:rPr>
        <w:t>;</w:t>
      </w:r>
    </w:p>
    <w:p w14:paraId="785E0C45" w14:textId="77777777" w:rsidR="00251EAC" w:rsidRDefault="00C9621B">
      <w:pPr>
        <w:rPr>
          <w:color w:val="000000"/>
          <w:sz w:val="20"/>
          <w:szCs w:val="20"/>
        </w:rPr>
      </w:pPr>
      <w:r>
        <w:rPr>
          <w:color w:val="000000"/>
          <w:sz w:val="20"/>
          <w:szCs w:val="20"/>
        </w:rPr>
        <w:t xml:space="preserve">        }</w:t>
      </w:r>
    </w:p>
    <w:p w14:paraId="4B099B72" w14:textId="77777777" w:rsidR="00251EAC" w:rsidRDefault="00C9621B">
      <w:pPr>
        <w:rPr>
          <w:color w:val="000000"/>
          <w:sz w:val="20"/>
          <w:szCs w:val="20"/>
        </w:rPr>
      </w:pPr>
      <w:r>
        <w:rPr>
          <w:color w:val="000000"/>
          <w:sz w:val="20"/>
          <w:szCs w:val="20"/>
        </w:rPr>
        <w:t>}</w:t>
      </w:r>
    </w:p>
    <w:p w14:paraId="4A9D2FDE"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Add three method to this class as explained below</w:t>
      </w:r>
    </w:p>
    <w:p w14:paraId="0B422E1F" w14:textId="77777777" w:rsidR="00251EAC" w:rsidRDefault="00C9621B">
      <w:pPr>
        <w:numPr>
          <w:ilvl w:val="0"/>
          <w:numId w:val="8"/>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GetCreditScore and GetSocialScore – Both of them simulates returning a random number which will be used as credit score and social score</w:t>
      </w:r>
    </w:p>
    <w:p w14:paraId="04EFFFE8" w14:textId="77777777" w:rsidR="00251EAC" w:rsidRDefault="00C9621B">
      <w:pPr>
        <w:ind w:left="360"/>
        <w:rPr>
          <w:rFonts w:ascii="Palatino Linotype" w:eastAsia="Palatino Linotype" w:hAnsi="Palatino Linotype" w:cs="Palatino Linotype"/>
        </w:rPr>
      </w:pPr>
      <w:r>
        <w:rPr>
          <w:rFonts w:ascii="Palatino Linotype" w:eastAsia="Palatino Linotype" w:hAnsi="Palatino Linotype" w:cs="Palatino Linotype"/>
        </w:rPr>
        <w:t>Definition of these methods will look like below</w:t>
      </w:r>
    </w:p>
    <w:p w14:paraId="063913F1" w14:textId="77777777" w:rsidR="00251EAC" w:rsidRDefault="00C9621B">
      <w:pPr>
        <w:spacing w:after="0" w:line="240" w:lineRule="auto"/>
        <w:rPr>
          <w:color w:val="000000"/>
          <w:sz w:val="20"/>
          <w:szCs w:val="20"/>
        </w:rPr>
      </w:pPr>
      <w:r>
        <w:rPr>
          <w:color w:val="0000FF"/>
          <w:sz w:val="20"/>
          <w:szCs w:val="20"/>
        </w:rPr>
        <w:t xml:space="preserve">        int</w:t>
      </w:r>
      <w:r>
        <w:rPr>
          <w:color w:val="000000"/>
          <w:sz w:val="20"/>
          <w:szCs w:val="20"/>
        </w:rPr>
        <w:t xml:space="preserve"> GetCreditScore()</w:t>
      </w:r>
    </w:p>
    <w:p w14:paraId="56BEC1EA" w14:textId="77777777" w:rsidR="00251EAC" w:rsidRDefault="00C9621B">
      <w:pPr>
        <w:spacing w:after="0" w:line="240" w:lineRule="auto"/>
        <w:rPr>
          <w:color w:val="000000"/>
          <w:sz w:val="20"/>
          <w:szCs w:val="20"/>
        </w:rPr>
      </w:pPr>
      <w:r>
        <w:rPr>
          <w:color w:val="000000"/>
          <w:sz w:val="20"/>
          <w:szCs w:val="20"/>
        </w:rPr>
        <w:t xml:space="preserve">        {</w:t>
      </w:r>
    </w:p>
    <w:p w14:paraId="6F222524" w14:textId="77777777" w:rsidR="00251EAC" w:rsidRDefault="00C9621B">
      <w:pPr>
        <w:spacing w:after="0" w:line="240" w:lineRule="auto"/>
        <w:rPr>
          <w:color w:val="000000"/>
          <w:sz w:val="20"/>
          <w:szCs w:val="20"/>
        </w:rPr>
      </w:pPr>
      <w:r>
        <w:rPr>
          <w:color w:val="000000"/>
          <w:sz w:val="20"/>
          <w:szCs w:val="20"/>
        </w:rPr>
        <w:t xml:space="preserve">            Random rnd = </w:t>
      </w:r>
      <w:r>
        <w:rPr>
          <w:color w:val="0000FF"/>
          <w:sz w:val="20"/>
          <w:szCs w:val="20"/>
        </w:rPr>
        <w:t>new</w:t>
      </w:r>
      <w:r>
        <w:rPr>
          <w:color w:val="000000"/>
          <w:sz w:val="20"/>
          <w:szCs w:val="20"/>
        </w:rPr>
        <w:t xml:space="preserve"> Random();</w:t>
      </w:r>
    </w:p>
    <w:p w14:paraId="0BF7CEF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rnd.Next(minScore, maxScore);</w:t>
      </w:r>
    </w:p>
    <w:p w14:paraId="3CCAA694" w14:textId="77777777" w:rsidR="00251EAC" w:rsidRDefault="00C9621B">
      <w:pPr>
        <w:spacing w:after="0" w:line="240" w:lineRule="auto"/>
        <w:rPr>
          <w:color w:val="000000"/>
          <w:sz w:val="20"/>
          <w:szCs w:val="20"/>
        </w:rPr>
      </w:pPr>
      <w:r>
        <w:rPr>
          <w:color w:val="000000"/>
          <w:sz w:val="20"/>
          <w:szCs w:val="20"/>
        </w:rPr>
        <w:t xml:space="preserve">        }</w:t>
      </w:r>
    </w:p>
    <w:p w14:paraId="456549FE" w14:textId="77777777" w:rsidR="00251EAC" w:rsidRDefault="00251EAC">
      <w:pPr>
        <w:spacing w:after="0" w:line="240" w:lineRule="auto"/>
        <w:rPr>
          <w:color w:val="000000"/>
          <w:sz w:val="20"/>
          <w:szCs w:val="20"/>
        </w:rPr>
      </w:pPr>
    </w:p>
    <w:p w14:paraId="59D4610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GetSocialScore()</w:t>
      </w:r>
    </w:p>
    <w:p w14:paraId="439B1585" w14:textId="77777777" w:rsidR="00251EAC" w:rsidRDefault="00C9621B">
      <w:pPr>
        <w:spacing w:after="0" w:line="240" w:lineRule="auto"/>
        <w:rPr>
          <w:color w:val="000000"/>
          <w:sz w:val="20"/>
          <w:szCs w:val="20"/>
        </w:rPr>
      </w:pPr>
      <w:r>
        <w:rPr>
          <w:color w:val="000000"/>
          <w:sz w:val="20"/>
          <w:szCs w:val="20"/>
        </w:rPr>
        <w:t xml:space="preserve">        {</w:t>
      </w:r>
    </w:p>
    <w:p w14:paraId="2F957033" w14:textId="77777777" w:rsidR="00251EAC" w:rsidRDefault="00C9621B">
      <w:pPr>
        <w:spacing w:after="0" w:line="240" w:lineRule="auto"/>
        <w:rPr>
          <w:color w:val="000000"/>
          <w:sz w:val="20"/>
          <w:szCs w:val="20"/>
        </w:rPr>
      </w:pPr>
      <w:r>
        <w:rPr>
          <w:color w:val="000000"/>
          <w:sz w:val="20"/>
          <w:szCs w:val="20"/>
        </w:rPr>
        <w:t xml:space="preserve">            Random rnd = </w:t>
      </w:r>
      <w:r>
        <w:rPr>
          <w:color w:val="0000FF"/>
          <w:sz w:val="20"/>
          <w:szCs w:val="20"/>
        </w:rPr>
        <w:t>new</w:t>
      </w:r>
      <w:r>
        <w:rPr>
          <w:color w:val="000000"/>
          <w:sz w:val="20"/>
          <w:szCs w:val="20"/>
        </w:rPr>
        <w:t xml:space="preserve"> Random();</w:t>
      </w:r>
    </w:p>
    <w:p w14:paraId="12FE290D"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rnd.Next(minScore, maxScore);</w:t>
      </w:r>
    </w:p>
    <w:p w14:paraId="3B798701" w14:textId="77777777" w:rsidR="00251EAC" w:rsidRDefault="00C9621B">
      <w:pPr>
        <w:spacing w:after="0" w:line="240" w:lineRule="auto"/>
        <w:rPr>
          <w:color w:val="000000"/>
          <w:sz w:val="20"/>
          <w:szCs w:val="20"/>
        </w:rPr>
      </w:pPr>
      <w:r>
        <w:rPr>
          <w:color w:val="000000"/>
          <w:sz w:val="20"/>
          <w:szCs w:val="20"/>
        </w:rPr>
        <w:t xml:space="preserve">        }</w:t>
      </w:r>
    </w:p>
    <w:p w14:paraId="403CFC71" w14:textId="77777777" w:rsidR="00251EAC" w:rsidRDefault="00251EAC">
      <w:pPr>
        <w:rPr>
          <w:rFonts w:ascii="Palatino Linotype" w:eastAsia="Palatino Linotype" w:hAnsi="Palatino Linotype" w:cs="Palatino Linotype"/>
        </w:rPr>
      </w:pPr>
    </w:p>
    <w:p w14:paraId="7EAD5509" w14:textId="77777777" w:rsidR="00251EAC" w:rsidRDefault="00C9621B">
      <w:pPr>
        <w:numPr>
          <w:ilvl w:val="0"/>
          <w:numId w:val="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HomeanAnalyzerAsync(</w:t>
      </w:r>
      <w:r>
        <w:rPr>
          <w:rFonts w:ascii="Palatino Linotype" w:eastAsia="Palatino Linotype" w:hAnsi="Palatino Linotype" w:cs="Palatino Linotype"/>
          <w:color w:val="0000FF"/>
        </w:rPr>
        <w:t>string</w:t>
      </w:r>
      <w:r>
        <w:rPr>
          <w:rFonts w:ascii="Palatino Linotype" w:eastAsia="Palatino Linotype" w:hAnsi="Palatino Linotype" w:cs="Palatino Linotype"/>
          <w:color w:val="000000"/>
        </w:rPr>
        <w:t xml:space="preserve"> sourceName) – This method will be split into 2 phases</w:t>
      </w:r>
    </w:p>
    <w:p w14:paraId="5AA4403D" w14:textId="77777777" w:rsidR="00251EAC" w:rsidRDefault="00C9621B">
      <w:pPr>
        <w:numPr>
          <w:ilvl w:val="1"/>
          <w:numId w:val="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Phase 0 – Credit score evaluation</w:t>
      </w:r>
    </w:p>
    <w:p w14:paraId="6A415BAB" w14:textId="77777777" w:rsidR="00251EAC" w:rsidRDefault="00C9621B">
      <w:pPr>
        <w:numPr>
          <w:ilvl w:val="1"/>
          <w:numId w:val="8"/>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Phase 1 – Social score evaluation, this phase checks social score only if credit score is above certain number or else will exit and set home loan status accordingly</w:t>
      </w:r>
    </w:p>
    <w:p w14:paraId="6866A47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Definition of this methods will look like below</w:t>
      </w:r>
    </w:p>
    <w:p w14:paraId="44C00794"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async</w:t>
      </w:r>
      <w:r>
        <w:rPr>
          <w:color w:val="000000"/>
          <w:sz w:val="20"/>
          <w:szCs w:val="20"/>
        </w:rPr>
        <w:t xml:space="preserve"> Task HomeanAnalyzerAsync(</w:t>
      </w:r>
      <w:r>
        <w:rPr>
          <w:color w:val="0000FF"/>
          <w:sz w:val="20"/>
          <w:szCs w:val="20"/>
        </w:rPr>
        <w:t>string</w:t>
      </w:r>
      <w:r>
        <w:rPr>
          <w:color w:val="000000"/>
          <w:sz w:val="20"/>
          <w:szCs w:val="20"/>
        </w:rPr>
        <w:t xml:space="preserve"> sourceName)</w:t>
      </w:r>
    </w:p>
    <w:p w14:paraId="15EF81E6" w14:textId="77777777" w:rsidR="00251EAC" w:rsidRDefault="00C9621B">
      <w:pPr>
        <w:spacing w:after="0" w:line="240" w:lineRule="auto"/>
        <w:rPr>
          <w:color w:val="000000"/>
          <w:sz w:val="20"/>
          <w:szCs w:val="20"/>
        </w:rPr>
      </w:pPr>
      <w:r>
        <w:rPr>
          <w:color w:val="000000"/>
          <w:sz w:val="20"/>
          <w:szCs w:val="20"/>
        </w:rPr>
        <w:t xml:space="preserve">        {</w:t>
      </w:r>
    </w:p>
    <w:p w14:paraId="205712D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Task.Factory.StartNew(() =&gt;</w:t>
      </w:r>
    </w:p>
    <w:p w14:paraId="4779D9F4" w14:textId="77777777" w:rsidR="00251EAC" w:rsidRDefault="00C9621B">
      <w:pPr>
        <w:spacing w:after="0" w:line="240" w:lineRule="auto"/>
        <w:rPr>
          <w:color w:val="000000"/>
          <w:sz w:val="20"/>
          <w:szCs w:val="20"/>
        </w:rPr>
      </w:pPr>
      <w:r>
        <w:rPr>
          <w:color w:val="000000"/>
          <w:sz w:val="20"/>
          <w:szCs w:val="20"/>
        </w:rPr>
        <w:t xml:space="preserve">            {</w:t>
      </w:r>
    </w:p>
    <w:p w14:paraId="28AB536A"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 Start of phase 0</w:t>
      </w:r>
    </w:p>
    <w:p w14:paraId="4FABC0F4"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$"Credit score evaluation, phase </w:t>
      </w:r>
      <w:r>
        <w:rPr>
          <w:color w:val="000000"/>
          <w:sz w:val="20"/>
          <w:szCs w:val="20"/>
        </w:rPr>
        <w:t>{barrier.CurrentPhaseNumber}</w:t>
      </w:r>
      <w:r>
        <w:rPr>
          <w:color w:val="A31515"/>
          <w:sz w:val="20"/>
          <w:szCs w:val="20"/>
        </w:rPr>
        <w:t xml:space="preserve">, from source </w:t>
      </w:r>
      <w:r>
        <w:rPr>
          <w:color w:val="000000"/>
          <w:sz w:val="20"/>
          <w:szCs w:val="20"/>
        </w:rPr>
        <w:t>{sourceName}</w:t>
      </w:r>
      <w:r>
        <w:rPr>
          <w:color w:val="A31515"/>
          <w:sz w:val="20"/>
          <w:szCs w:val="20"/>
        </w:rPr>
        <w:t xml:space="preserve"> started"</w:t>
      </w:r>
      <w:r>
        <w:rPr>
          <w:color w:val="000000"/>
          <w:sz w:val="20"/>
          <w:szCs w:val="20"/>
        </w:rPr>
        <w:t>);</w:t>
      </w:r>
    </w:p>
    <w:p w14:paraId="0B163A5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creditScore;</w:t>
      </w:r>
    </w:p>
    <w:p w14:paraId="6EC9E6F0" w14:textId="77777777" w:rsidR="00251EAC" w:rsidRDefault="00C9621B">
      <w:pPr>
        <w:spacing w:after="0" w:line="240" w:lineRule="auto"/>
        <w:rPr>
          <w:color w:val="000000"/>
          <w:sz w:val="20"/>
          <w:szCs w:val="20"/>
        </w:rPr>
      </w:pPr>
      <w:r>
        <w:rPr>
          <w:color w:val="000000"/>
          <w:sz w:val="20"/>
          <w:szCs w:val="20"/>
        </w:rPr>
        <w:t xml:space="preserve">                creditScore = GetCreditScore();</w:t>
      </w:r>
    </w:p>
    <w:p w14:paraId="52AD674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(creditScore &lt; 200 &amp;&amp; creditScoreStatus)</w:t>
      </w:r>
    </w:p>
    <w:p w14:paraId="615F9310" w14:textId="77777777" w:rsidR="00251EAC" w:rsidRDefault="00C9621B">
      <w:pPr>
        <w:spacing w:after="0" w:line="240" w:lineRule="auto"/>
        <w:rPr>
          <w:color w:val="000000"/>
          <w:sz w:val="20"/>
          <w:szCs w:val="20"/>
        </w:rPr>
      </w:pPr>
      <w:r>
        <w:rPr>
          <w:color w:val="000000"/>
          <w:sz w:val="20"/>
          <w:szCs w:val="20"/>
        </w:rPr>
        <w:t xml:space="preserve">                {</w:t>
      </w:r>
    </w:p>
    <w:p w14:paraId="2A99B437" w14:textId="77777777" w:rsidR="00251EAC" w:rsidRDefault="00C9621B">
      <w:pPr>
        <w:spacing w:after="0" w:line="240" w:lineRule="auto"/>
        <w:rPr>
          <w:color w:val="000000"/>
          <w:sz w:val="20"/>
          <w:szCs w:val="20"/>
        </w:rPr>
      </w:pPr>
      <w:r>
        <w:rPr>
          <w:color w:val="000000"/>
          <w:sz w:val="20"/>
          <w:szCs w:val="20"/>
        </w:rPr>
        <w:t xml:space="preserve">                    creditScoreStatus = </w:t>
      </w:r>
      <w:r>
        <w:rPr>
          <w:color w:val="0000FF"/>
          <w:sz w:val="20"/>
          <w:szCs w:val="20"/>
        </w:rPr>
        <w:t>false</w:t>
      </w:r>
      <w:r>
        <w:rPr>
          <w:color w:val="000000"/>
          <w:sz w:val="20"/>
          <w:szCs w:val="20"/>
        </w:rPr>
        <w:t>;</w:t>
      </w:r>
    </w:p>
    <w:p w14:paraId="65A36EEE" w14:textId="77777777" w:rsidR="00251EAC" w:rsidRDefault="00C9621B">
      <w:pPr>
        <w:spacing w:after="0" w:line="240" w:lineRule="auto"/>
        <w:rPr>
          <w:color w:val="000000"/>
          <w:sz w:val="20"/>
          <w:szCs w:val="20"/>
        </w:rPr>
      </w:pPr>
      <w:r>
        <w:rPr>
          <w:color w:val="000000"/>
          <w:sz w:val="20"/>
          <w:szCs w:val="20"/>
        </w:rPr>
        <w:t xml:space="preserve">                }</w:t>
      </w:r>
    </w:p>
    <w:p w14:paraId="49E38F34"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 Signal the barrier</w:t>
      </w:r>
    </w:p>
    <w:p w14:paraId="39F9A990" w14:textId="77777777" w:rsidR="00251EAC" w:rsidRDefault="00C9621B">
      <w:pPr>
        <w:spacing w:after="0" w:line="240" w:lineRule="auto"/>
        <w:rPr>
          <w:color w:val="000000"/>
          <w:sz w:val="20"/>
          <w:szCs w:val="20"/>
        </w:rPr>
      </w:pPr>
      <w:r>
        <w:rPr>
          <w:color w:val="000000"/>
          <w:sz w:val="20"/>
          <w:szCs w:val="20"/>
        </w:rPr>
        <w:t xml:space="preserve">                barrier.SignalAndWait();</w:t>
      </w:r>
    </w:p>
    <w:p w14:paraId="39EAD3D4" w14:textId="77777777" w:rsidR="00251EAC" w:rsidRDefault="00C9621B">
      <w:pPr>
        <w:spacing w:after="0" w:line="240" w:lineRule="auto"/>
        <w:rPr>
          <w:color w:val="000000"/>
          <w:sz w:val="20"/>
          <w:szCs w:val="20"/>
        </w:rPr>
      </w:pPr>
      <w:r>
        <w:rPr>
          <w:color w:val="000000"/>
          <w:sz w:val="20"/>
          <w:szCs w:val="20"/>
        </w:rPr>
        <w:lastRenderedPageBreak/>
        <w:t xml:space="preserve">                </w:t>
      </w:r>
      <w:r>
        <w:rPr>
          <w:color w:val="008000"/>
          <w:sz w:val="20"/>
          <w:szCs w:val="20"/>
        </w:rPr>
        <w:t>// start of phase 1</w:t>
      </w:r>
    </w:p>
    <w:p w14:paraId="00CD2FAE"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$"Social score evaluation, phase </w:t>
      </w:r>
      <w:r>
        <w:rPr>
          <w:color w:val="000000"/>
          <w:sz w:val="20"/>
          <w:szCs w:val="20"/>
        </w:rPr>
        <w:t>{barrier.CurrentPhaseNumber}</w:t>
      </w:r>
      <w:r>
        <w:rPr>
          <w:color w:val="A31515"/>
          <w:sz w:val="20"/>
          <w:szCs w:val="20"/>
        </w:rPr>
        <w:t xml:space="preserve">, from source </w:t>
      </w:r>
      <w:r>
        <w:rPr>
          <w:color w:val="000000"/>
          <w:sz w:val="20"/>
          <w:szCs w:val="20"/>
        </w:rPr>
        <w:t>{sourceName}</w:t>
      </w:r>
      <w:r>
        <w:rPr>
          <w:color w:val="A31515"/>
          <w:sz w:val="20"/>
          <w:szCs w:val="20"/>
        </w:rPr>
        <w:t xml:space="preserve"> started"</w:t>
      </w:r>
      <w:r>
        <w:rPr>
          <w:color w:val="000000"/>
          <w:sz w:val="20"/>
          <w:szCs w:val="20"/>
        </w:rPr>
        <w:t>);</w:t>
      </w:r>
    </w:p>
    <w:p w14:paraId="5AAADA8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(!creditScoreStatus)</w:t>
      </w:r>
    </w:p>
    <w:p w14:paraId="678DA530" w14:textId="77777777" w:rsidR="00251EAC" w:rsidRDefault="00C9621B">
      <w:pPr>
        <w:spacing w:after="0" w:line="240" w:lineRule="auto"/>
        <w:rPr>
          <w:color w:val="000000"/>
          <w:sz w:val="20"/>
          <w:szCs w:val="20"/>
        </w:rPr>
      </w:pPr>
      <w:r>
        <w:rPr>
          <w:color w:val="000000"/>
          <w:sz w:val="20"/>
          <w:szCs w:val="20"/>
        </w:rPr>
        <w:t xml:space="preserve">                {</w:t>
      </w:r>
    </w:p>
    <w:p w14:paraId="40070053"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$"Bad credit score from source </w:t>
      </w:r>
      <w:r>
        <w:rPr>
          <w:color w:val="000000"/>
          <w:sz w:val="20"/>
          <w:szCs w:val="20"/>
        </w:rPr>
        <w:t>{sourceName}</w:t>
      </w:r>
      <w:r>
        <w:rPr>
          <w:color w:val="A31515"/>
          <w:sz w:val="20"/>
          <w:szCs w:val="20"/>
        </w:rPr>
        <w:t>"</w:t>
      </w:r>
      <w:r>
        <w:rPr>
          <w:color w:val="000000"/>
          <w:sz w:val="20"/>
          <w:szCs w:val="20"/>
        </w:rPr>
        <w:t>);</w:t>
      </w:r>
    </w:p>
    <w:p w14:paraId="67A43A7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.HomeLoanStatus = </w:t>
      </w:r>
      <w:r>
        <w:rPr>
          <w:color w:val="0000FF"/>
          <w:sz w:val="20"/>
          <w:szCs w:val="20"/>
        </w:rPr>
        <w:t>false</w:t>
      </w:r>
      <w:r>
        <w:rPr>
          <w:color w:val="000000"/>
          <w:sz w:val="20"/>
          <w:szCs w:val="20"/>
        </w:rPr>
        <w:t>;</w:t>
      </w:r>
    </w:p>
    <w:p w14:paraId="226461B8" w14:textId="77777777" w:rsidR="00251EAC" w:rsidRDefault="00C9621B">
      <w:pPr>
        <w:spacing w:after="0" w:line="240" w:lineRule="auto"/>
        <w:rPr>
          <w:color w:val="000000"/>
          <w:sz w:val="20"/>
          <w:szCs w:val="20"/>
        </w:rPr>
      </w:pPr>
      <w:r>
        <w:rPr>
          <w:color w:val="000000"/>
          <w:sz w:val="20"/>
          <w:szCs w:val="20"/>
        </w:rPr>
        <w:t xml:space="preserve">                }</w:t>
      </w:r>
    </w:p>
    <w:p w14:paraId="00058BF1"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p>
    <w:p w14:paraId="6FD64396" w14:textId="77777777" w:rsidR="00251EAC" w:rsidRDefault="00C9621B">
      <w:pPr>
        <w:spacing w:after="0" w:line="240" w:lineRule="auto"/>
        <w:rPr>
          <w:color w:val="000000"/>
          <w:sz w:val="20"/>
          <w:szCs w:val="20"/>
        </w:rPr>
      </w:pPr>
      <w:r>
        <w:rPr>
          <w:color w:val="000000"/>
          <w:sz w:val="20"/>
          <w:szCs w:val="20"/>
        </w:rPr>
        <w:t xml:space="preserve">                {</w:t>
      </w:r>
    </w:p>
    <w:p w14:paraId="09EBC3B0"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socialScore;</w:t>
      </w:r>
    </w:p>
    <w:p w14:paraId="34BEF175" w14:textId="77777777" w:rsidR="00251EAC" w:rsidRDefault="00C9621B">
      <w:pPr>
        <w:spacing w:after="0" w:line="240" w:lineRule="auto"/>
        <w:rPr>
          <w:color w:val="000000"/>
          <w:sz w:val="20"/>
          <w:szCs w:val="20"/>
        </w:rPr>
      </w:pPr>
      <w:r>
        <w:rPr>
          <w:color w:val="000000"/>
          <w:sz w:val="20"/>
          <w:szCs w:val="20"/>
        </w:rPr>
        <w:t xml:space="preserve">                    socialScore = GetSocialScore();</w:t>
      </w:r>
    </w:p>
    <w:p w14:paraId="1C41EA07"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(socialScore &lt; 200 &amp;&amp; socialScoreStatus)</w:t>
      </w:r>
    </w:p>
    <w:p w14:paraId="27BBBDD3" w14:textId="77777777" w:rsidR="00251EAC" w:rsidRDefault="00C9621B">
      <w:pPr>
        <w:spacing w:after="0" w:line="240" w:lineRule="auto"/>
        <w:rPr>
          <w:color w:val="000000"/>
          <w:sz w:val="20"/>
          <w:szCs w:val="20"/>
        </w:rPr>
      </w:pPr>
      <w:r>
        <w:rPr>
          <w:color w:val="000000"/>
          <w:sz w:val="20"/>
          <w:szCs w:val="20"/>
        </w:rPr>
        <w:t xml:space="preserve">                    {</w:t>
      </w:r>
    </w:p>
    <w:p w14:paraId="686E12BA"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 xml:space="preserve">$"Bad social score from source </w:t>
      </w:r>
      <w:r>
        <w:rPr>
          <w:color w:val="000000"/>
          <w:sz w:val="20"/>
          <w:szCs w:val="20"/>
        </w:rPr>
        <w:t>{sourceName}</w:t>
      </w:r>
      <w:r>
        <w:rPr>
          <w:color w:val="A31515"/>
          <w:sz w:val="20"/>
          <w:szCs w:val="20"/>
        </w:rPr>
        <w:t>"</w:t>
      </w:r>
      <w:r>
        <w:rPr>
          <w:color w:val="000000"/>
          <w:sz w:val="20"/>
          <w:szCs w:val="20"/>
        </w:rPr>
        <w:t>);</w:t>
      </w:r>
    </w:p>
    <w:p w14:paraId="61D169EC" w14:textId="77777777" w:rsidR="00251EAC" w:rsidRDefault="00C9621B">
      <w:pPr>
        <w:spacing w:after="0" w:line="240" w:lineRule="auto"/>
        <w:rPr>
          <w:color w:val="000000"/>
          <w:sz w:val="20"/>
          <w:szCs w:val="20"/>
        </w:rPr>
      </w:pPr>
      <w:r>
        <w:rPr>
          <w:color w:val="000000"/>
          <w:sz w:val="20"/>
          <w:szCs w:val="20"/>
        </w:rPr>
        <w:t xml:space="preserve">                        socialScoreStatus = </w:t>
      </w:r>
      <w:r>
        <w:rPr>
          <w:color w:val="0000FF"/>
          <w:sz w:val="20"/>
          <w:szCs w:val="20"/>
        </w:rPr>
        <w:t>false</w:t>
      </w:r>
      <w:r>
        <w:rPr>
          <w:color w:val="000000"/>
          <w:sz w:val="20"/>
          <w:szCs w:val="20"/>
        </w:rPr>
        <w:t>;</w:t>
      </w:r>
    </w:p>
    <w:p w14:paraId="39D96258"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.HomeLoanStatus = </w:t>
      </w:r>
      <w:r>
        <w:rPr>
          <w:color w:val="0000FF"/>
          <w:sz w:val="20"/>
          <w:szCs w:val="20"/>
        </w:rPr>
        <w:t>false</w:t>
      </w:r>
      <w:r>
        <w:rPr>
          <w:color w:val="000000"/>
          <w:sz w:val="20"/>
          <w:szCs w:val="20"/>
        </w:rPr>
        <w:t>;</w:t>
      </w:r>
    </w:p>
    <w:p w14:paraId="639E9B1D" w14:textId="77777777" w:rsidR="00251EAC" w:rsidRDefault="00C9621B">
      <w:pPr>
        <w:spacing w:after="0" w:line="240" w:lineRule="auto"/>
        <w:rPr>
          <w:color w:val="000000"/>
          <w:sz w:val="20"/>
          <w:szCs w:val="20"/>
        </w:rPr>
      </w:pPr>
      <w:r>
        <w:rPr>
          <w:color w:val="000000"/>
          <w:sz w:val="20"/>
          <w:szCs w:val="20"/>
        </w:rPr>
        <w:t xml:space="preserve">                    }</w:t>
      </w:r>
    </w:p>
    <w:p w14:paraId="56B19CDF" w14:textId="77777777" w:rsidR="00251EAC" w:rsidRDefault="00C9621B">
      <w:pPr>
        <w:spacing w:after="0" w:line="240" w:lineRule="auto"/>
        <w:rPr>
          <w:color w:val="000000"/>
          <w:sz w:val="20"/>
          <w:szCs w:val="20"/>
        </w:rPr>
      </w:pPr>
      <w:r>
        <w:rPr>
          <w:color w:val="000000"/>
          <w:sz w:val="20"/>
          <w:szCs w:val="20"/>
        </w:rPr>
        <w:t xml:space="preserve">                }</w:t>
      </w:r>
    </w:p>
    <w:p w14:paraId="76DC0215" w14:textId="77777777" w:rsidR="00251EAC" w:rsidRDefault="00C9621B">
      <w:pPr>
        <w:spacing w:after="0" w:line="240" w:lineRule="auto"/>
        <w:rPr>
          <w:color w:val="000000"/>
          <w:sz w:val="20"/>
          <w:szCs w:val="20"/>
        </w:rPr>
      </w:pPr>
      <w:r>
        <w:rPr>
          <w:color w:val="000000"/>
          <w:sz w:val="20"/>
          <w:szCs w:val="20"/>
        </w:rPr>
        <w:t xml:space="preserve">                </w:t>
      </w:r>
      <w:r>
        <w:rPr>
          <w:color w:val="008000"/>
          <w:sz w:val="20"/>
          <w:szCs w:val="20"/>
        </w:rPr>
        <w:t>//signal the barrier</w:t>
      </w:r>
    </w:p>
    <w:p w14:paraId="7148CF1F" w14:textId="77777777" w:rsidR="00251EAC" w:rsidRDefault="00C9621B">
      <w:pPr>
        <w:spacing w:after="0" w:line="240" w:lineRule="auto"/>
        <w:rPr>
          <w:color w:val="000000"/>
          <w:sz w:val="20"/>
          <w:szCs w:val="20"/>
        </w:rPr>
      </w:pPr>
      <w:r>
        <w:rPr>
          <w:color w:val="000000"/>
          <w:sz w:val="20"/>
          <w:szCs w:val="20"/>
        </w:rPr>
        <w:t xml:space="preserve">                barrier.SignalAndWait();</w:t>
      </w:r>
    </w:p>
    <w:p w14:paraId="113EBCE5" w14:textId="77777777" w:rsidR="00251EAC" w:rsidRDefault="00C9621B">
      <w:pPr>
        <w:spacing w:after="0" w:line="240" w:lineRule="auto"/>
        <w:rPr>
          <w:color w:val="000000"/>
          <w:sz w:val="20"/>
          <w:szCs w:val="20"/>
        </w:rPr>
      </w:pPr>
      <w:r>
        <w:rPr>
          <w:color w:val="000000"/>
          <w:sz w:val="20"/>
          <w:szCs w:val="20"/>
        </w:rPr>
        <w:t xml:space="preserve">            });</w:t>
      </w:r>
    </w:p>
    <w:p w14:paraId="2EE14E92" w14:textId="77777777" w:rsidR="00251EAC" w:rsidRDefault="00C9621B">
      <w:pPr>
        <w:rPr>
          <w:color w:val="000000"/>
          <w:sz w:val="20"/>
          <w:szCs w:val="20"/>
        </w:rPr>
      </w:pPr>
      <w:r>
        <w:rPr>
          <w:color w:val="000000"/>
          <w:sz w:val="20"/>
          <w:szCs w:val="20"/>
        </w:rPr>
        <w:t xml:space="preserve">        }</w:t>
      </w:r>
    </w:p>
    <w:p w14:paraId="1490056B" w14:textId="216E2F8C"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Create a console application and add this class. In the main method take input from user on the number of sources that is going to be used for home loan evaluation and create tasks for each source to execute them </w:t>
      </w:r>
      <w:del w:id="284" w:author="Ravindra Akella" w:date="2019-11-19T19:17:00Z">
        <w:r w:rsidDel="003133CB">
          <w:rPr>
            <w:rFonts w:ascii="Palatino Linotype" w:eastAsia="Palatino Linotype" w:hAnsi="Palatino Linotype" w:cs="Palatino Linotype"/>
            <w:color w:val="000000"/>
          </w:rPr>
          <w:delText>parallely</w:delText>
        </w:r>
      </w:del>
      <w:ins w:id="285" w:author="Ravindra Akella" w:date="2019-11-19T19:17:00Z">
        <w:r w:rsidR="003133CB">
          <w:rPr>
            <w:rFonts w:ascii="Palatino Linotype" w:eastAsia="Palatino Linotype" w:hAnsi="Palatino Linotype" w:cs="Palatino Linotype"/>
            <w:color w:val="000000"/>
          </w:rPr>
          <w:t>parallelly</w:t>
        </w:r>
      </w:ins>
      <w:r>
        <w:rPr>
          <w:rFonts w:ascii="Palatino Linotype" w:eastAsia="Palatino Linotype" w:hAnsi="Palatino Linotype" w:cs="Palatino Linotype"/>
          <w:color w:val="000000"/>
        </w:rPr>
        <w:t xml:space="preserve"> by calling HomeanAnalyzerAsync method. Finally print the output of home loan approval/rejection. Our Main method will look like below</w:t>
      </w:r>
    </w:p>
    <w:p w14:paraId="742C8D32"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6C31A143" w14:textId="77777777" w:rsidR="00251EAC" w:rsidRDefault="00C9621B">
      <w:pPr>
        <w:spacing w:after="0" w:line="240" w:lineRule="auto"/>
        <w:rPr>
          <w:color w:val="000000"/>
          <w:sz w:val="20"/>
          <w:szCs w:val="20"/>
        </w:rPr>
      </w:pPr>
      <w:r>
        <w:rPr>
          <w:color w:val="000000"/>
          <w:sz w:val="20"/>
          <w:szCs w:val="20"/>
        </w:rPr>
        <w:t xml:space="preserve">        {</w:t>
      </w:r>
    </w:p>
    <w:p w14:paraId="470468F9"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"Welcome to home loan analyzer, please enter number of sources needed for verification"</w:t>
      </w:r>
      <w:r>
        <w:rPr>
          <w:color w:val="000000"/>
          <w:sz w:val="20"/>
          <w:szCs w:val="20"/>
        </w:rPr>
        <w:t>);</w:t>
      </w:r>
    </w:p>
    <w:p w14:paraId="0F3BE603"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numberofSources = Convert.ToInt32(Console.ReadLine());</w:t>
      </w:r>
    </w:p>
    <w:p w14:paraId="07F3B47F" w14:textId="77777777" w:rsidR="00251EAC" w:rsidRDefault="00C9621B">
      <w:pPr>
        <w:spacing w:after="0" w:line="240" w:lineRule="auto"/>
        <w:rPr>
          <w:color w:val="000000"/>
          <w:sz w:val="20"/>
          <w:szCs w:val="20"/>
        </w:rPr>
      </w:pPr>
      <w:r>
        <w:rPr>
          <w:color w:val="000000"/>
          <w:sz w:val="20"/>
          <w:szCs w:val="20"/>
        </w:rPr>
        <w:t xml:space="preserve">            Task[] tasks = </w:t>
      </w:r>
      <w:r>
        <w:rPr>
          <w:color w:val="0000FF"/>
          <w:sz w:val="20"/>
          <w:szCs w:val="20"/>
        </w:rPr>
        <w:t>new</w:t>
      </w:r>
      <w:r>
        <w:rPr>
          <w:color w:val="000000"/>
          <w:sz w:val="20"/>
          <w:szCs w:val="20"/>
        </w:rPr>
        <w:t xml:space="preserve"> Task[numberofSources];</w:t>
      </w:r>
    </w:p>
    <w:p w14:paraId="2B60107B" w14:textId="77777777" w:rsidR="00251EAC" w:rsidRDefault="00C9621B">
      <w:pPr>
        <w:spacing w:after="0" w:line="240" w:lineRule="auto"/>
        <w:rPr>
          <w:color w:val="000000"/>
          <w:sz w:val="20"/>
          <w:szCs w:val="20"/>
        </w:rPr>
      </w:pPr>
      <w:r>
        <w:rPr>
          <w:color w:val="000000"/>
          <w:sz w:val="20"/>
          <w:szCs w:val="20"/>
        </w:rPr>
        <w:t xml:space="preserve">            HomeLoan homeLoan = </w:t>
      </w:r>
      <w:r>
        <w:rPr>
          <w:color w:val="0000FF"/>
          <w:sz w:val="20"/>
          <w:szCs w:val="20"/>
        </w:rPr>
        <w:t>new</w:t>
      </w:r>
      <w:r>
        <w:rPr>
          <w:color w:val="000000"/>
          <w:sz w:val="20"/>
          <w:szCs w:val="20"/>
        </w:rPr>
        <w:t xml:space="preserve"> HomeLoan(numberofSources);</w:t>
      </w:r>
    </w:p>
    <w:p w14:paraId="1F64F5D5"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i=0;i&lt;numberofSources;i++)</w:t>
      </w:r>
    </w:p>
    <w:p w14:paraId="7F37BA3A" w14:textId="77777777" w:rsidR="00251EAC" w:rsidRDefault="00C9621B">
      <w:pPr>
        <w:spacing w:after="0" w:line="240" w:lineRule="auto"/>
        <w:rPr>
          <w:color w:val="000000"/>
          <w:sz w:val="20"/>
          <w:szCs w:val="20"/>
        </w:rPr>
      </w:pPr>
      <w:r>
        <w:rPr>
          <w:color w:val="000000"/>
          <w:sz w:val="20"/>
          <w:szCs w:val="20"/>
        </w:rPr>
        <w:t xml:space="preserve">            {</w:t>
      </w:r>
    </w:p>
    <w:p w14:paraId="17F038B6" w14:textId="77777777" w:rsidR="00251EAC" w:rsidRDefault="00C9621B">
      <w:pPr>
        <w:spacing w:after="0" w:line="240" w:lineRule="auto"/>
        <w:rPr>
          <w:color w:val="000000"/>
          <w:sz w:val="20"/>
          <w:szCs w:val="20"/>
        </w:rPr>
      </w:pPr>
      <w:r>
        <w:rPr>
          <w:color w:val="000000"/>
          <w:sz w:val="20"/>
          <w:szCs w:val="20"/>
        </w:rPr>
        <w:t xml:space="preserve">                tasks[i] = homeLoan.HomeanAnalyzerAsync(i.ToString());</w:t>
      </w:r>
    </w:p>
    <w:p w14:paraId="75BC587C" w14:textId="77777777" w:rsidR="00251EAC" w:rsidRDefault="00C9621B">
      <w:pPr>
        <w:spacing w:after="0" w:line="240" w:lineRule="auto"/>
        <w:rPr>
          <w:color w:val="000000"/>
          <w:sz w:val="20"/>
          <w:szCs w:val="20"/>
        </w:rPr>
      </w:pPr>
      <w:r>
        <w:rPr>
          <w:color w:val="000000"/>
          <w:sz w:val="20"/>
          <w:szCs w:val="20"/>
        </w:rPr>
        <w:t xml:space="preserve">            }</w:t>
      </w:r>
    </w:p>
    <w:p w14:paraId="559B79FE"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Task.WhenAll(tasks);</w:t>
      </w:r>
    </w:p>
    <w:p w14:paraId="48A3E34F"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(homeLoan.HomeLoanStatus)</w:t>
      </w:r>
    </w:p>
    <w:p w14:paraId="525425F7"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"Home loan approved"</w:t>
      </w:r>
      <w:r>
        <w:rPr>
          <w:color w:val="000000"/>
          <w:sz w:val="20"/>
          <w:szCs w:val="20"/>
        </w:rPr>
        <w:t>);</w:t>
      </w:r>
    </w:p>
    <w:p w14:paraId="01414D86"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else</w:t>
      </w:r>
    </w:p>
    <w:p w14:paraId="4147CA86" w14:textId="77777777" w:rsidR="00251EAC" w:rsidRDefault="00C9621B">
      <w:pPr>
        <w:spacing w:after="0" w:line="240" w:lineRule="auto"/>
        <w:rPr>
          <w:color w:val="000000"/>
          <w:sz w:val="20"/>
          <w:szCs w:val="20"/>
        </w:rPr>
      </w:pPr>
      <w:r>
        <w:rPr>
          <w:color w:val="000000"/>
          <w:sz w:val="20"/>
          <w:szCs w:val="20"/>
        </w:rPr>
        <w:t xml:space="preserve">                Console.WriteLine(</w:t>
      </w:r>
      <w:r>
        <w:rPr>
          <w:color w:val="A31515"/>
          <w:sz w:val="20"/>
          <w:szCs w:val="20"/>
        </w:rPr>
        <w:t>"Home loan rejected"</w:t>
      </w:r>
      <w:r>
        <w:rPr>
          <w:color w:val="000000"/>
          <w:sz w:val="20"/>
          <w:szCs w:val="20"/>
        </w:rPr>
        <w:t>);</w:t>
      </w:r>
    </w:p>
    <w:p w14:paraId="7A313D09" w14:textId="77777777" w:rsidR="00251EAC" w:rsidRDefault="00C9621B">
      <w:pPr>
        <w:spacing w:after="0" w:line="240" w:lineRule="auto"/>
        <w:rPr>
          <w:color w:val="000000"/>
          <w:sz w:val="20"/>
          <w:szCs w:val="20"/>
        </w:rPr>
      </w:pPr>
      <w:r>
        <w:rPr>
          <w:color w:val="000000"/>
          <w:sz w:val="20"/>
          <w:szCs w:val="20"/>
        </w:rPr>
        <w:t xml:space="preserve">            Console.ReadLine();</w:t>
      </w:r>
    </w:p>
    <w:p w14:paraId="4DFF7D14" w14:textId="77777777" w:rsidR="00251EAC" w:rsidRDefault="00C9621B">
      <w:pPr>
        <w:rPr>
          <w:color w:val="000000"/>
          <w:sz w:val="20"/>
          <w:szCs w:val="20"/>
        </w:rPr>
      </w:pPr>
      <w:r>
        <w:rPr>
          <w:color w:val="000000"/>
          <w:sz w:val="20"/>
          <w:szCs w:val="20"/>
        </w:rPr>
        <w:t xml:space="preserve">        }</w:t>
      </w:r>
    </w:p>
    <w:p w14:paraId="5D6E3704" w14:textId="77777777"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Once we run this application output will look like below</w:t>
      </w:r>
    </w:p>
    <w:p w14:paraId="68416A9E" w14:textId="77777777" w:rsidR="00251EAC" w:rsidRDefault="00C9621B">
      <w:pPr>
        <w:jc w:val="center"/>
        <w:rPr>
          <w:rFonts w:ascii="Palatino Linotype" w:eastAsia="Palatino Linotype" w:hAnsi="Palatino Linotype" w:cs="Palatino Linotype"/>
          <w:color w:val="000000"/>
        </w:rPr>
        <w:pPrChange w:id="286" w:author="JORDINA" w:date="2019-10-18T17:46:00Z">
          <w:pPr/>
        </w:pPrChange>
      </w:pPr>
      <w:r>
        <w:rPr>
          <w:noProof/>
        </w:rPr>
        <w:lastRenderedPageBreak/>
        <w:drawing>
          <wp:inline distT="0" distB="0" distL="0" distR="0" wp14:anchorId="351A62C5" wp14:editId="504BF9EE">
            <wp:extent cx="5943600" cy="2872740"/>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943600" cy="2872740"/>
                    </a:xfrm>
                    <a:prstGeom prst="rect">
                      <a:avLst/>
                    </a:prstGeom>
                    <a:ln/>
                  </pic:spPr>
                </pic:pic>
              </a:graphicData>
            </a:graphic>
          </wp:inline>
        </w:drawing>
      </w:r>
    </w:p>
    <w:p w14:paraId="30A42B42" w14:textId="77777777" w:rsidR="00251EAC" w:rsidRDefault="00C9621B">
      <w:pPr>
        <w:jc w:val="center"/>
        <w:rPr>
          <w:rFonts w:ascii="Palatino Linotype" w:eastAsia="Palatino Linotype" w:hAnsi="Palatino Linotype" w:cs="Palatino Linotype"/>
          <w:b/>
          <w:sz w:val="20"/>
          <w:szCs w:val="20"/>
        </w:rPr>
        <w:pPrChange w:id="287" w:author="JORDINA" w:date="2019-10-18T17:46:00Z">
          <w:pPr/>
        </w:pPrChange>
      </w:pPr>
      <w:r>
        <w:rPr>
          <w:rFonts w:ascii="Palatino Linotype" w:eastAsia="Palatino Linotype" w:hAnsi="Palatino Linotype" w:cs="Palatino Linotype"/>
          <w:b/>
          <w:sz w:val="20"/>
          <w:szCs w:val="20"/>
        </w:rPr>
        <w:t>Figure 7.15 – Home loan analyzer using Barrier</w:t>
      </w:r>
    </w:p>
    <w:p w14:paraId="251C401F" w14:textId="77777777" w:rsidR="00251EAC" w:rsidRDefault="00C9621B">
      <w:pPr>
        <w:rPr>
          <w:rFonts w:ascii="Palatino Linotype" w:eastAsia="Palatino Linotype" w:hAnsi="Palatino Linotype" w:cs="Palatino Linotype"/>
          <w:b/>
        </w:rPr>
      </w:pPr>
      <w:r>
        <w:rPr>
          <w:rFonts w:ascii="Palatino Linotype" w:eastAsia="Palatino Linotype" w:hAnsi="Palatino Linotype" w:cs="Palatino Linotype"/>
          <w:b/>
        </w:rPr>
        <w:t>Some important facts about Barrier</w:t>
      </w:r>
    </w:p>
    <w:p w14:paraId="47D4A121" w14:textId="77777777" w:rsidR="00251EAC" w:rsidRDefault="00C9621B">
      <w:pPr>
        <w:numPr>
          <w:ilvl w:val="0"/>
          <w:numId w:val="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All threads wait on each other including main thread.</w:t>
      </w:r>
    </w:p>
    <w:p w14:paraId="43364DD9" w14:textId="77777777" w:rsidR="00251EAC" w:rsidRDefault="00C9621B">
      <w:pPr>
        <w:numPr>
          <w:ilvl w:val="0"/>
          <w:numId w:val="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Barrier is reused i.e. SignalandWait can be called based on the number phases and is irrespective of the value Barrier is initialized with.</w:t>
      </w:r>
    </w:p>
    <w:p w14:paraId="15555607" w14:textId="77777777" w:rsidR="00251EAC" w:rsidRDefault="00C9621B">
      <w:pPr>
        <w:numPr>
          <w:ilvl w:val="0"/>
          <w:numId w:val="8"/>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Any post phase exception in results in BarrierPostPhaseException.</w:t>
      </w:r>
    </w:p>
    <w:p w14:paraId="05D1F601" w14:textId="1F245806"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 this section we discussed about a </w:t>
      </w:r>
      <w:del w:id="288" w:author="Ravindra Akella" w:date="2019-11-19T19:18:00Z">
        <w:r w:rsidDel="00E4744B">
          <w:rPr>
            <w:rFonts w:ascii="Palatino Linotype" w:eastAsia="Palatino Linotype" w:hAnsi="Palatino Linotype" w:cs="Palatino Linotype"/>
            <w:color w:val="000000"/>
          </w:rPr>
          <w:delText>sginaling</w:delText>
        </w:r>
      </w:del>
      <w:ins w:id="289" w:author="Ravindra Akella" w:date="2019-11-19T19:18:00Z">
        <w:r w:rsidR="00E4744B">
          <w:rPr>
            <w:rFonts w:ascii="Palatino Linotype" w:eastAsia="Palatino Linotype" w:hAnsi="Palatino Linotype" w:cs="Palatino Linotype"/>
            <w:color w:val="000000"/>
          </w:rPr>
          <w:t>signaling</w:t>
        </w:r>
      </w:ins>
      <w:r>
        <w:rPr>
          <w:rFonts w:ascii="Palatino Linotype" w:eastAsia="Palatino Linotype" w:hAnsi="Palatino Linotype" w:cs="Palatino Linotype"/>
          <w:color w:val="000000"/>
        </w:rPr>
        <w:t xml:space="preserve"> </w:t>
      </w:r>
      <w:del w:id="290" w:author="Ravindra Akella" w:date="2019-11-19T19:18:00Z">
        <w:r w:rsidDel="00E4744B">
          <w:rPr>
            <w:rFonts w:ascii="Palatino Linotype" w:eastAsia="Palatino Linotype" w:hAnsi="Palatino Linotype" w:cs="Palatino Linotype"/>
            <w:color w:val="000000"/>
          </w:rPr>
          <w:delText>contruct</w:delText>
        </w:r>
      </w:del>
      <w:ins w:id="291" w:author="Ravindra Akella" w:date="2019-11-19T19:18:00Z">
        <w:r w:rsidR="00E4744B">
          <w:rPr>
            <w:rFonts w:ascii="Palatino Linotype" w:eastAsia="Palatino Linotype" w:hAnsi="Palatino Linotype" w:cs="Palatino Linotype"/>
            <w:color w:val="000000"/>
          </w:rPr>
          <w:t>construct</w:t>
        </w:r>
      </w:ins>
      <w:r>
        <w:rPr>
          <w:rFonts w:ascii="Palatino Linotype" w:eastAsia="Palatino Linotype" w:hAnsi="Palatino Linotype" w:cs="Palatino Linotype"/>
          <w:color w:val="000000"/>
        </w:rPr>
        <w:t xml:space="preserve"> known as Barrier and scenarios where it is </w:t>
      </w:r>
      <w:del w:id="292" w:author="Ravindra Akella" w:date="2019-11-19T19:18:00Z">
        <w:r w:rsidDel="00E4744B">
          <w:rPr>
            <w:rFonts w:ascii="Palatino Linotype" w:eastAsia="Palatino Linotype" w:hAnsi="Palatino Linotype" w:cs="Palatino Linotype"/>
            <w:color w:val="000000"/>
          </w:rPr>
          <w:delText>usefule</w:delText>
        </w:r>
      </w:del>
      <w:ins w:id="293" w:author="Ravindra Akella" w:date="2019-11-19T19:18:00Z">
        <w:r w:rsidR="00E4744B">
          <w:rPr>
            <w:rFonts w:ascii="Palatino Linotype" w:eastAsia="Palatino Linotype" w:hAnsi="Palatino Linotype" w:cs="Palatino Linotype"/>
            <w:color w:val="000000"/>
          </w:rPr>
          <w:t>useful</w:t>
        </w:r>
      </w:ins>
      <w:r>
        <w:rPr>
          <w:rFonts w:ascii="Palatino Linotype" w:eastAsia="Palatino Linotype" w:hAnsi="Palatino Linotype" w:cs="Palatino Linotype"/>
          <w:color w:val="000000"/>
        </w:rPr>
        <w:t xml:space="preserve">. Here we have seen how Barrier can be used in a situation where we have large </w:t>
      </w:r>
      <w:del w:id="294" w:author="Ravindra Akella" w:date="2019-11-19T19:18:00Z">
        <w:r w:rsidDel="00E4744B">
          <w:rPr>
            <w:rFonts w:ascii="Palatino Linotype" w:eastAsia="Palatino Linotype" w:hAnsi="Palatino Linotype" w:cs="Palatino Linotype"/>
            <w:color w:val="000000"/>
          </w:rPr>
          <w:delText>processiong</w:delText>
        </w:r>
      </w:del>
      <w:ins w:id="295" w:author="Ravindra Akella" w:date="2019-11-19T19:18:00Z">
        <w:r w:rsidR="00E4744B">
          <w:rPr>
            <w:rFonts w:ascii="Palatino Linotype" w:eastAsia="Palatino Linotype" w:hAnsi="Palatino Linotype" w:cs="Palatino Linotype"/>
            <w:color w:val="000000"/>
          </w:rPr>
          <w:t>processing</w:t>
        </w:r>
      </w:ins>
      <w:r>
        <w:rPr>
          <w:rFonts w:ascii="Palatino Linotype" w:eastAsia="Palatino Linotype" w:hAnsi="Palatino Linotype" w:cs="Palatino Linotype"/>
          <w:color w:val="000000"/>
        </w:rPr>
        <w:t xml:space="preserve"> system and multiple phases and how parallel threads can be used and synchronized. In next section we will see any other synchronization context that are </w:t>
      </w:r>
      <w:del w:id="296" w:author="Ravindra Akella" w:date="2019-11-19T19:18:00Z">
        <w:r w:rsidDel="00E4744B">
          <w:rPr>
            <w:rFonts w:ascii="Palatino Linotype" w:eastAsia="Palatino Linotype" w:hAnsi="Palatino Linotype" w:cs="Palatino Linotype"/>
            <w:color w:val="000000"/>
          </w:rPr>
          <w:delText>avaialble</w:delText>
        </w:r>
      </w:del>
      <w:ins w:id="297" w:author="Ravindra Akella" w:date="2019-11-19T19:18:00Z">
        <w:r w:rsidR="00E4744B">
          <w:rPr>
            <w:rFonts w:ascii="Palatino Linotype" w:eastAsia="Palatino Linotype" w:hAnsi="Palatino Linotype" w:cs="Palatino Linotype"/>
            <w:color w:val="000000"/>
          </w:rPr>
          <w:t>available</w:t>
        </w:r>
      </w:ins>
      <w:r>
        <w:rPr>
          <w:rFonts w:ascii="Palatino Linotype" w:eastAsia="Palatino Linotype" w:hAnsi="Palatino Linotype" w:cs="Palatino Linotype"/>
          <w:color w:val="000000"/>
        </w:rPr>
        <w:t xml:space="preserve"> in .Net.</w:t>
      </w:r>
    </w:p>
    <w:p w14:paraId="62D74553"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Wait and Pulse</w:t>
      </w:r>
    </w:p>
    <w:p w14:paraId="778B6D7F" w14:textId="3D7D4E8E"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Wait and Pulse are methods </w:t>
      </w:r>
      <w:del w:id="298" w:author="Ravindra Akella" w:date="2019-11-19T19:18:00Z">
        <w:r w:rsidDel="00C83271">
          <w:rPr>
            <w:rFonts w:ascii="Palatino Linotype" w:eastAsia="Palatino Linotype" w:hAnsi="Palatino Linotype" w:cs="Palatino Linotype"/>
            <w:color w:val="000000"/>
          </w:rPr>
          <w:delText>avaialbe</w:delText>
        </w:r>
      </w:del>
      <w:ins w:id="299" w:author="Ravindra Akella" w:date="2019-11-19T19:18:00Z">
        <w:r w:rsidR="00C83271">
          <w:rPr>
            <w:rFonts w:ascii="Palatino Linotype" w:eastAsia="Palatino Linotype" w:hAnsi="Palatino Linotype" w:cs="Palatino Linotype"/>
            <w:color w:val="000000"/>
          </w:rPr>
          <w:t>available</w:t>
        </w:r>
      </w:ins>
      <w:r>
        <w:rPr>
          <w:rFonts w:ascii="Palatino Linotype" w:eastAsia="Palatino Linotype" w:hAnsi="Palatino Linotype" w:cs="Palatino Linotype"/>
          <w:color w:val="000000"/>
        </w:rPr>
        <w:t xml:space="preserve"> in Monitor class that can be used to build a custom signaling construct i.e. If we do not want to use any of the </w:t>
      </w:r>
      <w:del w:id="300" w:author="Ravindra Akella" w:date="2019-11-19T19:18:00Z">
        <w:r w:rsidDel="00C83271">
          <w:rPr>
            <w:rFonts w:ascii="Palatino Linotype" w:eastAsia="Palatino Linotype" w:hAnsi="Palatino Linotype" w:cs="Palatino Linotype"/>
            <w:color w:val="000000"/>
          </w:rPr>
          <w:delText>avaialble</w:delText>
        </w:r>
      </w:del>
      <w:ins w:id="301" w:author="Ravindra Akella" w:date="2019-11-19T19:18:00Z">
        <w:r w:rsidR="00C83271">
          <w:rPr>
            <w:rFonts w:ascii="Palatino Linotype" w:eastAsia="Palatino Linotype" w:hAnsi="Palatino Linotype" w:cs="Palatino Linotype"/>
            <w:color w:val="000000"/>
          </w:rPr>
          <w:t>available</w:t>
        </w:r>
      </w:ins>
      <w:r>
        <w:rPr>
          <w:rFonts w:ascii="Palatino Linotype" w:eastAsia="Palatino Linotype" w:hAnsi="Palatino Linotype" w:cs="Palatino Linotype"/>
          <w:color w:val="000000"/>
        </w:rPr>
        <w:t xml:space="preserve"> constructs and build our own class that can be used for in thread signaling then Wait and Pulse methods are way to go. </w:t>
      </w:r>
    </w:p>
    <w:p w14:paraId="3AF49401" w14:textId="77777777" w:rsidR="00251EAC" w:rsidRDefault="00C9621B">
      <w:pPr>
        <w:numPr>
          <w:ilvl w:val="0"/>
          <w:numId w:val="1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Wait method blocks the thread</w:t>
      </w:r>
    </w:p>
    <w:p w14:paraId="53DEAF5F" w14:textId="77777777" w:rsidR="00251EAC" w:rsidRDefault="00C9621B">
      <w:pPr>
        <w:numPr>
          <w:ilvl w:val="0"/>
          <w:numId w:val="11"/>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Pulse method sends a signal to the thread that is blocked, Pulse can unblock one thread, something like in AutoResetEvent</w:t>
      </w:r>
    </w:p>
    <w:p w14:paraId="20FAB484" w14:textId="0B3B84B1" w:rsidR="00251EAC" w:rsidRDefault="00C9621B">
      <w:pPr>
        <w:numPr>
          <w:ilvl w:val="0"/>
          <w:numId w:val="11"/>
        </w:num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Pul</w:t>
      </w:r>
      <w:ins w:id="302" w:author="Ravindra Akella" w:date="2019-11-19T19:18:00Z">
        <w:r w:rsidR="00C83271">
          <w:rPr>
            <w:rFonts w:ascii="Palatino Linotype" w:eastAsia="Palatino Linotype" w:hAnsi="Palatino Linotype" w:cs="Palatino Linotype"/>
            <w:color w:val="000000"/>
          </w:rPr>
          <w:t>s</w:t>
        </w:r>
      </w:ins>
      <w:r>
        <w:rPr>
          <w:rFonts w:ascii="Palatino Linotype" w:eastAsia="Palatino Linotype" w:hAnsi="Palatino Linotype" w:cs="Palatino Linotype"/>
          <w:color w:val="000000"/>
        </w:rPr>
        <w:t>eAll sends signal to all blocked threads, so this can be used to release all threads, something like in ManualResetEvent</w:t>
      </w:r>
    </w:p>
    <w:p w14:paraId="4CEC0019" w14:textId="28987DD5"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 xml:space="preserve">If we are building </w:t>
      </w:r>
      <w:del w:id="303" w:author="Ravindra Akella" w:date="2019-11-19T19:18:00Z">
        <w:r w:rsidDel="0084243F">
          <w:rPr>
            <w:rFonts w:ascii="Palatino Linotype" w:eastAsia="Palatino Linotype" w:hAnsi="Palatino Linotype" w:cs="Palatino Linotype"/>
            <w:color w:val="000000"/>
          </w:rPr>
          <w:delText>custome</w:delText>
        </w:r>
      </w:del>
      <w:ins w:id="304" w:author="Ravindra Akella" w:date="2019-11-19T19:18:00Z">
        <w:r w:rsidR="0084243F">
          <w:rPr>
            <w:rFonts w:ascii="Palatino Linotype" w:eastAsia="Palatino Linotype" w:hAnsi="Palatino Linotype" w:cs="Palatino Linotype"/>
            <w:color w:val="000000"/>
          </w:rPr>
          <w:t>custom</w:t>
        </w:r>
      </w:ins>
      <w:r>
        <w:rPr>
          <w:rFonts w:ascii="Palatino Linotype" w:eastAsia="Palatino Linotype" w:hAnsi="Palatino Linotype" w:cs="Palatino Linotype"/>
          <w:color w:val="000000"/>
        </w:rPr>
        <w:t xml:space="preserve"> signaling construct then we need to handle all the flags that are needed for thread signaling like current count, reset, </w:t>
      </w:r>
      <w:del w:id="305" w:author="Ravindra Akella" w:date="2019-11-19T19:18:00Z">
        <w:r w:rsidDel="00BB4125">
          <w:rPr>
            <w:rFonts w:ascii="Palatino Linotype" w:eastAsia="Palatino Linotype" w:hAnsi="Palatino Linotype" w:cs="Palatino Linotype"/>
            <w:color w:val="000000"/>
          </w:rPr>
          <w:delText>intial</w:delText>
        </w:r>
      </w:del>
      <w:ins w:id="306" w:author="Ravindra Akella" w:date="2019-11-19T19:18:00Z">
        <w:r w:rsidR="00BB4125">
          <w:rPr>
            <w:rFonts w:ascii="Palatino Linotype" w:eastAsia="Palatino Linotype" w:hAnsi="Palatino Linotype" w:cs="Palatino Linotype"/>
            <w:color w:val="000000"/>
          </w:rPr>
          <w:t>initial</w:t>
        </w:r>
      </w:ins>
      <w:r>
        <w:rPr>
          <w:rFonts w:ascii="Palatino Linotype" w:eastAsia="Palatino Linotype" w:hAnsi="Palatino Linotype" w:cs="Palatino Linotype"/>
          <w:color w:val="000000"/>
        </w:rPr>
        <w:t xml:space="preserve"> state etc. </w:t>
      </w:r>
      <w:del w:id="307" w:author="Ravindra Akella" w:date="2019-11-19T19:18:00Z">
        <w:r w:rsidDel="00BB4125">
          <w:rPr>
            <w:rFonts w:ascii="Palatino Linotype" w:eastAsia="Palatino Linotype" w:hAnsi="Palatino Linotype" w:cs="Palatino Linotype"/>
            <w:color w:val="000000"/>
          </w:rPr>
          <w:delText>Also</w:delText>
        </w:r>
      </w:del>
      <w:ins w:id="308" w:author="Ravindra Akella" w:date="2019-11-19T19:18:00Z">
        <w:r w:rsidR="00BB4125">
          <w:rPr>
            <w:rFonts w:ascii="Palatino Linotype" w:eastAsia="Palatino Linotype" w:hAnsi="Palatino Linotype" w:cs="Palatino Linotype"/>
            <w:color w:val="000000"/>
          </w:rPr>
          <w:t>Also,</w:t>
        </w:r>
      </w:ins>
      <w:r>
        <w:rPr>
          <w:rFonts w:ascii="Palatino Linotype" w:eastAsia="Palatino Linotype" w:hAnsi="Palatino Linotype" w:cs="Palatino Linotype"/>
          <w:color w:val="000000"/>
        </w:rPr>
        <w:t xml:space="preserve"> we need to use some locking construct to protect shared variables in such class. Although Wait and Pulse can be used to build our own </w:t>
      </w:r>
      <w:del w:id="309" w:author="Ravindra Akella" w:date="2019-11-19T19:18:00Z">
        <w:r w:rsidDel="00BB4125">
          <w:rPr>
            <w:rFonts w:ascii="Palatino Linotype" w:eastAsia="Palatino Linotype" w:hAnsi="Palatino Linotype" w:cs="Palatino Linotype"/>
            <w:color w:val="000000"/>
          </w:rPr>
          <w:delText>custome</w:delText>
        </w:r>
      </w:del>
      <w:ins w:id="310" w:author="Ravindra Akella" w:date="2019-11-19T19:18:00Z">
        <w:r w:rsidR="00BB4125">
          <w:rPr>
            <w:rFonts w:ascii="Palatino Linotype" w:eastAsia="Palatino Linotype" w:hAnsi="Palatino Linotype" w:cs="Palatino Linotype"/>
            <w:color w:val="000000"/>
          </w:rPr>
          <w:t>custom</w:t>
        </w:r>
      </w:ins>
      <w:r>
        <w:rPr>
          <w:rFonts w:ascii="Palatino Linotype" w:eastAsia="Palatino Linotype" w:hAnsi="Palatino Linotype" w:cs="Palatino Linotype"/>
          <w:color w:val="000000"/>
        </w:rPr>
        <w:t xml:space="preserve"> signaling construct we should try to use the ones given by .Net </w:t>
      </w:r>
      <w:del w:id="311" w:author="Ravindra Akella" w:date="2019-11-19T19:18:00Z">
        <w:r w:rsidDel="00BB4125">
          <w:rPr>
            <w:rFonts w:ascii="Palatino Linotype" w:eastAsia="Palatino Linotype" w:hAnsi="Palatino Linotype" w:cs="Palatino Linotype"/>
            <w:color w:val="000000"/>
          </w:rPr>
          <w:delText>anhd</w:delText>
        </w:r>
      </w:del>
      <w:ins w:id="312" w:author="Ravindra Akella" w:date="2019-11-19T19:18:00Z">
        <w:r w:rsidR="00BB4125">
          <w:rPr>
            <w:rFonts w:ascii="Palatino Linotype" w:eastAsia="Palatino Linotype" w:hAnsi="Palatino Linotype" w:cs="Palatino Linotype"/>
            <w:color w:val="000000"/>
          </w:rPr>
          <w:t>and</w:t>
        </w:r>
      </w:ins>
      <w:r>
        <w:rPr>
          <w:rFonts w:ascii="Palatino Linotype" w:eastAsia="Palatino Linotype" w:hAnsi="Palatino Linotype" w:cs="Palatino Linotype"/>
          <w:color w:val="000000"/>
        </w:rPr>
        <w:t xml:space="preserve"> if still they are not solving the problem then go for Wait and Pulse.</w:t>
      </w:r>
    </w:p>
    <w:p w14:paraId="14CC9840" w14:textId="50BC6876" w:rsidR="00251EAC" w:rsidRDefault="00C9621B">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This concludes </w:t>
      </w:r>
      <w:del w:id="313" w:author="Ravindra Akella" w:date="2019-11-19T19:18:00Z">
        <w:r w:rsidDel="00BB4125">
          <w:rPr>
            <w:rFonts w:ascii="Palatino Linotype" w:eastAsia="Palatino Linotype" w:hAnsi="Palatino Linotype" w:cs="Palatino Linotype"/>
            <w:color w:val="000000"/>
          </w:rPr>
          <w:delText>signalling</w:delText>
        </w:r>
      </w:del>
      <w:ins w:id="314" w:author="Ravindra Akella" w:date="2019-11-19T19:18:00Z">
        <w:r w:rsidR="00BB4125">
          <w:rPr>
            <w:rFonts w:ascii="Palatino Linotype" w:eastAsia="Palatino Linotype" w:hAnsi="Palatino Linotype" w:cs="Palatino Linotype"/>
            <w:color w:val="000000"/>
          </w:rPr>
          <w:t>signaling</w:t>
        </w:r>
      </w:ins>
      <w:r>
        <w:rPr>
          <w:rFonts w:ascii="Palatino Linotype" w:eastAsia="Palatino Linotype" w:hAnsi="Palatino Linotype" w:cs="Palatino Linotype"/>
          <w:color w:val="000000"/>
        </w:rPr>
        <w:t xml:space="preserve"> constructs where we have </w:t>
      </w:r>
      <w:del w:id="315" w:author="Ravindra Akella" w:date="2019-11-19T19:18:00Z">
        <w:r w:rsidDel="00BB4125">
          <w:rPr>
            <w:rFonts w:ascii="Palatino Linotype" w:eastAsia="Palatino Linotype" w:hAnsi="Palatino Linotype" w:cs="Palatino Linotype"/>
            <w:color w:val="000000"/>
          </w:rPr>
          <w:delText>see</w:delText>
        </w:r>
      </w:del>
      <w:ins w:id="316" w:author="Ravindra Akella" w:date="2019-11-19T19:18:00Z">
        <w:r w:rsidR="00BB4125">
          <w:rPr>
            <w:rFonts w:ascii="Palatino Linotype" w:eastAsia="Palatino Linotype" w:hAnsi="Palatino Linotype" w:cs="Palatino Linotype"/>
            <w:color w:val="000000"/>
          </w:rPr>
          <w:t>seen</w:t>
        </w:r>
      </w:ins>
      <w:r>
        <w:rPr>
          <w:rFonts w:ascii="Palatino Linotype" w:eastAsia="Palatino Linotype" w:hAnsi="Palatino Linotype" w:cs="Palatino Linotype"/>
          <w:color w:val="000000"/>
        </w:rPr>
        <w:t xml:space="preserve"> usage of AutoResetEvent, ManualResetEvent, CountdownEvent, Barrier and finally Wait/Pulse. Apart from these there are some more synchronization constructs available in .Net which we will see briefly in next section.</w:t>
      </w:r>
    </w:p>
    <w:p w14:paraId="07F98893"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Interlocked class</w:t>
      </w:r>
    </w:p>
    <w:p w14:paraId="0AF92129"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Interlocked class is a static class that has methods available to achieve non-blocking synchronization. This is typically used in scenarios where shared variable has increments or decrements and needs to be locked during concurrency, so instead of wrapping that variable with a lock statement we can use Interlocked class to modify values of that variable. Usage of Interlocked class is much easier, and it is faster as compared to locks. It has following primary methods to modify a variable </w:t>
      </w:r>
    </w:p>
    <w:p w14:paraId="1279C663"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Increment – Used to increment value of variable. For example –</w:t>
      </w:r>
    </w:p>
    <w:p w14:paraId="64BC890C"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x = 0;</w:t>
      </w:r>
    </w:p>
    <w:p w14:paraId="2FE27D55" w14:textId="77777777" w:rsidR="00251EAC" w:rsidRDefault="00C9621B">
      <w:pPr>
        <w:rPr>
          <w:sz w:val="20"/>
          <w:szCs w:val="20"/>
        </w:rPr>
      </w:pPr>
      <w:r>
        <w:rPr>
          <w:color w:val="000000"/>
          <w:sz w:val="20"/>
          <w:szCs w:val="20"/>
        </w:rPr>
        <w:t xml:space="preserve">            Interlocked.Increment(</w:t>
      </w:r>
      <w:r>
        <w:rPr>
          <w:color w:val="0000FF"/>
          <w:sz w:val="20"/>
          <w:szCs w:val="20"/>
        </w:rPr>
        <w:t>ref</w:t>
      </w:r>
      <w:r>
        <w:rPr>
          <w:color w:val="000000"/>
          <w:sz w:val="20"/>
          <w:szCs w:val="20"/>
        </w:rPr>
        <w:t xml:space="preserve"> x); </w:t>
      </w:r>
      <w:r>
        <w:rPr>
          <w:color w:val="008000"/>
          <w:sz w:val="20"/>
          <w:szCs w:val="20"/>
        </w:rPr>
        <w:t>//Value of x changes to 1</w:t>
      </w:r>
    </w:p>
    <w:p w14:paraId="1EEEF5E8"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Decrement – Used to decrement value of variable.</w:t>
      </w:r>
    </w:p>
    <w:p w14:paraId="505C787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Exchange – Used to assign a value to variable</w:t>
      </w:r>
    </w:p>
    <w:p w14:paraId="0685FCAB"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x = 0;</w:t>
      </w:r>
    </w:p>
    <w:p w14:paraId="5D3AEFA1" w14:textId="77777777" w:rsidR="00251EAC" w:rsidRDefault="00C9621B">
      <w:pPr>
        <w:rPr>
          <w:color w:val="008000"/>
          <w:sz w:val="20"/>
          <w:szCs w:val="20"/>
        </w:rPr>
      </w:pPr>
      <w:r>
        <w:rPr>
          <w:color w:val="000000"/>
          <w:sz w:val="20"/>
          <w:szCs w:val="20"/>
        </w:rPr>
        <w:t xml:space="preserve">            Interlocked.Exchange(</w:t>
      </w:r>
      <w:r>
        <w:rPr>
          <w:color w:val="0000FF"/>
          <w:sz w:val="20"/>
          <w:szCs w:val="20"/>
        </w:rPr>
        <w:t>ref</w:t>
      </w:r>
      <w:r>
        <w:rPr>
          <w:color w:val="000000"/>
          <w:sz w:val="20"/>
          <w:szCs w:val="20"/>
        </w:rPr>
        <w:t xml:space="preserve"> x, 10); </w:t>
      </w:r>
      <w:r>
        <w:rPr>
          <w:color w:val="008000"/>
          <w:sz w:val="20"/>
          <w:szCs w:val="20"/>
        </w:rPr>
        <w:t>// Value of x is 10 now</w:t>
      </w:r>
    </w:p>
    <w:p w14:paraId="3907E694"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CompareExchange – This method takes 3 parameters, compares first and last parameter and if both are same assigns second parameter to first parameter</w:t>
      </w:r>
    </w:p>
    <w:p w14:paraId="7F25959A" w14:textId="77777777" w:rsidR="00251EAC" w:rsidRDefault="00C9621B">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x = 10;</w:t>
      </w:r>
    </w:p>
    <w:p w14:paraId="5FE92CFB" w14:textId="77777777" w:rsidR="00251EAC" w:rsidRDefault="00C9621B">
      <w:pPr>
        <w:rPr>
          <w:color w:val="008000"/>
          <w:sz w:val="20"/>
          <w:szCs w:val="20"/>
        </w:rPr>
      </w:pPr>
      <w:r>
        <w:rPr>
          <w:color w:val="000000"/>
          <w:sz w:val="20"/>
          <w:szCs w:val="20"/>
        </w:rPr>
        <w:t xml:space="preserve">            Interlocked.CompareExchange(</w:t>
      </w:r>
      <w:r>
        <w:rPr>
          <w:color w:val="0000FF"/>
          <w:sz w:val="20"/>
          <w:szCs w:val="20"/>
        </w:rPr>
        <w:t>ref</w:t>
      </w:r>
      <w:r>
        <w:rPr>
          <w:color w:val="000000"/>
          <w:sz w:val="20"/>
          <w:szCs w:val="20"/>
        </w:rPr>
        <w:t xml:space="preserve"> x, 20, 10); </w:t>
      </w:r>
      <w:r>
        <w:rPr>
          <w:color w:val="008000"/>
          <w:sz w:val="20"/>
          <w:szCs w:val="20"/>
        </w:rPr>
        <w:t>// Value of x is 20 now</w:t>
      </w:r>
    </w:p>
    <w:p w14:paraId="0F6F72BA"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The good thing about interlocked is it helps in achieving atomicity i.e. it optimizes CPU instructions and execute them as one single instruction (i.e. all instructions executed in one single go without context switching) and is mostly used in tandem with other synchronization constructs to achieve simple increment, decrement or assignment.</w:t>
      </w:r>
    </w:p>
    <w:p w14:paraId="4190FF5E" w14:textId="77777777" w:rsidR="00251EAC" w:rsidRDefault="00C9621B">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Volatile class</w:t>
      </w:r>
    </w:p>
    <w:p w14:paraId="72A1A305"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 xml:space="preserve">Volatile is another static class that is used to prefix any variable which enables the variable to be refreshed immediately across processors in multi core system. In a normal scenario variable are </w:t>
      </w:r>
      <w:r>
        <w:rPr>
          <w:rFonts w:ascii="Palatino Linotype" w:eastAsia="Palatino Linotype" w:hAnsi="Palatino Linotype" w:cs="Palatino Linotype"/>
        </w:rPr>
        <w:lastRenderedPageBreak/>
        <w:t xml:space="preserve">cached across processors and one processor changing it may not reflect immediately in another processor. Normal lock should solve this problem but declaring a variable Volatile ensures that any write operation performed on variable is immediately reflected across processors. </w:t>
      </w:r>
    </w:p>
    <w:p w14:paraId="3DF7E9E8" w14:textId="77777777" w:rsidR="00251EAC" w:rsidRDefault="00C9621B">
      <w:pPr>
        <w:rPr>
          <w:rFonts w:ascii="Palatino Linotype" w:eastAsia="Palatino Linotype" w:hAnsi="Palatino Linotype" w:cs="Palatino Linotype"/>
        </w:rPr>
      </w:pPr>
      <w:r>
        <w:rPr>
          <w:rFonts w:ascii="Palatino Linotype" w:eastAsia="Palatino Linotype" w:hAnsi="Palatino Linotype" w:cs="Palatino Linotype"/>
        </w:rPr>
        <w:t>Usage of Volatile keyword should be limited and can easily go wrong as Volatile is effective only when a thread performs single read or write operation on the variable. If a single instruction includes both read and write (like x++; ) then we should avoid using Volatile and lock or Interlocked class.</w:t>
      </w:r>
    </w:p>
    <w:p w14:paraId="6AD5431E" w14:textId="77777777" w:rsidR="00251EAC" w:rsidRDefault="00C9621B">
      <w:pPr>
        <w:rPr>
          <w:rFonts w:ascii="Palatino Linotype" w:eastAsia="Palatino Linotype" w:hAnsi="Palatino Linotype" w:cs="Palatino Linotype"/>
          <w:b/>
          <w:color w:val="000000"/>
          <w:sz w:val="40"/>
          <w:szCs w:val="40"/>
        </w:rPr>
      </w:pPr>
      <w:commentRangeStart w:id="317"/>
      <w:r>
        <w:rPr>
          <w:rFonts w:ascii="Palatino Linotype" w:eastAsia="Palatino Linotype" w:hAnsi="Palatino Linotype" w:cs="Palatino Linotype"/>
          <w:b/>
          <w:color w:val="000000"/>
          <w:sz w:val="40"/>
          <w:szCs w:val="40"/>
        </w:rPr>
        <w:t>Summary</w:t>
      </w:r>
      <w:commentRangeEnd w:id="317"/>
      <w:r w:rsidR="00CC2F89">
        <w:rPr>
          <w:rStyle w:val="CommentReference"/>
        </w:rPr>
        <w:commentReference w:id="317"/>
      </w:r>
    </w:p>
    <w:p w14:paraId="60389606" w14:textId="77777777" w:rsidR="00FF32D9" w:rsidRDefault="00C9621B">
      <w:pPr>
        <w:rPr>
          <w:ins w:id="318" w:author="Ravindra Akella" w:date="2019-11-19T19:25:00Z"/>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In this chapter </w:t>
      </w:r>
    </w:p>
    <w:p w14:paraId="2CA24DFC" w14:textId="77777777" w:rsidR="00FF32D9" w:rsidRDefault="00C9621B" w:rsidP="00FF32D9">
      <w:pPr>
        <w:pStyle w:val="ListParagraph"/>
        <w:numPr>
          <w:ilvl w:val="0"/>
          <w:numId w:val="24"/>
        </w:numPr>
        <w:rPr>
          <w:ins w:id="319" w:author="Ravindra Akella" w:date="2019-11-19T19:26:00Z"/>
          <w:rFonts w:ascii="Palatino Linotype" w:eastAsia="Palatino Linotype" w:hAnsi="Palatino Linotype" w:cs="Palatino Linotype"/>
          <w:color w:val="000000"/>
        </w:rPr>
      </w:pPr>
      <w:del w:id="320" w:author="Ravindra Akella" w:date="2019-11-19T19:25:00Z">
        <w:r w:rsidRPr="00FF32D9" w:rsidDel="00FF32D9">
          <w:rPr>
            <w:rFonts w:ascii="Palatino Linotype" w:eastAsia="Palatino Linotype" w:hAnsi="Palatino Linotype" w:cs="Palatino Linotype"/>
            <w:color w:val="000000"/>
            <w:rPrChange w:id="321" w:author="Ravindra Akella" w:date="2019-11-19T19:25:00Z">
              <w:rPr/>
            </w:rPrChange>
          </w:rPr>
          <w:delText>w</w:delText>
        </w:r>
      </w:del>
      <w:ins w:id="322" w:author="Ravindra Akella" w:date="2019-11-19T19:25:00Z">
        <w:r w:rsidR="00FF32D9">
          <w:rPr>
            <w:rFonts w:ascii="Palatino Linotype" w:eastAsia="Palatino Linotype" w:hAnsi="Palatino Linotype" w:cs="Palatino Linotype"/>
            <w:color w:val="000000"/>
          </w:rPr>
          <w:t>W</w:t>
        </w:r>
      </w:ins>
      <w:r w:rsidRPr="00FF32D9">
        <w:rPr>
          <w:rFonts w:ascii="Palatino Linotype" w:eastAsia="Palatino Linotype" w:hAnsi="Palatino Linotype" w:cs="Palatino Linotype"/>
          <w:color w:val="000000"/>
          <w:rPrChange w:id="323" w:author="Ravindra Akella" w:date="2019-11-19T19:25:00Z">
            <w:rPr/>
          </w:rPrChange>
        </w:rPr>
        <w:t>e have seen various synchronization constructs</w:t>
      </w:r>
      <w:del w:id="324" w:author="Ravindra Akella" w:date="2019-11-19T19:25:00Z">
        <w:r w:rsidRPr="00FF32D9" w:rsidDel="00FF32D9">
          <w:rPr>
            <w:rFonts w:ascii="Palatino Linotype" w:eastAsia="Palatino Linotype" w:hAnsi="Palatino Linotype" w:cs="Palatino Linotype"/>
            <w:color w:val="000000"/>
            <w:rPrChange w:id="325" w:author="Ravindra Akella" w:date="2019-11-19T19:25:00Z">
              <w:rPr/>
            </w:rPrChange>
          </w:rPr>
          <w:delText>,</w:delText>
        </w:r>
      </w:del>
    </w:p>
    <w:p w14:paraId="321095F1" w14:textId="77777777" w:rsidR="00FF32D9" w:rsidRDefault="00C9621B" w:rsidP="00FF32D9">
      <w:pPr>
        <w:pStyle w:val="ListParagraph"/>
        <w:numPr>
          <w:ilvl w:val="0"/>
          <w:numId w:val="24"/>
        </w:numPr>
        <w:rPr>
          <w:ins w:id="326" w:author="Ravindra Akella" w:date="2019-11-19T19:26:00Z"/>
          <w:rFonts w:ascii="Palatino Linotype" w:eastAsia="Palatino Linotype" w:hAnsi="Palatino Linotype" w:cs="Palatino Linotype"/>
          <w:color w:val="000000"/>
        </w:rPr>
      </w:pPr>
      <w:del w:id="327" w:author="Ravindra Akella" w:date="2019-11-19T19:26:00Z">
        <w:r w:rsidRPr="00FF32D9" w:rsidDel="00FF32D9">
          <w:rPr>
            <w:rFonts w:ascii="Palatino Linotype" w:eastAsia="Palatino Linotype" w:hAnsi="Palatino Linotype" w:cs="Palatino Linotype"/>
            <w:color w:val="000000"/>
            <w:rPrChange w:id="328" w:author="Ravindra Akella" w:date="2019-11-19T19:25:00Z">
              <w:rPr/>
            </w:rPrChange>
          </w:rPr>
          <w:delText xml:space="preserve"> s</w:delText>
        </w:r>
      </w:del>
      <w:ins w:id="329" w:author="Ravindra Akella" w:date="2019-11-19T19:26:00Z">
        <w:r w:rsidR="00FF32D9">
          <w:rPr>
            <w:rFonts w:ascii="Palatino Linotype" w:eastAsia="Palatino Linotype" w:hAnsi="Palatino Linotype" w:cs="Palatino Linotype"/>
            <w:color w:val="000000"/>
          </w:rPr>
          <w:t>S</w:t>
        </w:r>
      </w:ins>
      <w:r w:rsidRPr="00FF32D9">
        <w:rPr>
          <w:rFonts w:ascii="Palatino Linotype" w:eastAsia="Palatino Linotype" w:hAnsi="Palatino Linotype" w:cs="Palatino Linotype"/>
          <w:color w:val="000000"/>
          <w:rPrChange w:id="330" w:author="Ravindra Akella" w:date="2019-11-19T19:25:00Z">
            <w:rPr/>
          </w:rPrChange>
        </w:rPr>
        <w:t xml:space="preserve">tarting from exclusive locks to non-exclusive locks </w:t>
      </w:r>
      <w:del w:id="331" w:author="Ravindra Akella" w:date="2019-11-19T19:26:00Z">
        <w:r w:rsidRPr="00FF32D9" w:rsidDel="00FF32D9">
          <w:rPr>
            <w:rFonts w:ascii="Palatino Linotype" w:eastAsia="Palatino Linotype" w:hAnsi="Palatino Linotype" w:cs="Palatino Linotype"/>
            <w:color w:val="000000"/>
            <w:rPrChange w:id="332" w:author="Ravindra Akella" w:date="2019-11-19T19:25:00Z">
              <w:rPr/>
            </w:rPrChange>
          </w:rPr>
          <w:delText xml:space="preserve">and then </w:delText>
        </w:r>
      </w:del>
    </w:p>
    <w:p w14:paraId="127CCDF0" w14:textId="172C9D34" w:rsidR="00251EAC" w:rsidRDefault="00C9621B" w:rsidP="00FF32D9">
      <w:pPr>
        <w:pStyle w:val="ListParagraph"/>
        <w:numPr>
          <w:ilvl w:val="0"/>
          <w:numId w:val="24"/>
        </w:numPr>
        <w:rPr>
          <w:ins w:id="333" w:author="Ravindra Akella" w:date="2019-11-19T19:26:00Z"/>
          <w:rFonts w:ascii="Palatino Linotype" w:eastAsia="Palatino Linotype" w:hAnsi="Palatino Linotype" w:cs="Palatino Linotype"/>
          <w:color w:val="000000"/>
        </w:rPr>
      </w:pPr>
      <w:del w:id="334" w:author="Ravindra Akella" w:date="2019-11-19T19:26:00Z">
        <w:r w:rsidRPr="00FF32D9" w:rsidDel="00FF32D9">
          <w:rPr>
            <w:rFonts w:ascii="Palatino Linotype" w:eastAsia="Palatino Linotype" w:hAnsi="Palatino Linotype" w:cs="Palatino Linotype"/>
            <w:color w:val="000000"/>
            <w:rPrChange w:id="335" w:author="Ravindra Akella" w:date="2019-11-19T19:25:00Z">
              <w:rPr/>
            </w:rPrChange>
          </w:rPr>
          <w:delText>a</w:delText>
        </w:r>
      </w:del>
      <w:del w:id="336" w:author="Ravindra Akella" w:date="2019-11-19T19:27:00Z">
        <w:r w:rsidRPr="00FF32D9" w:rsidDel="00584EB0">
          <w:rPr>
            <w:rFonts w:ascii="Palatino Linotype" w:eastAsia="Palatino Linotype" w:hAnsi="Palatino Linotype" w:cs="Palatino Linotype"/>
            <w:color w:val="000000"/>
            <w:rPrChange w:id="337" w:author="Ravindra Akella" w:date="2019-11-19T19:25:00Z">
              <w:rPr/>
            </w:rPrChange>
          </w:rPr>
          <w:delText xml:space="preserve">lso understood thread signaling </w:delText>
        </w:r>
      </w:del>
      <w:ins w:id="338" w:author="Ravindra Akella" w:date="2019-11-19T19:27:00Z">
        <w:r w:rsidR="00584EB0">
          <w:rPr>
            <w:rFonts w:ascii="Palatino Linotype" w:eastAsia="Palatino Linotype" w:hAnsi="Palatino Linotype" w:cs="Palatino Linotype"/>
            <w:color w:val="000000"/>
          </w:rPr>
          <w:t xml:space="preserve">Looked at various signaling constructs </w:t>
        </w:r>
      </w:ins>
      <w:r w:rsidRPr="00FF32D9">
        <w:rPr>
          <w:rFonts w:ascii="Palatino Linotype" w:eastAsia="Palatino Linotype" w:hAnsi="Palatino Linotype" w:cs="Palatino Linotype"/>
          <w:color w:val="000000"/>
          <w:rPrChange w:id="339" w:author="Ravindra Akella" w:date="2019-11-19T19:25:00Z">
            <w:rPr/>
          </w:rPrChange>
        </w:rPr>
        <w:t xml:space="preserve">and how </w:t>
      </w:r>
      <w:del w:id="340" w:author="Ravindra Akella" w:date="2019-11-19T19:27:00Z">
        <w:r w:rsidRPr="00FF32D9" w:rsidDel="00FC0E2B">
          <w:rPr>
            <w:rFonts w:ascii="Palatino Linotype" w:eastAsia="Palatino Linotype" w:hAnsi="Palatino Linotype" w:cs="Palatino Linotype"/>
            <w:color w:val="000000"/>
            <w:rPrChange w:id="341" w:author="Ravindra Akella" w:date="2019-11-19T19:25:00Z">
              <w:rPr/>
            </w:rPrChange>
          </w:rPr>
          <w:delText>it</w:delText>
        </w:r>
      </w:del>
      <w:ins w:id="342" w:author="Ravindra Akella" w:date="2019-11-19T19:27:00Z">
        <w:r w:rsidR="00FC0E2B">
          <w:rPr>
            <w:rFonts w:ascii="Palatino Linotype" w:eastAsia="Palatino Linotype" w:hAnsi="Palatino Linotype" w:cs="Palatino Linotype"/>
            <w:color w:val="000000"/>
          </w:rPr>
          <w:t>signaling</w:t>
        </w:r>
      </w:ins>
      <w:r w:rsidRPr="00FF32D9">
        <w:rPr>
          <w:rFonts w:ascii="Palatino Linotype" w:eastAsia="Palatino Linotype" w:hAnsi="Palatino Linotype" w:cs="Palatino Linotype"/>
          <w:color w:val="000000"/>
          <w:rPrChange w:id="343" w:author="Ravindra Akella" w:date="2019-11-19T19:25:00Z">
            <w:rPr/>
          </w:rPrChange>
        </w:rPr>
        <w:t xml:space="preserve"> can be achieved in .Net using various classes like Mutex, Semaphore, AutoResetEvent etc.</w:t>
      </w:r>
    </w:p>
    <w:p w14:paraId="2E40B375" w14:textId="30191C65" w:rsidR="00B20252" w:rsidRPr="00FF32D9" w:rsidRDefault="00B20252" w:rsidP="00FF32D9">
      <w:pPr>
        <w:pStyle w:val="ListParagraph"/>
        <w:numPr>
          <w:ilvl w:val="0"/>
          <w:numId w:val="24"/>
        </w:numPr>
        <w:rPr>
          <w:ins w:id="344" w:author="Ravindra Akella" w:date="2019-11-19T19:23:00Z"/>
          <w:rFonts w:ascii="Palatino Linotype" w:eastAsia="Palatino Linotype" w:hAnsi="Palatino Linotype" w:cs="Palatino Linotype"/>
          <w:color w:val="000000"/>
          <w:rPrChange w:id="345" w:author="Ravindra Akella" w:date="2019-11-19T19:25:00Z">
            <w:rPr>
              <w:ins w:id="346" w:author="Ravindra Akella" w:date="2019-11-19T19:23:00Z"/>
            </w:rPr>
          </w:rPrChange>
        </w:rPr>
        <w:pPrChange w:id="347" w:author="Ravindra Akella" w:date="2019-11-19T19:25:00Z">
          <w:pPr/>
        </w:pPrChange>
      </w:pPr>
      <w:ins w:id="348" w:author="Ravindra Akella" w:date="2019-11-19T19:26:00Z">
        <w:r>
          <w:rPr>
            <w:rFonts w:ascii="Palatino Linotype" w:eastAsia="Palatino Linotype" w:hAnsi="Palatino Linotype" w:cs="Palatino Linotype"/>
            <w:color w:val="000000"/>
          </w:rPr>
          <w:t xml:space="preserve">Also understood other classes available like Volatile, </w:t>
        </w:r>
      </w:ins>
      <w:proofErr w:type="gramStart"/>
      <w:ins w:id="349" w:author="Ravindra Akella" w:date="2019-11-19T19:27:00Z">
        <w:r w:rsidR="007B5B9B">
          <w:rPr>
            <w:rFonts w:ascii="Palatino Linotype" w:eastAsia="Palatino Linotype" w:hAnsi="Palatino Linotype" w:cs="Palatino Linotype"/>
            <w:color w:val="000000"/>
          </w:rPr>
          <w:t>I</w:t>
        </w:r>
        <w:r w:rsidR="00D36F1F">
          <w:rPr>
            <w:rFonts w:ascii="Palatino Linotype" w:eastAsia="Palatino Linotype" w:hAnsi="Palatino Linotype" w:cs="Palatino Linotype"/>
            <w:color w:val="000000"/>
          </w:rPr>
          <w:t>nterlocked</w:t>
        </w:r>
      </w:ins>
      <w:proofErr w:type="gramEnd"/>
      <w:ins w:id="350" w:author="Ravindra Akella" w:date="2019-11-19T19:26:00Z">
        <w:r>
          <w:rPr>
            <w:rFonts w:ascii="Palatino Linotype" w:eastAsia="Palatino Linotype" w:hAnsi="Palatino Linotype" w:cs="Palatino Linotype"/>
            <w:color w:val="000000"/>
          </w:rPr>
          <w:t xml:space="preserve"> available in .Net that are used for synchronization.</w:t>
        </w:r>
      </w:ins>
    </w:p>
    <w:p w14:paraId="5381C449" w14:textId="5AEA61C6" w:rsidR="00E71456" w:rsidRDefault="00E71456">
      <w:pPr>
        <w:rPr>
          <w:ins w:id="351" w:author="Ravindra Akella" w:date="2019-11-19T19:21:00Z"/>
          <w:rFonts w:ascii="Palatino Linotype" w:eastAsia="Palatino Linotype" w:hAnsi="Palatino Linotype" w:cs="Palatino Linotype"/>
          <w:color w:val="000000"/>
        </w:rPr>
      </w:pPr>
      <w:ins w:id="352" w:author="Ravindra Akella" w:date="2019-11-19T19:23:00Z">
        <w:r>
          <w:rPr>
            <w:rFonts w:ascii="Palatino Linotype" w:eastAsia="Palatino Linotype" w:hAnsi="Palatino Linotype" w:cs="Palatino Linotype"/>
            <w:color w:val="000000"/>
          </w:rPr>
          <w:t xml:space="preserve">Using the samples in this example developers </w:t>
        </w:r>
      </w:ins>
      <w:ins w:id="353" w:author="Ravindra Akella" w:date="2019-11-19T19:24:00Z">
        <w:r>
          <w:rPr>
            <w:rFonts w:ascii="Palatino Linotype" w:eastAsia="Palatino Linotype" w:hAnsi="Palatino Linotype" w:cs="Palatino Linotype"/>
            <w:color w:val="000000"/>
          </w:rPr>
          <w:t xml:space="preserve">should be able to choose the right set of synchronization construct that fits their requirement and </w:t>
        </w:r>
      </w:ins>
      <w:ins w:id="354" w:author="Ravindra Akella" w:date="2019-11-19T19:23:00Z">
        <w:r>
          <w:rPr>
            <w:rFonts w:ascii="Palatino Linotype" w:eastAsia="Palatino Linotype" w:hAnsi="Palatino Linotype" w:cs="Palatino Linotype"/>
            <w:color w:val="000000"/>
          </w:rPr>
          <w:t>can implement synchr</w:t>
        </w:r>
      </w:ins>
      <w:ins w:id="355" w:author="Ravindra Akella" w:date="2019-11-19T19:24:00Z">
        <w:r>
          <w:rPr>
            <w:rFonts w:ascii="Palatino Linotype" w:eastAsia="Palatino Linotype" w:hAnsi="Palatino Linotype" w:cs="Palatino Linotype"/>
            <w:color w:val="000000"/>
          </w:rPr>
          <w:t>onization in their application accordingly.</w:t>
        </w:r>
      </w:ins>
    </w:p>
    <w:p w14:paraId="42B02367" w14:textId="713C16A7" w:rsidR="00D47BC3" w:rsidDel="00D47BC3" w:rsidRDefault="00D47BC3">
      <w:pPr>
        <w:rPr>
          <w:del w:id="356" w:author="Ravindra Akella" w:date="2019-11-19T19:22:00Z"/>
          <w:rFonts w:ascii="Palatino Linotype" w:eastAsia="Palatino Linotype" w:hAnsi="Palatino Linotype" w:cs="Palatino Linotype"/>
          <w:color w:val="000000"/>
        </w:rPr>
      </w:pPr>
      <w:ins w:id="357" w:author="Ravindra Akella" w:date="2019-11-19T19:22:00Z">
        <w:r>
          <w:rPr>
            <w:rFonts w:ascii="Palatino Linotype" w:eastAsia="Palatino Linotype" w:hAnsi="Palatino Linotype" w:cs="Palatino Linotype"/>
            <w:color w:val="000000"/>
          </w:rPr>
          <w:t>In next chapter we will see what is unit testing, wh</w:t>
        </w:r>
      </w:ins>
      <w:ins w:id="358" w:author="Ravindra Akella" w:date="2019-11-19T19:23:00Z">
        <w:r>
          <w:rPr>
            <w:rFonts w:ascii="Palatino Linotype" w:eastAsia="Palatino Linotype" w:hAnsi="Palatino Linotype" w:cs="Palatino Linotype"/>
            <w:color w:val="000000"/>
          </w:rPr>
          <w:t>y do we need unit testing,</w:t>
        </w:r>
      </w:ins>
      <w:ins w:id="359" w:author="Ravindra Akella" w:date="2019-11-19T19:22:00Z">
        <w:r>
          <w:rPr>
            <w:rFonts w:ascii="Palatino Linotype" w:eastAsia="Palatino Linotype" w:hAnsi="Palatino Linotype" w:cs="Palatino Linotype"/>
            <w:color w:val="000000"/>
          </w:rPr>
          <w:t xml:space="preserve"> what is the </w:t>
        </w:r>
        <w:r w:rsidRPr="00D47BC3">
          <w:rPr>
            <w:rFonts w:ascii="Palatino Linotype" w:eastAsia="Palatino Linotype" w:hAnsi="Palatino Linotype" w:cs="Palatino Linotype"/>
            <w:color w:val="000000"/>
            <w:rPrChange w:id="360" w:author="Ravindra Akella" w:date="2019-11-19T19:22:00Z">
              <w:rPr>
                <w:rFonts w:ascii="Arial" w:hAnsi="Arial" w:cs="Arial"/>
                <w:color w:val="000000"/>
              </w:rPr>
            </w:rPrChange>
          </w:rPr>
          <w:t>importance of unit testing in parallel programming and demonstrates how to write unit tests for parallel and asynchronous programs</w:t>
        </w:r>
      </w:ins>
      <w:ins w:id="361" w:author="Ravindra Akella" w:date="2019-11-19T19:23:00Z">
        <w:r w:rsidR="003445E6">
          <w:rPr>
            <w:rFonts w:ascii="Palatino Linotype" w:eastAsia="Palatino Linotype" w:hAnsi="Palatino Linotype" w:cs="Palatino Linotype"/>
            <w:color w:val="000000"/>
          </w:rPr>
          <w:t xml:space="preserve"> using XUnit.</w:t>
        </w:r>
      </w:ins>
    </w:p>
    <w:p w14:paraId="58F5235D" w14:textId="77777777" w:rsidR="00251EAC" w:rsidRDefault="00C9621B">
      <w:pPr>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Exercise</w:t>
      </w:r>
    </w:p>
    <w:p w14:paraId="4F5A82F2" w14:textId="77777777" w:rsidR="00251EAC" w:rsidRDefault="00C9621B">
      <w:pPr>
        <w:numPr>
          <w:ilvl w:val="0"/>
          <w:numId w:val="1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What is the difference between AutoResetEvent and ManualResetEvent?</w:t>
      </w:r>
    </w:p>
    <w:p w14:paraId="5E5E67C9" w14:textId="77777777" w:rsidR="00251EAC" w:rsidRDefault="00C9621B">
      <w:pPr>
        <w:numPr>
          <w:ilvl w:val="0"/>
          <w:numId w:val="1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Replace CountdownEvent in the file download example used using other PLINQ and other Parallel classes like Parallel.For and Parallel.ForEach.</w:t>
      </w:r>
    </w:p>
    <w:p w14:paraId="66C07D1B" w14:textId="77777777" w:rsidR="00251EAC" w:rsidRDefault="00C9621B">
      <w:pPr>
        <w:numPr>
          <w:ilvl w:val="0"/>
          <w:numId w:val="1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Write an application to measure the performance of examples used in Semaphore and SemaphoreSlim class.</w:t>
      </w:r>
    </w:p>
    <w:p w14:paraId="018C7504" w14:textId="3D227D5D" w:rsidR="00251EAC" w:rsidRDefault="00C9621B">
      <w:pPr>
        <w:numPr>
          <w:ilvl w:val="0"/>
          <w:numId w:val="18"/>
        </w:numPr>
        <w:pBdr>
          <w:top w:val="nil"/>
          <w:left w:val="nil"/>
          <w:bottom w:val="nil"/>
          <w:right w:val="nil"/>
          <w:between w:val="nil"/>
        </w:pBdr>
        <w:spacing w:after="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What is </w:t>
      </w:r>
      <w:r>
        <w:rPr>
          <w:rFonts w:ascii="Palatino Linotype" w:eastAsia="Palatino Linotype" w:hAnsi="Palatino Linotype" w:cs="Palatino Linotype"/>
        </w:rPr>
        <w:t>the difference</w:t>
      </w:r>
      <w:r>
        <w:rPr>
          <w:rFonts w:ascii="Palatino Linotype" w:eastAsia="Palatino Linotype" w:hAnsi="Palatino Linotype" w:cs="Palatino Linotype"/>
          <w:color w:val="000000"/>
        </w:rPr>
        <w:t xml:space="preserve"> between CountdownEvent and Barrier</w:t>
      </w:r>
      <w:ins w:id="362" w:author="Ravindra Akella" w:date="2019-11-18T11:49:00Z">
        <w:r w:rsidR="00D64B74">
          <w:rPr>
            <w:rFonts w:ascii="Palatino Linotype" w:eastAsia="Palatino Linotype" w:hAnsi="Palatino Linotype" w:cs="Palatino Linotype"/>
            <w:color w:val="000000"/>
          </w:rPr>
          <w:t>?</w:t>
        </w:r>
      </w:ins>
    </w:p>
    <w:p w14:paraId="0471C5C4" w14:textId="58BBF13C" w:rsidR="00251EAC" w:rsidRDefault="00C9621B">
      <w:pPr>
        <w:numPr>
          <w:ilvl w:val="0"/>
          <w:numId w:val="18"/>
        </w:numPr>
        <w:pBdr>
          <w:top w:val="nil"/>
          <w:left w:val="nil"/>
          <w:bottom w:val="nil"/>
          <w:right w:val="nil"/>
          <w:between w:val="nil"/>
        </w:pBdr>
        <w:rPr>
          <w:rFonts w:ascii="Palatino Linotype" w:eastAsia="Palatino Linotype" w:hAnsi="Palatino Linotype" w:cs="Palatino Linotype"/>
          <w:color w:val="000000"/>
        </w:rPr>
      </w:pPr>
      <w:bookmarkStart w:id="363" w:name="_heading=h.gjdgxs" w:colFirst="0" w:colLast="0"/>
      <w:bookmarkEnd w:id="363"/>
      <w:r>
        <w:rPr>
          <w:rFonts w:ascii="Palatino Linotype" w:eastAsia="Palatino Linotype" w:hAnsi="Palatino Linotype" w:cs="Palatino Linotype"/>
          <w:color w:val="000000"/>
        </w:rPr>
        <w:t xml:space="preserve">What </w:t>
      </w:r>
      <w:r>
        <w:rPr>
          <w:rFonts w:ascii="Palatino Linotype" w:eastAsia="Palatino Linotype" w:hAnsi="Palatino Linotype" w:cs="Palatino Linotype"/>
        </w:rPr>
        <w:t>is the difference</w:t>
      </w:r>
      <w:r>
        <w:rPr>
          <w:rFonts w:ascii="Palatino Linotype" w:eastAsia="Palatino Linotype" w:hAnsi="Palatino Linotype" w:cs="Palatino Linotype"/>
          <w:color w:val="000000"/>
        </w:rPr>
        <w:t xml:space="preserve"> between Volatile and Interlocked classes</w:t>
      </w:r>
      <w:ins w:id="364" w:author="Ravindra Akella" w:date="2019-11-18T11:49:00Z">
        <w:r w:rsidR="00D64B74">
          <w:rPr>
            <w:rFonts w:ascii="Palatino Linotype" w:eastAsia="Palatino Linotype" w:hAnsi="Palatino Linotype" w:cs="Palatino Linotype"/>
            <w:color w:val="000000"/>
          </w:rPr>
          <w:t>?</w:t>
        </w:r>
      </w:ins>
    </w:p>
    <w:p w14:paraId="1BBCA33C" w14:textId="77777777" w:rsidR="00251EAC" w:rsidRDefault="00251EAC">
      <w:pPr>
        <w:rPr>
          <w:rFonts w:ascii="Palatino Linotype" w:eastAsia="Palatino Linotype" w:hAnsi="Palatino Linotype" w:cs="Palatino Linotype"/>
        </w:rPr>
      </w:pPr>
    </w:p>
    <w:sectPr w:rsidR="00251EA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INA" w:date="2019-10-18T17:48:00Z" w:initials="J">
    <w:p w14:paraId="0DBFFB8D" w14:textId="77777777" w:rsidR="004A0A44" w:rsidRDefault="004A0A44">
      <w:pPr>
        <w:pStyle w:val="CommentText"/>
      </w:pPr>
      <w:r>
        <w:rPr>
          <w:rStyle w:val="CommentReference"/>
        </w:rPr>
        <w:annotationRef/>
      </w:r>
      <w:r w:rsidRPr="000242DC">
        <w:t xml:space="preserve">The chapter is well written. </w:t>
      </w:r>
      <w:r>
        <w:t xml:space="preserve">Code and terms explained well. </w:t>
      </w:r>
      <w:r w:rsidRPr="000242DC">
        <w:t>Good work</w:t>
      </w:r>
      <w:r w:rsidRPr="000242DC">
        <w:sym w:font="Wingdings" w:char="F04A"/>
      </w:r>
    </w:p>
  </w:comment>
  <w:comment w:id="1" w:author="JORDINA" w:date="2019-10-18T17:49:00Z" w:initials="J">
    <w:p w14:paraId="19220CC4" w14:textId="77777777" w:rsidR="004A0A44" w:rsidRDefault="004A0A44" w:rsidP="00E5531B">
      <w:pPr>
        <w:pStyle w:val="CommentText"/>
      </w:pPr>
      <w:r>
        <w:rPr>
          <w:rStyle w:val="CommentReference"/>
        </w:rPr>
        <w:annotationRef/>
      </w:r>
      <w:r w:rsidRPr="000A0F27">
        <w:t>Some revisions needed. Please add lead-ins for all images/tables.</w:t>
      </w:r>
    </w:p>
  </w:comment>
  <w:comment w:id="29" w:author="JORDINA" w:date="2019-10-18T17:52:00Z" w:initials="J">
    <w:p w14:paraId="4A508C0D" w14:textId="77777777" w:rsidR="004A0A44" w:rsidRDefault="004A0A44">
      <w:pPr>
        <w:pStyle w:val="CommentText"/>
      </w:pPr>
      <w:r>
        <w:rPr>
          <w:rStyle w:val="CommentReference"/>
        </w:rPr>
        <w:annotationRef/>
      </w:r>
      <w:r w:rsidRPr="007423AE">
        <w:rPr>
          <w:lang w:bidi="en-US"/>
        </w:rPr>
        <w:t xml:space="preserve">Please </w:t>
      </w:r>
      <w:r>
        <w:rPr>
          <w:lang w:bidi="en-US"/>
        </w:rPr>
        <w:t>rework on the</w:t>
      </w:r>
      <w:r w:rsidRPr="007423AE">
        <w:rPr>
          <w:lang w:bidi="en-US"/>
        </w:rPr>
        <w:t xml:space="preserve"> introduction. It should include a brief overview of the chapter, what the readers will learn and </w:t>
      </w:r>
      <w:r>
        <w:rPr>
          <w:lang w:bidi="en-US"/>
        </w:rPr>
        <w:t xml:space="preserve">why </w:t>
      </w:r>
      <w:r w:rsidRPr="007423AE">
        <w:rPr>
          <w:lang w:bidi="en-US"/>
        </w:rPr>
        <w:t>this information is important</w:t>
      </w:r>
    </w:p>
  </w:comment>
  <w:comment w:id="30" w:author="Ravindra Akella" w:date="2019-11-19T09:53:00Z" w:initials="RA">
    <w:p w14:paraId="0C90A640" w14:textId="26AC11DF" w:rsidR="00547F6B" w:rsidRDefault="00547F6B">
      <w:pPr>
        <w:pStyle w:val="CommentText"/>
      </w:pPr>
      <w:r>
        <w:rPr>
          <w:rStyle w:val="CommentReference"/>
        </w:rPr>
        <w:annotationRef/>
      </w:r>
      <w:r>
        <w:t>Updated</w:t>
      </w:r>
    </w:p>
  </w:comment>
  <w:comment w:id="38" w:author="JORDINA" w:date="2019-10-18T17:33:00Z" w:initials="J">
    <w:p w14:paraId="0F19A831" w14:textId="77777777" w:rsidR="004A0A44" w:rsidRDefault="004A0A44" w:rsidP="006B4E4E">
      <w:pPr>
        <w:pStyle w:val="CommentText"/>
      </w:pPr>
      <w:r>
        <w:rPr>
          <w:rStyle w:val="CommentReference"/>
        </w:rPr>
        <w:annotationRef/>
      </w:r>
    </w:p>
    <w:p w14:paraId="66560EA1" w14:textId="77777777" w:rsidR="004A0A44" w:rsidRDefault="004A0A44" w:rsidP="006B4E4E">
      <w:pPr>
        <w:pStyle w:val="CommentText"/>
      </w:pPr>
      <w:r>
        <w:t>1. Why is synchronization needed?</w:t>
      </w:r>
    </w:p>
    <w:p w14:paraId="0E7C247D" w14:textId="77777777" w:rsidR="004A0A44" w:rsidRDefault="004A0A44" w:rsidP="006B4E4E">
      <w:pPr>
        <w:pStyle w:val="CommentText"/>
      </w:pPr>
      <w:r>
        <w:t>2. Synchronization Constructs</w:t>
      </w:r>
    </w:p>
    <w:p w14:paraId="4B907566" w14:textId="77777777" w:rsidR="004A0A44" w:rsidRDefault="004A0A44" w:rsidP="006B4E4E">
      <w:pPr>
        <w:pStyle w:val="CommentText"/>
      </w:pPr>
      <w:r>
        <w:t>3. Sample program to see synchronization constructs in action.</w:t>
      </w:r>
    </w:p>
  </w:comment>
  <w:comment w:id="40" w:author="JORDINA" w:date="2019-10-18T17:34:00Z" w:initials="J">
    <w:p w14:paraId="7FF4A769" w14:textId="77777777" w:rsidR="004A0A44" w:rsidRDefault="004A0A44">
      <w:pPr>
        <w:pStyle w:val="CommentText"/>
      </w:pPr>
      <w:r>
        <w:rPr>
          <w:rStyle w:val="CommentReference"/>
        </w:rPr>
        <w:annotationRef/>
      </w:r>
      <w:r>
        <w:t>Grammatical error in sentence formation, please check.</w:t>
      </w:r>
    </w:p>
  </w:comment>
  <w:comment w:id="41" w:author="Ravindra Akella" w:date="2019-11-18T11:39:00Z" w:initials="RA">
    <w:p w14:paraId="7748D57B" w14:textId="4E039D4B" w:rsidR="004A0A44" w:rsidRDefault="004A0A44">
      <w:pPr>
        <w:pStyle w:val="CommentText"/>
      </w:pPr>
      <w:r>
        <w:rPr>
          <w:rStyle w:val="CommentReference"/>
        </w:rPr>
        <w:annotationRef/>
      </w:r>
      <w:r>
        <w:t>Looks ok to me, can you please suggest</w:t>
      </w:r>
    </w:p>
  </w:comment>
  <w:comment w:id="48" w:author="JORDINA" w:date="2019-10-18T17:34:00Z" w:initials="J">
    <w:p w14:paraId="67C773C8" w14:textId="77777777" w:rsidR="004A0A44" w:rsidRDefault="004A0A44">
      <w:pPr>
        <w:pStyle w:val="CommentText"/>
      </w:pPr>
      <w:r>
        <w:rPr>
          <w:rStyle w:val="CommentReference"/>
        </w:rPr>
        <w:annotationRef/>
      </w:r>
      <w:r>
        <w:t>Please add lead-in for this code</w:t>
      </w:r>
    </w:p>
  </w:comment>
  <w:comment w:id="49" w:author="Ravindra Akella" w:date="2019-11-19T16:47:00Z" w:initials="RA">
    <w:p w14:paraId="2DFED2CC" w14:textId="0B24D81A" w:rsidR="008535E7" w:rsidRDefault="008535E7">
      <w:pPr>
        <w:pStyle w:val="CommentText"/>
      </w:pPr>
      <w:r>
        <w:rPr>
          <w:rStyle w:val="CommentReference"/>
        </w:rPr>
        <w:annotationRef/>
      </w:r>
      <w:r>
        <w:t>Updated</w:t>
      </w:r>
    </w:p>
  </w:comment>
  <w:comment w:id="65" w:author="JORDINA" w:date="2019-10-18T17:35:00Z" w:initials="J">
    <w:p w14:paraId="69B1BD9C" w14:textId="77777777" w:rsidR="004A0A44" w:rsidRDefault="004A0A44">
      <w:pPr>
        <w:pStyle w:val="CommentText"/>
      </w:pPr>
      <w:r>
        <w:rPr>
          <w:rStyle w:val="CommentReference"/>
        </w:rPr>
        <w:annotationRef/>
      </w:r>
      <w:r>
        <w:t>Grammatical error, please check.</w:t>
      </w:r>
    </w:p>
  </w:comment>
  <w:comment w:id="66" w:author="Ravindra Akella" w:date="2019-11-18T11:40:00Z" w:initials="RA">
    <w:p w14:paraId="78CA5A7D" w14:textId="7C1BC2F3" w:rsidR="004A0A44" w:rsidRDefault="004A0A44">
      <w:pPr>
        <w:pStyle w:val="CommentText"/>
      </w:pPr>
      <w:r>
        <w:rPr>
          <w:rStyle w:val="CommentReference"/>
        </w:rPr>
        <w:annotationRef/>
      </w:r>
      <w:r>
        <w:t>Looks ok to me, can you please suggest</w:t>
      </w:r>
    </w:p>
  </w:comment>
  <w:comment w:id="69" w:author="JORDINA" w:date="2019-10-18T17:36:00Z" w:initials="J">
    <w:p w14:paraId="62C3F079" w14:textId="77777777" w:rsidR="004A0A44" w:rsidRDefault="004A0A44">
      <w:pPr>
        <w:pStyle w:val="CommentText"/>
      </w:pPr>
      <w:r>
        <w:rPr>
          <w:rStyle w:val="CommentReference"/>
        </w:rPr>
        <w:annotationRef/>
      </w:r>
      <w:r>
        <w:t>Please add this content.</w:t>
      </w:r>
    </w:p>
  </w:comment>
  <w:comment w:id="70" w:author="Ravindra Akella" w:date="2019-11-19T17:21:00Z" w:initials="RA">
    <w:p w14:paraId="012A8237" w14:textId="2C910291" w:rsidR="00323233" w:rsidRDefault="00323233">
      <w:pPr>
        <w:pStyle w:val="CommentText"/>
      </w:pPr>
      <w:r>
        <w:rPr>
          <w:rStyle w:val="CommentReference"/>
        </w:rPr>
        <w:annotationRef/>
      </w:r>
      <w:r>
        <w:t>Added</w:t>
      </w:r>
    </w:p>
  </w:comment>
  <w:comment w:id="88" w:author="JORDINA" w:date="2019-10-18T17:36:00Z" w:initials="J">
    <w:p w14:paraId="11ED33E4" w14:textId="77777777" w:rsidR="004A0A44" w:rsidRDefault="004A0A44">
      <w:pPr>
        <w:pStyle w:val="CommentText"/>
      </w:pPr>
      <w:r>
        <w:rPr>
          <w:rStyle w:val="CommentReference"/>
        </w:rPr>
        <w:annotationRef/>
      </w:r>
      <w:r>
        <w:t>Grammatical error, please check.</w:t>
      </w:r>
    </w:p>
  </w:comment>
  <w:comment w:id="89" w:author="Ravindra Akella" w:date="2019-11-18T11:39:00Z" w:initials="RA">
    <w:p w14:paraId="73CCFFF0" w14:textId="3CBB44BD" w:rsidR="004A0A44" w:rsidRDefault="004A0A44">
      <w:pPr>
        <w:pStyle w:val="CommentText"/>
      </w:pPr>
      <w:r>
        <w:rPr>
          <w:rStyle w:val="CommentReference"/>
        </w:rPr>
        <w:annotationRef/>
      </w:r>
      <w:r>
        <w:t>Corrected</w:t>
      </w:r>
    </w:p>
  </w:comment>
  <w:comment w:id="95" w:author="JORDINA" w:date="2019-10-18T17:37:00Z" w:initials="J">
    <w:p w14:paraId="53EC74D0" w14:textId="77777777" w:rsidR="004A0A44" w:rsidRDefault="004A0A44">
      <w:pPr>
        <w:pStyle w:val="CommentText"/>
      </w:pPr>
      <w:r>
        <w:rPr>
          <w:rStyle w:val="CommentReference"/>
        </w:rPr>
        <w:annotationRef/>
      </w:r>
      <w:r>
        <w:t>Grammatical error, please check.</w:t>
      </w:r>
    </w:p>
  </w:comment>
  <w:comment w:id="96" w:author="Ravindra Akella" w:date="2019-11-18T11:41:00Z" w:initials="RA">
    <w:p w14:paraId="40A7F4CB" w14:textId="383CF865" w:rsidR="004A0A44" w:rsidRDefault="004A0A44">
      <w:pPr>
        <w:pStyle w:val="CommentText"/>
      </w:pPr>
      <w:r>
        <w:rPr>
          <w:rStyle w:val="CommentReference"/>
        </w:rPr>
        <w:annotationRef/>
      </w:r>
      <w:r>
        <w:t>Corrected</w:t>
      </w:r>
    </w:p>
  </w:comment>
  <w:comment w:id="115" w:author="JORDINA" w:date="2019-10-18T17:37:00Z" w:initials="J">
    <w:p w14:paraId="314A383D" w14:textId="77777777" w:rsidR="004A0A44" w:rsidRDefault="004A0A44">
      <w:pPr>
        <w:pStyle w:val="CommentText"/>
      </w:pPr>
      <w:r>
        <w:rPr>
          <w:rStyle w:val="CommentReference"/>
        </w:rPr>
        <w:annotationRef/>
      </w:r>
      <w:r>
        <w:t xml:space="preserve">The image is a bit blur. Please add a </w:t>
      </w:r>
      <w:proofErr w:type="gramStart"/>
      <w:r>
        <w:t>more clear</w:t>
      </w:r>
      <w:proofErr w:type="gramEnd"/>
      <w:r>
        <w:t xml:space="preserve"> image.</w:t>
      </w:r>
    </w:p>
  </w:comment>
  <w:comment w:id="116" w:author="Ravindra Akella" w:date="2019-11-19T18:25:00Z" w:initials="RA">
    <w:p w14:paraId="7C2C175B" w14:textId="01E80508" w:rsidR="0005351E" w:rsidRDefault="0005351E">
      <w:pPr>
        <w:pStyle w:val="CommentText"/>
      </w:pPr>
      <w:r>
        <w:rPr>
          <w:rStyle w:val="CommentReference"/>
        </w:rPr>
        <w:annotationRef/>
      </w:r>
      <w:r>
        <w:t>Updated</w:t>
      </w:r>
    </w:p>
  </w:comment>
  <w:comment w:id="128" w:author="JORDINA" w:date="2019-10-18T17:39:00Z" w:initials="J">
    <w:p w14:paraId="075C4C7D" w14:textId="77777777" w:rsidR="004A0A44" w:rsidRDefault="004A0A44">
      <w:pPr>
        <w:pStyle w:val="CommentText"/>
      </w:pPr>
      <w:r>
        <w:rPr>
          <w:rStyle w:val="CommentReference"/>
        </w:rPr>
        <w:annotationRef/>
      </w:r>
      <w:r>
        <w:t>Since it’s only one point, you don’t need to add a bullet.</w:t>
      </w:r>
    </w:p>
  </w:comment>
  <w:comment w:id="129" w:author="Ravindra Akella" w:date="2019-11-19T18:37:00Z" w:initials="RA">
    <w:p w14:paraId="4A94DC24" w14:textId="3ECD9952" w:rsidR="000A3C52" w:rsidRDefault="000A3C52">
      <w:pPr>
        <w:pStyle w:val="CommentText"/>
      </w:pPr>
      <w:r>
        <w:rPr>
          <w:rStyle w:val="CommentReference"/>
        </w:rPr>
        <w:annotationRef/>
      </w:r>
      <w:r>
        <w:t>Updated</w:t>
      </w:r>
    </w:p>
  </w:comment>
  <w:comment w:id="159" w:author="JORDINA" w:date="2019-10-18T17:40:00Z" w:initials="J">
    <w:p w14:paraId="7AEF0018" w14:textId="77777777" w:rsidR="004A0A44" w:rsidRDefault="004A0A44">
      <w:pPr>
        <w:pStyle w:val="CommentText"/>
      </w:pPr>
      <w:r>
        <w:rPr>
          <w:rStyle w:val="CommentReference"/>
        </w:rPr>
        <w:annotationRef/>
      </w:r>
      <w:r>
        <w:t>Please add a lead-in for this image. A code and an image cannot ne consecutive.</w:t>
      </w:r>
    </w:p>
  </w:comment>
  <w:comment w:id="160" w:author="Ravindra Akella" w:date="2019-11-18T11:45:00Z" w:initials="RA">
    <w:p w14:paraId="31EA21BF" w14:textId="5CAF9E22" w:rsidR="004A0A44" w:rsidRDefault="004A0A44">
      <w:pPr>
        <w:pStyle w:val="CommentText"/>
      </w:pPr>
      <w:r>
        <w:rPr>
          <w:rStyle w:val="CommentReference"/>
        </w:rPr>
        <w:annotationRef/>
      </w:r>
      <w:r>
        <w:t>Updated</w:t>
      </w:r>
    </w:p>
  </w:comment>
  <w:comment w:id="170" w:author="JORDINA" w:date="2019-10-18T17:40:00Z" w:initials="J">
    <w:p w14:paraId="3DE38AC3" w14:textId="77777777" w:rsidR="004A0A44" w:rsidRDefault="004A0A44">
      <w:pPr>
        <w:pStyle w:val="CommentText"/>
      </w:pPr>
      <w:r>
        <w:rPr>
          <w:rStyle w:val="CommentReference"/>
        </w:rPr>
        <w:annotationRef/>
      </w:r>
      <w:r>
        <w:t>Please add lead-in for this image.</w:t>
      </w:r>
    </w:p>
  </w:comment>
  <w:comment w:id="171" w:author="Ravindra Akella" w:date="2019-11-18T11:47:00Z" w:initials="RA">
    <w:p w14:paraId="2F6A0D2B" w14:textId="6E11ED83" w:rsidR="004A0A44" w:rsidRDefault="004A0A44">
      <w:pPr>
        <w:pStyle w:val="CommentText"/>
      </w:pPr>
      <w:r>
        <w:rPr>
          <w:rStyle w:val="CommentReference"/>
        </w:rPr>
        <w:annotationRef/>
      </w:r>
      <w:r>
        <w:rPr>
          <w:rStyle w:val="CommentReference"/>
        </w:rPr>
        <w:t>Updated</w:t>
      </w:r>
    </w:p>
  </w:comment>
  <w:comment w:id="177" w:author="JORDINA" w:date="2019-10-18T17:40:00Z" w:initials="J">
    <w:p w14:paraId="5D4F1FFF" w14:textId="77777777" w:rsidR="004A0A44" w:rsidRDefault="004A0A44">
      <w:pPr>
        <w:pStyle w:val="CommentText"/>
      </w:pPr>
      <w:r>
        <w:rPr>
          <w:rStyle w:val="CommentReference"/>
        </w:rPr>
        <w:annotationRef/>
      </w:r>
      <w:r>
        <w:t>Grammatical error, please check.</w:t>
      </w:r>
    </w:p>
  </w:comment>
  <w:comment w:id="178" w:author="Ravindra Akella" w:date="2019-11-18T11:48:00Z" w:initials="RA">
    <w:p w14:paraId="733DF94D" w14:textId="09271960" w:rsidR="00B83253" w:rsidRPr="00B83253" w:rsidRDefault="004A0A44">
      <w:pPr>
        <w:pStyle w:val="CommentText"/>
        <w:rPr>
          <w:sz w:val="16"/>
          <w:szCs w:val="16"/>
        </w:rPr>
      </w:pPr>
      <w:r>
        <w:rPr>
          <w:rStyle w:val="CommentReference"/>
        </w:rPr>
        <w:annotationRef/>
      </w:r>
      <w:r w:rsidR="00B83253">
        <w:rPr>
          <w:rStyle w:val="CommentReference"/>
        </w:rPr>
        <w:t>Updated</w:t>
      </w:r>
    </w:p>
  </w:comment>
  <w:comment w:id="187" w:author="JORDINA" w:date="2019-10-18T17:41:00Z" w:initials="J">
    <w:p w14:paraId="3F8B6C94" w14:textId="77777777" w:rsidR="004A0A44" w:rsidRDefault="004A0A44">
      <w:pPr>
        <w:pStyle w:val="CommentText"/>
      </w:pPr>
      <w:r>
        <w:rPr>
          <w:rStyle w:val="CommentReference"/>
        </w:rPr>
        <w:annotationRef/>
      </w:r>
      <w:r>
        <w:t>Grammatical error, please check.</w:t>
      </w:r>
    </w:p>
  </w:comment>
  <w:comment w:id="188" w:author="Ravindra Akella" w:date="2019-11-19T18:39:00Z" w:initials="RA">
    <w:p w14:paraId="36235D6F" w14:textId="4C30080B" w:rsidR="007558D1" w:rsidRDefault="007558D1">
      <w:pPr>
        <w:pStyle w:val="CommentText"/>
      </w:pPr>
      <w:r>
        <w:rPr>
          <w:rStyle w:val="CommentReference"/>
        </w:rPr>
        <w:annotationRef/>
      </w:r>
      <w:r>
        <w:t>Updated</w:t>
      </w:r>
    </w:p>
  </w:comment>
  <w:comment w:id="191" w:author="JORDINA" w:date="2019-10-18T17:42:00Z" w:initials="J">
    <w:p w14:paraId="62D135AB" w14:textId="77777777" w:rsidR="004A0A44" w:rsidRDefault="004A0A44">
      <w:pPr>
        <w:pStyle w:val="CommentText"/>
      </w:pPr>
      <w:r>
        <w:rPr>
          <w:rStyle w:val="CommentReference"/>
        </w:rPr>
        <w:annotationRef/>
      </w:r>
      <w:r>
        <w:t>Grammatical error, please check.</w:t>
      </w:r>
    </w:p>
  </w:comment>
  <w:comment w:id="192" w:author="Ravindra Akella" w:date="2019-11-19T18:42:00Z" w:initials="RA">
    <w:p w14:paraId="24FF9AE0" w14:textId="32999868" w:rsidR="00B349F4" w:rsidRDefault="00B349F4">
      <w:pPr>
        <w:pStyle w:val="CommentText"/>
      </w:pPr>
      <w:r>
        <w:rPr>
          <w:rStyle w:val="CommentReference"/>
        </w:rPr>
        <w:annotationRef/>
      </w:r>
      <w:r>
        <w:t>Look ok to me, can you suggest.</w:t>
      </w:r>
    </w:p>
  </w:comment>
  <w:comment w:id="196" w:author="JORDINA" w:date="2019-10-18T17:42:00Z" w:initials="J">
    <w:p w14:paraId="0F04BB0A" w14:textId="77777777" w:rsidR="004A0A44" w:rsidRDefault="004A0A44">
      <w:pPr>
        <w:pStyle w:val="CommentText"/>
      </w:pPr>
      <w:r>
        <w:rPr>
          <w:rStyle w:val="CommentReference"/>
        </w:rPr>
        <w:annotationRef/>
      </w:r>
      <w:r>
        <w:t>Please add lead-in</w:t>
      </w:r>
    </w:p>
  </w:comment>
  <w:comment w:id="197" w:author="Ravindra Akella" w:date="2019-11-19T19:38:00Z" w:initials="RA">
    <w:p w14:paraId="1293C4CE" w14:textId="2C655C67" w:rsidR="002B3212" w:rsidRDefault="002B3212">
      <w:pPr>
        <w:pStyle w:val="CommentText"/>
      </w:pPr>
      <w:r>
        <w:rPr>
          <w:rStyle w:val="CommentReference"/>
        </w:rPr>
        <w:annotationRef/>
      </w:r>
      <w:r>
        <w:t>Updated</w:t>
      </w:r>
    </w:p>
  </w:comment>
  <w:comment w:id="201" w:author="JORDINA" w:date="2019-10-18T17:43:00Z" w:initials="J">
    <w:p w14:paraId="438820E9" w14:textId="77777777" w:rsidR="004A0A44" w:rsidRDefault="004A0A44">
      <w:pPr>
        <w:pStyle w:val="CommentText"/>
      </w:pPr>
      <w:r>
        <w:rPr>
          <w:rStyle w:val="CommentReference"/>
        </w:rPr>
        <w:annotationRef/>
      </w:r>
      <w:r>
        <w:t>Grammatical error, please check.</w:t>
      </w:r>
    </w:p>
  </w:comment>
  <w:comment w:id="202" w:author="Ravindra Akella" w:date="2019-11-19T18:44:00Z" w:initials="RA">
    <w:p w14:paraId="37024597" w14:textId="242A8FB0" w:rsidR="00CE2B52" w:rsidRDefault="00CE2B52">
      <w:pPr>
        <w:pStyle w:val="CommentText"/>
      </w:pPr>
      <w:r>
        <w:rPr>
          <w:rStyle w:val="CommentReference"/>
        </w:rPr>
        <w:annotationRef/>
      </w:r>
      <w:r>
        <w:t>Updated</w:t>
      </w:r>
    </w:p>
  </w:comment>
  <w:comment w:id="206" w:author="JORDINA" w:date="2019-10-18T17:43:00Z" w:initials="J">
    <w:p w14:paraId="58635FE9" w14:textId="77777777" w:rsidR="004A0A44" w:rsidRDefault="004A0A44">
      <w:pPr>
        <w:pStyle w:val="CommentText"/>
      </w:pPr>
      <w:r>
        <w:rPr>
          <w:rStyle w:val="CommentReference"/>
        </w:rPr>
        <w:annotationRef/>
      </w:r>
      <w:r>
        <w:t>Grammatical error in sentence formation, please check.</w:t>
      </w:r>
    </w:p>
  </w:comment>
  <w:comment w:id="207" w:author="Ravindra Akella" w:date="2019-11-19T18:46:00Z" w:initials="RA">
    <w:p w14:paraId="10D90B68" w14:textId="15675C86" w:rsidR="00861123" w:rsidRDefault="00861123">
      <w:pPr>
        <w:pStyle w:val="CommentText"/>
      </w:pPr>
      <w:r>
        <w:rPr>
          <w:rStyle w:val="CommentReference"/>
        </w:rPr>
        <w:annotationRef/>
      </w:r>
      <w:r>
        <w:t>Updated</w:t>
      </w:r>
    </w:p>
  </w:comment>
  <w:comment w:id="218" w:author="JORDINA" w:date="2019-10-18T17:44:00Z" w:initials="J">
    <w:p w14:paraId="7763629B" w14:textId="77777777" w:rsidR="004A0A44" w:rsidRDefault="004A0A44">
      <w:pPr>
        <w:pStyle w:val="CommentText"/>
      </w:pPr>
      <w:r>
        <w:rPr>
          <w:rStyle w:val="CommentReference"/>
        </w:rPr>
        <w:annotationRef/>
      </w:r>
      <w:r>
        <w:t>Please add table caption.</w:t>
      </w:r>
    </w:p>
  </w:comment>
  <w:comment w:id="219" w:author="Ravindra Akella" w:date="2019-11-19T19:38:00Z" w:initials="RA">
    <w:p w14:paraId="15DED9B9" w14:textId="238CF9F0" w:rsidR="00406A5C" w:rsidRDefault="00406A5C">
      <w:pPr>
        <w:pStyle w:val="CommentText"/>
      </w:pPr>
      <w:r>
        <w:rPr>
          <w:rStyle w:val="CommentReference"/>
        </w:rPr>
        <w:annotationRef/>
      </w:r>
      <w:r>
        <w:t>Updated</w:t>
      </w:r>
      <w:r w:rsidR="00B958B2">
        <w:t>, please check the font and pattern as I couldn’t find style guidelines</w:t>
      </w:r>
    </w:p>
  </w:comment>
  <w:comment w:id="246" w:author="JORDINA" w:date="2019-10-18T17:44:00Z" w:initials="J">
    <w:p w14:paraId="3ACAC2E7" w14:textId="77777777" w:rsidR="004A0A44" w:rsidRDefault="004A0A44">
      <w:pPr>
        <w:pStyle w:val="CommentText"/>
      </w:pPr>
      <w:r>
        <w:rPr>
          <w:rStyle w:val="CommentReference"/>
        </w:rPr>
        <w:annotationRef/>
      </w:r>
      <w:r>
        <w:t>Please add lead-in</w:t>
      </w:r>
    </w:p>
  </w:comment>
  <w:comment w:id="247" w:author="Ravindra Akella" w:date="2019-11-19T19:12:00Z" w:initials="RA">
    <w:p w14:paraId="7C32BA02" w14:textId="070952EF" w:rsidR="00657ED8" w:rsidRDefault="00657ED8">
      <w:pPr>
        <w:pStyle w:val="CommentText"/>
      </w:pPr>
      <w:r>
        <w:rPr>
          <w:rStyle w:val="CommentReference"/>
        </w:rPr>
        <w:annotationRef/>
      </w:r>
      <w:r>
        <w:t>Updated</w:t>
      </w:r>
    </w:p>
  </w:comment>
  <w:comment w:id="280" w:author="JORDINA" w:date="2019-10-18T17:45:00Z" w:initials="J">
    <w:p w14:paraId="0FA3F5A8" w14:textId="77777777" w:rsidR="004A0A44" w:rsidRPr="00D6639C" w:rsidRDefault="004A0A44" w:rsidP="00712457">
      <w:pPr>
        <w:pStyle w:val="CommentText"/>
      </w:pPr>
      <w:r>
        <w:rPr>
          <w:rStyle w:val="CommentReference"/>
        </w:rPr>
        <w:annotationRef/>
      </w:r>
      <w:r w:rsidRPr="00D6639C">
        <w:t>Please check that all the images in this chapter belong to/drawn by you or are free to use.</w:t>
      </w:r>
    </w:p>
    <w:p w14:paraId="2013EA6D" w14:textId="77777777" w:rsidR="004A0A44" w:rsidRDefault="004A0A44" w:rsidP="00712457">
      <w:pPr>
        <w:pStyle w:val="CommentText"/>
      </w:pPr>
      <w:r>
        <w:t>What is source of this image?</w:t>
      </w:r>
    </w:p>
  </w:comment>
  <w:comment w:id="281" w:author="Ravindra Akella" w:date="2019-11-18T11:53:00Z" w:initials="RA">
    <w:p w14:paraId="555434D7" w14:textId="5688AC7E" w:rsidR="004A0A44" w:rsidRDefault="004A0A44">
      <w:pPr>
        <w:pStyle w:val="CommentText"/>
      </w:pPr>
      <w:r>
        <w:rPr>
          <w:rStyle w:val="CommentReference"/>
        </w:rPr>
        <w:annotationRef/>
      </w:r>
      <w:r>
        <w:t>I have drawn this image using Visio</w:t>
      </w:r>
      <w:r w:rsidR="00616F65">
        <w:t>, rest of the images are output of code.</w:t>
      </w:r>
    </w:p>
  </w:comment>
  <w:comment w:id="317" w:author="JORDINA" w:date="2019-10-18T17:46:00Z" w:initials="J">
    <w:p w14:paraId="37151A82" w14:textId="77777777" w:rsidR="004A0A44" w:rsidRPr="0061466D" w:rsidRDefault="004A0A44" w:rsidP="00CC2F89">
      <w:pPr>
        <w:pStyle w:val="CommentText"/>
      </w:pPr>
      <w:r>
        <w:rPr>
          <w:rStyle w:val="CommentTextChar"/>
        </w:rPr>
        <w:annotationRef/>
      </w:r>
      <w:r w:rsidRPr="0061466D">
        <w:t>Please rework on the summary. It should contain the following:</w:t>
      </w:r>
    </w:p>
    <w:p w14:paraId="3FA6CEEF" w14:textId="77777777" w:rsidR="004A0A44" w:rsidRPr="0061466D" w:rsidRDefault="004A0A44" w:rsidP="00CC2F89">
      <w:pPr>
        <w:pStyle w:val="CommentText"/>
      </w:pPr>
      <w:r w:rsidRPr="0061466D">
        <w:t>Please break it into 3 paragraphs.</w:t>
      </w:r>
    </w:p>
    <w:p w14:paraId="7D5D7B44" w14:textId="77777777" w:rsidR="004A0A44" w:rsidRPr="0061466D" w:rsidRDefault="004A0A44" w:rsidP="00CC2F89">
      <w:pPr>
        <w:pStyle w:val="CommentText"/>
        <w:numPr>
          <w:ilvl w:val="0"/>
          <w:numId w:val="23"/>
        </w:numPr>
      </w:pPr>
      <w:r w:rsidRPr="0061466D">
        <w:t>a brief recap of the chapter</w:t>
      </w:r>
    </w:p>
    <w:p w14:paraId="064ED4BF" w14:textId="77777777" w:rsidR="004A0A44" w:rsidRDefault="004A0A44" w:rsidP="00CC2F89">
      <w:pPr>
        <w:pStyle w:val="CommentText"/>
        <w:numPr>
          <w:ilvl w:val="0"/>
          <w:numId w:val="23"/>
        </w:numPr>
      </w:pPr>
      <w:r w:rsidRPr="0061466D">
        <w:t>what skills the readers have gained</w:t>
      </w:r>
    </w:p>
    <w:p w14:paraId="19444C60" w14:textId="77777777" w:rsidR="004A0A44" w:rsidRDefault="004A0A44" w:rsidP="00CC2F89">
      <w:pPr>
        <w:pStyle w:val="CommentText"/>
        <w:numPr>
          <w:ilvl w:val="0"/>
          <w:numId w:val="23"/>
        </w:numPr>
      </w:pPr>
      <w:r w:rsidRPr="0061466D">
        <w:t>Introduce the next chapter in 2-3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FFB8D" w15:done="0"/>
  <w15:commentEx w15:paraId="19220CC4" w15:done="0"/>
  <w15:commentEx w15:paraId="4A508C0D" w15:done="0"/>
  <w15:commentEx w15:paraId="0C90A640" w15:paraIdParent="4A508C0D" w15:done="0"/>
  <w15:commentEx w15:paraId="4B907566" w15:done="0"/>
  <w15:commentEx w15:paraId="7FF4A769" w15:done="0"/>
  <w15:commentEx w15:paraId="7748D57B" w15:paraIdParent="7FF4A769" w15:done="0"/>
  <w15:commentEx w15:paraId="67C773C8" w15:done="0"/>
  <w15:commentEx w15:paraId="2DFED2CC" w15:paraIdParent="67C773C8" w15:done="0"/>
  <w15:commentEx w15:paraId="69B1BD9C" w15:done="0"/>
  <w15:commentEx w15:paraId="78CA5A7D" w15:paraIdParent="69B1BD9C" w15:done="0"/>
  <w15:commentEx w15:paraId="62C3F079" w15:done="0"/>
  <w15:commentEx w15:paraId="012A8237" w15:paraIdParent="62C3F079" w15:done="0"/>
  <w15:commentEx w15:paraId="11ED33E4" w15:done="0"/>
  <w15:commentEx w15:paraId="73CCFFF0" w15:paraIdParent="11ED33E4" w15:done="0"/>
  <w15:commentEx w15:paraId="53EC74D0" w15:done="0"/>
  <w15:commentEx w15:paraId="40A7F4CB" w15:paraIdParent="53EC74D0" w15:done="0"/>
  <w15:commentEx w15:paraId="314A383D" w15:done="0"/>
  <w15:commentEx w15:paraId="7C2C175B" w15:paraIdParent="314A383D" w15:done="0"/>
  <w15:commentEx w15:paraId="075C4C7D" w15:done="0"/>
  <w15:commentEx w15:paraId="4A94DC24" w15:paraIdParent="075C4C7D" w15:done="0"/>
  <w15:commentEx w15:paraId="7AEF0018" w15:done="0"/>
  <w15:commentEx w15:paraId="31EA21BF" w15:paraIdParent="7AEF0018" w15:done="0"/>
  <w15:commentEx w15:paraId="3DE38AC3" w15:done="0"/>
  <w15:commentEx w15:paraId="2F6A0D2B" w15:paraIdParent="3DE38AC3" w15:done="0"/>
  <w15:commentEx w15:paraId="5D4F1FFF" w15:done="0"/>
  <w15:commentEx w15:paraId="733DF94D" w15:paraIdParent="5D4F1FFF" w15:done="0"/>
  <w15:commentEx w15:paraId="3F8B6C94" w15:done="0"/>
  <w15:commentEx w15:paraId="36235D6F" w15:paraIdParent="3F8B6C94" w15:done="0"/>
  <w15:commentEx w15:paraId="62D135AB" w15:done="0"/>
  <w15:commentEx w15:paraId="24FF9AE0" w15:paraIdParent="62D135AB" w15:done="0"/>
  <w15:commentEx w15:paraId="0F04BB0A" w15:done="0"/>
  <w15:commentEx w15:paraId="1293C4CE" w15:paraIdParent="0F04BB0A" w15:done="0"/>
  <w15:commentEx w15:paraId="438820E9" w15:done="0"/>
  <w15:commentEx w15:paraId="37024597" w15:paraIdParent="438820E9" w15:done="0"/>
  <w15:commentEx w15:paraId="58635FE9" w15:done="0"/>
  <w15:commentEx w15:paraId="10D90B68" w15:paraIdParent="58635FE9" w15:done="0"/>
  <w15:commentEx w15:paraId="7763629B" w15:done="0"/>
  <w15:commentEx w15:paraId="15DED9B9" w15:paraIdParent="7763629B" w15:done="0"/>
  <w15:commentEx w15:paraId="3ACAC2E7" w15:done="0"/>
  <w15:commentEx w15:paraId="7C32BA02" w15:paraIdParent="3ACAC2E7" w15:done="0"/>
  <w15:commentEx w15:paraId="2013EA6D" w15:done="0"/>
  <w15:commentEx w15:paraId="555434D7" w15:paraIdParent="2013EA6D" w15:done="0"/>
  <w15:commentEx w15:paraId="19444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FFB8D" w16cid:durableId="217D00A9"/>
  <w16cid:commentId w16cid:paraId="19220CC4" w16cid:durableId="217D00AA"/>
  <w16cid:commentId w16cid:paraId="4A508C0D" w16cid:durableId="217D00AB"/>
  <w16cid:commentId w16cid:paraId="0C90A640" w16cid:durableId="217E3A0F"/>
  <w16cid:commentId w16cid:paraId="4B907566" w16cid:durableId="217D00AC"/>
  <w16cid:commentId w16cid:paraId="7FF4A769" w16cid:durableId="217D00AD"/>
  <w16cid:commentId w16cid:paraId="7748D57B" w16cid:durableId="217D017B"/>
  <w16cid:commentId w16cid:paraId="67C773C8" w16cid:durableId="217D00AE"/>
  <w16cid:commentId w16cid:paraId="2DFED2CC" w16cid:durableId="217E9B13"/>
  <w16cid:commentId w16cid:paraId="69B1BD9C" w16cid:durableId="217D00AF"/>
  <w16cid:commentId w16cid:paraId="78CA5A7D" w16cid:durableId="217D01BC"/>
  <w16cid:commentId w16cid:paraId="62C3F079" w16cid:durableId="217D00B0"/>
  <w16cid:commentId w16cid:paraId="012A8237" w16cid:durableId="217EA301"/>
  <w16cid:commentId w16cid:paraId="11ED33E4" w16cid:durableId="217D00B1"/>
  <w16cid:commentId w16cid:paraId="73CCFFF0" w16cid:durableId="217D0168"/>
  <w16cid:commentId w16cid:paraId="53EC74D0" w16cid:durableId="217D00B2"/>
  <w16cid:commentId w16cid:paraId="40A7F4CB" w16cid:durableId="217D01F9"/>
  <w16cid:commentId w16cid:paraId="314A383D" w16cid:durableId="217D00B3"/>
  <w16cid:commentId w16cid:paraId="7C2C175B" w16cid:durableId="217EB224"/>
  <w16cid:commentId w16cid:paraId="075C4C7D" w16cid:durableId="217D00B4"/>
  <w16cid:commentId w16cid:paraId="4A94DC24" w16cid:durableId="217EB505"/>
  <w16cid:commentId w16cid:paraId="7AEF0018" w16cid:durableId="217D00B5"/>
  <w16cid:commentId w16cid:paraId="31EA21BF" w16cid:durableId="217D02E9"/>
  <w16cid:commentId w16cid:paraId="3DE38AC3" w16cid:durableId="217D00B6"/>
  <w16cid:commentId w16cid:paraId="2F6A0D2B" w16cid:durableId="217D035D"/>
  <w16cid:commentId w16cid:paraId="5D4F1FFF" w16cid:durableId="217D00B7"/>
  <w16cid:commentId w16cid:paraId="733DF94D" w16cid:durableId="217D039B"/>
  <w16cid:commentId w16cid:paraId="3F8B6C94" w16cid:durableId="217D00B8"/>
  <w16cid:commentId w16cid:paraId="36235D6F" w16cid:durableId="217EB55F"/>
  <w16cid:commentId w16cid:paraId="62D135AB" w16cid:durableId="217D00B9"/>
  <w16cid:commentId w16cid:paraId="24FF9AE0" w16cid:durableId="217EB5FE"/>
  <w16cid:commentId w16cid:paraId="0F04BB0A" w16cid:durableId="217D00BA"/>
  <w16cid:commentId w16cid:paraId="1293C4CE" w16cid:durableId="217EC31D"/>
  <w16cid:commentId w16cid:paraId="438820E9" w16cid:durableId="217D00BB"/>
  <w16cid:commentId w16cid:paraId="37024597" w16cid:durableId="217EB67B"/>
  <w16cid:commentId w16cid:paraId="58635FE9" w16cid:durableId="217D00BC"/>
  <w16cid:commentId w16cid:paraId="10D90B68" w16cid:durableId="217EB709"/>
  <w16cid:commentId w16cid:paraId="7763629B" w16cid:durableId="217D00BD"/>
  <w16cid:commentId w16cid:paraId="15DED9B9" w16cid:durableId="217EC32E"/>
  <w16cid:commentId w16cid:paraId="3ACAC2E7" w16cid:durableId="217D00BE"/>
  <w16cid:commentId w16cid:paraId="7C32BA02" w16cid:durableId="217EBD0A"/>
  <w16cid:commentId w16cid:paraId="2013EA6D" w16cid:durableId="217D00BF"/>
  <w16cid:commentId w16cid:paraId="555434D7" w16cid:durableId="217D04D5"/>
  <w16cid:commentId w16cid:paraId="19444C60" w16cid:durableId="217D0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1905A" w14:textId="77777777" w:rsidR="00157F1D" w:rsidRDefault="00157F1D" w:rsidP="00E96CF5">
      <w:pPr>
        <w:spacing w:after="0" w:line="240" w:lineRule="auto"/>
      </w:pPr>
      <w:r>
        <w:separator/>
      </w:r>
    </w:p>
  </w:endnote>
  <w:endnote w:type="continuationSeparator" w:id="0">
    <w:p w14:paraId="3C523349" w14:textId="77777777" w:rsidR="00157F1D" w:rsidRDefault="00157F1D" w:rsidP="00E9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47A8" w14:textId="77777777" w:rsidR="00157F1D" w:rsidRDefault="00157F1D" w:rsidP="00E96CF5">
      <w:pPr>
        <w:spacing w:after="0" w:line="240" w:lineRule="auto"/>
      </w:pPr>
      <w:r>
        <w:separator/>
      </w:r>
    </w:p>
  </w:footnote>
  <w:footnote w:type="continuationSeparator" w:id="0">
    <w:p w14:paraId="75477EBF" w14:textId="77777777" w:rsidR="00157F1D" w:rsidRDefault="00157F1D" w:rsidP="00E9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2FD"/>
    <w:multiLevelType w:val="multilevel"/>
    <w:tmpl w:val="FF065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080034"/>
    <w:multiLevelType w:val="multilevel"/>
    <w:tmpl w:val="E1EEE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DB5656"/>
    <w:multiLevelType w:val="multilevel"/>
    <w:tmpl w:val="D918E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F13996"/>
    <w:multiLevelType w:val="multilevel"/>
    <w:tmpl w:val="BA3AB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D742E7"/>
    <w:multiLevelType w:val="multilevel"/>
    <w:tmpl w:val="D2721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8B2E03"/>
    <w:multiLevelType w:val="multilevel"/>
    <w:tmpl w:val="A6E8B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3818CB"/>
    <w:multiLevelType w:val="multilevel"/>
    <w:tmpl w:val="A5A43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166482"/>
    <w:multiLevelType w:val="multilevel"/>
    <w:tmpl w:val="3446E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924077"/>
    <w:multiLevelType w:val="multilevel"/>
    <w:tmpl w:val="90883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F061F3"/>
    <w:multiLevelType w:val="multilevel"/>
    <w:tmpl w:val="F0D23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CD1707"/>
    <w:multiLevelType w:val="multilevel"/>
    <w:tmpl w:val="2B829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734E8C"/>
    <w:multiLevelType w:val="multilevel"/>
    <w:tmpl w:val="25D81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1930FE"/>
    <w:multiLevelType w:val="multilevel"/>
    <w:tmpl w:val="9D0A3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E87A92"/>
    <w:multiLevelType w:val="multilevel"/>
    <w:tmpl w:val="2526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3725657"/>
    <w:multiLevelType w:val="multilevel"/>
    <w:tmpl w:val="FDDC82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86B20AA"/>
    <w:multiLevelType w:val="multilevel"/>
    <w:tmpl w:val="8DCE9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88E4C23"/>
    <w:multiLevelType w:val="multilevel"/>
    <w:tmpl w:val="3D8A5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EA377A"/>
    <w:multiLevelType w:val="hybridMultilevel"/>
    <w:tmpl w:val="1682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B1DC4"/>
    <w:multiLevelType w:val="multilevel"/>
    <w:tmpl w:val="2ED4D7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5DF3BD6"/>
    <w:multiLevelType w:val="hybridMultilevel"/>
    <w:tmpl w:val="79AC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D3BCC"/>
    <w:multiLevelType w:val="multilevel"/>
    <w:tmpl w:val="84728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B7D38A4"/>
    <w:multiLevelType w:val="multilevel"/>
    <w:tmpl w:val="3D7C4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E72E97"/>
    <w:multiLevelType w:val="multilevel"/>
    <w:tmpl w:val="220EF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F0716E9"/>
    <w:multiLevelType w:val="multilevel"/>
    <w:tmpl w:val="3B7A34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23"/>
  </w:num>
  <w:num w:numId="3">
    <w:abstractNumId w:val="22"/>
  </w:num>
  <w:num w:numId="4">
    <w:abstractNumId w:val="16"/>
  </w:num>
  <w:num w:numId="5">
    <w:abstractNumId w:val="9"/>
  </w:num>
  <w:num w:numId="6">
    <w:abstractNumId w:val="15"/>
  </w:num>
  <w:num w:numId="7">
    <w:abstractNumId w:val="8"/>
  </w:num>
  <w:num w:numId="8">
    <w:abstractNumId w:val="21"/>
  </w:num>
  <w:num w:numId="9">
    <w:abstractNumId w:val="2"/>
  </w:num>
  <w:num w:numId="10">
    <w:abstractNumId w:val="6"/>
  </w:num>
  <w:num w:numId="11">
    <w:abstractNumId w:val="7"/>
  </w:num>
  <w:num w:numId="12">
    <w:abstractNumId w:val="11"/>
  </w:num>
  <w:num w:numId="13">
    <w:abstractNumId w:val="10"/>
  </w:num>
  <w:num w:numId="14">
    <w:abstractNumId w:val="1"/>
  </w:num>
  <w:num w:numId="15">
    <w:abstractNumId w:val="5"/>
  </w:num>
  <w:num w:numId="16">
    <w:abstractNumId w:val="18"/>
  </w:num>
  <w:num w:numId="17">
    <w:abstractNumId w:val="14"/>
  </w:num>
  <w:num w:numId="18">
    <w:abstractNumId w:val="20"/>
  </w:num>
  <w:num w:numId="19">
    <w:abstractNumId w:val="3"/>
  </w:num>
  <w:num w:numId="20">
    <w:abstractNumId w:val="0"/>
  </w:num>
  <w:num w:numId="21">
    <w:abstractNumId w:val="4"/>
  </w:num>
  <w:num w:numId="22">
    <w:abstractNumId w:val="12"/>
  </w:num>
  <w:num w:numId="23">
    <w:abstractNumId w:val="1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1EAC"/>
    <w:rsid w:val="000037AD"/>
    <w:rsid w:val="000243F4"/>
    <w:rsid w:val="0005351E"/>
    <w:rsid w:val="00070431"/>
    <w:rsid w:val="000706B0"/>
    <w:rsid w:val="00093B90"/>
    <w:rsid w:val="000A3C52"/>
    <w:rsid w:val="000B5238"/>
    <w:rsid w:val="000B5CDE"/>
    <w:rsid w:val="000D4DB2"/>
    <w:rsid w:val="000D61CD"/>
    <w:rsid w:val="000F1AC4"/>
    <w:rsid w:val="000F208F"/>
    <w:rsid w:val="000F689D"/>
    <w:rsid w:val="001247E6"/>
    <w:rsid w:val="001267B4"/>
    <w:rsid w:val="00132F71"/>
    <w:rsid w:val="001405E6"/>
    <w:rsid w:val="001461DC"/>
    <w:rsid w:val="00157F1D"/>
    <w:rsid w:val="0018412A"/>
    <w:rsid w:val="001A5A4D"/>
    <w:rsid w:val="001C5756"/>
    <w:rsid w:val="001E05CB"/>
    <w:rsid w:val="001E5177"/>
    <w:rsid w:val="00204615"/>
    <w:rsid w:val="00205C20"/>
    <w:rsid w:val="00251EAC"/>
    <w:rsid w:val="00276BFA"/>
    <w:rsid w:val="002B3212"/>
    <w:rsid w:val="002B5A4A"/>
    <w:rsid w:val="002C3141"/>
    <w:rsid w:val="002F75DC"/>
    <w:rsid w:val="00311912"/>
    <w:rsid w:val="00311FBC"/>
    <w:rsid w:val="0031330C"/>
    <w:rsid w:val="003133CB"/>
    <w:rsid w:val="00323233"/>
    <w:rsid w:val="003279D0"/>
    <w:rsid w:val="00330593"/>
    <w:rsid w:val="003445E6"/>
    <w:rsid w:val="00365808"/>
    <w:rsid w:val="00373657"/>
    <w:rsid w:val="00374CE6"/>
    <w:rsid w:val="003808A6"/>
    <w:rsid w:val="00382A59"/>
    <w:rsid w:val="0039026E"/>
    <w:rsid w:val="003945D2"/>
    <w:rsid w:val="003C1E29"/>
    <w:rsid w:val="00406A5C"/>
    <w:rsid w:val="00422C4F"/>
    <w:rsid w:val="00430D03"/>
    <w:rsid w:val="00445BA9"/>
    <w:rsid w:val="00465728"/>
    <w:rsid w:val="00466723"/>
    <w:rsid w:val="0048063E"/>
    <w:rsid w:val="004A0A44"/>
    <w:rsid w:val="004F33F8"/>
    <w:rsid w:val="005127B5"/>
    <w:rsid w:val="00514F1C"/>
    <w:rsid w:val="0053061B"/>
    <w:rsid w:val="00540D4D"/>
    <w:rsid w:val="00547F6B"/>
    <w:rsid w:val="005531CA"/>
    <w:rsid w:val="00561163"/>
    <w:rsid w:val="00575FCE"/>
    <w:rsid w:val="00584EB0"/>
    <w:rsid w:val="005A0634"/>
    <w:rsid w:val="005B1365"/>
    <w:rsid w:val="00606092"/>
    <w:rsid w:val="00616F65"/>
    <w:rsid w:val="0062407D"/>
    <w:rsid w:val="0062754F"/>
    <w:rsid w:val="00657ED8"/>
    <w:rsid w:val="00666AFC"/>
    <w:rsid w:val="0069355B"/>
    <w:rsid w:val="006B4E4E"/>
    <w:rsid w:val="006C07BC"/>
    <w:rsid w:val="006C4B61"/>
    <w:rsid w:val="006E2F65"/>
    <w:rsid w:val="00712457"/>
    <w:rsid w:val="00726F11"/>
    <w:rsid w:val="0073700C"/>
    <w:rsid w:val="00746F02"/>
    <w:rsid w:val="007558D1"/>
    <w:rsid w:val="00760AD9"/>
    <w:rsid w:val="00762E88"/>
    <w:rsid w:val="00765287"/>
    <w:rsid w:val="007744B8"/>
    <w:rsid w:val="00783F91"/>
    <w:rsid w:val="007B5B9B"/>
    <w:rsid w:val="007C4B51"/>
    <w:rsid w:val="007E5496"/>
    <w:rsid w:val="0081234C"/>
    <w:rsid w:val="00813370"/>
    <w:rsid w:val="00815343"/>
    <w:rsid w:val="00826800"/>
    <w:rsid w:val="0084243F"/>
    <w:rsid w:val="00844FAB"/>
    <w:rsid w:val="008535E7"/>
    <w:rsid w:val="00861123"/>
    <w:rsid w:val="00866ADE"/>
    <w:rsid w:val="00871696"/>
    <w:rsid w:val="00881F1D"/>
    <w:rsid w:val="008923DA"/>
    <w:rsid w:val="008A296E"/>
    <w:rsid w:val="008B0DBF"/>
    <w:rsid w:val="008B23B4"/>
    <w:rsid w:val="008B5BEE"/>
    <w:rsid w:val="008C2697"/>
    <w:rsid w:val="008D2D2D"/>
    <w:rsid w:val="008D6565"/>
    <w:rsid w:val="00936200"/>
    <w:rsid w:val="00946A7B"/>
    <w:rsid w:val="00973E35"/>
    <w:rsid w:val="009823C5"/>
    <w:rsid w:val="00982FC0"/>
    <w:rsid w:val="009A495D"/>
    <w:rsid w:val="009D6458"/>
    <w:rsid w:val="009F752C"/>
    <w:rsid w:val="00A01861"/>
    <w:rsid w:val="00A34129"/>
    <w:rsid w:val="00A406D9"/>
    <w:rsid w:val="00A511A2"/>
    <w:rsid w:val="00A54024"/>
    <w:rsid w:val="00A54887"/>
    <w:rsid w:val="00A74140"/>
    <w:rsid w:val="00A90826"/>
    <w:rsid w:val="00A92CD3"/>
    <w:rsid w:val="00AC0E01"/>
    <w:rsid w:val="00AD3787"/>
    <w:rsid w:val="00AD66F4"/>
    <w:rsid w:val="00AE7138"/>
    <w:rsid w:val="00B15FA9"/>
    <w:rsid w:val="00B20252"/>
    <w:rsid w:val="00B26CC3"/>
    <w:rsid w:val="00B349F4"/>
    <w:rsid w:val="00B36D5F"/>
    <w:rsid w:val="00B50295"/>
    <w:rsid w:val="00B525BA"/>
    <w:rsid w:val="00B61871"/>
    <w:rsid w:val="00B64280"/>
    <w:rsid w:val="00B83253"/>
    <w:rsid w:val="00B877D3"/>
    <w:rsid w:val="00B958B2"/>
    <w:rsid w:val="00BA3D2A"/>
    <w:rsid w:val="00BB4125"/>
    <w:rsid w:val="00BB631D"/>
    <w:rsid w:val="00BC587B"/>
    <w:rsid w:val="00BD20C9"/>
    <w:rsid w:val="00BE6F39"/>
    <w:rsid w:val="00C035A2"/>
    <w:rsid w:val="00C07290"/>
    <w:rsid w:val="00C11540"/>
    <w:rsid w:val="00C270E9"/>
    <w:rsid w:val="00C75C96"/>
    <w:rsid w:val="00C81DBC"/>
    <w:rsid w:val="00C83271"/>
    <w:rsid w:val="00C9621B"/>
    <w:rsid w:val="00C96696"/>
    <w:rsid w:val="00CA3982"/>
    <w:rsid w:val="00CA56EA"/>
    <w:rsid w:val="00CB20A4"/>
    <w:rsid w:val="00CC2F89"/>
    <w:rsid w:val="00CC3560"/>
    <w:rsid w:val="00CC51E3"/>
    <w:rsid w:val="00CE2B52"/>
    <w:rsid w:val="00CE6FF8"/>
    <w:rsid w:val="00CF3415"/>
    <w:rsid w:val="00D052EC"/>
    <w:rsid w:val="00D323EF"/>
    <w:rsid w:val="00D34EA7"/>
    <w:rsid w:val="00D36F1F"/>
    <w:rsid w:val="00D47BC3"/>
    <w:rsid w:val="00D648E5"/>
    <w:rsid w:val="00D64B74"/>
    <w:rsid w:val="00D85504"/>
    <w:rsid w:val="00E067A0"/>
    <w:rsid w:val="00E100EF"/>
    <w:rsid w:val="00E41A9C"/>
    <w:rsid w:val="00E43705"/>
    <w:rsid w:val="00E4744B"/>
    <w:rsid w:val="00E5531B"/>
    <w:rsid w:val="00E66619"/>
    <w:rsid w:val="00E7080F"/>
    <w:rsid w:val="00E71456"/>
    <w:rsid w:val="00E74BCE"/>
    <w:rsid w:val="00E941B0"/>
    <w:rsid w:val="00E96CF5"/>
    <w:rsid w:val="00EC6BF9"/>
    <w:rsid w:val="00F0609E"/>
    <w:rsid w:val="00F07FAC"/>
    <w:rsid w:val="00FC0E2B"/>
    <w:rsid w:val="00FC2950"/>
    <w:rsid w:val="00FC4233"/>
    <w:rsid w:val="00FD45C7"/>
    <w:rsid w:val="00FF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AB99A"/>
  <w15:docId w15:val="{EE157DE2-1484-468D-80BA-7724199E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 w:type="table" w:styleId="TableGrid">
    <w:name w:val="Table Grid"/>
    <w:basedOn w:val="TableNormal"/>
    <w:uiPriority w:val="39"/>
    <w:rsid w:val="00A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D85504"/>
    <w:rPr>
      <w:sz w:val="16"/>
      <w:szCs w:val="16"/>
    </w:rPr>
  </w:style>
  <w:style w:type="paragraph" w:styleId="CommentText">
    <w:name w:val="annotation text"/>
    <w:basedOn w:val="Normal"/>
    <w:link w:val="CommentTextChar"/>
    <w:uiPriority w:val="99"/>
    <w:semiHidden/>
    <w:unhideWhenUsed/>
    <w:rsid w:val="00D85504"/>
    <w:pPr>
      <w:spacing w:line="240" w:lineRule="auto"/>
    </w:pPr>
    <w:rPr>
      <w:sz w:val="20"/>
      <w:szCs w:val="20"/>
    </w:rPr>
  </w:style>
  <w:style w:type="character" w:customStyle="1" w:styleId="CommentTextChar">
    <w:name w:val="Comment Text Char"/>
    <w:basedOn w:val="DefaultParagraphFont"/>
    <w:link w:val="CommentText"/>
    <w:uiPriority w:val="99"/>
    <w:semiHidden/>
    <w:rsid w:val="00D85504"/>
    <w:rPr>
      <w:sz w:val="20"/>
      <w:szCs w:val="20"/>
    </w:rPr>
  </w:style>
  <w:style w:type="paragraph" w:styleId="CommentSubject">
    <w:name w:val="annotation subject"/>
    <w:basedOn w:val="CommentText"/>
    <w:next w:val="CommentText"/>
    <w:link w:val="CommentSubjectChar"/>
    <w:uiPriority w:val="99"/>
    <w:semiHidden/>
    <w:unhideWhenUsed/>
    <w:rsid w:val="00D85504"/>
    <w:rPr>
      <w:b/>
      <w:bCs/>
    </w:rPr>
  </w:style>
  <w:style w:type="character" w:customStyle="1" w:styleId="CommentSubjectChar">
    <w:name w:val="Comment Subject Char"/>
    <w:basedOn w:val="CommentTextChar"/>
    <w:link w:val="CommentSubject"/>
    <w:uiPriority w:val="99"/>
    <w:semiHidden/>
    <w:rsid w:val="00D85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9017521/object-synchronization-method-was-called-from-an-unsynchronized-block-of-code-e"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microsoft.com/en-us/dotnet/api/system.threading.semaphore"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6My2e2x6RhiQ9Fb+EgS5mCz2w==">AMUW2mUzkh4gp3vqMGfYdhTV/Hu/e0dgQzgCZURNY0CpvfG/LA3VAwqLvsUvsVTVoyV6skXINuDkvPqVRUwgNX7AuzjNrPWMTRtva9mcwaH81FeZKrQPl0K3r2a4NoDUvLCSl597IZzq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42</Pages>
  <Words>11825</Words>
  <Characters>67408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Ravindra Akella</cp:lastModifiedBy>
  <cp:revision>171</cp:revision>
  <dcterms:created xsi:type="dcterms:W3CDTF">2019-10-18T12:18:00Z</dcterms:created>
  <dcterms:modified xsi:type="dcterms:W3CDTF">2019-11-19T14:10:00Z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